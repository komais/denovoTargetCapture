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DEF39"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23-Sep-2014</w:t>
      </w:r>
    </w:p>
    <w:p w14:paraId="7ECF46D4" w14:textId="77777777" w:rsidR="00F72250" w:rsidRDefault="00F72250" w:rsidP="00F72250">
      <w:pPr>
        <w:widowControl w:val="0"/>
        <w:autoSpaceDE w:val="0"/>
        <w:autoSpaceDN w:val="0"/>
        <w:adjustRightInd w:val="0"/>
        <w:rPr>
          <w:rFonts w:ascii="Helvetica" w:hAnsi="Helvetica" w:cs="Helvetica"/>
        </w:rPr>
      </w:pPr>
    </w:p>
    <w:p w14:paraId="70DD2D25"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Dear </w:t>
      </w:r>
      <w:proofErr w:type="spellStart"/>
      <w:r>
        <w:rPr>
          <w:rFonts w:ascii="Helvetica" w:hAnsi="Helvetica" w:cs="Helvetica"/>
        </w:rPr>
        <w:t>Dr</w:t>
      </w:r>
      <w:proofErr w:type="spellEnd"/>
      <w:r>
        <w:rPr>
          <w:rFonts w:ascii="Helvetica" w:hAnsi="Helvetica" w:cs="Helvetica"/>
        </w:rPr>
        <w:t xml:space="preserve"> Rowe:</w:t>
      </w:r>
    </w:p>
    <w:p w14:paraId="7019E7A3" w14:textId="77777777" w:rsidR="00F72250" w:rsidRDefault="00F72250" w:rsidP="00F72250">
      <w:pPr>
        <w:widowControl w:val="0"/>
        <w:autoSpaceDE w:val="0"/>
        <w:autoSpaceDN w:val="0"/>
        <w:adjustRightInd w:val="0"/>
        <w:rPr>
          <w:rFonts w:ascii="Helvetica" w:hAnsi="Helvetica" w:cs="Helvetica"/>
        </w:rPr>
      </w:pPr>
    </w:p>
    <w:p w14:paraId="2CD85A84"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Your manuscript has now been peer reviewed and </w:t>
      </w:r>
      <w:proofErr w:type="gramStart"/>
      <w:r>
        <w:rPr>
          <w:rFonts w:ascii="Helvetica" w:hAnsi="Helvetica" w:cs="Helvetica"/>
        </w:rPr>
        <w:t>the reviews have been assessed by an Associate Editor</w:t>
      </w:r>
      <w:proofErr w:type="gramEnd"/>
      <w:r>
        <w:rPr>
          <w:rFonts w:ascii="Helvetica" w:hAnsi="Helvetica" w:cs="Helvetica"/>
        </w:rPr>
        <w:t>.  The reviewers’ comments (not including confidential comments to the Editor) and the comments from the Editors are included at the end of this email for your reference. As you will see, the reviewers and the Editors have raised some concerns with your manuscript and we would like to invite you to revise your manuscript to address them.</w:t>
      </w:r>
    </w:p>
    <w:p w14:paraId="03154F00" w14:textId="77777777" w:rsidR="00F72250" w:rsidRDefault="00F72250" w:rsidP="00F72250">
      <w:pPr>
        <w:widowControl w:val="0"/>
        <w:autoSpaceDE w:val="0"/>
        <w:autoSpaceDN w:val="0"/>
        <w:adjustRightInd w:val="0"/>
        <w:rPr>
          <w:rFonts w:ascii="Helvetica" w:hAnsi="Helvetica" w:cs="Helvetica"/>
        </w:rPr>
      </w:pPr>
    </w:p>
    <w:p w14:paraId="63846CB1"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We do not allow multiple rounds of revision so we urge you to make every effort to fully address all of the comments at this stage. If deemed necessary by the Associate Editor, your manuscript will be sent back to one or more of the original reviewers for assessment. If the original reviewers are not available we may invite new reviewers. Please note that we cannot guarantee eventual acceptance of your manuscript at this stage.</w:t>
      </w:r>
    </w:p>
    <w:p w14:paraId="6A4ABD42" w14:textId="77777777" w:rsidR="00F72250" w:rsidRDefault="00F72250" w:rsidP="00F72250">
      <w:pPr>
        <w:widowControl w:val="0"/>
        <w:autoSpaceDE w:val="0"/>
        <w:autoSpaceDN w:val="0"/>
        <w:adjustRightInd w:val="0"/>
        <w:rPr>
          <w:rFonts w:ascii="Helvetica" w:hAnsi="Helvetica" w:cs="Helvetica"/>
        </w:rPr>
      </w:pPr>
    </w:p>
    <w:p w14:paraId="504B8097"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To submit your revision please log into </w:t>
      </w:r>
      <w:hyperlink r:id="rId6" w:history="1">
        <w:r>
          <w:rPr>
            <w:rFonts w:ascii="Helvetica" w:hAnsi="Helvetica" w:cs="Helvetica"/>
            <w:color w:val="386EFF"/>
            <w:u w:val="single" w:color="386EFF"/>
          </w:rPr>
          <w:t>http://mc.manuscriptcentral.com/prsb</w:t>
        </w:r>
      </w:hyperlink>
      <w:r>
        <w:rPr>
          <w:rFonts w:ascii="Helvetica" w:hAnsi="Helvetica" w:cs="Helvetica"/>
        </w:rPr>
        <w:t xml:space="preserve"> and enter your Author Centre, where you will find your manuscript title listed under "Manuscripts with Decisions." Under "Actions”, click on "Create a Revision”. Your manuscript number has been appended to denote a revision.</w:t>
      </w:r>
    </w:p>
    <w:p w14:paraId="7B91051B" w14:textId="77777777" w:rsidR="00F72250" w:rsidRDefault="00F72250" w:rsidP="00F72250">
      <w:pPr>
        <w:widowControl w:val="0"/>
        <w:autoSpaceDE w:val="0"/>
        <w:autoSpaceDN w:val="0"/>
        <w:adjustRightInd w:val="0"/>
        <w:rPr>
          <w:rFonts w:ascii="Helvetica" w:hAnsi="Helvetica" w:cs="Helvetica"/>
        </w:rPr>
      </w:pPr>
    </w:p>
    <w:p w14:paraId="057DDE5D"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When submitting your revision please upload a file under "Response to Referees" in "Section 6 - File Upload". This should document, point by point, how you have responded to the reviewers’ and Editors’ comments, and the adjustments you have made to the manuscript. It will expedite the processing of your revision if you are as specific as possible.</w:t>
      </w:r>
    </w:p>
    <w:p w14:paraId="48C84B82" w14:textId="77777777" w:rsidR="00F72250" w:rsidRDefault="00F72250" w:rsidP="00F72250">
      <w:pPr>
        <w:widowControl w:val="0"/>
        <w:autoSpaceDE w:val="0"/>
        <w:autoSpaceDN w:val="0"/>
        <w:adjustRightInd w:val="0"/>
        <w:rPr>
          <w:rFonts w:ascii="Helvetica" w:hAnsi="Helvetica" w:cs="Helvetica"/>
        </w:rPr>
      </w:pPr>
    </w:p>
    <w:p w14:paraId="47059D22"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Your main manuscript should be submitted as a text file (doc, txt, rtf or </w:t>
      </w:r>
      <w:proofErr w:type="spellStart"/>
      <w:r>
        <w:rPr>
          <w:rFonts w:ascii="Helvetica" w:hAnsi="Helvetica" w:cs="Helvetica"/>
        </w:rPr>
        <w:t>tex</w:t>
      </w:r>
      <w:proofErr w:type="spellEnd"/>
      <w:r>
        <w:rPr>
          <w:rFonts w:ascii="Helvetica" w:hAnsi="Helvetica" w:cs="Helvetica"/>
        </w:rPr>
        <w:t>), not a PDF. Your figures should be submitted as separate files and not included within the main manuscript file.</w:t>
      </w:r>
    </w:p>
    <w:p w14:paraId="3D69F233" w14:textId="77777777" w:rsidR="00F72250" w:rsidRDefault="00F72250" w:rsidP="00F72250">
      <w:pPr>
        <w:widowControl w:val="0"/>
        <w:autoSpaceDE w:val="0"/>
        <w:autoSpaceDN w:val="0"/>
        <w:adjustRightInd w:val="0"/>
        <w:rPr>
          <w:rFonts w:ascii="Helvetica" w:hAnsi="Helvetica" w:cs="Helvetica"/>
        </w:rPr>
      </w:pPr>
    </w:p>
    <w:p w14:paraId="247D67FE"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When revising your manuscript you should also ensure that it adheres to our editorial policies (</w:t>
      </w:r>
      <w:hyperlink r:id="rId7" w:history="1">
        <w:r>
          <w:rPr>
            <w:rFonts w:ascii="Helvetica" w:hAnsi="Helvetica" w:cs="Helvetica"/>
            <w:color w:val="386EFF"/>
            <w:u w:val="single" w:color="386EFF"/>
          </w:rPr>
          <w:t>http://royalsocietypublishing.org/site/authors/policy.xhtml</w:t>
        </w:r>
      </w:hyperlink>
      <w:r>
        <w:rPr>
          <w:rFonts w:ascii="Helvetica" w:hAnsi="Helvetica" w:cs="Helvetica"/>
        </w:rPr>
        <w:t>). You should pay particular attention to the following:</w:t>
      </w:r>
    </w:p>
    <w:p w14:paraId="7A0B5077" w14:textId="77777777" w:rsidR="00F72250" w:rsidRDefault="00F72250" w:rsidP="00F72250">
      <w:pPr>
        <w:widowControl w:val="0"/>
        <w:autoSpaceDE w:val="0"/>
        <w:autoSpaceDN w:val="0"/>
        <w:adjustRightInd w:val="0"/>
        <w:rPr>
          <w:rFonts w:ascii="Helvetica" w:hAnsi="Helvetica" w:cs="Helvetica"/>
        </w:rPr>
      </w:pPr>
    </w:p>
    <w:p w14:paraId="1F1AD33A"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Research ethics:</w:t>
      </w:r>
    </w:p>
    <w:p w14:paraId="6326246C"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If your study contains research on humans please ensure that you detail in the methods section whether you obtained ethical approval from your local research ethics committee and gained informed consent to participate from each of the participants.</w:t>
      </w:r>
    </w:p>
    <w:p w14:paraId="49502098" w14:textId="77777777" w:rsidR="00F72250" w:rsidRDefault="00F72250" w:rsidP="00F72250">
      <w:pPr>
        <w:widowControl w:val="0"/>
        <w:autoSpaceDE w:val="0"/>
        <w:autoSpaceDN w:val="0"/>
        <w:adjustRightInd w:val="0"/>
        <w:rPr>
          <w:rFonts w:ascii="Helvetica" w:hAnsi="Helvetica" w:cs="Helvetica"/>
        </w:rPr>
      </w:pPr>
    </w:p>
    <w:p w14:paraId="21FF4D7F"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Use of animals and field studies:</w:t>
      </w:r>
    </w:p>
    <w:p w14:paraId="5A4CD8A7"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lastRenderedPageBreak/>
        <w:t xml:space="preserve">If your study uses animals please include details in the methods section of any approval and </w:t>
      </w:r>
      <w:proofErr w:type="spellStart"/>
      <w:r>
        <w:rPr>
          <w:rFonts w:ascii="Helvetica" w:hAnsi="Helvetica" w:cs="Helvetica"/>
        </w:rPr>
        <w:t>licences</w:t>
      </w:r>
      <w:proofErr w:type="spellEnd"/>
      <w:r>
        <w:rPr>
          <w:rFonts w:ascii="Helvetica" w:hAnsi="Helvetica" w:cs="Helvetica"/>
        </w:rPr>
        <w:t xml:space="preserve"> given to carry out the study and include full details of how animal welfare standards were ensured. Field studies should be conducted in accordance with local legislation; please include details of the appropriate permission and </w:t>
      </w:r>
      <w:proofErr w:type="spellStart"/>
      <w:r>
        <w:rPr>
          <w:rFonts w:ascii="Helvetica" w:hAnsi="Helvetica" w:cs="Helvetica"/>
        </w:rPr>
        <w:t>licences</w:t>
      </w:r>
      <w:proofErr w:type="spellEnd"/>
      <w:r>
        <w:rPr>
          <w:rFonts w:ascii="Helvetica" w:hAnsi="Helvetica" w:cs="Helvetica"/>
        </w:rPr>
        <w:t xml:space="preserve"> that you obtained to carry out the </w:t>
      </w:r>
      <w:proofErr w:type="gramStart"/>
      <w:r>
        <w:rPr>
          <w:rFonts w:ascii="Helvetica" w:hAnsi="Helvetica" w:cs="Helvetica"/>
        </w:rPr>
        <w:t>field work</w:t>
      </w:r>
      <w:proofErr w:type="gramEnd"/>
      <w:r>
        <w:rPr>
          <w:rFonts w:ascii="Helvetica" w:hAnsi="Helvetica" w:cs="Helvetica"/>
        </w:rPr>
        <w:t>.</w:t>
      </w:r>
    </w:p>
    <w:p w14:paraId="51205E80" w14:textId="77777777" w:rsidR="00F72250" w:rsidRDefault="00F72250" w:rsidP="00F72250">
      <w:pPr>
        <w:widowControl w:val="0"/>
        <w:autoSpaceDE w:val="0"/>
        <w:autoSpaceDN w:val="0"/>
        <w:adjustRightInd w:val="0"/>
        <w:rPr>
          <w:rFonts w:ascii="Helvetica" w:hAnsi="Helvetica" w:cs="Helvetica"/>
        </w:rPr>
      </w:pPr>
    </w:p>
    <w:p w14:paraId="61D63A8D"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Data accessibility:</w:t>
      </w:r>
    </w:p>
    <w:p w14:paraId="72911C32"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It is a condition of publication that you make available the data and research materials supporting the results in the article. Datasets should be deposited in an appropriate publicly available repository and details of the associated accession number, link or DOI to the datasets must be included in the Data Accessibility section of the article (</w:t>
      </w:r>
      <w:hyperlink r:id="rId8" w:history="1">
        <w:r>
          <w:rPr>
            <w:rFonts w:ascii="Helvetica" w:hAnsi="Helvetica" w:cs="Helvetica"/>
            <w:color w:val="386EFF"/>
            <w:u w:val="single" w:color="386EFF"/>
          </w:rPr>
          <w:t>http://rspb.royalsocietypublishing.org/site/misc/preparing-article.xhtml#question10</w:t>
        </w:r>
      </w:hyperlink>
      <w:r>
        <w:rPr>
          <w:rFonts w:ascii="Helvetica" w:hAnsi="Helvetica" w:cs="Helvetica"/>
        </w:rPr>
        <w:t>). Reference(s) to datasets should also be included in the reference list of the article with DOIs (where available).</w:t>
      </w:r>
    </w:p>
    <w:p w14:paraId="43F3965C" w14:textId="77777777" w:rsidR="00F72250" w:rsidRDefault="00F72250" w:rsidP="00F72250">
      <w:pPr>
        <w:widowControl w:val="0"/>
        <w:autoSpaceDE w:val="0"/>
        <w:autoSpaceDN w:val="0"/>
        <w:adjustRightInd w:val="0"/>
        <w:rPr>
          <w:rFonts w:ascii="Helvetica" w:hAnsi="Helvetica" w:cs="Helvetica"/>
        </w:rPr>
      </w:pPr>
    </w:p>
    <w:p w14:paraId="72DC2C59"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If you wish to submit your data to Dryad (</w:t>
      </w:r>
      <w:hyperlink r:id="rId9" w:history="1">
        <w:r>
          <w:rPr>
            <w:rFonts w:ascii="Helvetica" w:hAnsi="Helvetica" w:cs="Helvetica"/>
            <w:color w:val="386EFF"/>
            <w:u w:val="single" w:color="386EFF"/>
          </w:rPr>
          <w:t>http://datadryad.org/</w:t>
        </w:r>
      </w:hyperlink>
      <w:r>
        <w:rPr>
          <w:rFonts w:ascii="Helvetica" w:hAnsi="Helvetica" w:cs="Helvetica"/>
        </w:rPr>
        <w:t xml:space="preserve">) and have not already done so you can submit your data via this link </w:t>
      </w:r>
      <w:hyperlink r:id="rId10" w:history="1">
        <w:r>
          <w:rPr>
            <w:rFonts w:ascii="Helvetica" w:hAnsi="Helvetica" w:cs="Helvetica"/>
            <w:color w:val="386EFF"/>
            <w:u w:val="single" w:color="386EFF"/>
          </w:rPr>
          <w:t>http://datadryad.org/submit?journalID=RSPB&amp;manu=RSPB-2014-1857</w:t>
        </w:r>
      </w:hyperlink>
      <w:r>
        <w:rPr>
          <w:rFonts w:ascii="Helvetica" w:hAnsi="Helvetica" w:cs="Helvetica"/>
        </w:rPr>
        <w:t>, which will take you to your unique entry in the Dryad repository.</w:t>
      </w:r>
    </w:p>
    <w:p w14:paraId="039E45E0" w14:textId="77777777" w:rsidR="00F72250" w:rsidRDefault="00F72250" w:rsidP="00F72250">
      <w:pPr>
        <w:widowControl w:val="0"/>
        <w:autoSpaceDE w:val="0"/>
        <w:autoSpaceDN w:val="0"/>
        <w:adjustRightInd w:val="0"/>
        <w:rPr>
          <w:rFonts w:ascii="Helvetica" w:hAnsi="Helvetica" w:cs="Helvetica"/>
        </w:rPr>
      </w:pPr>
    </w:p>
    <w:p w14:paraId="69EB5972"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If you have already submitted your data to dryad you can make any necessary revisions to your dataset by following the above link.</w:t>
      </w:r>
    </w:p>
    <w:p w14:paraId="04D357AA" w14:textId="77777777" w:rsidR="00F72250" w:rsidRDefault="00F72250" w:rsidP="00F72250">
      <w:pPr>
        <w:widowControl w:val="0"/>
        <w:autoSpaceDE w:val="0"/>
        <w:autoSpaceDN w:val="0"/>
        <w:adjustRightInd w:val="0"/>
        <w:rPr>
          <w:rFonts w:ascii="Helvetica" w:hAnsi="Helvetica" w:cs="Helvetica"/>
        </w:rPr>
      </w:pPr>
    </w:p>
    <w:p w14:paraId="3AD6C1CA"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For more information please see our open data policy </w:t>
      </w:r>
      <w:hyperlink r:id="rId11" w:history="1">
        <w:r>
          <w:rPr>
            <w:rFonts w:ascii="Helvetica" w:hAnsi="Helvetica" w:cs="Helvetica"/>
            <w:color w:val="386EFF"/>
            <w:u w:val="single" w:color="386EFF"/>
          </w:rPr>
          <w:t>http://royalsocietypublishing.org/data-sharing</w:t>
        </w:r>
      </w:hyperlink>
      <w:r>
        <w:rPr>
          <w:rFonts w:ascii="Helvetica" w:hAnsi="Helvetica" w:cs="Helvetica"/>
        </w:rPr>
        <w:t>.</w:t>
      </w:r>
    </w:p>
    <w:p w14:paraId="5BD54297" w14:textId="77777777" w:rsidR="00F72250" w:rsidRDefault="00F72250" w:rsidP="00F72250">
      <w:pPr>
        <w:widowControl w:val="0"/>
        <w:autoSpaceDE w:val="0"/>
        <w:autoSpaceDN w:val="0"/>
        <w:adjustRightInd w:val="0"/>
        <w:rPr>
          <w:rFonts w:ascii="Helvetica" w:hAnsi="Helvetica" w:cs="Helvetica"/>
        </w:rPr>
      </w:pPr>
    </w:p>
    <w:p w14:paraId="1F687D63"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Please submit a copy of your revised paper within three weeks. If we do not hear from you within this time your manuscript will be rejected. If you are unable to meet this deadline please let us know as soon as possible, as we may be able to grant a short extension.</w:t>
      </w:r>
    </w:p>
    <w:p w14:paraId="069F1357" w14:textId="77777777" w:rsidR="00F72250" w:rsidRDefault="00F72250" w:rsidP="00F72250">
      <w:pPr>
        <w:widowControl w:val="0"/>
        <w:autoSpaceDE w:val="0"/>
        <w:autoSpaceDN w:val="0"/>
        <w:adjustRightInd w:val="0"/>
        <w:rPr>
          <w:rFonts w:ascii="Helvetica" w:hAnsi="Helvetica" w:cs="Helvetica"/>
        </w:rPr>
      </w:pPr>
    </w:p>
    <w:p w14:paraId="1FB591F3"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Thank you for submitting your manuscript to Proceedings B; we look forward to receiving your revision. If you have any questions at all, please do not hesitate to get in touch.</w:t>
      </w:r>
    </w:p>
    <w:p w14:paraId="13ACEA9A" w14:textId="77777777" w:rsidR="00F72250" w:rsidRDefault="00F72250" w:rsidP="00F72250">
      <w:pPr>
        <w:widowControl w:val="0"/>
        <w:autoSpaceDE w:val="0"/>
        <w:autoSpaceDN w:val="0"/>
        <w:adjustRightInd w:val="0"/>
        <w:rPr>
          <w:rFonts w:ascii="Helvetica" w:hAnsi="Helvetica" w:cs="Helvetica"/>
        </w:rPr>
      </w:pPr>
    </w:p>
    <w:p w14:paraId="6BB0C8D2"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Best wishes,</w:t>
      </w:r>
    </w:p>
    <w:p w14:paraId="781506F0" w14:textId="77777777" w:rsidR="00F72250" w:rsidRDefault="00F72250" w:rsidP="00F72250">
      <w:pPr>
        <w:widowControl w:val="0"/>
        <w:autoSpaceDE w:val="0"/>
        <w:autoSpaceDN w:val="0"/>
        <w:adjustRightInd w:val="0"/>
        <w:rPr>
          <w:rFonts w:ascii="Helvetica" w:hAnsi="Helvetica" w:cs="Helvetica"/>
        </w:rPr>
      </w:pPr>
    </w:p>
    <w:p w14:paraId="59B81FB2" w14:textId="77777777" w:rsidR="00F72250" w:rsidRDefault="00F72250" w:rsidP="00F72250">
      <w:pPr>
        <w:widowControl w:val="0"/>
        <w:autoSpaceDE w:val="0"/>
        <w:autoSpaceDN w:val="0"/>
        <w:adjustRightInd w:val="0"/>
        <w:rPr>
          <w:rFonts w:ascii="Helvetica" w:hAnsi="Helvetica" w:cs="Helvetica"/>
        </w:rPr>
      </w:pPr>
    </w:p>
    <w:p w14:paraId="07A4C8E8"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Professor Innes </w:t>
      </w:r>
      <w:proofErr w:type="spellStart"/>
      <w:r>
        <w:rPr>
          <w:rFonts w:ascii="Helvetica" w:hAnsi="Helvetica" w:cs="Helvetica"/>
        </w:rPr>
        <w:t>Cuthill</w:t>
      </w:r>
      <w:proofErr w:type="spellEnd"/>
    </w:p>
    <w:p w14:paraId="57BC2C92"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Editor, Proceedings B</w:t>
      </w:r>
    </w:p>
    <w:p w14:paraId="6906B108"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mailto: </w:t>
      </w:r>
      <w:hyperlink r:id="rId12" w:history="1">
        <w:r>
          <w:rPr>
            <w:rFonts w:ascii="Helvetica" w:hAnsi="Helvetica" w:cs="Helvetica"/>
            <w:color w:val="386EFF"/>
            <w:u w:val="single" w:color="386EFF"/>
          </w:rPr>
          <w:t>proceedingsb@royalsociety.org</w:t>
        </w:r>
      </w:hyperlink>
    </w:p>
    <w:p w14:paraId="40C2717F" w14:textId="77777777" w:rsidR="00F72250" w:rsidRDefault="00F72250" w:rsidP="00F72250">
      <w:pPr>
        <w:widowControl w:val="0"/>
        <w:autoSpaceDE w:val="0"/>
        <w:autoSpaceDN w:val="0"/>
        <w:adjustRightInd w:val="0"/>
        <w:rPr>
          <w:rFonts w:ascii="Helvetica" w:hAnsi="Helvetica" w:cs="Helvetica"/>
        </w:rPr>
      </w:pPr>
    </w:p>
    <w:p w14:paraId="7E88FD0F"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Associate Editor, </w:t>
      </w:r>
      <w:proofErr w:type="spellStart"/>
      <w:r>
        <w:rPr>
          <w:rFonts w:ascii="Helvetica" w:hAnsi="Helvetica" w:cs="Helvetica"/>
        </w:rPr>
        <w:t>Dr</w:t>
      </w:r>
      <w:proofErr w:type="spellEnd"/>
      <w:r>
        <w:rPr>
          <w:rFonts w:ascii="Helvetica" w:hAnsi="Helvetica" w:cs="Helvetica"/>
        </w:rPr>
        <w:t xml:space="preserve"> Marcel </w:t>
      </w:r>
      <w:proofErr w:type="spellStart"/>
      <w:r>
        <w:rPr>
          <w:rFonts w:ascii="Helvetica" w:hAnsi="Helvetica" w:cs="Helvetica"/>
        </w:rPr>
        <w:t>Cardillo</w:t>
      </w:r>
      <w:proofErr w:type="spellEnd"/>
    </w:p>
    <w:p w14:paraId="6861262D" w14:textId="77777777" w:rsidR="00F72250" w:rsidRDefault="00F72250" w:rsidP="00F72250">
      <w:pPr>
        <w:widowControl w:val="0"/>
        <w:autoSpaceDE w:val="0"/>
        <w:autoSpaceDN w:val="0"/>
        <w:adjustRightInd w:val="0"/>
        <w:rPr>
          <w:rFonts w:ascii="Helvetica" w:hAnsi="Helvetica" w:cs="Helvetica"/>
        </w:rPr>
      </w:pPr>
    </w:p>
    <w:p w14:paraId="720284C1"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Comments to Author:</w:t>
      </w:r>
    </w:p>
    <w:p w14:paraId="65ABDC58"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Both reviewers agree that the spatially replicated resurveys of century-old mammal surveys have provided the opportunity for a powerful test of the effects of climate change on </w:t>
      </w:r>
      <w:proofErr w:type="spellStart"/>
      <w:r>
        <w:rPr>
          <w:rFonts w:ascii="Helvetica" w:hAnsi="Helvetica" w:cs="Helvetica"/>
        </w:rPr>
        <w:t>elevational</w:t>
      </w:r>
      <w:proofErr w:type="spellEnd"/>
      <w:r>
        <w:rPr>
          <w:rFonts w:ascii="Helvetica" w:hAnsi="Helvetica" w:cs="Helvetica"/>
        </w:rPr>
        <w:t xml:space="preserve"> distributions of mammal species. Both reviewers have some important concerns, however, especially about the clarity of explanation and rationale for some of the methodological decisions that you made - please be careful to address all of these. </w:t>
      </w:r>
      <w:r w:rsidRPr="00751D76">
        <w:rPr>
          <w:rFonts w:ascii="Helvetica" w:hAnsi="Helvetica" w:cs="Helvetica"/>
          <w:highlight w:val="yellow"/>
        </w:rPr>
        <w:t>I would also like to see a little bit more discussion of the biology involved in mediating the link between climatic changes along elevations and the distributions of species</w:t>
      </w:r>
      <w:r>
        <w:rPr>
          <w:rFonts w:ascii="Helvetica" w:hAnsi="Helvetica" w:cs="Helvetica"/>
        </w:rPr>
        <w:t xml:space="preserve">. On a related note, </w:t>
      </w:r>
      <w:r w:rsidRPr="00583693">
        <w:rPr>
          <w:rFonts w:ascii="Helvetica" w:hAnsi="Helvetica" w:cs="Helvetica"/>
          <w:highlight w:val="yellow"/>
        </w:rPr>
        <w:t>it might be worthwhile exploring the phylogenetic signal in the various responses of different species - this might help clarify some of the heterogeneous results.</w:t>
      </w:r>
    </w:p>
    <w:p w14:paraId="0D30FC1B" w14:textId="77777777" w:rsidR="00F72250" w:rsidRDefault="00F72250" w:rsidP="00F72250">
      <w:pPr>
        <w:widowControl w:val="0"/>
        <w:autoSpaceDE w:val="0"/>
        <w:autoSpaceDN w:val="0"/>
        <w:adjustRightInd w:val="0"/>
        <w:rPr>
          <w:rFonts w:ascii="Helvetica" w:hAnsi="Helvetica" w:cs="Helvetica"/>
        </w:rPr>
      </w:pPr>
    </w:p>
    <w:p w14:paraId="2B444D02" w14:textId="77777777" w:rsidR="00F72250" w:rsidRDefault="00F72250" w:rsidP="00F72250">
      <w:pPr>
        <w:widowControl w:val="0"/>
        <w:autoSpaceDE w:val="0"/>
        <w:autoSpaceDN w:val="0"/>
        <w:adjustRightInd w:val="0"/>
        <w:rPr>
          <w:rFonts w:ascii="Helvetica" w:hAnsi="Helvetica" w:cs="Helvetica"/>
        </w:rPr>
      </w:pPr>
    </w:p>
    <w:p w14:paraId="764B1E37" w14:textId="77777777" w:rsidR="00F72250" w:rsidRDefault="00F72250" w:rsidP="00F72250">
      <w:pPr>
        <w:widowControl w:val="0"/>
        <w:autoSpaceDE w:val="0"/>
        <w:autoSpaceDN w:val="0"/>
        <w:adjustRightInd w:val="0"/>
        <w:rPr>
          <w:rFonts w:ascii="Helvetica" w:hAnsi="Helvetica" w:cs="Helvetica"/>
        </w:rPr>
      </w:pPr>
    </w:p>
    <w:p w14:paraId="3AD311AD"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Reviewer(s)' Comments to Author:</w:t>
      </w:r>
    </w:p>
    <w:p w14:paraId="4E59F0B0" w14:textId="77777777" w:rsidR="00F72250" w:rsidRDefault="00F72250" w:rsidP="00F72250">
      <w:pPr>
        <w:widowControl w:val="0"/>
        <w:autoSpaceDE w:val="0"/>
        <w:autoSpaceDN w:val="0"/>
        <w:adjustRightInd w:val="0"/>
        <w:rPr>
          <w:rFonts w:ascii="Helvetica" w:hAnsi="Helvetica" w:cs="Helvetica"/>
        </w:rPr>
      </w:pPr>
    </w:p>
    <w:p w14:paraId="6B737DC8"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Referee: 1</w:t>
      </w:r>
    </w:p>
    <w:p w14:paraId="48AD466F" w14:textId="77777777" w:rsidR="00F72250" w:rsidRDefault="00F72250" w:rsidP="00F72250">
      <w:pPr>
        <w:widowControl w:val="0"/>
        <w:autoSpaceDE w:val="0"/>
        <w:autoSpaceDN w:val="0"/>
        <w:adjustRightInd w:val="0"/>
        <w:rPr>
          <w:rFonts w:ascii="Helvetica" w:hAnsi="Helvetica" w:cs="Helvetica"/>
        </w:rPr>
      </w:pPr>
    </w:p>
    <w:p w14:paraId="3A73F601"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Comments to the Author(s)</w:t>
      </w:r>
    </w:p>
    <w:p w14:paraId="0DB14A80"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This is a really great paper.  It's a fantastic data set, and the analyses are really interesting and </w:t>
      </w:r>
      <w:proofErr w:type="gramStart"/>
      <w:r>
        <w:rPr>
          <w:rFonts w:ascii="Helvetica" w:hAnsi="Helvetica" w:cs="Helvetica"/>
        </w:rPr>
        <w:t>well-presented</w:t>
      </w:r>
      <w:proofErr w:type="gramEnd"/>
      <w:r>
        <w:rPr>
          <w:rFonts w:ascii="Helvetica" w:hAnsi="Helvetica" w:cs="Helvetica"/>
        </w:rPr>
        <w:t>.  I only have a few minor comments, listed by line number.</w:t>
      </w:r>
    </w:p>
    <w:p w14:paraId="6583C493" w14:textId="77777777" w:rsidR="00F72250" w:rsidRDefault="00F72250" w:rsidP="00F72250">
      <w:pPr>
        <w:widowControl w:val="0"/>
        <w:autoSpaceDE w:val="0"/>
        <w:autoSpaceDN w:val="0"/>
        <w:adjustRightInd w:val="0"/>
        <w:rPr>
          <w:rFonts w:ascii="Helvetica" w:hAnsi="Helvetica" w:cs="Helvetica"/>
        </w:rPr>
      </w:pPr>
    </w:p>
    <w:p w14:paraId="0B191E76" w14:textId="77777777" w:rsidR="00F72250" w:rsidRDefault="00F72250" w:rsidP="00F72250">
      <w:pPr>
        <w:widowControl w:val="0"/>
        <w:autoSpaceDE w:val="0"/>
        <w:autoSpaceDN w:val="0"/>
        <w:adjustRightInd w:val="0"/>
        <w:rPr>
          <w:ins w:id="0" w:author="mv sciences" w:date="2014-09-25T12:16:00Z"/>
          <w:rFonts w:ascii="Helvetica" w:hAnsi="Helvetica" w:cs="Helvetica"/>
        </w:rPr>
      </w:pPr>
      <w:r>
        <w:rPr>
          <w:rFonts w:ascii="Helvetica" w:hAnsi="Helvetica" w:cs="Helvetica"/>
        </w:rPr>
        <w:t>132-137: I'm not sure why, but something about this bit confuses me - are you saying you have that much data for all observations, or some subset of that data for each?</w:t>
      </w:r>
    </w:p>
    <w:p w14:paraId="5DB24D49" w14:textId="77777777" w:rsidR="00583693" w:rsidRDefault="00583693" w:rsidP="00F72250">
      <w:pPr>
        <w:widowControl w:val="0"/>
        <w:autoSpaceDE w:val="0"/>
        <w:autoSpaceDN w:val="0"/>
        <w:adjustRightInd w:val="0"/>
        <w:rPr>
          <w:ins w:id="1" w:author="mv sciences" w:date="2014-09-25T12:16:00Z"/>
          <w:rFonts w:ascii="Helvetica" w:hAnsi="Helvetica" w:cs="Helvetica"/>
        </w:rPr>
      </w:pPr>
    </w:p>
    <w:p w14:paraId="1C4BE11C" w14:textId="77777777" w:rsidR="00583693" w:rsidRDefault="00583693" w:rsidP="00F72250">
      <w:pPr>
        <w:widowControl w:val="0"/>
        <w:autoSpaceDE w:val="0"/>
        <w:autoSpaceDN w:val="0"/>
        <w:adjustRightInd w:val="0"/>
        <w:rPr>
          <w:rFonts w:ascii="Helvetica" w:hAnsi="Helvetica" w:cs="Helvetica"/>
        </w:rPr>
      </w:pPr>
      <w:ins w:id="2" w:author="mv sciences" w:date="2014-09-25T12:16:00Z">
        <w:r>
          <w:rPr>
            <w:rFonts w:ascii="Times New Roman" w:hAnsi="Times New Roman"/>
            <w:lang w:val="en-GB"/>
          </w:rPr>
          <w:t>“</w:t>
        </w:r>
        <w:r w:rsidRPr="00F90ECB">
          <w:rPr>
            <w:rFonts w:ascii="Times New Roman" w:hAnsi="Times New Roman"/>
            <w:lang w:val="en-GB"/>
          </w:rPr>
          <w:t>Of the 15,277 historical mammal records used in this study, 8,688 are backed by voucher specimens in the MVZ</w:t>
        </w:r>
        <w:r>
          <w:rPr>
            <w:rFonts w:ascii="Times New Roman" w:hAnsi="Times New Roman"/>
            <w:lang w:val="en-GB"/>
          </w:rPr>
          <w:t>”</w:t>
        </w:r>
      </w:ins>
    </w:p>
    <w:p w14:paraId="26079EC1" w14:textId="77777777" w:rsidR="00F72250" w:rsidRDefault="00F72250" w:rsidP="00F72250">
      <w:pPr>
        <w:widowControl w:val="0"/>
        <w:autoSpaceDE w:val="0"/>
        <w:autoSpaceDN w:val="0"/>
        <w:adjustRightInd w:val="0"/>
        <w:rPr>
          <w:rFonts w:ascii="Helvetica" w:hAnsi="Helvetica" w:cs="Helvetica"/>
        </w:rPr>
      </w:pPr>
    </w:p>
    <w:p w14:paraId="0D6212B4" w14:textId="77777777" w:rsidR="00F72250" w:rsidRDefault="00F72250" w:rsidP="00F72250">
      <w:pPr>
        <w:widowControl w:val="0"/>
        <w:autoSpaceDE w:val="0"/>
        <w:autoSpaceDN w:val="0"/>
        <w:adjustRightInd w:val="0"/>
        <w:rPr>
          <w:ins w:id="3" w:author="mv sciences" w:date="2014-09-25T12:16:00Z"/>
          <w:rFonts w:ascii="Helvetica" w:hAnsi="Helvetica" w:cs="Helvetica"/>
        </w:rPr>
      </w:pPr>
      <w:r>
        <w:rPr>
          <w:rFonts w:ascii="Helvetica" w:hAnsi="Helvetica" w:cs="Helvetica"/>
        </w:rPr>
        <w:t xml:space="preserve">223: This seems like an odd title for this section - if I read it correctly, you're not testing the predictions of range shifts, although you may be testing the </w:t>
      </w:r>
      <w:proofErr w:type="spellStart"/>
      <w:r>
        <w:rPr>
          <w:rFonts w:ascii="Helvetica" w:hAnsi="Helvetica" w:cs="Helvetica"/>
        </w:rPr>
        <w:t>predictORS</w:t>
      </w:r>
      <w:proofErr w:type="spellEnd"/>
      <w:r>
        <w:rPr>
          <w:rFonts w:ascii="Helvetica" w:hAnsi="Helvetica" w:cs="Helvetica"/>
        </w:rPr>
        <w:t xml:space="preserve"> of range shifts.  The title as written suggests that this section will discuss field validation of predicted range shifts, which doesn't seem like what you're doing.  If that IS what you're doing, it's not clear to me.</w:t>
      </w:r>
    </w:p>
    <w:p w14:paraId="06744CE6" w14:textId="77777777" w:rsidR="00583693" w:rsidRDefault="00583693" w:rsidP="00F72250">
      <w:pPr>
        <w:widowControl w:val="0"/>
        <w:autoSpaceDE w:val="0"/>
        <w:autoSpaceDN w:val="0"/>
        <w:adjustRightInd w:val="0"/>
        <w:rPr>
          <w:ins w:id="4" w:author="mv sciences" w:date="2014-09-25T12:16:00Z"/>
          <w:rFonts w:ascii="Helvetica" w:hAnsi="Helvetica" w:cs="Helvetica"/>
        </w:rPr>
      </w:pPr>
    </w:p>
    <w:p w14:paraId="36B6CE4D" w14:textId="77777777" w:rsidR="00583693" w:rsidRPr="00583693" w:rsidRDefault="00583693" w:rsidP="00583693">
      <w:pPr>
        <w:pStyle w:val="Heading2"/>
        <w:numPr>
          <w:ilvl w:val="0"/>
          <w:numId w:val="1"/>
        </w:numPr>
        <w:spacing w:line="480" w:lineRule="auto"/>
        <w:rPr>
          <w:rFonts w:ascii="Times New Roman" w:hAnsi="Times New Roman" w:cs="Times New Roman"/>
          <w:b w:val="0"/>
          <w:i/>
          <w:color w:val="auto"/>
          <w:sz w:val="24"/>
          <w:szCs w:val="24"/>
          <w:lang w:val="en-GB"/>
          <w:rPrChange w:id="5" w:author="mv sciences" w:date="2014-09-25T12:17:00Z">
            <w:rPr/>
          </w:rPrChange>
        </w:rPr>
        <w:pPrChange w:id="6" w:author="mv sciences" w:date="2014-09-25T12:17:00Z">
          <w:pPr>
            <w:widowControl w:val="0"/>
            <w:autoSpaceDE w:val="0"/>
            <w:autoSpaceDN w:val="0"/>
            <w:adjustRightInd w:val="0"/>
          </w:pPr>
        </w:pPrChange>
      </w:pPr>
      <w:ins w:id="7" w:author="mv sciences" w:date="2014-09-25T12:16:00Z">
        <w:r>
          <w:rPr>
            <w:rFonts w:ascii="Helvetica" w:hAnsi="Helvetica" w:cs="Helvetica"/>
          </w:rPr>
          <w:t>“</w:t>
        </w:r>
      </w:ins>
      <w:ins w:id="8" w:author="mv sciences" w:date="2014-09-25T12:17:00Z">
        <w:r>
          <w:rPr>
            <w:rFonts w:ascii="Times New Roman" w:hAnsi="Times New Roman" w:cs="Times New Roman"/>
            <w:b w:val="0"/>
            <w:i/>
            <w:color w:val="auto"/>
            <w:sz w:val="24"/>
            <w:szCs w:val="24"/>
            <w:lang w:val="en-GB"/>
          </w:rPr>
          <w:t xml:space="preserve">Testing predictions of range shifts” </w:t>
        </w:r>
        <w:r w:rsidRPr="00583693">
          <w:rPr>
            <w:rFonts w:ascii="Times New Roman" w:hAnsi="Times New Roman" w:cs="Times New Roman"/>
            <w:b w:val="0"/>
            <w:color w:val="auto"/>
            <w:sz w:val="24"/>
            <w:szCs w:val="24"/>
            <w:lang w:val="en-GB"/>
            <w:rPrChange w:id="9" w:author="mv sciences" w:date="2014-09-25T12:17:00Z">
              <w:rPr>
                <w:rFonts w:ascii="Times New Roman" w:hAnsi="Times New Roman" w:cs="Times New Roman"/>
                <w:b/>
                <w:i/>
                <w:lang w:val="en-GB"/>
              </w:rPr>
            </w:rPrChange>
          </w:rPr>
          <w:t>Agree</w:t>
        </w:r>
        <w:r>
          <w:rPr>
            <w:rFonts w:ascii="Times New Roman" w:hAnsi="Times New Roman" w:cs="Times New Roman"/>
            <w:b w:val="0"/>
            <w:color w:val="auto"/>
            <w:sz w:val="24"/>
            <w:szCs w:val="24"/>
            <w:lang w:val="en-GB"/>
          </w:rPr>
          <w:t>. Change to “predictors”</w:t>
        </w:r>
      </w:ins>
    </w:p>
    <w:p w14:paraId="1E152309" w14:textId="77777777" w:rsidR="00F72250" w:rsidRDefault="00F72250" w:rsidP="00F72250">
      <w:pPr>
        <w:widowControl w:val="0"/>
        <w:autoSpaceDE w:val="0"/>
        <w:autoSpaceDN w:val="0"/>
        <w:adjustRightInd w:val="0"/>
        <w:rPr>
          <w:rFonts w:ascii="Helvetica" w:hAnsi="Helvetica" w:cs="Helvetica"/>
        </w:rPr>
      </w:pPr>
    </w:p>
    <w:p w14:paraId="2BEDD98D" w14:textId="77777777" w:rsidR="00F72250" w:rsidRDefault="00F72250" w:rsidP="00F72250">
      <w:pPr>
        <w:widowControl w:val="0"/>
        <w:autoSpaceDE w:val="0"/>
        <w:autoSpaceDN w:val="0"/>
        <w:adjustRightInd w:val="0"/>
        <w:rPr>
          <w:ins w:id="10" w:author="mv sciences" w:date="2014-09-25T12:17:00Z"/>
          <w:rFonts w:ascii="Helvetica" w:hAnsi="Helvetica" w:cs="Helvetica"/>
        </w:rPr>
      </w:pPr>
      <w:r>
        <w:rPr>
          <w:rFonts w:ascii="Helvetica" w:hAnsi="Helvetica" w:cs="Helvetica"/>
        </w:rPr>
        <w:t>224-237: I think it might be good to just step back and say "here's what we're doing and why" in a topic sentence.  Make it clear that these are multi-species models right off the bat, and say what you'd like to get from them.</w:t>
      </w:r>
    </w:p>
    <w:p w14:paraId="5EBFC26C" w14:textId="77777777" w:rsidR="00583693" w:rsidRDefault="00583693" w:rsidP="00F72250">
      <w:pPr>
        <w:widowControl w:val="0"/>
        <w:autoSpaceDE w:val="0"/>
        <w:autoSpaceDN w:val="0"/>
        <w:adjustRightInd w:val="0"/>
        <w:rPr>
          <w:ins w:id="11" w:author="mv sciences" w:date="2014-09-25T12:17:00Z"/>
          <w:rFonts w:ascii="Helvetica" w:hAnsi="Helvetica" w:cs="Helvetica"/>
        </w:rPr>
      </w:pPr>
    </w:p>
    <w:p w14:paraId="7D929F05" w14:textId="77777777" w:rsidR="00583693" w:rsidRDefault="00583693" w:rsidP="00F72250">
      <w:pPr>
        <w:widowControl w:val="0"/>
        <w:autoSpaceDE w:val="0"/>
        <w:autoSpaceDN w:val="0"/>
        <w:adjustRightInd w:val="0"/>
        <w:rPr>
          <w:rFonts w:ascii="Helvetica" w:hAnsi="Helvetica" w:cs="Helvetica"/>
        </w:rPr>
      </w:pPr>
      <w:ins w:id="12" w:author="mv sciences" w:date="2014-09-25T12:17:00Z">
        <w:r>
          <w:rPr>
            <w:rFonts w:ascii="Helvetica" w:hAnsi="Helvetica" w:cs="Helvetica"/>
          </w:rPr>
          <w:t>I will add</w:t>
        </w:r>
      </w:ins>
    </w:p>
    <w:p w14:paraId="7CEB7155" w14:textId="77777777" w:rsidR="00F72250" w:rsidRDefault="00F72250" w:rsidP="00F72250">
      <w:pPr>
        <w:widowControl w:val="0"/>
        <w:autoSpaceDE w:val="0"/>
        <w:autoSpaceDN w:val="0"/>
        <w:adjustRightInd w:val="0"/>
        <w:rPr>
          <w:rFonts w:ascii="Helvetica" w:hAnsi="Helvetica" w:cs="Helvetica"/>
        </w:rPr>
      </w:pPr>
    </w:p>
    <w:p w14:paraId="6F67C715" w14:textId="77777777" w:rsidR="00F72250" w:rsidRDefault="00F72250" w:rsidP="00F72250">
      <w:pPr>
        <w:widowControl w:val="0"/>
        <w:autoSpaceDE w:val="0"/>
        <w:autoSpaceDN w:val="0"/>
        <w:adjustRightInd w:val="0"/>
        <w:rPr>
          <w:ins w:id="13" w:author="mv sciences" w:date="2014-09-25T12:18:00Z"/>
          <w:rFonts w:ascii="Helvetica" w:hAnsi="Helvetica" w:cs="Helvetica"/>
        </w:rPr>
      </w:pPr>
      <w:r>
        <w:rPr>
          <w:rFonts w:ascii="Helvetica" w:hAnsi="Helvetica" w:cs="Helvetica"/>
        </w:rPr>
        <w:t>258: Euclidean</w:t>
      </w:r>
    </w:p>
    <w:p w14:paraId="7B4D5E8C" w14:textId="77777777" w:rsidR="00583693" w:rsidRDefault="00583693" w:rsidP="00F72250">
      <w:pPr>
        <w:widowControl w:val="0"/>
        <w:autoSpaceDE w:val="0"/>
        <w:autoSpaceDN w:val="0"/>
        <w:adjustRightInd w:val="0"/>
        <w:rPr>
          <w:ins w:id="14" w:author="mv sciences" w:date="2014-09-25T12:18:00Z"/>
          <w:rFonts w:ascii="Helvetica" w:hAnsi="Helvetica" w:cs="Helvetica"/>
        </w:rPr>
      </w:pPr>
    </w:p>
    <w:p w14:paraId="62310CAE" w14:textId="77777777" w:rsidR="00583693" w:rsidRDefault="00583693" w:rsidP="00F72250">
      <w:pPr>
        <w:widowControl w:val="0"/>
        <w:autoSpaceDE w:val="0"/>
        <w:autoSpaceDN w:val="0"/>
        <w:adjustRightInd w:val="0"/>
        <w:rPr>
          <w:rFonts w:ascii="Helvetica" w:hAnsi="Helvetica" w:cs="Helvetica"/>
        </w:rPr>
      </w:pPr>
      <w:proofErr w:type="gramStart"/>
      <w:ins w:id="15" w:author="mv sciences" w:date="2014-09-25T12:18:00Z">
        <w:r>
          <w:rPr>
            <w:rFonts w:ascii="Helvetica" w:hAnsi="Helvetica" w:cs="Helvetica"/>
          </w:rPr>
          <w:t>corrected</w:t>
        </w:r>
      </w:ins>
      <w:proofErr w:type="gramEnd"/>
    </w:p>
    <w:p w14:paraId="0EC057BD" w14:textId="77777777" w:rsidR="00F72250" w:rsidRDefault="00F72250" w:rsidP="00F72250">
      <w:pPr>
        <w:widowControl w:val="0"/>
        <w:autoSpaceDE w:val="0"/>
        <w:autoSpaceDN w:val="0"/>
        <w:adjustRightInd w:val="0"/>
        <w:rPr>
          <w:rFonts w:ascii="Helvetica" w:hAnsi="Helvetica" w:cs="Helvetica"/>
        </w:rPr>
      </w:pPr>
    </w:p>
    <w:p w14:paraId="03F2B00D" w14:textId="77777777" w:rsidR="00F72250" w:rsidRDefault="00F72250" w:rsidP="00F72250">
      <w:pPr>
        <w:widowControl w:val="0"/>
        <w:autoSpaceDE w:val="0"/>
        <w:autoSpaceDN w:val="0"/>
        <w:adjustRightInd w:val="0"/>
        <w:rPr>
          <w:ins w:id="16" w:author="mv sciences" w:date="2014-09-25T12:18:00Z"/>
          <w:rFonts w:ascii="Helvetica" w:hAnsi="Helvetica" w:cs="Helvetica"/>
        </w:rPr>
      </w:pPr>
      <w:r>
        <w:rPr>
          <w:rFonts w:ascii="Helvetica" w:hAnsi="Helvetica" w:cs="Helvetica"/>
        </w:rPr>
        <w:t xml:space="preserve">264: I'd like to see the rationale for this model spelled out specifically.  My interpretation is that you're comparing the model with different local conditions to this model in order to demonstrate that fine-scale climate differences are important.  If </w:t>
      </w:r>
      <w:proofErr w:type="gramStart"/>
      <w:r>
        <w:rPr>
          <w:rFonts w:ascii="Helvetica" w:hAnsi="Helvetica" w:cs="Helvetica"/>
        </w:rPr>
        <w:t>that's</w:t>
      </w:r>
      <w:proofErr w:type="gramEnd"/>
      <w:r>
        <w:rPr>
          <w:rFonts w:ascii="Helvetica" w:hAnsi="Helvetica" w:cs="Helvetica"/>
        </w:rPr>
        <w:t xml:space="preserve"> right, it would be good to say so here.  If that's not right, then you should definitely spell out the actual rationale more clearly.</w:t>
      </w:r>
    </w:p>
    <w:p w14:paraId="105893A7" w14:textId="77777777" w:rsidR="00583693" w:rsidRDefault="00583693" w:rsidP="00F72250">
      <w:pPr>
        <w:widowControl w:val="0"/>
        <w:autoSpaceDE w:val="0"/>
        <w:autoSpaceDN w:val="0"/>
        <w:adjustRightInd w:val="0"/>
        <w:rPr>
          <w:ins w:id="17" w:author="mv sciences" w:date="2014-09-25T12:18:00Z"/>
          <w:rFonts w:ascii="Helvetica" w:hAnsi="Helvetica" w:cs="Helvetica"/>
        </w:rPr>
      </w:pPr>
    </w:p>
    <w:p w14:paraId="31253899" w14:textId="77777777" w:rsidR="00583693" w:rsidRDefault="00583693" w:rsidP="00F72250">
      <w:pPr>
        <w:widowControl w:val="0"/>
        <w:autoSpaceDE w:val="0"/>
        <w:autoSpaceDN w:val="0"/>
        <w:adjustRightInd w:val="0"/>
        <w:rPr>
          <w:ins w:id="18" w:author="mv sciences" w:date="2014-09-25T12:18:00Z"/>
          <w:rFonts w:ascii="Times New Roman" w:hAnsi="Times New Roman"/>
          <w:lang w:val="en-GB"/>
        </w:rPr>
      </w:pPr>
      <w:ins w:id="19" w:author="mv sciences" w:date="2014-09-25T12:18:00Z">
        <w:r>
          <w:rPr>
            <w:rFonts w:ascii="Helvetica" w:hAnsi="Helvetica" w:cs="Helvetica"/>
          </w:rPr>
          <w:t>“</w:t>
        </w:r>
        <w:r w:rsidRPr="00F90ECB">
          <w:rPr>
            <w:rFonts w:ascii="Times New Roman" w:hAnsi="Times New Roman"/>
            <w:lang w:val="en-GB"/>
          </w:rPr>
          <w:t>We compared these climate-data derived models to an “overall warming model” that assumes an increased temperature at all grid cells over the same time period, which always predicted upslope movements.</w:t>
        </w:r>
        <w:r>
          <w:rPr>
            <w:rFonts w:ascii="Times New Roman" w:hAnsi="Times New Roman"/>
            <w:lang w:val="en-GB"/>
          </w:rPr>
          <w:t xml:space="preserve">” </w:t>
        </w:r>
      </w:ins>
    </w:p>
    <w:p w14:paraId="7BF911A2" w14:textId="77777777" w:rsidR="00583693" w:rsidRDefault="00583693" w:rsidP="00F72250">
      <w:pPr>
        <w:widowControl w:val="0"/>
        <w:autoSpaceDE w:val="0"/>
        <w:autoSpaceDN w:val="0"/>
        <w:adjustRightInd w:val="0"/>
        <w:rPr>
          <w:ins w:id="20" w:author="mv sciences" w:date="2014-09-25T12:19:00Z"/>
          <w:rFonts w:ascii="Times New Roman" w:hAnsi="Times New Roman"/>
          <w:lang w:val="en-GB"/>
        </w:rPr>
      </w:pPr>
    </w:p>
    <w:p w14:paraId="1D265BB4" w14:textId="77777777" w:rsidR="00583693" w:rsidRDefault="00583693" w:rsidP="00F72250">
      <w:pPr>
        <w:widowControl w:val="0"/>
        <w:autoSpaceDE w:val="0"/>
        <w:autoSpaceDN w:val="0"/>
        <w:adjustRightInd w:val="0"/>
        <w:rPr>
          <w:rFonts w:ascii="Helvetica" w:hAnsi="Helvetica" w:cs="Helvetica"/>
        </w:rPr>
      </w:pPr>
      <w:ins w:id="21" w:author="mv sciences" w:date="2014-09-25T12:18:00Z">
        <w:r>
          <w:rPr>
            <w:rFonts w:ascii="Times New Roman" w:hAnsi="Times New Roman"/>
            <w:lang w:val="en-GB"/>
          </w:rPr>
          <w:t>I will add clarification</w:t>
        </w:r>
      </w:ins>
    </w:p>
    <w:p w14:paraId="6398D8F0" w14:textId="77777777" w:rsidR="00F72250" w:rsidRDefault="00F72250" w:rsidP="00F72250">
      <w:pPr>
        <w:widowControl w:val="0"/>
        <w:autoSpaceDE w:val="0"/>
        <w:autoSpaceDN w:val="0"/>
        <w:adjustRightInd w:val="0"/>
        <w:rPr>
          <w:rFonts w:ascii="Helvetica" w:hAnsi="Helvetica" w:cs="Helvetica"/>
        </w:rPr>
      </w:pPr>
    </w:p>
    <w:p w14:paraId="79C75323" w14:textId="77777777" w:rsidR="00F72250" w:rsidRDefault="00F72250" w:rsidP="00F72250">
      <w:pPr>
        <w:widowControl w:val="0"/>
        <w:autoSpaceDE w:val="0"/>
        <w:autoSpaceDN w:val="0"/>
        <w:adjustRightInd w:val="0"/>
        <w:rPr>
          <w:ins w:id="22" w:author="mv sciences" w:date="2014-09-25T12:19:00Z"/>
          <w:rFonts w:ascii="Helvetica" w:hAnsi="Helvetica" w:cs="Helvetica"/>
        </w:rPr>
      </w:pPr>
      <w:r>
        <w:rPr>
          <w:rFonts w:ascii="Helvetica" w:hAnsi="Helvetica" w:cs="Helvetica"/>
        </w:rPr>
        <w:t>311-312: Again regarding the overall warming model: it's good to see that it's not a great predictor, but it seems kind of obvious given the fact that it's at odds with reality.</w:t>
      </w:r>
    </w:p>
    <w:p w14:paraId="6ECD71C1" w14:textId="77777777" w:rsidR="00583693" w:rsidRDefault="00583693" w:rsidP="00F72250">
      <w:pPr>
        <w:widowControl w:val="0"/>
        <w:autoSpaceDE w:val="0"/>
        <w:autoSpaceDN w:val="0"/>
        <w:adjustRightInd w:val="0"/>
        <w:rPr>
          <w:ins w:id="23" w:author="mv sciences" w:date="2014-09-25T12:19:00Z"/>
          <w:rFonts w:ascii="Helvetica" w:hAnsi="Helvetica" w:cs="Helvetica"/>
        </w:rPr>
      </w:pPr>
    </w:p>
    <w:p w14:paraId="5A91E5AF" w14:textId="77777777" w:rsidR="00583693" w:rsidRDefault="00583693" w:rsidP="00F72250">
      <w:pPr>
        <w:widowControl w:val="0"/>
        <w:autoSpaceDE w:val="0"/>
        <w:autoSpaceDN w:val="0"/>
        <w:adjustRightInd w:val="0"/>
        <w:rPr>
          <w:rFonts w:ascii="Helvetica" w:hAnsi="Helvetica" w:cs="Helvetica"/>
        </w:rPr>
      </w:pPr>
      <w:ins w:id="24" w:author="mv sciences" w:date="2014-09-25T12:19:00Z">
        <w:r>
          <w:rPr>
            <w:rFonts w:ascii="Helvetica" w:hAnsi="Helvetica" w:cs="Helvetica"/>
          </w:rPr>
          <w:t xml:space="preserve">Not always at odds with reality. Need to clarify. </w:t>
        </w:r>
      </w:ins>
    </w:p>
    <w:p w14:paraId="2A254C0F" w14:textId="77777777" w:rsidR="00F72250" w:rsidRDefault="00F72250" w:rsidP="00F72250">
      <w:pPr>
        <w:widowControl w:val="0"/>
        <w:autoSpaceDE w:val="0"/>
        <w:autoSpaceDN w:val="0"/>
        <w:adjustRightInd w:val="0"/>
        <w:rPr>
          <w:rFonts w:ascii="Helvetica" w:hAnsi="Helvetica" w:cs="Helvetica"/>
        </w:rPr>
      </w:pPr>
    </w:p>
    <w:p w14:paraId="73E39AFC" w14:textId="77777777" w:rsidR="00F72250" w:rsidRDefault="00F72250" w:rsidP="00F72250">
      <w:pPr>
        <w:widowControl w:val="0"/>
        <w:autoSpaceDE w:val="0"/>
        <w:autoSpaceDN w:val="0"/>
        <w:adjustRightInd w:val="0"/>
        <w:rPr>
          <w:ins w:id="25" w:author="mv sciences" w:date="2014-09-25T12:20:00Z"/>
          <w:rFonts w:ascii="Helvetica" w:hAnsi="Helvetica" w:cs="Helvetica"/>
        </w:rPr>
      </w:pPr>
      <w:r>
        <w:rPr>
          <w:rFonts w:ascii="Helvetica" w:hAnsi="Helvetica" w:cs="Helvetica"/>
        </w:rPr>
        <w:t xml:space="preserve">315: This might be a good place to bring up the fact that these predictors are spatially correlated, and that makes it difficult to pick out which one is actually driving differences.  In particular I'm guessing minimum, mean, and maximum annual temperature are highly correlated.  Can you present a biological justification for preferring one </w:t>
      </w:r>
      <w:proofErr w:type="gramStart"/>
      <w:r>
        <w:rPr>
          <w:rFonts w:ascii="Helvetica" w:hAnsi="Helvetica" w:cs="Helvetica"/>
        </w:rPr>
        <w:t>over</w:t>
      </w:r>
      <w:proofErr w:type="gramEnd"/>
      <w:r>
        <w:rPr>
          <w:rFonts w:ascii="Helvetica" w:hAnsi="Helvetica" w:cs="Helvetica"/>
        </w:rPr>
        <w:t xml:space="preserve"> the other?  I don't know much about </w:t>
      </w:r>
      <w:proofErr w:type="spellStart"/>
      <w:r>
        <w:rPr>
          <w:rFonts w:ascii="Helvetica" w:hAnsi="Helvetica" w:cs="Helvetica"/>
        </w:rPr>
        <w:t>montane</w:t>
      </w:r>
      <w:proofErr w:type="spellEnd"/>
      <w:r>
        <w:rPr>
          <w:rFonts w:ascii="Helvetica" w:hAnsi="Helvetica" w:cs="Helvetica"/>
        </w:rPr>
        <w:t xml:space="preserve"> mammals in California, but it's easier for me to understand how "too hot" would be more of a problem for a lot of them than "not cold enough".</w:t>
      </w:r>
    </w:p>
    <w:p w14:paraId="7DBDB6F2" w14:textId="77777777" w:rsidR="00583693" w:rsidRDefault="00583693" w:rsidP="00F72250">
      <w:pPr>
        <w:widowControl w:val="0"/>
        <w:autoSpaceDE w:val="0"/>
        <w:autoSpaceDN w:val="0"/>
        <w:adjustRightInd w:val="0"/>
        <w:rPr>
          <w:ins w:id="26" w:author="mv sciences" w:date="2014-09-25T12:20:00Z"/>
          <w:rFonts w:ascii="Helvetica" w:hAnsi="Helvetica" w:cs="Helvetica"/>
        </w:rPr>
      </w:pPr>
    </w:p>
    <w:p w14:paraId="7220566D" w14:textId="77777777" w:rsidR="00583693" w:rsidRDefault="00583693" w:rsidP="00F72250">
      <w:pPr>
        <w:widowControl w:val="0"/>
        <w:autoSpaceDE w:val="0"/>
        <w:autoSpaceDN w:val="0"/>
        <w:adjustRightInd w:val="0"/>
        <w:rPr>
          <w:rFonts w:ascii="Helvetica" w:hAnsi="Helvetica" w:cs="Helvetica"/>
        </w:rPr>
      </w:pPr>
      <w:ins w:id="27" w:author="mv sciences" w:date="2014-09-25T12:20:00Z">
        <w:r>
          <w:rPr>
            <w:rFonts w:ascii="Helvetica" w:hAnsi="Helvetica" w:cs="Helvetica"/>
          </w:rPr>
          <w:t xml:space="preserve">I will add an explanation of the biological impacts of min and max in the </w:t>
        </w:r>
        <w:proofErr w:type="spellStart"/>
        <w:r>
          <w:rPr>
            <w:rFonts w:ascii="Helvetica" w:hAnsi="Helvetica" w:cs="Helvetica"/>
          </w:rPr>
          <w:t>methds</w:t>
        </w:r>
        <w:proofErr w:type="spellEnd"/>
        <w:r>
          <w:rPr>
            <w:rFonts w:ascii="Helvetica" w:hAnsi="Helvetica" w:cs="Helvetica"/>
          </w:rPr>
          <w:t>.</w:t>
        </w:r>
      </w:ins>
    </w:p>
    <w:p w14:paraId="5DA07ED2" w14:textId="77777777" w:rsidR="00F72250" w:rsidRDefault="00F72250" w:rsidP="00F72250">
      <w:pPr>
        <w:widowControl w:val="0"/>
        <w:autoSpaceDE w:val="0"/>
        <w:autoSpaceDN w:val="0"/>
        <w:adjustRightInd w:val="0"/>
        <w:rPr>
          <w:rFonts w:ascii="Helvetica" w:hAnsi="Helvetica" w:cs="Helvetica"/>
        </w:rPr>
      </w:pPr>
    </w:p>
    <w:p w14:paraId="712E156E" w14:textId="77777777" w:rsidR="00F72250" w:rsidRDefault="00F72250" w:rsidP="00F72250">
      <w:pPr>
        <w:widowControl w:val="0"/>
        <w:autoSpaceDE w:val="0"/>
        <w:autoSpaceDN w:val="0"/>
        <w:adjustRightInd w:val="0"/>
        <w:rPr>
          <w:rFonts w:ascii="Helvetica" w:hAnsi="Helvetica" w:cs="Helvetica"/>
        </w:rPr>
      </w:pPr>
    </w:p>
    <w:p w14:paraId="0FF90052" w14:textId="77777777" w:rsidR="00F72250" w:rsidRDefault="00F72250" w:rsidP="00F72250">
      <w:pPr>
        <w:widowControl w:val="0"/>
        <w:autoSpaceDE w:val="0"/>
        <w:autoSpaceDN w:val="0"/>
        <w:adjustRightInd w:val="0"/>
        <w:rPr>
          <w:rFonts w:ascii="Helvetica" w:hAnsi="Helvetica" w:cs="Helvetica"/>
        </w:rPr>
      </w:pPr>
    </w:p>
    <w:p w14:paraId="5E8DF7DE"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Referee: 2</w:t>
      </w:r>
    </w:p>
    <w:p w14:paraId="076AF4B1" w14:textId="77777777" w:rsidR="00F72250" w:rsidRDefault="00F72250" w:rsidP="00F72250">
      <w:pPr>
        <w:widowControl w:val="0"/>
        <w:autoSpaceDE w:val="0"/>
        <w:autoSpaceDN w:val="0"/>
        <w:adjustRightInd w:val="0"/>
        <w:rPr>
          <w:rFonts w:ascii="Helvetica" w:hAnsi="Helvetica" w:cs="Helvetica"/>
        </w:rPr>
      </w:pPr>
    </w:p>
    <w:p w14:paraId="2D39D323"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Comments to the Author(s)</w:t>
      </w:r>
    </w:p>
    <w:p w14:paraId="1E65BF55"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This paper examines the </w:t>
      </w:r>
      <w:proofErr w:type="spellStart"/>
      <w:r>
        <w:rPr>
          <w:rFonts w:ascii="Helvetica" w:hAnsi="Helvetica" w:cs="Helvetica"/>
        </w:rPr>
        <w:t>elevational</w:t>
      </w:r>
      <w:proofErr w:type="spellEnd"/>
      <w:r>
        <w:rPr>
          <w:rFonts w:ascii="Helvetica" w:hAnsi="Helvetica" w:cs="Helvetica"/>
        </w:rPr>
        <w:t xml:space="preserve"> shifts of small mammals in three mountain areas in California. This replicated approach is of particular interest in the context of climate change because rarely historical distributional data are available in a so wide extent.</w:t>
      </w:r>
    </w:p>
    <w:p w14:paraId="4069DCA5"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However, the paper is difficult to follow, with quite dense sections as well as poorly detailed passages. I have some major concerns and some minor suggestions on the manuscript.</w:t>
      </w:r>
    </w:p>
    <w:p w14:paraId="38428BB2" w14:textId="77777777" w:rsidR="00F72250" w:rsidRDefault="00F72250" w:rsidP="00F72250">
      <w:pPr>
        <w:widowControl w:val="0"/>
        <w:autoSpaceDE w:val="0"/>
        <w:autoSpaceDN w:val="0"/>
        <w:adjustRightInd w:val="0"/>
        <w:rPr>
          <w:rFonts w:ascii="Helvetica" w:hAnsi="Helvetica" w:cs="Helvetica"/>
        </w:rPr>
      </w:pPr>
    </w:p>
    <w:p w14:paraId="6BF5F8C3"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Major concerns</w:t>
      </w:r>
    </w:p>
    <w:p w14:paraId="56554D85" w14:textId="77777777" w:rsidR="00F72250" w:rsidRDefault="00F72250" w:rsidP="00583693">
      <w:pPr>
        <w:pStyle w:val="ListParagraph"/>
        <w:widowControl w:val="0"/>
        <w:numPr>
          <w:ilvl w:val="0"/>
          <w:numId w:val="2"/>
        </w:numPr>
        <w:autoSpaceDE w:val="0"/>
        <w:autoSpaceDN w:val="0"/>
        <w:adjustRightInd w:val="0"/>
        <w:rPr>
          <w:ins w:id="28" w:author="mv sciences" w:date="2014-09-25T12:56:00Z"/>
          <w:rFonts w:ascii="Helvetica" w:hAnsi="Helvetica" w:cs="Helvetica"/>
        </w:rPr>
      </w:pPr>
      <w:r w:rsidRPr="00583693">
        <w:rPr>
          <w:rFonts w:ascii="Helvetica" w:hAnsi="Helvetica" w:cs="Helvetica"/>
        </w:rPr>
        <w:t xml:space="preserve">Some hypotheses formulated in the introduction are not biologically relevant. The authors refer to "overall climate warming" and "local changes in temperature and precipitation" as two potential different drivers of </w:t>
      </w:r>
      <w:proofErr w:type="spellStart"/>
      <w:r w:rsidRPr="00583693">
        <w:rPr>
          <w:rFonts w:ascii="Helvetica" w:hAnsi="Helvetica" w:cs="Helvetica"/>
        </w:rPr>
        <w:t>elevational</w:t>
      </w:r>
      <w:proofErr w:type="spellEnd"/>
      <w:r w:rsidRPr="00583693">
        <w:rPr>
          <w:rFonts w:ascii="Helvetica" w:hAnsi="Helvetica" w:cs="Helvetica"/>
        </w:rPr>
        <w:t xml:space="preserve"> shifts. In fact, they tested which one explained better the observed distributional changes of study species. However, using "overall climate warming" values instead of "local changes in temperature and precipitation" is a matter of the data available for the region under study. Ultimately, individuals will experiment the local climate in their </w:t>
      </w:r>
      <w:proofErr w:type="gramStart"/>
      <w:r w:rsidRPr="00583693">
        <w:rPr>
          <w:rFonts w:ascii="Helvetica" w:hAnsi="Helvetica" w:cs="Helvetica"/>
        </w:rPr>
        <w:t>habitats ,</w:t>
      </w:r>
      <w:proofErr w:type="gramEnd"/>
      <w:r w:rsidRPr="00583693">
        <w:rPr>
          <w:rFonts w:ascii="Helvetica" w:hAnsi="Helvetica" w:cs="Helvetica"/>
        </w:rPr>
        <w:t xml:space="preserve"> not a "overall climate warming". Unfortunately, long-term climate data are available for a few sparse localities in a region and "overall" temperature values have to be used to evaluate climate change. I might understand to compare the effects derived from "overall climate warming" vs. "local changes in climate" from a methodological point of view to evaluate if differently grained data sources may drive to similar conclusions in terms of distributional shifts.</w:t>
      </w:r>
    </w:p>
    <w:p w14:paraId="218BCAC0" w14:textId="77777777" w:rsidR="00E75C53" w:rsidRDefault="00E75C53" w:rsidP="00E75C53">
      <w:pPr>
        <w:pStyle w:val="ListParagraph"/>
        <w:widowControl w:val="0"/>
        <w:numPr>
          <w:ilvl w:val="1"/>
          <w:numId w:val="2"/>
        </w:numPr>
        <w:autoSpaceDE w:val="0"/>
        <w:autoSpaceDN w:val="0"/>
        <w:adjustRightInd w:val="0"/>
        <w:rPr>
          <w:ins w:id="29" w:author="mv sciences" w:date="2014-09-25T12:57:00Z"/>
          <w:rFonts w:ascii="Helvetica" w:hAnsi="Helvetica" w:cs="Helvetica"/>
        </w:rPr>
      </w:pPr>
      <w:ins w:id="30" w:author="mv sciences" w:date="2014-09-25T12:56:00Z">
        <w:r>
          <w:rPr>
            <w:rFonts w:ascii="Helvetica" w:hAnsi="Helvetica" w:cs="Helvetica"/>
          </w:rPr>
          <w:t>Not sure how to respond to this. Do we just need to improve the clarity of what we did?</w:t>
        </w:r>
      </w:ins>
    </w:p>
    <w:p w14:paraId="0AEDDCA7" w14:textId="77777777" w:rsidR="00E75C53" w:rsidRDefault="00E75C53" w:rsidP="00E75C53">
      <w:pPr>
        <w:pStyle w:val="ListParagraph"/>
        <w:widowControl w:val="0"/>
        <w:autoSpaceDE w:val="0"/>
        <w:autoSpaceDN w:val="0"/>
        <w:adjustRightInd w:val="0"/>
        <w:ind w:left="1440"/>
        <w:rPr>
          <w:ins w:id="31" w:author="mv sciences" w:date="2014-09-25T12:22:00Z"/>
          <w:rFonts w:ascii="Helvetica" w:hAnsi="Helvetica" w:cs="Helvetica"/>
        </w:rPr>
      </w:pPr>
    </w:p>
    <w:p w14:paraId="6236AF48" w14:textId="77777777" w:rsidR="00F72250" w:rsidRPr="00583693" w:rsidRDefault="00F72250" w:rsidP="00583693">
      <w:pPr>
        <w:pStyle w:val="ListParagraph"/>
        <w:widowControl w:val="0"/>
        <w:numPr>
          <w:ilvl w:val="0"/>
          <w:numId w:val="2"/>
        </w:numPr>
        <w:autoSpaceDE w:val="0"/>
        <w:autoSpaceDN w:val="0"/>
        <w:adjustRightInd w:val="0"/>
        <w:rPr>
          <w:ins w:id="32" w:author="mv sciences" w:date="2014-09-25T12:22:00Z"/>
          <w:rFonts w:ascii="Helvetica" w:hAnsi="Helvetica" w:cs="Helvetica"/>
        </w:rPr>
      </w:pPr>
      <w:r w:rsidRPr="00583693">
        <w:rPr>
          <w:rFonts w:ascii="Helvetica" w:hAnsi="Helvetica" w:cs="Helvetica"/>
        </w:rPr>
        <w:t xml:space="preserve">The main strength of the manuscript is the replicated resurvey of </w:t>
      </w:r>
      <w:proofErr w:type="spellStart"/>
      <w:r w:rsidRPr="00583693">
        <w:rPr>
          <w:rFonts w:ascii="Helvetica" w:hAnsi="Helvetica" w:cs="Helvetica"/>
        </w:rPr>
        <w:t>elevational</w:t>
      </w:r>
      <w:proofErr w:type="spellEnd"/>
      <w:r w:rsidRPr="00583693">
        <w:rPr>
          <w:rFonts w:ascii="Helvetica" w:hAnsi="Helvetica" w:cs="Helvetica"/>
        </w:rPr>
        <w:t xml:space="preserve"> distributions to test whether species responses are spatially consistent. However, </w:t>
      </w:r>
      <w:r w:rsidRPr="00583693">
        <w:rPr>
          <w:rFonts w:ascii="Helvetica" w:hAnsi="Helvetica" w:cs="Helvetica"/>
          <w:highlight w:val="yellow"/>
        </w:rPr>
        <w:t>this point is not sufficiently highlighted</w:t>
      </w:r>
      <w:r w:rsidRPr="00583693">
        <w:rPr>
          <w:rFonts w:ascii="Helvetica" w:hAnsi="Helvetica" w:cs="Helvetica"/>
        </w:rPr>
        <w:t xml:space="preserve"> throughout the other sections of the paper, say, </w:t>
      </w:r>
      <w:r w:rsidRPr="00583693">
        <w:rPr>
          <w:rFonts w:ascii="Helvetica" w:hAnsi="Helvetica" w:cs="Helvetica"/>
          <w:highlight w:val="yellow"/>
        </w:rPr>
        <w:t>which are the potential expected differences in species responses to climate change between regions given their different climates?</w:t>
      </w:r>
      <w:ins w:id="33" w:author="mv sciences" w:date="2014-09-25T12:23:00Z">
        <w:r w:rsidR="00583693">
          <w:rPr>
            <w:rFonts w:ascii="Helvetica" w:hAnsi="Helvetica" w:cs="Helvetica"/>
          </w:rPr>
          <w:t xml:space="preserve"> This is unknown</w:t>
        </w:r>
        <w:proofErr w:type="gramStart"/>
        <w:r w:rsidR="00583693">
          <w:rPr>
            <w:rFonts w:ascii="Helvetica" w:hAnsi="Helvetica" w:cs="Helvetica"/>
          </w:rPr>
          <w:t>.</w:t>
        </w:r>
      </w:ins>
      <w:r w:rsidRPr="00583693">
        <w:rPr>
          <w:rFonts w:ascii="Helvetica" w:hAnsi="Helvetica" w:cs="Helvetica"/>
        </w:rPr>
        <w:t>,</w:t>
      </w:r>
      <w:proofErr w:type="gramEnd"/>
      <w:r w:rsidRPr="00583693">
        <w:rPr>
          <w:rFonts w:ascii="Helvetica" w:hAnsi="Helvetica" w:cs="Helvetica"/>
        </w:rPr>
        <w:t xml:space="preserve"> or which analyses are relevant to test this hypothesis?</w:t>
      </w:r>
      <w:ins w:id="34" w:author="mv sciences" w:date="2014-09-25T12:23:00Z">
        <w:r w:rsidR="00583693">
          <w:rPr>
            <w:rFonts w:ascii="Helvetica" w:hAnsi="Helvetica" w:cs="Helvetica"/>
          </w:rPr>
          <w:t xml:space="preserve"> Which hypothesis</w:t>
        </w:r>
      </w:ins>
    </w:p>
    <w:p w14:paraId="66EF5B55" w14:textId="77777777" w:rsidR="00583693" w:rsidRPr="00583693" w:rsidRDefault="00583693" w:rsidP="00583693">
      <w:pPr>
        <w:widowControl w:val="0"/>
        <w:autoSpaceDE w:val="0"/>
        <w:autoSpaceDN w:val="0"/>
        <w:adjustRightInd w:val="0"/>
        <w:ind w:left="360"/>
        <w:rPr>
          <w:rFonts w:ascii="Helvetica" w:hAnsi="Helvetica" w:cs="Helvetica"/>
        </w:rPr>
      </w:pPr>
    </w:p>
    <w:p w14:paraId="078FC797" w14:textId="77777777" w:rsidR="00583693" w:rsidRDefault="00583693" w:rsidP="00F72250">
      <w:pPr>
        <w:widowControl w:val="0"/>
        <w:autoSpaceDE w:val="0"/>
        <w:autoSpaceDN w:val="0"/>
        <w:adjustRightInd w:val="0"/>
        <w:rPr>
          <w:rFonts w:ascii="Helvetica" w:hAnsi="Helvetica" w:cs="Helvetica"/>
        </w:rPr>
      </w:pPr>
    </w:p>
    <w:p w14:paraId="31E89B10"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Minor suggestions</w:t>
      </w:r>
    </w:p>
    <w:p w14:paraId="439178EC"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Material and methods</w:t>
      </w:r>
    </w:p>
    <w:p w14:paraId="3ED8D3D8" w14:textId="77777777" w:rsidR="00F72250" w:rsidRDefault="00F72250" w:rsidP="00F72250">
      <w:pPr>
        <w:widowControl w:val="0"/>
        <w:autoSpaceDE w:val="0"/>
        <w:autoSpaceDN w:val="0"/>
        <w:adjustRightInd w:val="0"/>
        <w:rPr>
          <w:ins w:id="35" w:author="mv sciences" w:date="2014-09-25T12:24:00Z"/>
          <w:rFonts w:ascii="Helvetica" w:hAnsi="Helvetica" w:cs="Helvetica"/>
        </w:rPr>
      </w:pPr>
      <w:r>
        <w:rPr>
          <w:rFonts w:ascii="Helvetica" w:hAnsi="Helvetica" w:cs="Helvetica"/>
        </w:rPr>
        <w:t>Page 6, lines 106-109. The differences in temperature (in precipitation are ok) between regions are not evident from Fig. 1b. Some further details, as mean temperatures for a given elevation, could be helpful to show these differences.</w:t>
      </w:r>
    </w:p>
    <w:p w14:paraId="1F43E4B4" w14:textId="77777777" w:rsidR="00360A0D" w:rsidRDefault="00360A0D" w:rsidP="00F72250">
      <w:pPr>
        <w:widowControl w:val="0"/>
        <w:autoSpaceDE w:val="0"/>
        <w:autoSpaceDN w:val="0"/>
        <w:adjustRightInd w:val="0"/>
        <w:rPr>
          <w:ins w:id="36" w:author="mv sciences" w:date="2014-09-25T12:24:00Z"/>
          <w:rFonts w:ascii="Helvetica" w:hAnsi="Helvetica" w:cs="Helvetica"/>
        </w:rPr>
      </w:pPr>
    </w:p>
    <w:p w14:paraId="0AA9A210" w14:textId="77777777" w:rsidR="00360A0D" w:rsidRDefault="00360A0D" w:rsidP="00F72250">
      <w:pPr>
        <w:widowControl w:val="0"/>
        <w:autoSpaceDE w:val="0"/>
        <w:autoSpaceDN w:val="0"/>
        <w:adjustRightInd w:val="0"/>
        <w:rPr>
          <w:ins w:id="37" w:author="mv sciences" w:date="2014-09-25T12:24:00Z"/>
          <w:rFonts w:ascii="Helvetica" w:hAnsi="Helvetica" w:cs="Helvetica"/>
        </w:rPr>
      </w:pPr>
      <w:ins w:id="38" w:author="mv sciences" w:date="2014-09-25T12:24:00Z">
        <w:r>
          <w:rPr>
            <w:rFonts w:ascii="Helvetica" w:hAnsi="Helvetica" w:cs="Helvetica"/>
          </w:rPr>
          <w:t xml:space="preserve">Violin plots are not enough? </w:t>
        </w:r>
        <w:proofErr w:type="gramStart"/>
        <w:r>
          <w:rPr>
            <w:rFonts w:ascii="Helvetica" w:hAnsi="Helvetica" w:cs="Helvetica"/>
          </w:rPr>
          <w:t>Mean temp at multiple elevations?</w:t>
        </w:r>
        <w:proofErr w:type="gramEnd"/>
      </w:ins>
    </w:p>
    <w:p w14:paraId="28BAFD08" w14:textId="77777777" w:rsidR="00360A0D" w:rsidRDefault="00360A0D" w:rsidP="00F72250">
      <w:pPr>
        <w:widowControl w:val="0"/>
        <w:autoSpaceDE w:val="0"/>
        <w:autoSpaceDN w:val="0"/>
        <w:adjustRightInd w:val="0"/>
        <w:rPr>
          <w:rFonts w:ascii="Helvetica" w:hAnsi="Helvetica" w:cs="Helvetica"/>
        </w:rPr>
      </w:pPr>
    </w:p>
    <w:p w14:paraId="2889DEBE" w14:textId="77777777" w:rsidR="00F72250" w:rsidRDefault="00F72250" w:rsidP="00F72250">
      <w:pPr>
        <w:widowControl w:val="0"/>
        <w:autoSpaceDE w:val="0"/>
        <w:autoSpaceDN w:val="0"/>
        <w:adjustRightInd w:val="0"/>
        <w:rPr>
          <w:ins w:id="39" w:author="mv sciences" w:date="2014-09-25T12:58:00Z"/>
          <w:rFonts w:ascii="Helvetica" w:hAnsi="Helvetica" w:cs="Helvetica"/>
        </w:rPr>
      </w:pPr>
      <w:r>
        <w:rPr>
          <w:rFonts w:ascii="Helvetica" w:hAnsi="Helvetica" w:cs="Helvetica"/>
        </w:rPr>
        <w:t>Page 7, line 125. 134 historical localities, but the sum (34+47+32) gives 113.</w:t>
      </w:r>
    </w:p>
    <w:p w14:paraId="788689C7" w14:textId="016B9DDD" w:rsidR="00E45BF4" w:rsidRDefault="00E45BF4" w:rsidP="00F72250">
      <w:pPr>
        <w:widowControl w:val="0"/>
        <w:autoSpaceDE w:val="0"/>
        <w:autoSpaceDN w:val="0"/>
        <w:adjustRightInd w:val="0"/>
        <w:rPr>
          <w:ins w:id="40" w:author="mv sciences" w:date="2014-09-25T12:24:00Z"/>
          <w:rFonts w:ascii="Helvetica" w:hAnsi="Helvetica" w:cs="Helvetica"/>
        </w:rPr>
      </w:pPr>
      <w:ins w:id="41" w:author="mv sciences" w:date="2014-09-25T12:58:00Z">
        <w:r>
          <w:rPr>
            <w:rFonts w:ascii="Helvetica" w:hAnsi="Helvetica" w:cs="Helvetica"/>
          </w:rPr>
          <w:t>Corrected. Should have been 34+47+53 = 134</w:t>
        </w:r>
      </w:ins>
    </w:p>
    <w:p w14:paraId="4C32F9C3" w14:textId="77777777" w:rsidR="00360A0D" w:rsidRDefault="00360A0D" w:rsidP="00F72250">
      <w:pPr>
        <w:widowControl w:val="0"/>
        <w:autoSpaceDE w:val="0"/>
        <w:autoSpaceDN w:val="0"/>
        <w:adjustRightInd w:val="0"/>
        <w:rPr>
          <w:rFonts w:ascii="Helvetica" w:hAnsi="Helvetica" w:cs="Helvetica"/>
        </w:rPr>
      </w:pPr>
    </w:p>
    <w:p w14:paraId="5AA48667" w14:textId="77777777" w:rsidR="00F72250" w:rsidRDefault="00F72250" w:rsidP="00F72250">
      <w:pPr>
        <w:widowControl w:val="0"/>
        <w:autoSpaceDE w:val="0"/>
        <w:autoSpaceDN w:val="0"/>
        <w:adjustRightInd w:val="0"/>
        <w:rPr>
          <w:ins w:id="42" w:author="mv sciences" w:date="2014-09-25T12:26:00Z"/>
          <w:rFonts w:ascii="Helvetica" w:hAnsi="Helvetica" w:cs="Helvetica"/>
        </w:rPr>
      </w:pPr>
      <w:r>
        <w:rPr>
          <w:rFonts w:ascii="Helvetica" w:hAnsi="Helvetica" w:cs="Helvetica"/>
        </w:rPr>
        <w:t>Page 7, lines 138-144. The total number of sites included in the study is unclear.</w:t>
      </w:r>
    </w:p>
    <w:p w14:paraId="74C51214" w14:textId="309032C1" w:rsidR="00360A0D" w:rsidRDefault="00360A0D" w:rsidP="00F72250">
      <w:pPr>
        <w:widowControl w:val="0"/>
        <w:autoSpaceDE w:val="0"/>
        <w:autoSpaceDN w:val="0"/>
        <w:adjustRightInd w:val="0"/>
        <w:rPr>
          <w:ins w:id="43" w:author="mv sciences" w:date="2014-09-25T12:26:00Z"/>
          <w:rFonts w:ascii="Helvetica" w:hAnsi="Helvetica" w:cs="Helvetica"/>
        </w:rPr>
      </w:pPr>
      <w:ins w:id="44" w:author="mv sciences" w:date="2014-09-25T12:26:00Z">
        <w:r>
          <w:rPr>
            <w:rFonts w:ascii="Helvetica" w:hAnsi="Helvetica" w:cs="Helvetica"/>
          </w:rPr>
          <w:t xml:space="preserve">We include all </w:t>
        </w:r>
      </w:ins>
      <w:ins w:id="45" w:author="mv sciences" w:date="2014-09-25T12:59:00Z">
        <w:r w:rsidR="00517692">
          <w:rPr>
            <w:rFonts w:ascii="Helvetica" w:hAnsi="Helvetica" w:cs="Helvetica"/>
          </w:rPr>
          <w:t>134</w:t>
        </w:r>
      </w:ins>
      <w:ins w:id="46" w:author="mv sciences" w:date="2014-09-25T12:26:00Z">
        <w:r>
          <w:rPr>
            <w:rFonts w:ascii="Helvetica" w:hAnsi="Helvetica" w:cs="Helvetica"/>
          </w:rPr>
          <w:t xml:space="preserve"> historical and </w:t>
        </w:r>
      </w:ins>
      <w:ins w:id="47" w:author="mv sciences" w:date="2014-09-25T12:59:00Z">
        <w:r w:rsidR="00517692">
          <w:rPr>
            <w:rFonts w:ascii="Helvetica" w:hAnsi="Helvetica" w:cs="Helvetica"/>
          </w:rPr>
          <w:t>166</w:t>
        </w:r>
      </w:ins>
      <w:ins w:id="48" w:author="mv sciences" w:date="2014-09-25T12:26:00Z">
        <w:r>
          <w:rPr>
            <w:rFonts w:ascii="Helvetica" w:hAnsi="Helvetica" w:cs="Helvetica"/>
          </w:rPr>
          <w:t xml:space="preserve"> modern sites.</w:t>
        </w:r>
      </w:ins>
      <w:ins w:id="49" w:author="mv sciences" w:date="2014-09-25T12:59:00Z">
        <w:r w:rsidR="00517692">
          <w:rPr>
            <w:rFonts w:ascii="Helvetica" w:hAnsi="Helvetica" w:cs="Helvetica"/>
          </w:rPr>
          <w:t xml:space="preserve"> Need to add a clear sentence </w:t>
        </w:r>
      </w:ins>
      <w:ins w:id="50" w:author="mv sciences" w:date="2014-09-25T13:00:00Z">
        <w:r w:rsidR="00517692">
          <w:rPr>
            <w:rFonts w:ascii="Helvetica" w:hAnsi="Helvetica" w:cs="Helvetica"/>
          </w:rPr>
          <w:t>stating this.</w:t>
        </w:r>
      </w:ins>
      <w:bookmarkStart w:id="51" w:name="_GoBack"/>
      <w:bookmarkEnd w:id="51"/>
    </w:p>
    <w:p w14:paraId="4753825A" w14:textId="77777777" w:rsidR="00360A0D" w:rsidRDefault="00360A0D" w:rsidP="00F72250">
      <w:pPr>
        <w:widowControl w:val="0"/>
        <w:autoSpaceDE w:val="0"/>
        <w:autoSpaceDN w:val="0"/>
        <w:adjustRightInd w:val="0"/>
        <w:rPr>
          <w:rFonts w:ascii="Helvetica" w:hAnsi="Helvetica" w:cs="Helvetica"/>
        </w:rPr>
      </w:pPr>
    </w:p>
    <w:p w14:paraId="69BC7E8D" w14:textId="77777777" w:rsidR="00F72250" w:rsidRDefault="00F72250" w:rsidP="00F72250">
      <w:pPr>
        <w:widowControl w:val="0"/>
        <w:autoSpaceDE w:val="0"/>
        <w:autoSpaceDN w:val="0"/>
        <w:adjustRightInd w:val="0"/>
        <w:rPr>
          <w:ins w:id="52" w:author="mv sciences" w:date="2014-09-25T12:27:00Z"/>
          <w:rFonts w:ascii="Helvetica" w:hAnsi="Helvetica" w:cs="Helvetica"/>
        </w:rPr>
      </w:pPr>
      <w:r>
        <w:rPr>
          <w:rFonts w:ascii="Helvetica" w:hAnsi="Helvetica" w:cs="Helvetica"/>
        </w:rPr>
        <w:t>Page 8, line 166. Apparently, there are 33 species in Table S4.</w:t>
      </w:r>
    </w:p>
    <w:p w14:paraId="7F4FC87A" w14:textId="77777777" w:rsidR="00360A0D" w:rsidRDefault="00360A0D" w:rsidP="00F72250">
      <w:pPr>
        <w:widowControl w:val="0"/>
        <w:autoSpaceDE w:val="0"/>
        <w:autoSpaceDN w:val="0"/>
        <w:adjustRightInd w:val="0"/>
        <w:rPr>
          <w:ins w:id="53" w:author="mv sciences" w:date="2014-09-25T12:27:00Z"/>
          <w:rFonts w:ascii="Helvetica" w:hAnsi="Helvetica" w:cs="Helvetica"/>
        </w:rPr>
      </w:pPr>
      <w:ins w:id="54" w:author="mv sciences" w:date="2014-09-25T12:27:00Z">
        <w:r>
          <w:rPr>
            <w:rFonts w:ascii="Helvetica" w:hAnsi="Helvetica" w:cs="Helvetica"/>
          </w:rPr>
          <w:t xml:space="preserve">Correct Table S4 to 34 species, split out N. </w:t>
        </w:r>
        <w:proofErr w:type="spellStart"/>
        <w:r>
          <w:rPr>
            <w:rFonts w:ascii="Helvetica" w:hAnsi="Helvetica" w:cs="Helvetica"/>
          </w:rPr>
          <w:t>fuscipes</w:t>
        </w:r>
        <w:proofErr w:type="spellEnd"/>
        <w:r>
          <w:rPr>
            <w:rFonts w:ascii="Helvetica" w:hAnsi="Helvetica" w:cs="Helvetica"/>
          </w:rPr>
          <w:t xml:space="preserve"> and N. </w:t>
        </w:r>
        <w:proofErr w:type="spellStart"/>
        <w:r>
          <w:rPr>
            <w:rFonts w:ascii="Helvetica" w:hAnsi="Helvetica" w:cs="Helvetica"/>
          </w:rPr>
          <w:t>macrotis</w:t>
        </w:r>
        <w:proofErr w:type="spellEnd"/>
      </w:ins>
    </w:p>
    <w:p w14:paraId="32CAE7AF" w14:textId="77777777" w:rsidR="00360A0D" w:rsidRDefault="00360A0D" w:rsidP="00F72250">
      <w:pPr>
        <w:widowControl w:val="0"/>
        <w:autoSpaceDE w:val="0"/>
        <w:autoSpaceDN w:val="0"/>
        <w:adjustRightInd w:val="0"/>
        <w:rPr>
          <w:rFonts w:ascii="Helvetica" w:hAnsi="Helvetica" w:cs="Helvetica"/>
        </w:rPr>
      </w:pPr>
    </w:p>
    <w:p w14:paraId="2D26E5B0" w14:textId="77777777" w:rsidR="00360A0D" w:rsidRDefault="00F72250" w:rsidP="00F72250">
      <w:pPr>
        <w:widowControl w:val="0"/>
        <w:autoSpaceDE w:val="0"/>
        <w:autoSpaceDN w:val="0"/>
        <w:adjustRightInd w:val="0"/>
        <w:rPr>
          <w:rFonts w:ascii="Helvetica" w:hAnsi="Helvetica" w:cs="Helvetica"/>
        </w:rPr>
      </w:pPr>
      <w:r>
        <w:rPr>
          <w:rFonts w:ascii="Helvetica" w:hAnsi="Helvetica" w:cs="Helvetica"/>
        </w:rPr>
        <w:t>Page 9, lines 173-174: "...with the exception of sites within the Yellow Pine...</w:t>
      </w:r>
      <w:proofErr w:type="gramStart"/>
      <w:r>
        <w:rPr>
          <w:rFonts w:ascii="Helvetica" w:hAnsi="Helvetica" w:cs="Helvetica"/>
        </w:rPr>
        <w:t>".</w:t>
      </w:r>
      <w:proofErr w:type="gramEnd"/>
      <w:r>
        <w:rPr>
          <w:rFonts w:ascii="Helvetica" w:hAnsi="Helvetica" w:cs="Helvetica"/>
        </w:rPr>
        <w:t xml:space="preserve"> Why this change was made?</w:t>
      </w:r>
    </w:p>
    <w:p w14:paraId="484664DB" w14:textId="77777777" w:rsidR="00F72250" w:rsidRDefault="00F72250" w:rsidP="00F72250">
      <w:pPr>
        <w:widowControl w:val="0"/>
        <w:autoSpaceDE w:val="0"/>
        <w:autoSpaceDN w:val="0"/>
        <w:adjustRightInd w:val="0"/>
        <w:rPr>
          <w:ins w:id="55" w:author="mv sciences" w:date="2014-09-25T12:29:00Z"/>
          <w:rFonts w:ascii="Helvetica" w:hAnsi="Helvetica" w:cs="Helvetica"/>
        </w:rPr>
      </w:pPr>
      <w:r>
        <w:rPr>
          <w:rFonts w:ascii="Helvetica" w:hAnsi="Helvetica" w:cs="Helvetica"/>
        </w:rPr>
        <w:t xml:space="preserve">Page 9, lines 175-177. At this point of the </w:t>
      </w:r>
      <w:proofErr w:type="spellStart"/>
      <w:r>
        <w:rPr>
          <w:rFonts w:ascii="Helvetica" w:hAnsi="Helvetica" w:cs="Helvetica"/>
        </w:rPr>
        <w:t>ms</w:t>
      </w:r>
      <w:proofErr w:type="spellEnd"/>
      <w:r>
        <w:rPr>
          <w:rFonts w:ascii="Helvetica" w:hAnsi="Helvetica" w:cs="Helvetica"/>
        </w:rPr>
        <w:t>, it is not clear why species were classified into categories. "Widespread" category is missing here.</w:t>
      </w:r>
    </w:p>
    <w:p w14:paraId="4F98102E" w14:textId="77777777" w:rsidR="00360A0D" w:rsidRDefault="00360A0D" w:rsidP="00F72250">
      <w:pPr>
        <w:widowControl w:val="0"/>
        <w:autoSpaceDE w:val="0"/>
        <w:autoSpaceDN w:val="0"/>
        <w:adjustRightInd w:val="0"/>
        <w:rPr>
          <w:ins w:id="56" w:author="mv sciences" w:date="2014-09-25T12:29:00Z"/>
          <w:rFonts w:ascii="Helvetica" w:hAnsi="Helvetica" w:cs="Helvetica"/>
        </w:rPr>
      </w:pPr>
    </w:p>
    <w:p w14:paraId="17B1A0C3" w14:textId="77777777" w:rsidR="00360A0D" w:rsidRDefault="00360A0D" w:rsidP="00F72250">
      <w:pPr>
        <w:widowControl w:val="0"/>
        <w:autoSpaceDE w:val="0"/>
        <w:autoSpaceDN w:val="0"/>
        <w:adjustRightInd w:val="0"/>
        <w:rPr>
          <w:ins w:id="57" w:author="mv sciences" w:date="2014-09-25T12:30:00Z"/>
          <w:rFonts w:ascii="Helvetica" w:hAnsi="Helvetica" w:cs="Helvetica"/>
        </w:rPr>
      </w:pPr>
      <w:ins w:id="58" w:author="mv sciences" w:date="2014-09-25T12:30:00Z">
        <w:r>
          <w:rPr>
            <w:rFonts w:ascii="Helvetica" w:hAnsi="Helvetica" w:cs="Helvetica"/>
          </w:rPr>
          <w:t>Defined “widespread”. Added clarification.</w:t>
        </w:r>
      </w:ins>
    </w:p>
    <w:p w14:paraId="14710979" w14:textId="77777777" w:rsidR="00360A0D" w:rsidRDefault="00360A0D" w:rsidP="00F72250">
      <w:pPr>
        <w:widowControl w:val="0"/>
        <w:autoSpaceDE w:val="0"/>
        <w:autoSpaceDN w:val="0"/>
        <w:adjustRightInd w:val="0"/>
        <w:rPr>
          <w:rFonts w:ascii="Helvetica" w:hAnsi="Helvetica" w:cs="Helvetica"/>
        </w:rPr>
      </w:pPr>
    </w:p>
    <w:p w14:paraId="4F851603" w14:textId="77777777" w:rsidR="00F72250" w:rsidRDefault="00F72250" w:rsidP="00F72250">
      <w:pPr>
        <w:widowControl w:val="0"/>
        <w:autoSpaceDE w:val="0"/>
        <w:autoSpaceDN w:val="0"/>
        <w:adjustRightInd w:val="0"/>
        <w:rPr>
          <w:ins w:id="59" w:author="mv sciences" w:date="2014-09-25T12:33:00Z"/>
          <w:rFonts w:ascii="Helvetica" w:hAnsi="Helvetica" w:cs="Helvetica"/>
        </w:rPr>
      </w:pPr>
      <w:r>
        <w:rPr>
          <w:rFonts w:ascii="Helvetica" w:hAnsi="Helvetica" w:cs="Helvetica"/>
        </w:rPr>
        <w:t xml:space="preserve">Page 9, lines 185-186. The number of sites used in the analyses is not clear here either. Repeated sites should not be included, given </w:t>
      </w:r>
      <w:proofErr w:type="spellStart"/>
      <w:r>
        <w:rPr>
          <w:rFonts w:ascii="Helvetica" w:hAnsi="Helvetica" w:cs="Helvetica"/>
        </w:rPr>
        <w:t>modelling</w:t>
      </w:r>
      <w:proofErr w:type="spellEnd"/>
      <w:r>
        <w:rPr>
          <w:rFonts w:ascii="Helvetica" w:hAnsi="Helvetica" w:cs="Helvetica"/>
        </w:rPr>
        <w:t xml:space="preserve"> was under an "unpaired-site" framework.</w:t>
      </w:r>
    </w:p>
    <w:p w14:paraId="3FAA4DA0" w14:textId="77777777" w:rsidR="00360A0D" w:rsidRDefault="00360A0D" w:rsidP="00F72250">
      <w:pPr>
        <w:widowControl w:val="0"/>
        <w:autoSpaceDE w:val="0"/>
        <w:autoSpaceDN w:val="0"/>
        <w:adjustRightInd w:val="0"/>
        <w:rPr>
          <w:ins w:id="60" w:author="mv sciences" w:date="2014-09-25T12:33:00Z"/>
          <w:rFonts w:ascii="Helvetica" w:hAnsi="Helvetica" w:cs="Helvetica"/>
        </w:rPr>
      </w:pPr>
    </w:p>
    <w:p w14:paraId="0370D97B" w14:textId="77777777" w:rsidR="00360A0D" w:rsidRDefault="00360A0D" w:rsidP="00F72250">
      <w:pPr>
        <w:widowControl w:val="0"/>
        <w:autoSpaceDE w:val="0"/>
        <w:autoSpaceDN w:val="0"/>
        <w:adjustRightInd w:val="0"/>
        <w:rPr>
          <w:rFonts w:ascii="Helvetica" w:hAnsi="Helvetica" w:cs="Helvetica"/>
        </w:rPr>
      </w:pPr>
      <w:ins w:id="61" w:author="mv sciences" w:date="2014-09-25T12:33:00Z">
        <w:r>
          <w:rPr>
            <w:rFonts w:ascii="Helvetica" w:hAnsi="Helvetica" w:cs="Helvetica"/>
          </w:rPr>
          <w:t>Why not? They are in different eras.</w:t>
        </w:r>
      </w:ins>
    </w:p>
    <w:p w14:paraId="1B53FBCF" w14:textId="77777777" w:rsidR="00360A0D" w:rsidRDefault="00360A0D" w:rsidP="00F72250">
      <w:pPr>
        <w:widowControl w:val="0"/>
        <w:autoSpaceDE w:val="0"/>
        <w:autoSpaceDN w:val="0"/>
        <w:adjustRightInd w:val="0"/>
        <w:rPr>
          <w:ins w:id="62" w:author="mv sciences" w:date="2014-09-25T12:33:00Z"/>
          <w:rFonts w:ascii="Helvetica" w:hAnsi="Helvetica" w:cs="Helvetica"/>
        </w:rPr>
      </w:pPr>
    </w:p>
    <w:p w14:paraId="7FEFE98B" w14:textId="77777777" w:rsidR="00F72250" w:rsidRDefault="00F72250" w:rsidP="00F72250">
      <w:pPr>
        <w:widowControl w:val="0"/>
        <w:autoSpaceDE w:val="0"/>
        <w:autoSpaceDN w:val="0"/>
        <w:adjustRightInd w:val="0"/>
        <w:rPr>
          <w:ins w:id="63" w:author="mv sciences" w:date="2014-09-25T12:37:00Z"/>
          <w:rFonts w:ascii="Helvetica" w:hAnsi="Helvetica" w:cs="Helvetica"/>
        </w:rPr>
      </w:pPr>
      <w:r>
        <w:rPr>
          <w:rFonts w:ascii="Helvetica" w:hAnsi="Helvetica" w:cs="Helvetica"/>
        </w:rPr>
        <w:t>Page 10, line 195. There are 16 models in Table 5.</w:t>
      </w:r>
    </w:p>
    <w:p w14:paraId="31DF864A" w14:textId="77777777" w:rsidR="00843081" w:rsidRDefault="00843081" w:rsidP="00F72250">
      <w:pPr>
        <w:widowControl w:val="0"/>
        <w:autoSpaceDE w:val="0"/>
        <w:autoSpaceDN w:val="0"/>
        <w:adjustRightInd w:val="0"/>
        <w:rPr>
          <w:ins w:id="64" w:author="mv sciences" w:date="2014-09-25T12:37:00Z"/>
          <w:rFonts w:ascii="Helvetica" w:hAnsi="Helvetica" w:cs="Helvetica"/>
        </w:rPr>
      </w:pPr>
    </w:p>
    <w:p w14:paraId="672F840C" w14:textId="77777777" w:rsidR="00843081" w:rsidRDefault="00843081" w:rsidP="00F72250">
      <w:pPr>
        <w:widowControl w:val="0"/>
        <w:autoSpaceDE w:val="0"/>
        <w:autoSpaceDN w:val="0"/>
        <w:adjustRightInd w:val="0"/>
        <w:rPr>
          <w:ins w:id="65" w:author="mv sciences" w:date="2014-09-25T12:37:00Z"/>
          <w:rFonts w:ascii="Helvetica" w:hAnsi="Helvetica" w:cs="Helvetica"/>
        </w:rPr>
      </w:pPr>
      <w:ins w:id="66" w:author="mv sciences" w:date="2014-09-25T12:37:00Z">
        <w:r>
          <w:rPr>
            <w:rFonts w:ascii="Helvetica" w:hAnsi="Helvetica" w:cs="Helvetica"/>
          </w:rPr>
          <w:t>Need to correct text. Full models are not shown, only the 16 best models based on preliminary model selection as stated in the text.</w:t>
        </w:r>
      </w:ins>
    </w:p>
    <w:p w14:paraId="24E99EEC" w14:textId="77777777" w:rsidR="00843081" w:rsidRDefault="00843081" w:rsidP="00F72250">
      <w:pPr>
        <w:widowControl w:val="0"/>
        <w:autoSpaceDE w:val="0"/>
        <w:autoSpaceDN w:val="0"/>
        <w:adjustRightInd w:val="0"/>
        <w:rPr>
          <w:ins w:id="67" w:author="mv sciences" w:date="2014-09-25T12:38:00Z"/>
          <w:rFonts w:ascii="Helvetica" w:hAnsi="Helvetica" w:cs="Helvetica"/>
        </w:rPr>
      </w:pPr>
    </w:p>
    <w:p w14:paraId="3182800E" w14:textId="77777777" w:rsidR="00843081" w:rsidDel="00843081" w:rsidRDefault="00843081" w:rsidP="00F72250">
      <w:pPr>
        <w:widowControl w:val="0"/>
        <w:autoSpaceDE w:val="0"/>
        <w:autoSpaceDN w:val="0"/>
        <w:adjustRightInd w:val="0"/>
        <w:rPr>
          <w:del w:id="68" w:author="mv sciences" w:date="2014-09-25T12:38:00Z"/>
          <w:rFonts w:ascii="Helvetica" w:hAnsi="Helvetica" w:cs="Helvetica"/>
        </w:rPr>
      </w:pPr>
    </w:p>
    <w:p w14:paraId="76775507" w14:textId="77777777" w:rsidR="00F72250" w:rsidRDefault="00F72250" w:rsidP="00F72250">
      <w:pPr>
        <w:widowControl w:val="0"/>
        <w:autoSpaceDE w:val="0"/>
        <w:autoSpaceDN w:val="0"/>
        <w:adjustRightInd w:val="0"/>
        <w:rPr>
          <w:ins w:id="69" w:author="mv sciences" w:date="2014-09-25T12:38:00Z"/>
          <w:rFonts w:ascii="Helvetica" w:hAnsi="Helvetica" w:cs="Helvetica"/>
        </w:rPr>
      </w:pPr>
      <w:r>
        <w:rPr>
          <w:rFonts w:ascii="Helvetica" w:hAnsi="Helvetica" w:cs="Helvetica"/>
        </w:rPr>
        <w:t>Page 10, line 196. Does "trend" correspond to "time" in Table S5?</w:t>
      </w:r>
    </w:p>
    <w:p w14:paraId="5B05D35F" w14:textId="77777777" w:rsidR="00843081" w:rsidRDefault="00843081" w:rsidP="00F72250">
      <w:pPr>
        <w:widowControl w:val="0"/>
        <w:autoSpaceDE w:val="0"/>
        <w:autoSpaceDN w:val="0"/>
        <w:adjustRightInd w:val="0"/>
        <w:rPr>
          <w:ins w:id="70" w:author="mv sciences" w:date="2014-09-25T12:38:00Z"/>
          <w:rFonts w:ascii="Helvetica" w:hAnsi="Helvetica" w:cs="Helvetica"/>
        </w:rPr>
      </w:pPr>
      <w:ins w:id="71" w:author="mv sciences" w:date="2014-09-25T12:38:00Z">
        <w:r>
          <w:rPr>
            <w:rFonts w:ascii="Helvetica" w:hAnsi="Helvetica" w:cs="Helvetica"/>
          </w:rPr>
          <w:t>Yes. Correct S5</w:t>
        </w:r>
      </w:ins>
    </w:p>
    <w:p w14:paraId="098AB7A9" w14:textId="77777777" w:rsidR="00843081" w:rsidRDefault="00843081" w:rsidP="00F72250">
      <w:pPr>
        <w:widowControl w:val="0"/>
        <w:autoSpaceDE w:val="0"/>
        <w:autoSpaceDN w:val="0"/>
        <w:adjustRightInd w:val="0"/>
        <w:rPr>
          <w:rFonts w:ascii="Helvetica" w:hAnsi="Helvetica" w:cs="Helvetica"/>
        </w:rPr>
      </w:pPr>
    </w:p>
    <w:p w14:paraId="29B48133"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Page 10, line 201. "The full candidate model set...</w:t>
      </w:r>
      <w:proofErr w:type="gramStart"/>
      <w:r>
        <w:rPr>
          <w:rFonts w:ascii="Helvetica" w:hAnsi="Helvetica" w:cs="Helvetica"/>
        </w:rPr>
        <w:t>".</w:t>
      </w:r>
      <w:proofErr w:type="gramEnd"/>
      <w:r>
        <w:rPr>
          <w:rFonts w:ascii="Helvetica" w:hAnsi="Helvetica" w:cs="Helvetica"/>
        </w:rPr>
        <w:t xml:space="preserve"> Only 16 models are listed.</w:t>
      </w:r>
    </w:p>
    <w:p w14:paraId="0CCD3ADA" w14:textId="77777777" w:rsidR="00843081" w:rsidRDefault="00843081" w:rsidP="00F72250">
      <w:pPr>
        <w:widowControl w:val="0"/>
        <w:autoSpaceDE w:val="0"/>
        <w:autoSpaceDN w:val="0"/>
        <w:adjustRightInd w:val="0"/>
        <w:rPr>
          <w:ins w:id="72" w:author="mv sciences" w:date="2014-09-25T12:38:00Z"/>
          <w:rFonts w:ascii="Helvetica" w:hAnsi="Helvetica" w:cs="Helvetica"/>
        </w:rPr>
      </w:pPr>
      <w:ins w:id="73" w:author="mv sciences" w:date="2014-09-25T12:38:00Z">
        <w:r>
          <w:rPr>
            <w:rFonts w:ascii="Helvetica" w:hAnsi="Helvetica" w:cs="Helvetica"/>
          </w:rPr>
          <w:t>Correct. Need to clarify in text and state only the top 16 models are in the table.</w:t>
        </w:r>
      </w:ins>
    </w:p>
    <w:p w14:paraId="38576EF3" w14:textId="77777777" w:rsidR="00843081" w:rsidRDefault="00843081" w:rsidP="00F72250">
      <w:pPr>
        <w:widowControl w:val="0"/>
        <w:autoSpaceDE w:val="0"/>
        <w:autoSpaceDN w:val="0"/>
        <w:adjustRightInd w:val="0"/>
        <w:rPr>
          <w:ins w:id="74" w:author="mv sciences" w:date="2014-09-25T12:38:00Z"/>
          <w:rFonts w:ascii="Helvetica" w:hAnsi="Helvetica" w:cs="Helvetica"/>
        </w:rPr>
      </w:pPr>
    </w:p>
    <w:p w14:paraId="0D482B22" w14:textId="77777777" w:rsidR="00F72250" w:rsidRDefault="00F72250" w:rsidP="00F72250">
      <w:pPr>
        <w:widowControl w:val="0"/>
        <w:autoSpaceDE w:val="0"/>
        <w:autoSpaceDN w:val="0"/>
        <w:adjustRightInd w:val="0"/>
        <w:rPr>
          <w:ins w:id="75" w:author="mv sciences" w:date="2014-09-25T12:39:00Z"/>
          <w:rFonts w:ascii="Helvetica" w:hAnsi="Helvetica" w:cs="Helvetica"/>
        </w:rPr>
      </w:pPr>
      <w:r>
        <w:rPr>
          <w:rFonts w:ascii="Helvetica" w:hAnsi="Helvetica" w:cs="Helvetica"/>
        </w:rPr>
        <w:t>Page 11, line 228. "Species identity was included as a random effect...</w:t>
      </w:r>
      <w:proofErr w:type="gramStart"/>
      <w:r>
        <w:rPr>
          <w:rFonts w:ascii="Helvetica" w:hAnsi="Helvetica" w:cs="Helvetica"/>
        </w:rPr>
        <w:t>".</w:t>
      </w:r>
      <w:proofErr w:type="gramEnd"/>
      <w:r>
        <w:rPr>
          <w:rFonts w:ascii="Helvetica" w:hAnsi="Helvetica" w:cs="Helvetica"/>
        </w:rPr>
        <w:t xml:space="preserve"> How was tested the effect of the random factor (random intercept, random slope)?</w:t>
      </w:r>
    </w:p>
    <w:p w14:paraId="24AB7C70" w14:textId="77777777" w:rsidR="00843081" w:rsidRDefault="00843081" w:rsidP="00F72250">
      <w:pPr>
        <w:widowControl w:val="0"/>
        <w:autoSpaceDE w:val="0"/>
        <w:autoSpaceDN w:val="0"/>
        <w:adjustRightInd w:val="0"/>
        <w:rPr>
          <w:rFonts w:ascii="Helvetica" w:hAnsi="Helvetica" w:cs="Helvetica"/>
        </w:rPr>
      </w:pPr>
      <w:ins w:id="76" w:author="mv sciences" w:date="2014-09-25T12:39:00Z">
        <w:r>
          <w:rPr>
            <w:rFonts w:ascii="Helvetica" w:hAnsi="Helvetica" w:cs="Helvetica"/>
          </w:rPr>
          <w:t>Morgan?</w:t>
        </w:r>
      </w:ins>
    </w:p>
    <w:p w14:paraId="61D19A4B" w14:textId="77777777" w:rsidR="00843081" w:rsidRDefault="00843081" w:rsidP="00F72250">
      <w:pPr>
        <w:widowControl w:val="0"/>
        <w:autoSpaceDE w:val="0"/>
        <w:autoSpaceDN w:val="0"/>
        <w:adjustRightInd w:val="0"/>
        <w:rPr>
          <w:ins w:id="77" w:author="mv sciences" w:date="2014-09-25T12:39:00Z"/>
          <w:rFonts w:ascii="Helvetica" w:hAnsi="Helvetica" w:cs="Helvetica"/>
        </w:rPr>
      </w:pPr>
    </w:p>
    <w:p w14:paraId="411925A2" w14:textId="77777777" w:rsidR="00F72250" w:rsidRDefault="00F72250" w:rsidP="00F72250">
      <w:pPr>
        <w:widowControl w:val="0"/>
        <w:autoSpaceDE w:val="0"/>
        <w:autoSpaceDN w:val="0"/>
        <w:adjustRightInd w:val="0"/>
        <w:rPr>
          <w:ins w:id="78" w:author="mv sciences" w:date="2014-09-25T12:39:00Z"/>
          <w:rFonts w:ascii="Helvetica" w:hAnsi="Helvetica" w:cs="Helvetica"/>
        </w:rPr>
      </w:pPr>
      <w:r>
        <w:rPr>
          <w:rFonts w:ascii="Helvetica" w:hAnsi="Helvetica" w:cs="Helvetica"/>
        </w:rPr>
        <w:t>Page 11, line 232. "We defined 12 models...</w:t>
      </w:r>
      <w:proofErr w:type="gramStart"/>
      <w:r>
        <w:rPr>
          <w:rFonts w:ascii="Helvetica" w:hAnsi="Helvetica" w:cs="Helvetica"/>
        </w:rPr>
        <w:t>".</w:t>
      </w:r>
      <w:proofErr w:type="gramEnd"/>
      <w:r>
        <w:rPr>
          <w:rFonts w:ascii="Helvetica" w:hAnsi="Helvetica" w:cs="Helvetica"/>
        </w:rPr>
        <w:t xml:space="preserve"> Apparently, there are more than 12 potential models based on the 3 categorical explanatory variables including one-way interactions only.</w:t>
      </w:r>
    </w:p>
    <w:p w14:paraId="7CC59163" w14:textId="77777777" w:rsidR="00843081" w:rsidRDefault="00843081" w:rsidP="00F72250">
      <w:pPr>
        <w:widowControl w:val="0"/>
        <w:autoSpaceDE w:val="0"/>
        <w:autoSpaceDN w:val="0"/>
        <w:adjustRightInd w:val="0"/>
        <w:rPr>
          <w:ins w:id="79" w:author="mv sciences" w:date="2014-09-25T12:41:00Z"/>
          <w:rFonts w:ascii="Helvetica" w:hAnsi="Helvetica" w:cs="Helvetica"/>
        </w:rPr>
      </w:pPr>
    </w:p>
    <w:p w14:paraId="4267857D" w14:textId="77777777" w:rsidR="00843081" w:rsidRDefault="00843081" w:rsidP="00F72250">
      <w:pPr>
        <w:widowControl w:val="0"/>
        <w:autoSpaceDE w:val="0"/>
        <w:autoSpaceDN w:val="0"/>
        <w:adjustRightInd w:val="0"/>
        <w:rPr>
          <w:rFonts w:ascii="Helvetica" w:hAnsi="Helvetica" w:cs="Helvetica"/>
        </w:rPr>
      </w:pPr>
      <w:ins w:id="80" w:author="mv sciences" w:date="2014-09-25T12:41:00Z">
        <w:r>
          <w:rPr>
            <w:rFonts w:ascii="Helvetica" w:hAnsi="Helvetica" w:cs="Helvetica"/>
          </w:rPr>
          <w:t>Check</w:t>
        </w:r>
      </w:ins>
    </w:p>
    <w:p w14:paraId="1878F670" w14:textId="77777777" w:rsidR="00843081" w:rsidRDefault="00843081" w:rsidP="00F72250">
      <w:pPr>
        <w:widowControl w:val="0"/>
        <w:autoSpaceDE w:val="0"/>
        <w:autoSpaceDN w:val="0"/>
        <w:adjustRightInd w:val="0"/>
        <w:rPr>
          <w:ins w:id="81" w:author="mv sciences" w:date="2014-09-25T12:41:00Z"/>
          <w:rFonts w:ascii="Helvetica" w:hAnsi="Helvetica" w:cs="Helvetica"/>
        </w:rPr>
      </w:pPr>
    </w:p>
    <w:p w14:paraId="7392DAFC" w14:textId="77777777" w:rsidR="00F72250" w:rsidRDefault="00F72250" w:rsidP="00F72250">
      <w:pPr>
        <w:widowControl w:val="0"/>
        <w:autoSpaceDE w:val="0"/>
        <w:autoSpaceDN w:val="0"/>
        <w:adjustRightInd w:val="0"/>
        <w:rPr>
          <w:ins w:id="82" w:author="mv sciences" w:date="2014-09-25T12:42:00Z"/>
          <w:rFonts w:ascii="Helvetica" w:hAnsi="Helvetica" w:cs="Helvetica"/>
        </w:rPr>
      </w:pPr>
      <w:r>
        <w:rPr>
          <w:rFonts w:ascii="Helvetica" w:hAnsi="Helvetica" w:cs="Helvetica"/>
        </w:rPr>
        <w:t>Page 12, line 256. "...</w:t>
      </w:r>
      <w:proofErr w:type="gramStart"/>
      <w:r>
        <w:rPr>
          <w:rFonts w:ascii="Helvetica" w:hAnsi="Helvetica" w:cs="Helvetica"/>
        </w:rPr>
        <w:t>and</w:t>
      </w:r>
      <w:proofErr w:type="gramEnd"/>
      <w:r>
        <w:rPr>
          <w:rFonts w:ascii="Helvetica" w:hAnsi="Helvetica" w:cs="Helvetica"/>
        </w:rPr>
        <w:t xml:space="preserve"> the 5% of historical cells...". What the historical cells were used for?</w:t>
      </w:r>
    </w:p>
    <w:p w14:paraId="63E7ED81" w14:textId="77777777" w:rsidR="00843081" w:rsidRDefault="00843081" w:rsidP="00F72250">
      <w:pPr>
        <w:widowControl w:val="0"/>
        <w:autoSpaceDE w:val="0"/>
        <w:autoSpaceDN w:val="0"/>
        <w:adjustRightInd w:val="0"/>
        <w:rPr>
          <w:ins w:id="83" w:author="mv sciences" w:date="2014-09-25T12:42:00Z"/>
          <w:rFonts w:ascii="Helvetica" w:hAnsi="Helvetica" w:cs="Helvetica"/>
        </w:rPr>
      </w:pPr>
    </w:p>
    <w:p w14:paraId="538F66B9" w14:textId="77777777" w:rsidR="00843081" w:rsidRDefault="00843081" w:rsidP="00F72250">
      <w:pPr>
        <w:widowControl w:val="0"/>
        <w:autoSpaceDE w:val="0"/>
        <w:autoSpaceDN w:val="0"/>
        <w:adjustRightInd w:val="0"/>
        <w:rPr>
          <w:ins w:id="84" w:author="mv sciences" w:date="2014-09-25T12:42:00Z"/>
          <w:rFonts w:ascii="Helvetica" w:hAnsi="Helvetica" w:cs="Helvetica"/>
        </w:rPr>
      </w:pPr>
      <w:ins w:id="85" w:author="mv sciences" w:date="2014-09-25T12:42:00Z">
        <w:r>
          <w:rPr>
            <w:rFonts w:ascii="Helvetica" w:hAnsi="Helvetica" w:cs="Helvetica"/>
          </w:rPr>
          <w:t xml:space="preserve">Clarified as: </w:t>
        </w:r>
      </w:ins>
      <w:ins w:id="86" w:author="mv sciences" w:date="2014-09-25T12:43:00Z">
        <w:r>
          <w:rPr>
            <w:rFonts w:ascii="Helvetica" w:hAnsi="Helvetica" w:cs="Helvetica"/>
          </w:rPr>
          <w:t>“</w:t>
        </w:r>
        <w:r w:rsidRPr="00843081">
          <w:rPr>
            <w:rFonts w:ascii="Helvetica" w:hAnsi="Helvetica" w:cs="Helvetica"/>
            <w:i/>
            <w:lang w:val="en-GB"/>
            <w:rPrChange w:id="87" w:author="mv sciences" w:date="2014-09-25T12:43:00Z">
              <w:rPr>
                <w:rFonts w:ascii="Helvetica" w:hAnsi="Helvetica" w:cs="Helvetica"/>
                <w:lang w:val="en-GB"/>
              </w:rPr>
            </w:rPrChange>
          </w:rPr>
          <w:t>For each historical site, we identified the 5% of modern cells that were nearest climatically. To test for availability of similar environments within the historical era we also identified the 5% of historical cells that were nearest climatically (see supplementary methods for details)</w:t>
        </w:r>
        <w:r>
          <w:rPr>
            <w:rFonts w:ascii="Helvetica" w:hAnsi="Helvetica" w:cs="Helvetica"/>
            <w:lang w:val="en-GB"/>
          </w:rPr>
          <w:t>”</w:t>
        </w:r>
      </w:ins>
    </w:p>
    <w:p w14:paraId="3F64A086" w14:textId="77777777" w:rsidR="00843081" w:rsidRDefault="00843081" w:rsidP="00F72250">
      <w:pPr>
        <w:widowControl w:val="0"/>
        <w:autoSpaceDE w:val="0"/>
        <w:autoSpaceDN w:val="0"/>
        <w:adjustRightInd w:val="0"/>
        <w:rPr>
          <w:rFonts w:ascii="Helvetica" w:hAnsi="Helvetica" w:cs="Helvetica"/>
        </w:rPr>
      </w:pPr>
    </w:p>
    <w:p w14:paraId="126EFBF1"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Page 12, lines 263-265. What is the magnitude of the overall warming here?</w:t>
      </w:r>
    </w:p>
    <w:p w14:paraId="46C3F610" w14:textId="77777777" w:rsidR="00F72250" w:rsidRDefault="00843081" w:rsidP="00F72250">
      <w:pPr>
        <w:widowControl w:val="0"/>
        <w:autoSpaceDE w:val="0"/>
        <w:autoSpaceDN w:val="0"/>
        <w:adjustRightInd w:val="0"/>
        <w:rPr>
          <w:ins w:id="88" w:author="mv sciences" w:date="2014-09-25T12:44:00Z"/>
          <w:rFonts w:ascii="Times New Roman" w:hAnsi="Times New Roman"/>
          <w:lang w:val="en-GB"/>
        </w:rPr>
      </w:pPr>
      <w:ins w:id="89" w:author="mv sciences" w:date="2014-09-25T12:44:00Z">
        <w:r>
          <w:rPr>
            <w:rFonts w:ascii="Helvetica" w:hAnsi="Helvetica" w:cs="Helvetica"/>
          </w:rPr>
          <w:t>“</w:t>
        </w:r>
        <w:r w:rsidRPr="00F90ECB">
          <w:rPr>
            <w:rFonts w:ascii="Times New Roman" w:hAnsi="Times New Roman"/>
            <w:lang w:val="en-GB"/>
          </w:rPr>
          <w:t>We compared these climate-data derived models to an “overall warming model” that assumes an increased temperature at all grid cells over the same time period, which always predicted upslope movements.</w:t>
        </w:r>
        <w:r>
          <w:rPr>
            <w:rFonts w:ascii="Times New Roman" w:hAnsi="Times New Roman"/>
            <w:lang w:val="en-GB"/>
          </w:rPr>
          <w:t>”</w:t>
        </w:r>
      </w:ins>
    </w:p>
    <w:p w14:paraId="66C38F6A" w14:textId="77777777" w:rsidR="00843081" w:rsidRDefault="00843081" w:rsidP="00F72250">
      <w:pPr>
        <w:widowControl w:val="0"/>
        <w:autoSpaceDE w:val="0"/>
        <w:autoSpaceDN w:val="0"/>
        <w:adjustRightInd w:val="0"/>
        <w:rPr>
          <w:ins w:id="90" w:author="mv sciences" w:date="2014-09-25T12:44:00Z"/>
          <w:rFonts w:ascii="Times New Roman" w:hAnsi="Times New Roman"/>
          <w:lang w:val="en-GB"/>
        </w:rPr>
      </w:pPr>
    </w:p>
    <w:p w14:paraId="7761B9E9" w14:textId="77777777" w:rsidR="00843081" w:rsidRDefault="00843081" w:rsidP="00F72250">
      <w:pPr>
        <w:widowControl w:val="0"/>
        <w:autoSpaceDE w:val="0"/>
        <w:autoSpaceDN w:val="0"/>
        <w:adjustRightInd w:val="0"/>
        <w:rPr>
          <w:ins w:id="91" w:author="mv sciences" w:date="2014-09-25T12:44:00Z"/>
          <w:rFonts w:ascii="Times New Roman" w:hAnsi="Times New Roman"/>
          <w:lang w:val="en-GB"/>
        </w:rPr>
      </w:pPr>
      <w:ins w:id="92" w:author="mv sciences" w:date="2014-09-25T12:44:00Z">
        <w:r>
          <w:rPr>
            <w:rFonts w:ascii="Times New Roman" w:hAnsi="Times New Roman"/>
            <w:lang w:val="en-GB"/>
          </w:rPr>
          <w:t>Need to clarify “overall warming model” perhaps we should just call this the “upslope model”</w:t>
        </w:r>
        <w:r w:rsidR="007163F4">
          <w:rPr>
            <w:rFonts w:ascii="Times New Roman" w:hAnsi="Times New Roman"/>
            <w:lang w:val="en-GB"/>
          </w:rPr>
          <w:t>. There is no magnitude to the “overall warming model</w:t>
        </w:r>
      </w:ins>
      <w:ins w:id="93" w:author="mv sciences" w:date="2014-09-25T12:45:00Z">
        <w:r w:rsidR="007163F4">
          <w:rPr>
            <w:rFonts w:ascii="Times New Roman" w:hAnsi="Times New Roman"/>
            <w:lang w:val="en-GB"/>
          </w:rPr>
          <w:t>”</w:t>
        </w:r>
      </w:ins>
    </w:p>
    <w:p w14:paraId="7B2608C4" w14:textId="77777777" w:rsidR="00843081" w:rsidRDefault="00843081" w:rsidP="00F72250">
      <w:pPr>
        <w:widowControl w:val="0"/>
        <w:autoSpaceDE w:val="0"/>
        <w:autoSpaceDN w:val="0"/>
        <w:adjustRightInd w:val="0"/>
        <w:rPr>
          <w:rFonts w:ascii="Helvetica" w:hAnsi="Helvetica" w:cs="Helvetica"/>
        </w:rPr>
      </w:pPr>
    </w:p>
    <w:p w14:paraId="7D2B4168"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Results</w:t>
      </w:r>
    </w:p>
    <w:p w14:paraId="7F793CDF" w14:textId="77777777" w:rsidR="00F72250" w:rsidRDefault="00F72250" w:rsidP="00F72250">
      <w:pPr>
        <w:widowControl w:val="0"/>
        <w:autoSpaceDE w:val="0"/>
        <w:autoSpaceDN w:val="0"/>
        <w:adjustRightInd w:val="0"/>
        <w:rPr>
          <w:ins w:id="94" w:author="mv sciences" w:date="2014-09-25T12:47:00Z"/>
          <w:rFonts w:ascii="Helvetica" w:hAnsi="Helvetica" w:cs="Helvetica"/>
        </w:rPr>
      </w:pPr>
      <w:r>
        <w:rPr>
          <w:rFonts w:ascii="Helvetica" w:hAnsi="Helvetica" w:cs="Helvetica"/>
        </w:rPr>
        <w:t>Page 13, lines 289-295. This paragraph could fit better after the results presented in lines 296-307.</w:t>
      </w:r>
    </w:p>
    <w:p w14:paraId="69212E38" w14:textId="77777777" w:rsidR="007163F4" w:rsidRDefault="007163F4" w:rsidP="00F72250">
      <w:pPr>
        <w:widowControl w:val="0"/>
        <w:autoSpaceDE w:val="0"/>
        <w:autoSpaceDN w:val="0"/>
        <w:adjustRightInd w:val="0"/>
        <w:rPr>
          <w:rFonts w:ascii="Helvetica" w:hAnsi="Helvetica" w:cs="Helvetica"/>
        </w:rPr>
      </w:pPr>
      <w:ins w:id="95" w:author="mv sciences" w:date="2014-09-25T12:47:00Z">
        <w:r>
          <w:rPr>
            <w:rFonts w:ascii="Helvetica" w:hAnsi="Helvetica" w:cs="Helvetica"/>
          </w:rPr>
          <w:t xml:space="preserve">I am not sure why this order would be preferable. </w:t>
        </w:r>
      </w:ins>
    </w:p>
    <w:p w14:paraId="38F71A3F" w14:textId="77777777" w:rsidR="007163F4" w:rsidRDefault="007163F4" w:rsidP="00F72250">
      <w:pPr>
        <w:widowControl w:val="0"/>
        <w:autoSpaceDE w:val="0"/>
        <w:autoSpaceDN w:val="0"/>
        <w:adjustRightInd w:val="0"/>
        <w:rPr>
          <w:ins w:id="96" w:author="mv sciences" w:date="2014-09-25T12:47:00Z"/>
          <w:rFonts w:ascii="Helvetica" w:hAnsi="Helvetica" w:cs="Helvetica"/>
        </w:rPr>
      </w:pPr>
    </w:p>
    <w:p w14:paraId="7AB6BF0C" w14:textId="77777777" w:rsidR="00F72250" w:rsidRDefault="00F72250" w:rsidP="00F72250">
      <w:pPr>
        <w:widowControl w:val="0"/>
        <w:autoSpaceDE w:val="0"/>
        <w:autoSpaceDN w:val="0"/>
        <w:adjustRightInd w:val="0"/>
        <w:rPr>
          <w:ins w:id="97" w:author="mv sciences" w:date="2014-09-25T12:47:00Z"/>
          <w:rFonts w:ascii="Helvetica" w:hAnsi="Helvetica" w:cs="Helvetica"/>
        </w:rPr>
      </w:pPr>
      <w:r>
        <w:rPr>
          <w:rFonts w:ascii="Helvetica" w:hAnsi="Helvetica" w:cs="Helvetica"/>
        </w:rPr>
        <w:t>Page 14, lines 299-300. The results corresponding to Table S3 are hardly explained.</w:t>
      </w:r>
    </w:p>
    <w:p w14:paraId="4FCC193B" w14:textId="77777777" w:rsidR="007163F4" w:rsidRDefault="007163F4" w:rsidP="00F72250">
      <w:pPr>
        <w:widowControl w:val="0"/>
        <w:autoSpaceDE w:val="0"/>
        <w:autoSpaceDN w:val="0"/>
        <w:adjustRightInd w:val="0"/>
        <w:rPr>
          <w:ins w:id="98" w:author="mv sciences" w:date="2014-09-25T12:48:00Z"/>
          <w:rFonts w:ascii="Helvetica" w:hAnsi="Helvetica" w:cs="Helvetica"/>
        </w:rPr>
      </w:pPr>
      <w:ins w:id="99" w:author="mv sciences" w:date="2014-09-25T12:48:00Z">
        <w:r>
          <w:rPr>
            <w:rFonts w:ascii="Helvetica" w:hAnsi="Helvetica" w:cs="Helvetica"/>
          </w:rPr>
          <w:t>The reviewer wants more detail on AIC model selection from Table S3</w:t>
        </w:r>
      </w:ins>
    </w:p>
    <w:p w14:paraId="63F0DF99" w14:textId="77777777" w:rsidR="007163F4" w:rsidRDefault="007163F4" w:rsidP="00F72250">
      <w:pPr>
        <w:widowControl w:val="0"/>
        <w:autoSpaceDE w:val="0"/>
        <w:autoSpaceDN w:val="0"/>
        <w:adjustRightInd w:val="0"/>
        <w:rPr>
          <w:rFonts w:ascii="Helvetica" w:hAnsi="Helvetica" w:cs="Helvetica"/>
        </w:rPr>
      </w:pPr>
    </w:p>
    <w:p w14:paraId="2ABED164"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Page 14, line 310. It is unclear why Fig. 1c is referred here.</w:t>
      </w:r>
    </w:p>
    <w:p w14:paraId="7573B6E0" w14:textId="77777777" w:rsidR="007163F4" w:rsidRDefault="007163F4" w:rsidP="00F72250">
      <w:pPr>
        <w:widowControl w:val="0"/>
        <w:autoSpaceDE w:val="0"/>
        <w:autoSpaceDN w:val="0"/>
        <w:adjustRightInd w:val="0"/>
        <w:rPr>
          <w:ins w:id="100" w:author="mv sciences" w:date="2014-09-25T12:50:00Z"/>
          <w:rFonts w:ascii="Helvetica" w:hAnsi="Helvetica" w:cs="Helvetica"/>
        </w:rPr>
      </w:pPr>
    </w:p>
    <w:p w14:paraId="733BAF80" w14:textId="77777777" w:rsidR="007163F4" w:rsidRDefault="007163F4" w:rsidP="00F72250">
      <w:pPr>
        <w:widowControl w:val="0"/>
        <w:autoSpaceDE w:val="0"/>
        <w:autoSpaceDN w:val="0"/>
        <w:adjustRightInd w:val="0"/>
        <w:rPr>
          <w:ins w:id="101" w:author="mv sciences" w:date="2014-09-25T12:50:00Z"/>
          <w:rFonts w:ascii="Times New Roman" w:hAnsi="Times New Roman"/>
          <w:lang w:val="en-GB"/>
        </w:rPr>
      </w:pPr>
      <w:ins w:id="102" w:author="mv sciences" w:date="2014-09-25T12:50:00Z">
        <w:r>
          <w:rPr>
            <w:rFonts w:ascii="Times New Roman" w:hAnsi="Times New Roman"/>
            <w:lang w:val="en-GB"/>
          </w:rPr>
          <w:t>“</w:t>
        </w:r>
        <w:r w:rsidRPr="00A96C79">
          <w:rPr>
            <w:rFonts w:ascii="Times New Roman" w:hAnsi="Times New Roman"/>
            <w:lang w:val="en-GB"/>
          </w:rPr>
          <w:t xml:space="preserve">Nearest climatic </w:t>
        </w:r>
        <w:r w:rsidRPr="00776F10">
          <w:rPr>
            <w:rFonts w:ascii="Times New Roman" w:hAnsi="Times New Roman"/>
            <w:lang w:val="en-GB"/>
          </w:rPr>
          <w:t>neighbour</w:t>
        </w:r>
        <w:r w:rsidRPr="00A96C79">
          <w:rPr>
            <w:rFonts w:ascii="Times New Roman" w:hAnsi="Times New Roman"/>
            <w:lang w:val="en-GB"/>
          </w:rPr>
          <w:t xml:space="preserve"> analyses revealed that both upslope and downslope shifts were predicted by temperature change at </w:t>
        </w:r>
        <w:r w:rsidRPr="00F90ECB">
          <w:rPr>
            <w:rFonts w:ascii="Times New Roman" w:hAnsi="Times New Roman"/>
            <w:lang w:val="en-GB"/>
          </w:rPr>
          <w:t>range limits (Fig. 1c).</w:t>
        </w:r>
        <w:r>
          <w:rPr>
            <w:rFonts w:ascii="Times New Roman" w:hAnsi="Times New Roman"/>
            <w:lang w:val="en-GB"/>
          </w:rPr>
          <w:t xml:space="preserve">” </w:t>
        </w:r>
      </w:ins>
    </w:p>
    <w:p w14:paraId="53C8B2B7" w14:textId="77777777" w:rsidR="007163F4" w:rsidRDefault="007163F4" w:rsidP="00F72250">
      <w:pPr>
        <w:widowControl w:val="0"/>
        <w:autoSpaceDE w:val="0"/>
        <w:autoSpaceDN w:val="0"/>
        <w:adjustRightInd w:val="0"/>
        <w:rPr>
          <w:ins w:id="103" w:author="mv sciences" w:date="2014-09-25T12:50:00Z"/>
          <w:rFonts w:ascii="Times New Roman" w:hAnsi="Times New Roman"/>
          <w:lang w:val="en-GB"/>
        </w:rPr>
      </w:pPr>
    </w:p>
    <w:p w14:paraId="557D0200" w14:textId="77777777" w:rsidR="007163F4" w:rsidRDefault="007163F4" w:rsidP="00F72250">
      <w:pPr>
        <w:widowControl w:val="0"/>
        <w:autoSpaceDE w:val="0"/>
        <w:autoSpaceDN w:val="0"/>
        <w:adjustRightInd w:val="0"/>
        <w:rPr>
          <w:ins w:id="104" w:author="mv sciences" w:date="2014-09-25T12:48:00Z"/>
          <w:rFonts w:ascii="Helvetica" w:hAnsi="Helvetica" w:cs="Helvetica"/>
        </w:rPr>
      </w:pPr>
      <w:ins w:id="105" w:author="mv sciences" w:date="2014-09-25T12:50:00Z">
        <w:r>
          <w:rPr>
            <w:rFonts w:ascii="Helvetica" w:hAnsi="Helvetica" w:cs="Helvetica"/>
          </w:rPr>
          <w:t xml:space="preserve">Suspect issue is with “range limits”. Figure 1c shows that </w:t>
        </w:r>
      </w:ins>
      <w:ins w:id="106" w:author="mv sciences" w:date="2014-09-25T12:51:00Z">
        <w:r>
          <w:rPr>
            <w:rFonts w:ascii="Helvetica" w:hAnsi="Helvetica" w:cs="Helvetica"/>
          </w:rPr>
          <w:t xml:space="preserve">historical </w:t>
        </w:r>
      </w:ins>
      <w:ins w:id="107" w:author="mv sciences" w:date="2014-09-25T12:50:00Z">
        <w:r>
          <w:rPr>
            <w:rFonts w:ascii="Helvetica" w:hAnsi="Helvetica" w:cs="Helvetica"/>
          </w:rPr>
          <w:t>sites would predict upslope and downslope</w:t>
        </w:r>
      </w:ins>
      <w:ins w:id="108" w:author="mv sciences" w:date="2014-09-25T12:51:00Z">
        <w:r>
          <w:rPr>
            <w:rFonts w:ascii="Helvetica" w:hAnsi="Helvetica" w:cs="Helvetica"/>
          </w:rPr>
          <w:t xml:space="preserve"> shifts, but does not indicate species range limits</w:t>
        </w:r>
      </w:ins>
      <w:ins w:id="109" w:author="mv sciences" w:date="2014-09-25T12:50:00Z">
        <w:r>
          <w:rPr>
            <w:rFonts w:ascii="Helvetica" w:hAnsi="Helvetica" w:cs="Helvetica"/>
          </w:rPr>
          <w:t>.</w:t>
        </w:r>
      </w:ins>
    </w:p>
    <w:p w14:paraId="37C2ACF1" w14:textId="77777777" w:rsidR="007163F4" w:rsidRDefault="007163F4" w:rsidP="00F72250">
      <w:pPr>
        <w:widowControl w:val="0"/>
        <w:autoSpaceDE w:val="0"/>
        <w:autoSpaceDN w:val="0"/>
        <w:adjustRightInd w:val="0"/>
        <w:rPr>
          <w:ins w:id="110" w:author="mv sciences" w:date="2014-09-25T12:48:00Z"/>
          <w:rFonts w:ascii="Helvetica" w:hAnsi="Helvetica" w:cs="Helvetica"/>
        </w:rPr>
      </w:pPr>
    </w:p>
    <w:p w14:paraId="42716574" w14:textId="77777777" w:rsidR="00F72250" w:rsidRDefault="00F72250" w:rsidP="00F72250">
      <w:pPr>
        <w:widowControl w:val="0"/>
        <w:autoSpaceDE w:val="0"/>
        <w:autoSpaceDN w:val="0"/>
        <w:adjustRightInd w:val="0"/>
        <w:rPr>
          <w:ins w:id="111" w:author="mv sciences" w:date="2014-09-25T12:52:00Z"/>
          <w:rFonts w:ascii="Helvetica" w:hAnsi="Helvetica" w:cs="Helvetica"/>
        </w:rPr>
      </w:pPr>
      <w:r>
        <w:rPr>
          <w:rFonts w:ascii="Helvetica" w:hAnsi="Helvetica" w:cs="Helvetica"/>
        </w:rPr>
        <w:t>Page 14, lines 310-320. These analyses are not clearly detailed in the Material and methods and they are difficult to follow here.</w:t>
      </w:r>
    </w:p>
    <w:p w14:paraId="134DED0F" w14:textId="77777777" w:rsidR="007163F4" w:rsidRDefault="007163F4" w:rsidP="00F72250">
      <w:pPr>
        <w:widowControl w:val="0"/>
        <w:autoSpaceDE w:val="0"/>
        <w:autoSpaceDN w:val="0"/>
        <w:adjustRightInd w:val="0"/>
        <w:rPr>
          <w:ins w:id="112" w:author="mv sciences" w:date="2014-09-25T12:52:00Z"/>
          <w:rFonts w:ascii="Helvetica" w:hAnsi="Helvetica" w:cs="Helvetica"/>
        </w:rPr>
      </w:pPr>
    </w:p>
    <w:p w14:paraId="2F8C0ABA" w14:textId="77777777" w:rsidR="007163F4" w:rsidRDefault="007163F4" w:rsidP="00F72250">
      <w:pPr>
        <w:widowControl w:val="0"/>
        <w:autoSpaceDE w:val="0"/>
        <w:autoSpaceDN w:val="0"/>
        <w:adjustRightInd w:val="0"/>
        <w:rPr>
          <w:rFonts w:ascii="Helvetica" w:hAnsi="Helvetica" w:cs="Helvetica"/>
        </w:rPr>
      </w:pPr>
      <w:ins w:id="113" w:author="mv sciences" w:date="2014-09-25T12:52:00Z">
        <w:r>
          <w:rPr>
            <w:rFonts w:ascii="Helvetica" w:hAnsi="Helvetica" w:cs="Helvetica"/>
          </w:rPr>
          <w:t>Need to clarify.</w:t>
        </w:r>
      </w:ins>
    </w:p>
    <w:p w14:paraId="2A8456D7" w14:textId="77777777" w:rsidR="00F72250" w:rsidRDefault="00F72250" w:rsidP="00F72250">
      <w:pPr>
        <w:widowControl w:val="0"/>
        <w:autoSpaceDE w:val="0"/>
        <w:autoSpaceDN w:val="0"/>
        <w:adjustRightInd w:val="0"/>
        <w:rPr>
          <w:rFonts w:ascii="Helvetica" w:hAnsi="Helvetica" w:cs="Helvetica"/>
        </w:rPr>
      </w:pPr>
    </w:p>
    <w:p w14:paraId="320444B5"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References</w:t>
      </w:r>
    </w:p>
    <w:p w14:paraId="68CC9BFC" w14:textId="77777777" w:rsidR="00F72250" w:rsidRDefault="00F72250" w:rsidP="00F72250">
      <w:pPr>
        <w:widowControl w:val="0"/>
        <w:autoSpaceDE w:val="0"/>
        <w:autoSpaceDN w:val="0"/>
        <w:adjustRightInd w:val="0"/>
        <w:rPr>
          <w:ins w:id="114" w:author="mv sciences" w:date="2014-09-25T12:53:00Z"/>
          <w:rFonts w:ascii="Helvetica" w:hAnsi="Helvetica" w:cs="Helvetica"/>
        </w:rPr>
      </w:pPr>
      <w:r>
        <w:rPr>
          <w:rFonts w:ascii="Helvetica" w:hAnsi="Helvetica" w:cs="Helvetica"/>
        </w:rPr>
        <w:t>Page 22, line 494. This paper is from 2010.</w:t>
      </w:r>
    </w:p>
    <w:p w14:paraId="0C88F049" w14:textId="77777777" w:rsidR="007163F4" w:rsidRDefault="007163F4" w:rsidP="00F72250">
      <w:pPr>
        <w:widowControl w:val="0"/>
        <w:autoSpaceDE w:val="0"/>
        <w:autoSpaceDN w:val="0"/>
        <w:adjustRightInd w:val="0"/>
        <w:rPr>
          <w:rFonts w:ascii="Helvetica" w:hAnsi="Helvetica" w:cs="Helvetica"/>
        </w:rPr>
      </w:pPr>
      <w:ins w:id="115" w:author="mv sciences" w:date="2014-09-25T12:53:00Z">
        <w:r>
          <w:rPr>
            <w:rFonts w:ascii="Helvetica" w:hAnsi="Helvetica" w:cs="Helvetica"/>
          </w:rPr>
          <w:t>Corrected</w:t>
        </w:r>
      </w:ins>
    </w:p>
    <w:p w14:paraId="7C76DCE9" w14:textId="77777777" w:rsidR="00F72250" w:rsidRDefault="00F72250" w:rsidP="00F72250">
      <w:pPr>
        <w:widowControl w:val="0"/>
        <w:autoSpaceDE w:val="0"/>
        <w:autoSpaceDN w:val="0"/>
        <w:adjustRightInd w:val="0"/>
        <w:rPr>
          <w:rFonts w:ascii="Helvetica" w:hAnsi="Helvetica" w:cs="Helvetica"/>
        </w:rPr>
      </w:pPr>
    </w:p>
    <w:p w14:paraId="7705BFEA"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Supplementary material</w:t>
      </w:r>
    </w:p>
    <w:p w14:paraId="32A07C27" w14:textId="77777777" w:rsidR="00F72250" w:rsidRDefault="00F72250" w:rsidP="00F72250">
      <w:pPr>
        <w:widowControl w:val="0"/>
        <w:autoSpaceDE w:val="0"/>
        <w:autoSpaceDN w:val="0"/>
        <w:adjustRightInd w:val="0"/>
        <w:rPr>
          <w:ins w:id="116" w:author="mv sciences" w:date="2014-09-25T12:53:00Z"/>
          <w:rFonts w:ascii="Helvetica" w:hAnsi="Helvetica" w:cs="Helvetica"/>
        </w:rPr>
      </w:pPr>
      <w:r>
        <w:rPr>
          <w:rFonts w:ascii="Helvetica" w:hAnsi="Helvetica" w:cs="Helvetica"/>
        </w:rPr>
        <w:t xml:space="preserve">Please, check </w:t>
      </w:r>
      <w:proofErr w:type="spellStart"/>
      <w:proofErr w:type="gramStart"/>
      <w:r>
        <w:rPr>
          <w:rFonts w:ascii="Helvetica" w:hAnsi="Helvetica" w:cs="Helvetica"/>
        </w:rPr>
        <w:t>latin</w:t>
      </w:r>
      <w:proofErr w:type="spellEnd"/>
      <w:proofErr w:type="gramEnd"/>
      <w:r>
        <w:rPr>
          <w:rFonts w:ascii="Helvetica" w:hAnsi="Helvetica" w:cs="Helvetica"/>
        </w:rPr>
        <w:t xml:space="preserve"> names, in several sections they appear as single words.</w:t>
      </w:r>
    </w:p>
    <w:p w14:paraId="51C7BFA8" w14:textId="77777777" w:rsidR="007163F4" w:rsidRDefault="007163F4" w:rsidP="00F72250">
      <w:pPr>
        <w:widowControl w:val="0"/>
        <w:autoSpaceDE w:val="0"/>
        <w:autoSpaceDN w:val="0"/>
        <w:adjustRightInd w:val="0"/>
        <w:rPr>
          <w:ins w:id="117" w:author="mv sciences" w:date="2014-09-25T12:54:00Z"/>
          <w:rFonts w:ascii="Helvetica" w:hAnsi="Helvetica" w:cs="Helvetica"/>
        </w:rPr>
      </w:pPr>
    </w:p>
    <w:p w14:paraId="7710618D" w14:textId="77777777" w:rsidR="007163F4" w:rsidRDefault="007163F4" w:rsidP="00F72250">
      <w:pPr>
        <w:widowControl w:val="0"/>
        <w:autoSpaceDE w:val="0"/>
        <w:autoSpaceDN w:val="0"/>
        <w:adjustRightInd w:val="0"/>
        <w:rPr>
          <w:ins w:id="118" w:author="mv sciences" w:date="2014-09-25T12:54:00Z"/>
          <w:rFonts w:ascii="Helvetica" w:hAnsi="Helvetica" w:cs="Helvetica"/>
        </w:rPr>
      </w:pPr>
      <w:ins w:id="119" w:author="mv sciences" w:date="2014-09-25T12:54:00Z">
        <w:r>
          <w:rPr>
            <w:rFonts w:ascii="Helvetica" w:hAnsi="Helvetica" w:cs="Helvetica"/>
          </w:rPr>
          <w:t>Need to correct</w:t>
        </w:r>
      </w:ins>
    </w:p>
    <w:p w14:paraId="4A7B500A" w14:textId="77777777" w:rsidR="007163F4" w:rsidRDefault="007163F4" w:rsidP="00F72250">
      <w:pPr>
        <w:widowControl w:val="0"/>
        <w:autoSpaceDE w:val="0"/>
        <w:autoSpaceDN w:val="0"/>
        <w:adjustRightInd w:val="0"/>
        <w:rPr>
          <w:rFonts w:ascii="Helvetica" w:hAnsi="Helvetica" w:cs="Helvetica"/>
        </w:rPr>
      </w:pPr>
    </w:p>
    <w:p w14:paraId="77BA662C" w14:textId="77777777" w:rsidR="00F72250" w:rsidRDefault="00F72250" w:rsidP="00F72250">
      <w:pPr>
        <w:widowControl w:val="0"/>
        <w:autoSpaceDE w:val="0"/>
        <w:autoSpaceDN w:val="0"/>
        <w:adjustRightInd w:val="0"/>
        <w:rPr>
          <w:ins w:id="120" w:author="mv sciences" w:date="2014-09-25T12:53:00Z"/>
          <w:rFonts w:ascii="Helvetica" w:hAnsi="Helvetica" w:cs="Helvetica"/>
        </w:rPr>
      </w:pPr>
      <w:r>
        <w:rPr>
          <w:rFonts w:ascii="Helvetica" w:hAnsi="Helvetica" w:cs="Helvetica"/>
        </w:rPr>
        <w:t>Table S3. There is a gap within the table. The analyses referring to "Shift up vs. down" require some further details for better understanding.</w:t>
      </w:r>
    </w:p>
    <w:p w14:paraId="44EE9E52" w14:textId="77777777" w:rsidR="007163F4" w:rsidRDefault="007163F4" w:rsidP="00F72250">
      <w:pPr>
        <w:widowControl w:val="0"/>
        <w:autoSpaceDE w:val="0"/>
        <w:autoSpaceDN w:val="0"/>
        <w:adjustRightInd w:val="0"/>
        <w:rPr>
          <w:ins w:id="121" w:author="mv sciences" w:date="2014-09-25T12:54:00Z"/>
          <w:rFonts w:ascii="Helvetica" w:hAnsi="Helvetica" w:cs="Helvetica"/>
        </w:rPr>
      </w:pPr>
    </w:p>
    <w:p w14:paraId="113C7ED7" w14:textId="77777777" w:rsidR="007163F4" w:rsidRDefault="007163F4" w:rsidP="00F72250">
      <w:pPr>
        <w:widowControl w:val="0"/>
        <w:autoSpaceDE w:val="0"/>
        <w:autoSpaceDN w:val="0"/>
        <w:adjustRightInd w:val="0"/>
        <w:rPr>
          <w:ins w:id="122" w:author="mv sciences" w:date="2014-09-25T12:54:00Z"/>
          <w:rFonts w:ascii="Helvetica" w:hAnsi="Helvetica" w:cs="Helvetica"/>
        </w:rPr>
      </w:pPr>
      <w:ins w:id="123" w:author="mv sciences" w:date="2014-09-25T12:54:00Z">
        <w:r>
          <w:rPr>
            <w:rFonts w:ascii="Helvetica" w:hAnsi="Helvetica" w:cs="Helvetica"/>
          </w:rPr>
          <w:t>Correct and clarify</w:t>
        </w:r>
      </w:ins>
    </w:p>
    <w:p w14:paraId="58DAC9C8" w14:textId="77777777" w:rsidR="007163F4" w:rsidRDefault="007163F4" w:rsidP="00F72250">
      <w:pPr>
        <w:widowControl w:val="0"/>
        <w:autoSpaceDE w:val="0"/>
        <w:autoSpaceDN w:val="0"/>
        <w:adjustRightInd w:val="0"/>
        <w:rPr>
          <w:rFonts w:ascii="Helvetica" w:hAnsi="Helvetica" w:cs="Helvetica"/>
        </w:rPr>
      </w:pPr>
    </w:p>
    <w:p w14:paraId="5C7BE907"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Fig. S3. There are many legends that overlap occupancy curves. Some curves, as that for </w:t>
      </w:r>
      <w:proofErr w:type="spellStart"/>
      <w:r>
        <w:rPr>
          <w:rFonts w:ascii="Helvetica" w:hAnsi="Helvetica" w:cs="Helvetica"/>
        </w:rPr>
        <w:t>Neotoma</w:t>
      </w:r>
      <w:proofErr w:type="spellEnd"/>
      <w:r>
        <w:rPr>
          <w:rFonts w:ascii="Helvetica" w:hAnsi="Helvetica" w:cs="Helvetica"/>
        </w:rPr>
        <w:t xml:space="preserve"> </w:t>
      </w:r>
      <w:proofErr w:type="spellStart"/>
      <w:r>
        <w:rPr>
          <w:rFonts w:ascii="Helvetica" w:hAnsi="Helvetica" w:cs="Helvetica"/>
        </w:rPr>
        <w:t>cinerea</w:t>
      </w:r>
      <w:proofErr w:type="spellEnd"/>
      <w:r>
        <w:rPr>
          <w:rFonts w:ascii="Helvetica" w:hAnsi="Helvetica" w:cs="Helvetica"/>
        </w:rPr>
        <w:t xml:space="preserve"> (particularly in the southern region), are difficult to understand based on a quadratic relationship with elevation and effects of categorical variables. Given the huge length of the Supplementary material, I have checked only a sample of the occupancy curves. In the case of </w:t>
      </w:r>
      <w:proofErr w:type="spellStart"/>
      <w:r>
        <w:rPr>
          <w:rFonts w:ascii="Helvetica" w:hAnsi="Helvetica" w:cs="Helvetica"/>
        </w:rPr>
        <w:t>Tamias</w:t>
      </w:r>
      <w:proofErr w:type="spellEnd"/>
      <w:r>
        <w:rPr>
          <w:rFonts w:ascii="Helvetica" w:hAnsi="Helvetica" w:cs="Helvetica"/>
        </w:rPr>
        <w:t xml:space="preserve"> </w:t>
      </w:r>
      <w:proofErr w:type="spellStart"/>
      <w:r>
        <w:rPr>
          <w:rFonts w:ascii="Helvetica" w:hAnsi="Helvetica" w:cs="Helvetica"/>
        </w:rPr>
        <w:t>quadrimaculatus</w:t>
      </w:r>
      <w:proofErr w:type="spellEnd"/>
      <w:r>
        <w:rPr>
          <w:rFonts w:ascii="Helvetica" w:hAnsi="Helvetica" w:cs="Helvetica"/>
        </w:rPr>
        <w:t>, which occurs in the central region only (e.g. Fig. 2), it appears as present in the three regions according to the curves. This suggests that all supplementary material requires careful checking.</w:t>
      </w:r>
    </w:p>
    <w:p w14:paraId="18A7968D" w14:textId="77777777" w:rsidR="00F72250" w:rsidRDefault="00F72250" w:rsidP="00F72250">
      <w:pPr>
        <w:widowControl w:val="0"/>
        <w:autoSpaceDE w:val="0"/>
        <w:autoSpaceDN w:val="0"/>
        <w:adjustRightInd w:val="0"/>
        <w:rPr>
          <w:ins w:id="124" w:author="mv sciences" w:date="2014-09-25T12:54:00Z"/>
          <w:rFonts w:ascii="Helvetica" w:hAnsi="Helvetica" w:cs="Helvetica"/>
        </w:rPr>
      </w:pPr>
    </w:p>
    <w:p w14:paraId="70474D00" w14:textId="77777777" w:rsidR="007163F4" w:rsidRDefault="007163F4" w:rsidP="00F72250">
      <w:pPr>
        <w:widowControl w:val="0"/>
        <w:autoSpaceDE w:val="0"/>
        <w:autoSpaceDN w:val="0"/>
        <w:adjustRightInd w:val="0"/>
        <w:rPr>
          <w:ins w:id="125" w:author="mv sciences" w:date="2014-09-25T12:54:00Z"/>
          <w:rFonts w:ascii="Helvetica" w:hAnsi="Helvetica" w:cs="Helvetica"/>
        </w:rPr>
      </w:pPr>
      <w:ins w:id="126" w:author="mv sciences" w:date="2014-09-25T12:54:00Z">
        <w:r>
          <w:rPr>
            <w:rFonts w:ascii="Helvetica" w:hAnsi="Helvetica" w:cs="Helvetica"/>
          </w:rPr>
          <w:t>Check all SM figures.</w:t>
        </w:r>
      </w:ins>
    </w:p>
    <w:p w14:paraId="7A61F886" w14:textId="77777777" w:rsidR="007163F4" w:rsidRDefault="007163F4" w:rsidP="00F72250">
      <w:pPr>
        <w:widowControl w:val="0"/>
        <w:autoSpaceDE w:val="0"/>
        <w:autoSpaceDN w:val="0"/>
        <w:adjustRightInd w:val="0"/>
        <w:rPr>
          <w:rFonts w:ascii="Helvetica" w:hAnsi="Helvetica" w:cs="Helvetica"/>
        </w:rPr>
      </w:pPr>
    </w:p>
    <w:p w14:paraId="1B8832E1"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w:t>
      </w:r>
    </w:p>
    <w:p w14:paraId="5314A180"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Journal Name: Proceedings of the Royal Society B</w:t>
      </w:r>
    </w:p>
    <w:p w14:paraId="59849B71"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Journal Code: RSPB</w:t>
      </w:r>
    </w:p>
    <w:p w14:paraId="4F4C2620"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Print ISSN: 0962-8452</w:t>
      </w:r>
    </w:p>
    <w:p w14:paraId="375F7EEE"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Online ISSN: 1471-2954</w:t>
      </w:r>
    </w:p>
    <w:p w14:paraId="65953A1D"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Journal Admin Email: </w:t>
      </w:r>
      <w:hyperlink r:id="rId13" w:history="1">
        <w:r>
          <w:rPr>
            <w:rFonts w:ascii="Helvetica" w:hAnsi="Helvetica" w:cs="Helvetica"/>
            <w:color w:val="386EFF"/>
            <w:u w:val="single" w:color="386EFF"/>
          </w:rPr>
          <w:t>proceedingsb@royalsociety.org</w:t>
        </w:r>
      </w:hyperlink>
    </w:p>
    <w:p w14:paraId="28E35995"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Journal Editor: Emilie </w:t>
      </w:r>
      <w:proofErr w:type="spellStart"/>
      <w:r>
        <w:rPr>
          <w:rFonts w:ascii="Helvetica" w:hAnsi="Helvetica" w:cs="Helvetica"/>
        </w:rPr>
        <w:t>Aimé</w:t>
      </w:r>
      <w:proofErr w:type="spellEnd"/>
    </w:p>
    <w:p w14:paraId="34F063F3"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Journal Editor Email: </w:t>
      </w:r>
      <w:hyperlink r:id="rId14" w:history="1">
        <w:r>
          <w:rPr>
            <w:rFonts w:ascii="Helvetica" w:hAnsi="Helvetica" w:cs="Helvetica"/>
            <w:color w:val="386EFF"/>
            <w:u w:val="single" w:color="386EFF"/>
          </w:rPr>
          <w:t>emilie.aime@royalsociety.org</w:t>
        </w:r>
      </w:hyperlink>
    </w:p>
    <w:p w14:paraId="05372B4F"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MS Reference Number: RSPB-2014-1857</w:t>
      </w:r>
    </w:p>
    <w:p w14:paraId="30853ADC"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Article Status: SUBMITTED</w:t>
      </w:r>
    </w:p>
    <w:p w14:paraId="022FD681"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MS Dryad ID: RSPB-2014-1857</w:t>
      </w:r>
    </w:p>
    <w:p w14:paraId="0044B868"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MS Title: Spatially heterogeneous impact of climate change on small mammals of </w:t>
      </w:r>
      <w:proofErr w:type="spellStart"/>
      <w:r>
        <w:rPr>
          <w:rFonts w:ascii="Helvetica" w:hAnsi="Helvetica" w:cs="Helvetica"/>
        </w:rPr>
        <w:t>montane</w:t>
      </w:r>
      <w:proofErr w:type="spellEnd"/>
      <w:r>
        <w:rPr>
          <w:rFonts w:ascii="Helvetica" w:hAnsi="Helvetica" w:cs="Helvetica"/>
        </w:rPr>
        <w:t xml:space="preserve"> California</w:t>
      </w:r>
    </w:p>
    <w:p w14:paraId="67632155"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MS Authors: Rowe, Kevin; Rowe, Karen; </w:t>
      </w:r>
      <w:proofErr w:type="spellStart"/>
      <w:r>
        <w:rPr>
          <w:rFonts w:ascii="Helvetica" w:hAnsi="Helvetica" w:cs="Helvetica"/>
        </w:rPr>
        <w:t>Tingley</w:t>
      </w:r>
      <w:proofErr w:type="spellEnd"/>
      <w:r>
        <w:rPr>
          <w:rFonts w:ascii="Helvetica" w:hAnsi="Helvetica" w:cs="Helvetica"/>
        </w:rPr>
        <w:t xml:space="preserve">, Morgan; Koo, Michelle; Patton, James; Conroy, Christopher; Perrine, John; </w:t>
      </w:r>
      <w:proofErr w:type="spellStart"/>
      <w:r>
        <w:rPr>
          <w:rFonts w:ascii="Helvetica" w:hAnsi="Helvetica" w:cs="Helvetica"/>
        </w:rPr>
        <w:t>Beissinger</w:t>
      </w:r>
      <w:proofErr w:type="spellEnd"/>
      <w:r>
        <w:rPr>
          <w:rFonts w:ascii="Helvetica" w:hAnsi="Helvetica" w:cs="Helvetica"/>
        </w:rPr>
        <w:t>, Steven; Moritz, Craig</w:t>
      </w:r>
    </w:p>
    <w:p w14:paraId="6102A984"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Contact Author: Karen Rowe</w:t>
      </w:r>
    </w:p>
    <w:p w14:paraId="3E2E0F42"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Contact Author Email: </w:t>
      </w:r>
      <w:hyperlink r:id="rId15" w:history="1">
        <w:r>
          <w:rPr>
            <w:rFonts w:ascii="Helvetica" w:hAnsi="Helvetica" w:cs="Helvetica"/>
            <w:color w:val="386EFF"/>
            <w:u w:val="single" w:color="386EFF"/>
          </w:rPr>
          <w:t>karowe@museum.vic.gov.au</w:t>
        </w:r>
      </w:hyperlink>
    </w:p>
    <w:p w14:paraId="080C3CCF"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Contact Author Address 1: GPO Box 666</w:t>
      </w:r>
    </w:p>
    <w:p w14:paraId="58857EE8"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Contact Author Address 2:</w:t>
      </w:r>
    </w:p>
    <w:p w14:paraId="14625C7B"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Contact Author Address 3:</w:t>
      </w:r>
    </w:p>
    <w:p w14:paraId="1C829821"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Contact Author City: Melbourne</w:t>
      </w:r>
    </w:p>
    <w:p w14:paraId="5912DB5D"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Contact Author State: Victoria</w:t>
      </w:r>
    </w:p>
    <w:p w14:paraId="43767386"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Contact Author Country: Australia</w:t>
      </w:r>
    </w:p>
    <w:p w14:paraId="323AB55F"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Contact Author ZIP/Postal Code: 3001</w:t>
      </w:r>
    </w:p>
    <w:p w14:paraId="114CC140"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Keywords: global change, geographic range, elevation gradient, occupancy, museum specimens, vertebrates</w:t>
      </w:r>
    </w:p>
    <w:p w14:paraId="489E6F85" w14:textId="77777777" w:rsidR="00F72250" w:rsidRDefault="00F72250" w:rsidP="00F72250">
      <w:pPr>
        <w:widowControl w:val="0"/>
        <w:autoSpaceDE w:val="0"/>
        <w:autoSpaceDN w:val="0"/>
        <w:adjustRightInd w:val="0"/>
        <w:rPr>
          <w:rFonts w:ascii="Helvetica" w:hAnsi="Helvetica" w:cs="Helvetica"/>
        </w:rPr>
      </w:pPr>
      <w:r>
        <w:rPr>
          <w:rFonts w:ascii="Helvetica" w:hAnsi="Helvetica" w:cs="Helvetica"/>
        </w:rPr>
        <w:t xml:space="preserve">Abstract: Resurveys of historical collecting localities have revealed range shifts, primarily leading edge expansions, which have been attributed to global warming. However, there have been few spatially replicated community-scale resurveys testing whether species’ responses are spatially consistent. Here we repeated early 20th century surveys of small mammals along </w:t>
      </w:r>
      <w:proofErr w:type="spellStart"/>
      <w:r>
        <w:rPr>
          <w:rFonts w:ascii="Helvetica" w:hAnsi="Helvetica" w:cs="Helvetica"/>
        </w:rPr>
        <w:t>elevational</w:t>
      </w:r>
      <w:proofErr w:type="spellEnd"/>
      <w:r>
        <w:rPr>
          <w:rFonts w:ascii="Helvetica" w:hAnsi="Helvetica" w:cs="Helvetica"/>
        </w:rPr>
        <w:t xml:space="preserve"> gradients in northern, central and southern regions of </w:t>
      </w:r>
      <w:proofErr w:type="spellStart"/>
      <w:r>
        <w:rPr>
          <w:rFonts w:ascii="Helvetica" w:hAnsi="Helvetica" w:cs="Helvetica"/>
        </w:rPr>
        <w:t>montane</w:t>
      </w:r>
      <w:proofErr w:type="spellEnd"/>
      <w:r>
        <w:rPr>
          <w:rFonts w:ascii="Helvetica" w:hAnsi="Helvetica" w:cs="Helvetica"/>
        </w:rPr>
        <w:t xml:space="preserve"> California. Of the 34 species we </w:t>
      </w:r>
      <w:proofErr w:type="spellStart"/>
      <w:r>
        <w:rPr>
          <w:rFonts w:ascii="Helvetica" w:hAnsi="Helvetica" w:cs="Helvetica"/>
        </w:rPr>
        <w:t>analysed</w:t>
      </w:r>
      <w:proofErr w:type="spellEnd"/>
      <w:r>
        <w:rPr>
          <w:rFonts w:ascii="Helvetica" w:hAnsi="Helvetica" w:cs="Helvetica"/>
        </w:rPr>
        <w:t xml:space="preserve">, 25 shifted their ranges upslope or downslope in at least one region. However, two-thirds of ranges in the three regions remained stable at one or both </w:t>
      </w:r>
      <w:proofErr w:type="spellStart"/>
      <w:r>
        <w:rPr>
          <w:rFonts w:ascii="Helvetica" w:hAnsi="Helvetica" w:cs="Helvetica"/>
        </w:rPr>
        <w:t>elevational</w:t>
      </w:r>
      <w:proofErr w:type="spellEnd"/>
      <w:r>
        <w:rPr>
          <w:rFonts w:ascii="Helvetica" w:hAnsi="Helvetica" w:cs="Helvetica"/>
        </w:rPr>
        <w:t xml:space="preserve"> limits and not one of the 22 species found in all three regions shifted both their upper and lower limits in the same direction in all regions. When shifts occurred, high elevation species typically contracted their lower limits upslope, whereas low elevation species had heterogeneous responses. For high elevation species, site-specific change in temperature better predicted the direction of shifts than change in precipitation, whereas the direction of shifts by low elevation species was unpredictable by temperature or precipitation. While our results support previous findings of primarily upslope shifts in </w:t>
      </w:r>
      <w:proofErr w:type="spellStart"/>
      <w:r>
        <w:rPr>
          <w:rFonts w:ascii="Helvetica" w:hAnsi="Helvetica" w:cs="Helvetica"/>
        </w:rPr>
        <w:t>montane</w:t>
      </w:r>
      <w:proofErr w:type="spellEnd"/>
      <w:r>
        <w:rPr>
          <w:rFonts w:ascii="Helvetica" w:hAnsi="Helvetica" w:cs="Helvetica"/>
        </w:rPr>
        <w:t xml:space="preserve"> species, they also highlight the degree to which the responses of individual species vary across geographically replicated landscapes.</w:t>
      </w:r>
    </w:p>
    <w:p w14:paraId="01290ECC" w14:textId="77777777" w:rsidR="00F72250" w:rsidRDefault="00F72250" w:rsidP="00F72250">
      <w:pPr>
        <w:widowControl w:val="0"/>
        <w:autoSpaceDE w:val="0"/>
        <w:autoSpaceDN w:val="0"/>
        <w:adjustRightInd w:val="0"/>
        <w:rPr>
          <w:rFonts w:ascii="Helvetica" w:hAnsi="Helvetica" w:cs="Helvetica"/>
        </w:rPr>
      </w:pPr>
      <w:proofErr w:type="spellStart"/>
      <w:r>
        <w:rPr>
          <w:rFonts w:ascii="Helvetica" w:hAnsi="Helvetica" w:cs="Helvetica"/>
        </w:rPr>
        <w:t>EndDryadContent</w:t>
      </w:r>
      <w:proofErr w:type="spellEnd"/>
    </w:p>
    <w:p w14:paraId="1F29548B" w14:textId="77777777" w:rsidR="00251048" w:rsidRDefault="00251048"/>
    <w:sectPr w:rsidR="00251048" w:rsidSect="00F7225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32DB9"/>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C058BC"/>
    <w:multiLevelType w:val="hybridMultilevel"/>
    <w:tmpl w:val="805E2C9A"/>
    <w:lvl w:ilvl="0" w:tplc="9D4AC9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50"/>
    <w:rsid w:val="00251048"/>
    <w:rsid w:val="00360A0D"/>
    <w:rsid w:val="00517692"/>
    <w:rsid w:val="00583693"/>
    <w:rsid w:val="007163F4"/>
    <w:rsid w:val="00751D76"/>
    <w:rsid w:val="00843081"/>
    <w:rsid w:val="00E45BF4"/>
    <w:rsid w:val="00E62D3A"/>
    <w:rsid w:val="00E75C53"/>
    <w:rsid w:val="00F72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FA5D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36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69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83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693"/>
    <w:rPr>
      <w:rFonts w:ascii="Lucida Grande" w:hAnsi="Lucida Grande" w:cs="Lucida Grande"/>
      <w:sz w:val="18"/>
      <w:szCs w:val="18"/>
    </w:rPr>
  </w:style>
  <w:style w:type="paragraph" w:styleId="ListParagraph">
    <w:name w:val="List Paragraph"/>
    <w:basedOn w:val="Normal"/>
    <w:uiPriority w:val="34"/>
    <w:qFormat/>
    <w:rsid w:val="005836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36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69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83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693"/>
    <w:rPr>
      <w:rFonts w:ascii="Lucida Grande" w:hAnsi="Lucida Grande" w:cs="Lucida Grande"/>
      <w:sz w:val="18"/>
      <w:szCs w:val="18"/>
    </w:rPr>
  </w:style>
  <w:style w:type="paragraph" w:styleId="ListParagraph">
    <w:name w:val="List Paragraph"/>
    <w:basedOn w:val="Normal"/>
    <w:uiPriority w:val="34"/>
    <w:qFormat/>
    <w:rsid w:val="00583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oyalsocietypublishing.org/data-sharing" TargetMode="External"/><Relationship Id="rId12" Type="http://schemas.openxmlformats.org/officeDocument/2006/relationships/hyperlink" Target="mailto:proceedingsb@royalsociety.org" TargetMode="External"/><Relationship Id="rId13" Type="http://schemas.openxmlformats.org/officeDocument/2006/relationships/hyperlink" Target="mailto:proceedingsb@royalsociety.org" TargetMode="External"/><Relationship Id="rId14" Type="http://schemas.openxmlformats.org/officeDocument/2006/relationships/hyperlink" Target="mailto:emilie.aime@royalsociety.org" TargetMode="External"/><Relationship Id="rId15" Type="http://schemas.openxmlformats.org/officeDocument/2006/relationships/hyperlink" Target="mailto:karowe@museum.vic.gov.a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c.manuscriptcentral.com/prsb" TargetMode="External"/><Relationship Id="rId7" Type="http://schemas.openxmlformats.org/officeDocument/2006/relationships/hyperlink" Target="http://royalsocietypublishing.org/site/authors/policy.xhtml" TargetMode="External"/><Relationship Id="rId8" Type="http://schemas.openxmlformats.org/officeDocument/2006/relationships/hyperlink" Target="http://rspb.royalsocietypublishing.org/site/misc/preparing-article.xhtml#question10" TargetMode="External"/><Relationship Id="rId9" Type="http://schemas.openxmlformats.org/officeDocument/2006/relationships/hyperlink" Target="http://datadryad.org/" TargetMode="External"/><Relationship Id="rId10" Type="http://schemas.openxmlformats.org/officeDocument/2006/relationships/hyperlink" Target="http://datadryad.org/submit?journalID=RSPB&amp;manu=RSPB-2014-1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2654</Words>
  <Characters>15131</Characters>
  <Application>Microsoft Macintosh Word</Application>
  <DocSecurity>0</DocSecurity>
  <Lines>126</Lines>
  <Paragraphs>35</Paragraphs>
  <ScaleCrop>false</ScaleCrop>
  <Company>museum victoria</Company>
  <LinksUpToDate>false</LinksUpToDate>
  <CharactersWithSpaces>17750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 sciences</dc:creator>
  <cp:keywords/>
  <dc:description/>
  <cp:lastModifiedBy>mv sciences</cp:lastModifiedBy>
  <cp:revision>4</cp:revision>
  <dcterms:created xsi:type="dcterms:W3CDTF">2014-09-24T00:12:00Z</dcterms:created>
  <dcterms:modified xsi:type="dcterms:W3CDTF">2014-09-25T03:00:00Z</dcterms:modified>
</cp:coreProperties>
</file>