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18BAB5DC"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w:t>
      </w:r>
      <w:bookmarkStart w:id="0" w:name="_Ref266352961"/>
      <w:bookmarkStart w:id="1" w:name="_Ref266352980"/>
      <w:bookmarkStart w:id="2" w:name="_Ref266354128"/>
      <w:bookmarkStart w:id="3" w:name="_Ref266354143"/>
      <w:bookmarkStart w:id="4" w:name="_Ref266362330"/>
      <w:bookmarkStart w:id="5" w:name="_Ref267750368"/>
      <w:bookmarkEnd w:id="0"/>
      <w:bookmarkEnd w:id="1"/>
      <w:bookmarkEnd w:id="2"/>
      <w:bookmarkEnd w:id="3"/>
      <w:bookmarkEnd w:id="4"/>
      <w:bookmarkEnd w:id="5"/>
      <w:r w:rsidRPr="00123633">
        <w:rPr>
          <w:rFonts w:ascii="Times New Roman" w:hAnsi="Times New Roman" w:cs="Times New Roman"/>
          <w:color w:val="auto"/>
          <w:sz w:val="24"/>
          <w:szCs w:val="24"/>
          <w:lang w:val="en-GB"/>
        </w:rPr>
        <w:t>itle</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r w:rsidR="00CB6535" w:rsidRPr="00123633">
        <w:rPr>
          <w:rFonts w:ascii="Times New Roman" w:hAnsi="Times New Roman"/>
          <w:lang w:val="en-GB"/>
        </w:rPr>
        <w:t xml:space="preserve">montane </w:t>
      </w:r>
      <w:r w:rsidR="00770369" w:rsidRPr="00123633">
        <w:rPr>
          <w:rFonts w:ascii="Times New Roman" w:hAnsi="Times New Roman"/>
          <w:lang w:val="en-GB"/>
        </w:rPr>
        <w:t>California</w:t>
      </w:r>
    </w:p>
    <w:p w14:paraId="123E9D13" w14:textId="189E61F2"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w:t>
      </w:r>
      <w:proofErr w:type="gramStart"/>
      <w:r w:rsidR="00C23271" w:rsidRPr="00123633">
        <w:rPr>
          <w:rFonts w:ascii="Times New Roman" w:hAnsi="Times New Roman"/>
          <w:vertAlign w:val="superscript"/>
          <w:lang w:val="en-GB"/>
        </w:rPr>
        <w:t>,2</w:t>
      </w:r>
      <w:proofErr w:type="gramEnd"/>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 xml:space="preserve">Museum Victoria, Sciences Department, GPO Box 666, Melbourne, VIC 3001, </w:t>
      </w:r>
      <w:proofErr w:type="gramStart"/>
      <w:r w:rsidRPr="00123633">
        <w:rPr>
          <w:rFonts w:ascii="Times New Roman" w:hAnsi="Times New Roman"/>
          <w:lang w:val="en-GB"/>
        </w:rPr>
        <w:t>AUSTRALIA</w:t>
      </w:r>
      <w:proofErr w:type="gramEnd"/>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56AEED81"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p>
    <w:p w14:paraId="0BFE58B1" w14:textId="3892F33D" w:rsidR="00541977" w:rsidRDefault="00C23E43" w:rsidP="00541977">
      <w:pPr>
        <w:spacing w:line="480" w:lineRule="auto"/>
        <w:rPr>
          <w:ins w:id="6" w:author="Karen Rowe" w:date="2014-07-07T15:19:00Z"/>
          <w:rStyle w:val="Emphasis"/>
          <w:rFonts w:ascii="Times New Roman" w:hAnsi="Times New Roman"/>
          <w:i w:val="0"/>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w:t>
      </w:r>
      <w:del w:id="7" w:author="Karen Rowe" w:date="2014-07-23T16:01:00Z">
        <w:r w:rsidR="003C5DC6" w:rsidRPr="00123633" w:rsidDel="00455F70">
          <w:rPr>
            <w:rFonts w:ascii="Times New Roman" w:eastAsia="ヒラギノ角ゴ Pro W3" w:hAnsi="Times New Roman"/>
            <w:color w:val="000000"/>
            <w:szCs w:val="20"/>
            <w:lang w:val="en-GB"/>
          </w:rPr>
          <w:delText xml:space="preserve">to </w:delText>
        </w:r>
      </w:del>
      <w:r w:rsidR="003C5DC6" w:rsidRPr="00123633">
        <w:rPr>
          <w:rFonts w:ascii="Times New Roman" w:eastAsia="ヒラギノ角ゴ Pro W3" w:hAnsi="Times New Roman"/>
          <w:color w:val="000000"/>
          <w:szCs w:val="20"/>
          <w:lang w:val="en-GB"/>
        </w:rPr>
        <w:t>test</w:t>
      </w:r>
      <w:ins w:id="8" w:author="Karen Rowe" w:date="2014-07-23T16:01:00Z">
        <w:r w:rsidR="00455F70">
          <w:rPr>
            <w:rFonts w:ascii="Times New Roman" w:eastAsia="ヒラギノ角ゴ Pro W3" w:hAnsi="Times New Roman"/>
            <w:color w:val="000000"/>
            <w:szCs w:val="20"/>
            <w:lang w:val="en-GB"/>
          </w:rPr>
          <w:t>ing</w:t>
        </w:r>
      </w:ins>
      <w:r w:rsidR="003C5DC6" w:rsidRPr="00123633">
        <w:rPr>
          <w:rFonts w:ascii="Times New Roman" w:eastAsia="ヒラギノ角ゴ Pro W3" w:hAnsi="Times New Roman"/>
          <w:color w:val="000000"/>
          <w:szCs w:val="20"/>
          <w:lang w:val="en-GB"/>
        </w:rPr>
        <w:t xml:space="preserve">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ED5FB6" w:rsidRPr="00123633">
        <w:rPr>
          <w:rFonts w:ascii="Times New Roman" w:eastAsia="ヒラギノ角ゴ Pro W3" w:hAnsi="Times New Roman"/>
          <w:color w:val="000000"/>
          <w:szCs w:val="20"/>
          <w:lang w:val="en-GB"/>
        </w:rPr>
        <w:t xml:space="preserve">elevational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r w:rsidR="000F71CE">
        <w:rPr>
          <w:rFonts w:ascii="Times New Roman" w:eastAsia="ヒラギノ角ゴ Pro W3" w:hAnsi="Times New Roman"/>
          <w:color w:val="000000"/>
          <w:szCs w:val="20"/>
          <w:lang w:val="en-GB"/>
        </w:rPr>
        <w:t xml:space="preserve">montane </w:t>
      </w:r>
      <w:r w:rsidR="001154A5">
        <w:rPr>
          <w:rFonts w:ascii="Times New Roman" w:eastAsia="ヒラギノ角ゴ Pro W3" w:hAnsi="Times New Roman"/>
          <w:color w:val="000000"/>
          <w:szCs w:val="20"/>
          <w:lang w:val="en-GB"/>
        </w:rPr>
        <w:t>California</w:t>
      </w:r>
      <w:r w:rsidR="003C5DC6" w:rsidRPr="00123633">
        <w:rPr>
          <w:rFonts w:ascii="Times New Roman" w:eastAsia="ヒラギノ角ゴ Pro W3" w:hAnsi="Times New Roman"/>
          <w:color w:val="000000"/>
          <w:szCs w:val="20"/>
          <w:lang w:val="en-GB"/>
        </w:rPr>
        <w:t>.</w:t>
      </w:r>
      <w:r w:rsidR="00001AD2" w:rsidRPr="00123633">
        <w:rPr>
          <w:rFonts w:ascii="Times New Roman" w:eastAsia="ヒラギノ角ゴ Pro W3" w:hAnsi="Times New Roman"/>
          <w:color w:val="000000"/>
          <w:szCs w:val="20"/>
          <w:lang w:val="en-GB"/>
        </w:rPr>
        <w:t xml:space="preserve"> </w:t>
      </w:r>
      <w:del w:id="9" w:author="mv sciences" w:date="2014-07-18T16:48:00Z">
        <w:r w:rsidR="00653076" w:rsidRPr="00123633" w:rsidDel="00EB330E">
          <w:rPr>
            <w:rFonts w:ascii="Times New Roman" w:hAnsi="Times New Roman"/>
            <w:lang w:val="en-GB"/>
          </w:rPr>
          <w:delText>M</w:delText>
        </w:r>
        <w:r w:rsidR="0029317C" w:rsidRPr="00123633" w:rsidDel="00EB330E">
          <w:rPr>
            <w:rFonts w:ascii="Times New Roman" w:hAnsi="Times New Roman"/>
            <w:lang w:val="en-GB"/>
          </w:rPr>
          <w:delText xml:space="preserve">ost </w:delText>
        </w:r>
        <w:r w:rsidR="00511A11" w:rsidDel="00EB330E">
          <w:rPr>
            <w:rFonts w:ascii="Times New Roman" w:hAnsi="Times New Roman"/>
            <w:lang w:val="en-GB"/>
          </w:rPr>
          <w:delText>of</w:delText>
        </w:r>
      </w:del>
      <w:ins w:id="10" w:author="mv sciences" w:date="2014-07-18T16:48:00Z">
        <w:r w:rsidR="00EB330E">
          <w:rPr>
            <w:rFonts w:ascii="Times New Roman" w:hAnsi="Times New Roman"/>
            <w:lang w:val="en-GB"/>
          </w:rPr>
          <w:t>Of</w:t>
        </w:r>
      </w:ins>
      <w:r w:rsidR="00511A11">
        <w:rPr>
          <w:rFonts w:ascii="Times New Roman" w:hAnsi="Times New Roman"/>
          <w:lang w:val="en-GB"/>
        </w:rPr>
        <w:t xml:space="preserve"> the </w:t>
      </w:r>
      <w:commentRangeStart w:id="11"/>
      <w:r w:rsidR="00511A11">
        <w:rPr>
          <w:rFonts w:ascii="Times New Roman" w:hAnsi="Times New Roman"/>
          <w:lang w:val="en-GB"/>
        </w:rPr>
        <w:t>34</w:t>
      </w:r>
      <w:commentRangeEnd w:id="11"/>
      <w:r w:rsidR="00EC7777">
        <w:rPr>
          <w:rStyle w:val="CommentReference"/>
          <w:rFonts w:ascii="Times New Roman" w:eastAsia="Times New Roman" w:hAnsi="Times New Roman"/>
        </w:rPr>
        <w:commentReference w:id="11"/>
      </w:r>
      <w:r w:rsidR="00511A11">
        <w:rPr>
          <w:rFonts w:ascii="Times New Roman" w:hAnsi="Times New Roman"/>
          <w:lang w:val="en-GB"/>
        </w:rPr>
        <w:t xml:space="preserve"> species </w:t>
      </w:r>
      <w:ins w:id="12" w:author="mv sciences" w:date="2014-07-18T16:48:00Z">
        <w:r w:rsidR="00EB330E">
          <w:rPr>
            <w:rFonts w:ascii="Times New Roman" w:hAnsi="Times New Roman"/>
            <w:lang w:val="en-GB"/>
          </w:rPr>
          <w:t xml:space="preserve">we </w:t>
        </w:r>
      </w:ins>
      <w:del w:id="13" w:author="mv sciences" w:date="2014-07-18T16:46:00Z">
        <w:r w:rsidR="00511A11" w:rsidDel="00EB330E">
          <w:rPr>
            <w:rFonts w:ascii="Times New Roman" w:hAnsi="Times New Roman"/>
            <w:lang w:val="en-GB"/>
          </w:rPr>
          <w:delText xml:space="preserve">examined </w:delText>
        </w:r>
      </w:del>
      <w:ins w:id="14" w:author="mv sciences" w:date="2014-07-18T16:48:00Z">
        <w:r w:rsidR="00EB330E">
          <w:rPr>
            <w:rFonts w:ascii="Times New Roman" w:hAnsi="Times New Roman"/>
            <w:lang w:val="en-GB"/>
          </w:rPr>
          <w:t>analysed, 25</w:t>
        </w:r>
      </w:ins>
      <w:ins w:id="15" w:author="mv sciences" w:date="2014-07-18T16:46:00Z">
        <w:r w:rsidR="00EB330E">
          <w:rPr>
            <w:rFonts w:ascii="Times New Roman" w:hAnsi="Times New Roman"/>
            <w:lang w:val="en-GB"/>
          </w:rPr>
          <w:t xml:space="preserve"> </w:t>
        </w:r>
      </w:ins>
      <w:r w:rsidR="00511A11">
        <w:rPr>
          <w:rFonts w:ascii="Times New Roman" w:hAnsi="Times New Roman"/>
          <w:lang w:val="en-GB"/>
        </w:rPr>
        <w:t>shifted their ranges</w:t>
      </w:r>
      <w:r w:rsidR="00466186" w:rsidRPr="00123633">
        <w:rPr>
          <w:rFonts w:ascii="Times New Roman" w:hAnsi="Times New Roman"/>
          <w:lang w:val="en-GB"/>
        </w:rPr>
        <w:t xml:space="preserve"> </w:t>
      </w:r>
      <w:r w:rsidR="00F56594">
        <w:rPr>
          <w:rFonts w:ascii="Times New Roman" w:hAnsi="Times New Roman"/>
          <w:lang w:val="en-GB"/>
        </w:rPr>
        <w:t>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 xml:space="preserve">ranges </w:t>
      </w:r>
      <w:ins w:id="16" w:author="mv sciences" w:date="2014-07-22T16:48:00Z">
        <w:r w:rsidR="001867CB">
          <w:rPr>
            <w:rFonts w:ascii="Times New Roman" w:hAnsi="Times New Roman"/>
            <w:lang w:val="en-GB"/>
          </w:rPr>
          <w:t xml:space="preserve">in the three regions </w:t>
        </w:r>
      </w:ins>
      <w:r w:rsidR="00653076" w:rsidRPr="00123633">
        <w:rPr>
          <w:rFonts w:ascii="Times New Roman" w:hAnsi="Times New Roman"/>
          <w:lang w:val="en-GB"/>
        </w:rPr>
        <w:t xml:space="preserve">remained stable at one or both elevational </w:t>
      </w:r>
      <w:r w:rsidR="003016E1" w:rsidRPr="00123633">
        <w:rPr>
          <w:rFonts w:ascii="Times New Roman" w:hAnsi="Times New Roman"/>
          <w:lang w:val="en-GB"/>
        </w:rPr>
        <w:t>limits</w:t>
      </w:r>
      <w:r w:rsidR="00653076" w:rsidRPr="00123633">
        <w:rPr>
          <w:rFonts w:ascii="Times New Roman" w:hAnsi="Times New Roman"/>
          <w:lang w:val="en-GB"/>
        </w:rPr>
        <w:t xml:space="preserve"> and </w:t>
      </w:r>
      <w:del w:id="17" w:author="Karen Rowe" w:date="2014-07-07T14:46:00Z">
        <w:r w:rsidR="003C5DC6" w:rsidRPr="00123633" w:rsidDel="00B02178">
          <w:rPr>
            <w:rFonts w:ascii="Times New Roman" w:hAnsi="Times New Roman"/>
            <w:lang w:val="en-GB"/>
          </w:rPr>
          <w:delText xml:space="preserve">few </w:delText>
        </w:r>
      </w:del>
      <w:ins w:id="18" w:author="Karen Rowe" w:date="2014-07-07T14:46:00Z">
        <w:del w:id="19" w:author="mv sciences" w:date="2014-07-18T16:50:00Z">
          <w:r w:rsidR="00B02178" w:rsidDel="00EB330E">
            <w:rPr>
              <w:rFonts w:ascii="Times New Roman" w:hAnsi="Times New Roman"/>
              <w:lang w:val="en-GB"/>
            </w:rPr>
            <w:delText>none of the species found in all three regions</w:delText>
          </w:r>
        </w:del>
      </w:ins>
      <w:del w:id="20" w:author="mv sciences" w:date="2014-07-18T16:50:00Z">
        <w:r w:rsidR="0029317C" w:rsidRPr="00123633" w:rsidDel="00EB330E">
          <w:rPr>
            <w:rFonts w:ascii="Times New Roman" w:hAnsi="Times New Roman"/>
            <w:lang w:val="en-GB"/>
          </w:rPr>
          <w:delText xml:space="preserve">species </w:delText>
        </w:r>
      </w:del>
      <w:ins w:id="21" w:author="mv sciences" w:date="2014-07-22T11:34:00Z">
        <w:r w:rsidR="00767650">
          <w:rPr>
            <w:rFonts w:ascii="Times New Roman" w:hAnsi="Times New Roman"/>
          </w:rPr>
          <w:t>n</w:t>
        </w:r>
        <w:r w:rsidR="00767650" w:rsidRPr="00B2639B">
          <w:rPr>
            <w:rFonts w:ascii="Times New Roman" w:hAnsi="Times New Roman"/>
          </w:rPr>
          <w:t>o</w:t>
        </w:r>
      </w:ins>
      <w:ins w:id="22" w:author="mv sciences" w:date="2014-07-22T11:40:00Z">
        <w:r w:rsidR="00A6380A">
          <w:rPr>
            <w:rFonts w:ascii="Times New Roman" w:hAnsi="Times New Roman"/>
          </w:rPr>
          <w:t>t o</w:t>
        </w:r>
      </w:ins>
      <w:ins w:id="23" w:author="mv sciences" w:date="2014-07-22T11:34:00Z">
        <w:r w:rsidR="00767650" w:rsidRPr="00B2639B">
          <w:rPr>
            <w:rFonts w:ascii="Times New Roman" w:hAnsi="Times New Roman"/>
          </w:rPr>
          <w:t xml:space="preserve">ne of the 22 species found in all </w:t>
        </w:r>
        <w:r w:rsidR="00767650">
          <w:rPr>
            <w:rFonts w:ascii="Times New Roman" w:hAnsi="Times New Roman"/>
          </w:rPr>
          <w:t xml:space="preserve">three </w:t>
        </w:r>
        <w:r w:rsidR="00767650" w:rsidRPr="00B2639B">
          <w:rPr>
            <w:rFonts w:ascii="Times New Roman" w:hAnsi="Times New Roman"/>
          </w:rPr>
          <w:t xml:space="preserve">regions shifted both </w:t>
        </w:r>
        <w:r w:rsidR="00767650" w:rsidRPr="00B666EF">
          <w:rPr>
            <w:rFonts w:ascii="Times New Roman" w:hAnsi="Times New Roman"/>
          </w:rPr>
          <w:t xml:space="preserve">their </w:t>
        </w:r>
        <w:r w:rsidR="00767650">
          <w:rPr>
            <w:rFonts w:ascii="Times New Roman" w:hAnsi="Times New Roman"/>
          </w:rPr>
          <w:t xml:space="preserve">upper and lower </w:t>
        </w:r>
        <w:r w:rsidR="00767650" w:rsidRPr="00B2639B">
          <w:rPr>
            <w:rFonts w:ascii="Times New Roman" w:hAnsi="Times New Roman"/>
          </w:rPr>
          <w:t xml:space="preserve">limits in the same direction in all </w:t>
        </w:r>
        <w:del w:id="24" w:author="Karen Rowe" w:date="2014-07-23T16:03:00Z">
          <w:r w:rsidR="00767650" w:rsidRPr="00B666EF" w:rsidDel="00455F70">
            <w:rPr>
              <w:rFonts w:ascii="Times New Roman" w:hAnsi="Times New Roman"/>
            </w:rPr>
            <w:delText xml:space="preserve">three </w:delText>
          </w:r>
        </w:del>
        <w:r w:rsidR="001867CB">
          <w:rPr>
            <w:rFonts w:ascii="Times New Roman" w:hAnsi="Times New Roman"/>
          </w:rPr>
          <w:t>regions</w:t>
        </w:r>
      </w:ins>
      <w:del w:id="25" w:author="mv sciences" w:date="2014-07-22T11:34:00Z">
        <w:r w:rsidR="0029317C" w:rsidRPr="00123633" w:rsidDel="00767650">
          <w:rPr>
            <w:rFonts w:ascii="Times New Roman" w:hAnsi="Times New Roman"/>
            <w:lang w:val="en-GB"/>
          </w:rPr>
          <w:delText xml:space="preserve">shifted </w:delText>
        </w:r>
      </w:del>
      <w:del w:id="26" w:author="mv sciences" w:date="2014-07-18T16:53:00Z">
        <w:r w:rsidR="0029317C" w:rsidRPr="00123633" w:rsidDel="008664FC">
          <w:rPr>
            <w:rFonts w:ascii="Times New Roman" w:hAnsi="Times New Roman"/>
            <w:lang w:val="en-GB"/>
          </w:rPr>
          <w:delText xml:space="preserve">limits </w:delText>
        </w:r>
      </w:del>
      <w:del w:id="27" w:author="mv sciences" w:date="2014-07-22T11:34:00Z">
        <w:r w:rsidR="0029317C" w:rsidRPr="00123633" w:rsidDel="00767650">
          <w:rPr>
            <w:rFonts w:ascii="Times New Roman" w:hAnsi="Times New Roman"/>
            <w:lang w:val="en-GB"/>
          </w:rPr>
          <w:delText>in the same direction in all regions</w:delText>
        </w:r>
      </w:del>
      <w:r w:rsidR="0029317C" w:rsidRPr="00123633">
        <w:rPr>
          <w:rFonts w:ascii="Times New Roman" w:hAnsi="Times New Roman"/>
          <w:lang w:val="en-GB"/>
        </w:rPr>
        <w:t xml:space="preserve">. </w:t>
      </w:r>
      <w:r w:rsidR="000518A2" w:rsidRPr="00123633">
        <w:rPr>
          <w:rFonts w:ascii="Times New Roman" w:hAnsi="Times New Roman"/>
          <w:lang w:val="en-GB"/>
        </w:rPr>
        <w:t xml:space="preserve">When shifts </w:t>
      </w:r>
      <w:del w:id="28" w:author="Karen Rowe" w:date="2014-07-23T16:01:00Z">
        <w:r w:rsidR="00FF66A8" w:rsidDel="00455F70">
          <w:rPr>
            <w:rFonts w:ascii="Times New Roman" w:hAnsi="Times New Roman"/>
            <w:lang w:val="en-GB"/>
          </w:rPr>
          <w:delText xml:space="preserve">did </w:delText>
        </w:r>
      </w:del>
      <w:r w:rsidR="000518A2" w:rsidRPr="00123633">
        <w:rPr>
          <w:rFonts w:ascii="Times New Roman" w:hAnsi="Times New Roman"/>
          <w:lang w:val="en-GB"/>
        </w:rPr>
        <w:t>occur</w:t>
      </w:r>
      <w:ins w:id="29" w:author="mv sciences" w:date="2014-07-24T11:11:00Z">
        <w:r w:rsidR="00013154">
          <w:rPr>
            <w:rFonts w:ascii="Times New Roman" w:hAnsi="Times New Roman"/>
            <w:lang w:val="en-GB"/>
          </w:rPr>
          <w:t>r</w:t>
        </w:r>
      </w:ins>
      <w:ins w:id="30" w:author="Karen Rowe" w:date="2014-07-23T16:01:00Z">
        <w:r w:rsidR="00455F70">
          <w:rPr>
            <w:rFonts w:ascii="Times New Roman" w:hAnsi="Times New Roman"/>
            <w:lang w:val="en-GB"/>
          </w:rPr>
          <w:t>ed</w:t>
        </w:r>
      </w:ins>
      <w:r w:rsidR="000518A2" w:rsidRPr="00123633">
        <w:rPr>
          <w:rFonts w:ascii="Times New Roman" w:hAnsi="Times New Roman"/>
          <w:lang w:val="en-GB"/>
        </w:rPr>
        <w:t>,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t>
      </w:r>
      <w:ins w:id="31" w:author="mv sciences" w:date="2014-07-22T16:48:00Z">
        <w:r w:rsidR="001867CB">
          <w:rPr>
            <w:rFonts w:ascii="Times New Roman" w:eastAsia="ヒラギノ角ゴ Pro W3" w:hAnsi="Times New Roman"/>
            <w:color w:val="000000"/>
            <w:szCs w:val="20"/>
            <w:lang w:val="en-GB"/>
          </w:rPr>
          <w:t>slope</w:t>
        </w:r>
      </w:ins>
      <w:del w:id="32" w:author="mv sciences" w:date="2014-07-22T16:48:00Z">
        <w:r w:rsidR="000518A2" w:rsidRPr="00123633" w:rsidDel="001867CB">
          <w:rPr>
            <w:rFonts w:ascii="Times New Roman" w:eastAsia="ヒラギノ角ゴ Pro W3" w:hAnsi="Times New Roman"/>
            <w:color w:val="000000"/>
            <w:szCs w:val="20"/>
            <w:lang w:val="en-GB"/>
          </w:rPr>
          <w:delText>ward</w:delText>
        </w:r>
      </w:del>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767650">
        <w:rPr>
          <w:rFonts w:ascii="Times New Roman" w:eastAsia="ヒラギノ角ゴ Pro W3" w:hAnsi="Times New Roman"/>
          <w:color w:val="000000"/>
          <w:szCs w:val="20"/>
          <w:lang w:val="en-GB"/>
        </w:rPr>
        <w:t xml:space="preserve">. </w:t>
      </w:r>
      <w:ins w:id="33" w:author="mv sciences" w:date="2014-07-22T11:22:00Z">
        <w:r w:rsidR="008A684C" w:rsidRPr="00767650">
          <w:rPr>
            <w:rFonts w:ascii="Times New Roman" w:eastAsia="ヒラギノ角ゴ Pro W3" w:hAnsi="Times New Roman"/>
            <w:color w:val="000000"/>
            <w:szCs w:val="20"/>
            <w:lang w:val="en-GB"/>
            <w:rPrChange w:id="34" w:author="mv sciences" w:date="2014-07-22T11:31:00Z">
              <w:rPr>
                <w:rFonts w:ascii="Times New Roman" w:eastAsia="ヒラギノ角ゴ Pro W3" w:hAnsi="Times New Roman"/>
                <w:color w:val="000000"/>
                <w:szCs w:val="20"/>
                <w:highlight w:val="yellow"/>
                <w:lang w:val="en-GB"/>
              </w:rPr>
            </w:rPrChange>
          </w:rPr>
          <w:t xml:space="preserve">For high elevation species, </w:t>
        </w:r>
      </w:ins>
      <w:ins w:id="35" w:author="mv sciences" w:date="2014-07-22T11:28:00Z">
        <w:r w:rsidR="00767650" w:rsidRPr="00767650">
          <w:rPr>
            <w:rFonts w:ascii="Times New Roman" w:eastAsia="ヒラギノ角ゴ Pro W3" w:hAnsi="Times New Roman"/>
            <w:color w:val="000000"/>
            <w:szCs w:val="20"/>
            <w:lang w:val="en-GB"/>
            <w:rPrChange w:id="36" w:author="mv sciences" w:date="2014-07-22T11:31:00Z">
              <w:rPr>
                <w:rFonts w:ascii="Times New Roman" w:eastAsia="ヒラギノ角ゴ Pro W3" w:hAnsi="Times New Roman"/>
                <w:color w:val="000000"/>
                <w:szCs w:val="20"/>
                <w:highlight w:val="yellow"/>
                <w:lang w:val="en-GB"/>
              </w:rPr>
            </w:rPrChange>
          </w:rPr>
          <w:t>site-specific</w:t>
        </w:r>
      </w:ins>
      <w:ins w:id="37" w:author="mv sciences" w:date="2014-07-22T11:22:00Z">
        <w:r w:rsidR="008A684C" w:rsidRPr="00767650">
          <w:rPr>
            <w:rFonts w:ascii="Times New Roman" w:eastAsia="ヒラギノ角ゴ Pro W3" w:hAnsi="Times New Roman"/>
            <w:color w:val="000000"/>
            <w:szCs w:val="20"/>
            <w:lang w:val="en-GB"/>
            <w:rPrChange w:id="38" w:author="mv sciences" w:date="2014-07-22T11:31:00Z">
              <w:rPr>
                <w:rFonts w:ascii="Times New Roman" w:eastAsia="ヒラギノ角ゴ Pro W3" w:hAnsi="Times New Roman"/>
                <w:color w:val="000000"/>
                <w:szCs w:val="20"/>
                <w:highlight w:val="yellow"/>
                <w:lang w:val="en-GB"/>
              </w:rPr>
            </w:rPrChange>
          </w:rPr>
          <w:t xml:space="preserve"> change in temperature </w:t>
        </w:r>
        <w:del w:id="39" w:author="Karen Rowe" w:date="2014-07-23T16:01:00Z">
          <w:r w:rsidR="008A684C" w:rsidRPr="00767650" w:rsidDel="00455F70">
            <w:rPr>
              <w:rFonts w:ascii="Times New Roman" w:eastAsia="ヒラギノ角ゴ Pro W3" w:hAnsi="Times New Roman"/>
              <w:color w:val="000000"/>
              <w:szCs w:val="20"/>
              <w:lang w:val="en-GB"/>
              <w:rPrChange w:id="40" w:author="mv sciences" w:date="2014-07-22T11:31:00Z">
                <w:rPr>
                  <w:rFonts w:ascii="Times New Roman" w:eastAsia="ヒラギノ角ゴ Pro W3" w:hAnsi="Times New Roman"/>
                  <w:color w:val="000000"/>
                  <w:szCs w:val="20"/>
                  <w:highlight w:val="yellow"/>
                  <w:lang w:val="en-GB"/>
                </w:rPr>
              </w:rPrChange>
            </w:rPr>
            <w:delText>was a better predictor of</w:delText>
          </w:r>
        </w:del>
      </w:ins>
      <w:ins w:id="41" w:author="Karen Rowe" w:date="2014-07-23T16:01:00Z">
        <w:r w:rsidR="00455F70">
          <w:rPr>
            <w:rFonts w:ascii="Times New Roman" w:eastAsia="ヒラギノ角ゴ Pro W3" w:hAnsi="Times New Roman"/>
            <w:color w:val="000000"/>
            <w:szCs w:val="20"/>
            <w:lang w:val="en-GB"/>
          </w:rPr>
          <w:t>better predicted</w:t>
        </w:r>
      </w:ins>
      <w:ins w:id="42" w:author="mv sciences" w:date="2014-07-22T11:22:00Z">
        <w:r w:rsidR="008A684C" w:rsidRPr="00767650">
          <w:rPr>
            <w:rFonts w:ascii="Times New Roman" w:eastAsia="ヒラギノ角ゴ Pro W3" w:hAnsi="Times New Roman"/>
            <w:color w:val="000000"/>
            <w:szCs w:val="20"/>
            <w:lang w:val="en-GB"/>
            <w:rPrChange w:id="43" w:author="mv sciences" w:date="2014-07-22T11:31:00Z">
              <w:rPr>
                <w:rFonts w:ascii="Times New Roman" w:eastAsia="ヒラギノ角ゴ Pro W3" w:hAnsi="Times New Roman"/>
                <w:color w:val="000000"/>
                <w:szCs w:val="20"/>
                <w:highlight w:val="yellow"/>
                <w:lang w:val="en-GB"/>
              </w:rPr>
            </w:rPrChange>
          </w:rPr>
          <w:t xml:space="preserve"> </w:t>
        </w:r>
      </w:ins>
      <w:ins w:id="44" w:author="mv sciences" w:date="2014-07-22T11:23:00Z">
        <w:r w:rsidR="008A684C" w:rsidRPr="00767650">
          <w:rPr>
            <w:rFonts w:ascii="Times New Roman" w:eastAsia="ヒラギノ角ゴ Pro W3" w:hAnsi="Times New Roman"/>
            <w:color w:val="000000"/>
            <w:szCs w:val="20"/>
            <w:lang w:val="en-GB"/>
            <w:rPrChange w:id="45" w:author="mv sciences" w:date="2014-07-22T11:31:00Z">
              <w:rPr>
                <w:rFonts w:ascii="Times New Roman" w:eastAsia="ヒラギノ角ゴ Pro W3" w:hAnsi="Times New Roman"/>
                <w:color w:val="000000"/>
                <w:szCs w:val="20"/>
                <w:highlight w:val="yellow"/>
                <w:lang w:val="en-GB"/>
              </w:rPr>
            </w:rPrChange>
          </w:rPr>
          <w:t>the direction of shifts</w:t>
        </w:r>
      </w:ins>
      <w:ins w:id="46" w:author="mv sciences" w:date="2014-07-22T11:25:00Z">
        <w:r w:rsidR="008A684C" w:rsidRPr="00767650">
          <w:rPr>
            <w:rFonts w:ascii="Times New Roman" w:eastAsia="ヒラギノ角ゴ Pro W3" w:hAnsi="Times New Roman"/>
            <w:color w:val="000000"/>
            <w:szCs w:val="20"/>
            <w:lang w:val="en-GB"/>
            <w:rPrChange w:id="47" w:author="mv sciences" w:date="2014-07-22T11:31:00Z">
              <w:rPr>
                <w:rFonts w:ascii="Times New Roman" w:eastAsia="ヒラギノ角ゴ Pro W3" w:hAnsi="Times New Roman"/>
                <w:color w:val="000000"/>
                <w:szCs w:val="20"/>
                <w:highlight w:val="yellow"/>
                <w:lang w:val="en-GB"/>
              </w:rPr>
            </w:rPrChange>
          </w:rPr>
          <w:t xml:space="preserve"> than </w:t>
        </w:r>
      </w:ins>
      <w:ins w:id="48" w:author="mv sciences" w:date="2014-07-22T11:35:00Z">
        <w:r w:rsidR="00767650" w:rsidRPr="001C397C">
          <w:rPr>
            <w:rFonts w:ascii="Times New Roman" w:eastAsia="ヒラギノ角ゴ Pro W3" w:hAnsi="Times New Roman"/>
            <w:color w:val="000000"/>
            <w:szCs w:val="20"/>
            <w:lang w:val="en-GB"/>
          </w:rPr>
          <w:t>change</w:t>
        </w:r>
        <w:r w:rsidR="00767650" w:rsidRPr="00767650">
          <w:rPr>
            <w:rFonts w:ascii="Times New Roman" w:eastAsia="ヒラギノ角ゴ Pro W3" w:hAnsi="Times New Roman"/>
            <w:color w:val="000000"/>
            <w:szCs w:val="20"/>
            <w:lang w:val="en-GB"/>
          </w:rPr>
          <w:t xml:space="preserve"> </w:t>
        </w:r>
        <w:r w:rsidR="00767650">
          <w:rPr>
            <w:rFonts w:ascii="Times New Roman" w:eastAsia="ヒラギノ角ゴ Pro W3" w:hAnsi="Times New Roman"/>
            <w:color w:val="000000"/>
            <w:szCs w:val="20"/>
            <w:lang w:val="en-GB"/>
          </w:rPr>
          <w:t xml:space="preserve">in </w:t>
        </w:r>
      </w:ins>
      <w:ins w:id="49" w:author="mv sciences" w:date="2014-07-22T11:25:00Z">
        <w:r w:rsidR="008A684C" w:rsidRPr="00767650">
          <w:rPr>
            <w:rFonts w:ascii="Times New Roman" w:eastAsia="ヒラギノ角ゴ Pro W3" w:hAnsi="Times New Roman"/>
            <w:color w:val="000000"/>
            <w:szCs w:val="20"/>
            <w:lang w:val="en-GB"/>
            <w:rPrChange w:id="50" w:author="mv sciences" w:date="2014-07-22T11:31:00Z">
              <w:rPr>
                <w:rFonts w:ascii="Times New Roman" w:eastAsia="ヒラギノ角ゴ Pro W3" w:hAnsi="Times New Roman"/>
                <w:color w:val="000000"/>
                <w:szCs w:val="20"/>
                <w:highlight w:val="yellow"/>
                <w:lang w:val="en-GB"/>
              </w:rPr>
            </w:rPrChange>
          </w:rPr>
          <w:t xml:space="preserve">precipitation, </w:t>
        </w:r>
      </w:ins>
      <w:ins w:id="51" w:author="mv sciences" w:date="2014-07-22T11:29:00Z">
        <w:r w:rsidR="00767650" w:rsidRPr="00767650">
          <w:rPr>
            <w:rFonts w:ascii="Times New Roman" w:eastAsia="ヒラギノ角ゴ Pro W3" w:hAnsi="Times New Roman"/>
            <w:color w:val="000000"/>
            <w:szCs w:val="20"/>
            <w:lang w:val="en-GB"/>
            <w:rPrChange w:id="52" w:author="mv sciences" w:date="2014-07-22T11:31:00Z">
              <w:rPr>
                <w:rFonts w:ascii="Times New Roman" w:eastAsia="ヒラギノ角ゴ Pro W3" w:hAnsi="Times New Roman"/>
                <w:color w:val="000000"/>
                <w:szCs w:val="20"/>
                <w:highlight w:val="yellow"/>
                <w:lang w:val="en-GB"/>
              </w:rPr>
            </w:rPrChange>
          </w:rPr>
          <w:t>whereas</w:t>
        </w:r>
      </w:ins>
      <w:ins w:id="53" w:author="mv sciences" w:date="2014-07-22T11:25:00Z">
        <w:r w:rsidR="008A684C" w:rsidRPr="00767650">
          <w:rPr>
            <w:rFonts w:ascii="Times New Roman" w:eastAsia="ヒラギノ角ゴ Pro W3" w:hAnsi="Times New Roman"/>
            <w:color w:val="000000"/>
            <w:szCs w:val="20"/>
            <w:lang w:val="en-GB"/>
            <w:rPrChange w:id="54" w:author="mv sciences" w:date="2014-07-22T11:31:00Z">
              <w:rPr>
                <w:rFonts w:ascii="Times New Roman" w:eastAsia="ヒラギノ角ゴ Pro W3" w:hAnsi="Times New Roman"/>
                <w:color w:val="000000"/>
                <w:szCs w:val="20"/>
                <w:highlight w:val="yellow"/>
                <w:lang w:val="en-GB"/>
              </w:rPr>
            </w:rPrChange>
          </w:rPr>
          <w:t xml:space="preserve"> the </w:t>
        </w:r>
      </w:ins>
      <w:ins w:id="55" w:author="mv sciences" w:date="2014-07-22T11:29:00Z">
        <w:r w:rsidR="00767650" w:rsidRPr="00767650">
          <w:rPr>
            <w:rFonts w:ascii="Times New Roman" w:eastAsia="ヒラギノ角ゴ Pro W3" w:hAnsi="Times New Roman"/>
            <w:color w:val="000000"/>
            <w:szCs w:val="20"/>
            <w:lang w:val="en-GB"/>
            <w:rPrChange w:id="56" w:author="mv sciences" w:date="2014-07-22T11:31:00Z">
              <w:rPr>
                <w:rFonts w:ascii="Times New Roman" w:eastAsia="ヒラギノ角ゴ Pro W3" w:hAnsi="Times New Roman"/>
                <w:color w:val="000000"/>
                <w:szCs w:val="20"/>
                <w:highlight w:val="yellow"/>
                <w:lang w:val="en-GB"/>
              </w:rPr>
            </w:rPrChange>
          </w:rPr>
          <w:t xml:space="preserve">direction of </w:t>
        </w:r>
      </w:ins>
      <w:ins w:id="57" w:author="mv sciences" w:date="2014-07-22T11:25:00Z">
        <w:r w:rsidR="008A684C" w:rsidRPr="00767650">
          <w:rPr>
            <w:rFonts w:ascii="Times New Roman" w:eastAsia="ヒラギノ角ゴ Pro W3" w:hAnsi="Times New Roman"/>
            <w:color w:val="000000"/>
            <w:szCs w:val="20"/>
            <w:lang w:val="en-GB"/>
            <w:rPrChange w:id="58" w:author="mv sciences" w:date="2014-07-22T11:31:00Z">
              <w:rPr>
                <w:rFonts w:ascii="Times New Roman" w:eastAsia="ヒラギノ角ゴ Pro W3" w:hAnsi="Times New Roman"/>
                <w:color w:val="000000"/>
                <w:szCs w:val="20"/>
                <w:highlight w:val="yellow"/>
                <w:lang w:val="en-GB"/>
              </w:rPr>
            </w:rPrChange>
          </w:rPr>
          <w:t xml:space="preserve">shifts </w:t>
        </w:r>
      </w:ins>
      <w:ins w:id="59" w:author="mv sciences" w:date="2014-07-22T11:29:00Z">
        <w:r w:rsidR="00767650" w:rsidRPr="00767650">
          <w:rPr>
            <w:rFonts w:ascii="Times New Roman" w:eastAsia="ヒラギノ角ゴ Pro W3" w:hAnsi="Times New Roman"/>
            <w:color w:val="000000"/>
            <w:szCs w:val="20"/>
            <w:lang w:val="en-GB"/>
            <w:rPrChange w:id="60" w:author="mv sciences" w:date="2014-07-22T11:31:00Z">
              <w:rPr>
                <w:rFonts w:ascii="Times New Roman" w:eastAsia="ヒラギノ角ゴ Pro W3" w:hAnsi="Times New Roman"/>
                <w:color w:val="000000"/>
                <w:szCs w:val="20"/>
                <w:highlight w:val="yellow"/>
                <w:lang w:val="en-GB"/>
              </w:rPr>
            </w:rPrChange>
          </w:rPr>
          <w:t xml:space="preserve">by </w:t>
        </w:r>
      </w:ins>
      <w:ins w:id="61" w:author="mv sciences" w:date="2014-07-22T11:25:00Z">
        <w:r w:rsidR="008A684C" w:rsidRPr="00767650">
          <w:rPr>
            <w:rFonts w:ascii="Times New Roman" w:eastAsia="ヒラギノ角ゴ Pro W3" w:hAnsi="Times New Roman"/>
            <w:color w:val="000000"/>
            <w:szCs w:val="20"/>
            <w:lang w:val="en-GB"/>
            <w:rPrChange w:id="62" w:author="mv sciences" w:date="2014-07-22T11:31:00Z">
              <w:rPr>
                <w:rFonts w:ascii="Times New Roman" w:eastAsia="ヒラギノ角ゴ Pro W3" w:hAnsi="Times New Roman"/>
                <w:color w:val="000000"/>
                <w:szCs w:val="20"/>
                <w:highlight w:val="yellow"/>
                <w:lang w:val="en-GB"/>
              </w:rPr>
            </w:rPrChange>
          </w:rPr>
          <w:t xml:space="preserve">low elevation species </w:t>
        </w:r>
      </w:ins>
      <w:ins w:id="63" w:author="mv sciences" w:date="2014-07-22T17:01:00Z">
        <w:r w:rsidR="008E07AA">
          <w:rPr>
            <w:rFonts w:ascii="Times New Roman" w:eastAsia="ヒラギノ角ゴ Pro W3" w:hAnsi="Times New Roman"/>
            <w:color w:val="000000"/>
            <w:szCs w:val="20"/>
            <w:lang w:val="en-GB"/>
          </w:rPr>
          <w:t>was</w:t>
        </w:r>
      </w:ins>
      <w:ins w:id="64" w:author="mv sciences" w:date="2014-07-22T11:26:00Z">
        <w:r w:rsidR="008A684C" w:rsidRPr="00767650">
          <w:rPr>
            <w:rFonts w:ascii="Times New Roman" w:eastAsia="ヒラギノ角ゴ Pro W3" w:hAnsi="Times New Roman"/>
            <w:color w:val="000000"/>
            <w:szCs w:val="20"/>
            <w:lang w:val="en-GB"/>
            <w:rPrChange w:id="65" w:author="mv sciences" w:date="2014-07-22T11:31:00Z">
              <w:rPr>
                <w:rFonts w:ascii="Times New Roman" w:eastAsia="ヒラギノ角ゴ Pro W3" w:hAnsi="Times New Roman"/>
                <w:color w:val="000000"/>
                <w:szCs w:val="20"/>
                <w:highlight w:val="yellow"/>
                <w:lang w:val="en-GB"/>
              </w:rPr>
            </w:rPrChange>
          </w:rPr>
          <w:t xml:space="preserve"> unpredictable</w:t>
        </w:r>
      </w:ins>
      <w:ins w:id="66" w:author="mv sciences" w:date="2014-07-22T11:36:00Z">
        <w:r w:rsidR="00767650">
          <w:rPr>
            <w:rFonts w:ascii="Times New Roman" w:eastAsia="ヒラギノ角ゴ Pro W3" w:hAnsi="Times New Roman"/>
            <w:color w:val="000000"/>
            <w:szCs w:val="20"/>
            <w:lang w:val="en-GB"/>
          </w:rPr>
          <w:t xml:space="preserve"> </w:t>
        </w:r>
      </w:ins>
      <w:ins w:id="67" w:author="mv sciences" w:date="2014-07-22T16:49:00Z">
        <w:r w:rsidR="001867CB">
          <w:rPr>
            <w:rFonts w:ascii="Times New Roman" w:eastAsia="ヒラギノ角ゴ Pro W3" w:hAnsi="Times New Roman"/>
            <w:color w:val="000000"/>
            <w:szCs w:val="20"/>
            <w:lang w:val="en-GB"/>
          </w:rPr>
          <w:t>by temperature or precipitation</w:t>
        </w:r>
      </w:ins>
      <w:ins w:id="68" w:author="mv sciences" w:date="2014-07-22T11:23:00Z">
        <w:r w:rsidR="008A684C" w:rsidRPr="00767650">
          <w:rPr>
            <w:rFonts w:ascii="Times New Roman" w:eastAsia="ヒラギノ角ゴ Pro W3" w:hAnsi="Times New Roman"/>
            <w:color w:val="000000"/>
            <w:szCs w:val="20"/>
            <w:lang w:val="en-GB"/>
            <w:rPrChange w:id="69" w:author="mv sciences" w:date="2014-07-22T11:31:00Z">
              <w:rPr>
                <w:rFonts w:ascii="Times New Roman" w:eastAsia="ヒラギノ角ゴ Pro W3" w:hAnsi="Times New Roman"/>
                <w:color w:val="000000"/>
                <w:szCs w:val="20"/>
                <w:highlight w:val="yellow"/>
                <w:lang w:val="en-GB"/>
              </w:rPr>
            </w:rPrChange>
          </w:rPr>
          <w:t xml:space="preserve">. </w:t>
        </w:r>
      </w:ins>
      <w:ins w:id="70" w:author="Karen Rowe" w:date="2014-07-07T15:10:00Z">
        <w:del w:id="71" w:author="mv sciences" w:date="2014-07-22T11:26:00Z">
          <w:r w:rsidR="00AA277B" w:rsidRPr="00767650" w:rsidDel="008A684C">
            <w:rPr>
              <w:rFonts w:ascii="Times New Roman" w:eastAsia="ヒラギノ角ゴ Pro W3" w:hAnsi="Times New Roman"/>
              <w:color w:val="000000"/>
              <w:szCs w:val="20"/>
              <w:lang w:val="en-GB"/>
            </w:rPr>
            <w:delText>This heterogeneity of</w:delText>
          </w:r>
        </w:del>
      </w:ins>
      <w:ins w:id="72" w:author="Karen Rowe" w:date="2014-07-07T15:09:00Z">
        <w:del w:id="73" w:author="mv sciences" w:date="2014-07-22T11:26:00Z">
          <w:r w:rsidR="004A6200" w:rsidRPr="00767650" w:rsidDel="008A684C">
            <w:rPr>
              <w:rFonts w:ascii="Times New Roman" w:eastAsia="ヒラギノ角ゴ Pro W3" w:hAnsi="Times New Roman"/>
              <w:color w:val="000000"/>
              <w:szCs w:val="20"/>
              <w:lang w:val="en-GB"/>
            </w:rPr>
            <w:delText xml:space="preserve"> responses </w:delText>
          </w:r>
        </w:del>
      </w:ins>
      <w:ins w:id="74" w:author="Karen Rowe" w:date="2014-07-07T15:10:00Z">
        <w:del w:id="75" w:author="mv sciences" w:date="2014-07-22T11:26:00Z">
          <w:r w:rsidR="00AA277B" w:rsidRPr="00767650" w:rsidDel="008A684C">
            <w:rPr>
              <w:rFonts w:ascii="Times New Roman" w:eastAsia="ヒラギノ角ゴ Pro W3" w:hAnsi="Times New Roman"/>
              <w:color w:val="000000"/>
              <w:szCs w:val="20"/>
              <w:lang w:val="en-GB"/>
            </w:rPr>
            <w:delText>within and between</w:delText>
          </w:r>
        </w:del>
      </w:ins>
      <w:ins w:id="76" w:author="Karen Rowe" w:date="2014-07-07T15:09:00Z">
        <w:del w:id="77" w:author="mv sciences" w:date="2014-07-22T11:26:00Z">
          <w:r w:rsidR="004A6200" w:rsidRPr="00767650" w:rsidDel="008A684C">
            <w:rPr>
              <w:rFonts w:ascii="Times New Roman" w:eastAsia="ヒラギノ角ゴ Pro W3" w:hAnsi="Times New Roman"/>
              <w:color w:val="000000"/>
              <w:szCs w:val="20"/>
              <w:lang w:val="en-GB"/>
            </w:rPr>
            <w:delText xml:space="preserve"> regions </w:delText>
          </w:r>
        </w:del>
      </w:ins>
      <w:ins w:id="78" w:author="Karen Rowe" w:date="2014-07-07T15:10:00Z">
        <w:del w:id="79" w:author="mv sciences" w:date="2014-07-22T11:26:00Z">
          <w:r w:rsidR="00AA277B" w:rsidRPr="00767650" w:rsidDel="008A684C">
            <w:rPr>
              <w:rFonts w:ascii="Times New Roman" w:eastAsia="ヒラギノ角ゴ Pro W3" w:hAnsi="Times New Roman"/>
              <w:color w:val="000000"/>
              <w:szCs w:val="20"/>
              <w:lang w:val="en-GB"/>
            </w:rPr>
            <w:delText xml:space="preserve">were </w:delText>
          </w:r>
          <w:r w:rsidR="00AA277B" w:rsidRPr="00767650" w:rsidDel="008A684C">
            <w:rPr>
              <w:rFonts w:ascii="Times New Roman" w:hAnsi="Times New Roman"/>
              <w:lang w:val="en-GB"/>
            </w:rPr>
            <w:delText xml:space="preserve">better predicted by </w:delText>
          </w:r>
          <w:r w:rsidR="00AA277B" w:rsidRPr="00767650" w:rsidDel="008A684C">
            <w:rPr>
              <w:rFonts w:ascii="Times New Roman" w:eastAsia="ヒラギノ角ゴ Pro W3" w:hAnsi="Times New Roman"/>
              <w:color w:val="000000"/>
              <w:szCs w:val="20"/>
              <w:lang w:val="en-GB"/>
            </w:rPr>
            <w:delText>site-specific change in temperature</w:delText>
          </w:r>
        </w:del>
      </w:ins>
      <w:ins w:id="80" w:author="Karen Rowe" w:date="2014-07-07T15:11:00Z">
        <w:del w:id="81" w:author="mv sciences" w:date="2014-07-22T11:26:00Z">
          <w:r w:rsidR="00AA277B" w:rsidRPr="00767650" w:rsidDel="008A684C">
            <w:rPr>
              <w:rFonts w:ascii="Times New Roman" w:eastAsia="ヒラギノ角ゴ Pro W3" w:hAnsi="Times New Roman"/>
              <w:color w:val="000000"/>
              <w:szCs w:val="20"/>
              <w:lang w:val="en-GB"/>
            </w:rPr>
            <w:delText>,</w:delText>
          </w:r>
        </w:del>
      </w:ins>
      <w:ins w:id="82" w:author="Karen Rowe" w:date="2014-07-07T15:10:00Z">
        <w:del w:id="83" w:author="mv sciences" w:date="2014-07-22T11:26:00Z">
          <w:r w:rsidR="00AA277B" w:rsidRPr="00767650" w:rsidDel="008A684C">
            <w:rPr>
              <w:rFonts w:ascii="Times New Roman" w:eastAsia="ヒラギノ角ゴ Pro W3" w:hAnsi="Times New Roman"/>
              <w:color w:val="000000"/>
              <w:szCs w:val="20"/>
              <w:lang w:val="en-GB"/>
            </w:rPr>
            <w:delText xml:space="preserve"> </w:delText>
          </w:r>
        </w:del>
      </w:ins>
      <w:ins w:id="84" w:author="Karen Rowe" w:date="2014-07-07T15:11:00Z">
        <w:del w:id="85" w:author="mv sciences" w:date="2014-07-22T11:26:00Z">
          <w:r w:rsidR="00AA277B" w:rsidRPr="00767650" w:rsidDel="008A684C">
            <w:rPr>
              <w:rFonts w:ascii="Times New Roman" w:eastAsia="ヒラギノ角ゴ Pro W3" w:hAnsi="Times New Roman"/>
              <w:color w:val="000000"/>
              <w:szCs w:val="20"/>
              <w:lang w:val="en-GB"/>
            </w:rPr>
            <w:delText xml:space="preserve">rather than </w:delText>
          </w:r>
        </w:del>
      </w:ins>
      <w:ins w:id="86" w:author="Karen Rowe" w:date="2014-07-07T15:10:00Z">
        <w:del w:id="87" w:author="mv sciences" w:date="2014-07-22T11:26:00Z">
          <w:r w:rsidR="00AA277B" w:rsidRPr="00767650" w:rsidDel="008A684C">
            <w:rPr>
              <w:rFonts w:ascii="Times New Roman" w:hAnsi="Times New Roman"/>
              <w:lang w:val="en-GB"/>
            </w:rPr>
            <w:delText>precipitation</w:delText>
          </w:r>
        </w:del>
      </w:ins>
      <w:ins w:id="88" w:author="Karen Rowe" w:date="2014-07-07T15:11:00Z">
        <w:del w:id="89" w:author="mv sciences" w:date="2014-07-22T11:26:00Z">
          <w:r w:rsidR="00AA277B" w:rsidRPr="00767650" w:rsidDel="008A684C">
            <w:rPr>
              <w:rFonts w:ascii="Times New Roman" w:eastAsia="ヒラギノ角ゴ Pro W3" w:hAnsi="Times New Roman"/>
              <w:color w:val="000000"/>
              <w:szCs w:val="20"/>
              <w:lang w:val="en-GB"/>
            </w:rPr>
            <w:delText xml:space="preserve">, although </w:delText>
          </w:r>
        </w:del>
      </w:ins>
      <w:ins w:id="90" w:author="Karen Rowe" w:date="2014-07-07T15:13:00Z">
        <w:del w:id="91" w:author="mv sciences" w:date="2014-07-22T11:26:00Z">
          <w:r w:rsidR="00AA277B" w:rsidRPr="00767650" w:rsidDel="008A684C">
            <w:rPr>
              <w:rFonts w:ascii="Times New Roman" w:eastAsia="ヒラギノ角ゴ Pro W3" w:hAnsi="Times New Roman"/>
              <w:color w:val="000000"/>
              <w:szCs w:val="20"/>
              <w:lang w:val="en-GB"/>
            </w:rPr>
            <w:delText>this model only</w:delText>
          </w:r>
        </w:del>
      </w:ins>
      <w:ins w:id="92" w:author="Karen Rowe" w:date="2014-07-07T15:11:00Z">
        <w:del w:id="93" w:author="mv sciences" w:date="2014-07-22T11:26:00Z">
          <w:r w:rsidR="00AA277B" w:rsidRPr="00767650" w:rsidDel="008A684C">
            <w:rPr>
              <w:rFonts w:ascii="Times New Roman" w:eastAsia="ヒラギノ角ゴ Pro W3" w:hAnsi="Times New Roman"/>
              <w:color w:val="000000"/>
              <w:szCs w:val="20"/>
              <w:lang w:val="en-GB"/>
            </w:rPr>
            <w:delText xml:space="preserve"> </w:delText>
          </w:r>
        </w:del>
      </w:ins>
      <w:ins w:id="94" w:author="Karen Rowe" w:date="2014-07-07T15:12:00Z">
        <w:del w:id="95" w:author="mv sciences" w:date="2014-07-22T11:26:00Z">
          <w:r w:rsidR="00AA277B" w:rsidRPr="00767650" w:rsidDel="008A684C">
            <w:rPr>
              <w:rFonts w:ascii="Times New Roman" w:eastAsia="ヒラギノ角ゴ Pro W3" w:hAnsi="Times New Roman"/>
              <w:color w:val="000000"/>
              <w:szCs w:val="20"/>
              <w:lang w:val="en-GB"/>
            </w:rPr>
            <w:delText>slightly</w:delText>
          </w:r>
        </w:del>
      </w:ins>
      <w:ins w:id="96" w:author="Karen Rowe" w:date="2014-07-07T15:11:00Z">
        <w:del w:id="97" w:author="mv sciences" w:date="2014-07-22T11:26:00Z">
          <w:r w:rsidR="00AA277B" w:rsidRPr="00767650" w:rsidDel="008A684C">
            <w:rPr>
              <w:rFonts w:ascii="Times New Roman" w:eastAsia="ヒラギノ角ゴ Pro W3" w:hAnsi="Times New Roman"/>
              <w:color w:val="000000"/>
              <w:szCs w:val="20"/>
              <w:lang w:val="en-GB"/>
            </w:rPr>
            <w:delText xml:space="preserve"> </w:delText>
          </w:r>
        </w:del>
      </w:ins>
      <w:ins w:id="98" w:author="Karen Rowe" w:date="2014-07-07T15:12:00Z">
        <w:del w:id="99" w:author="mv sciences" w:date="2014-07-22T11:26:00Z">
          <w:r w:rsidR="00AA277B" w:rsidRPr="00767650" w:rsidDel="008A684C">
            <w:rPr>
              <w:rFonts w:ascii="Times New Roman" w:eastAsia="ヒラギノ角ゴ Pro W3" w:hAnsi="Times New Roman"/>
              <w:color w:val="000000"/>
              <w:szCs w:val="20"/>
              <w:lang w:val="en-GB"/>
            </w:rPr>
            <w:delText>better predicted</w:delText>
          </w:r>
        </w:del>
      </w:ins>
      <w:ins w:id="100" w:author="Karen Rowe" w:date="2014-07-07T15:14:00Z">
        <w:del w:id="101" w:author="mv sciences" w:date="2014-07-22T11:26:00Z">
          <w:r w:rsidR="00AA277B" w:rsidRPr="00767650" w:rsidDel="008A684C">
            <w:rPr>
              <w:rFonts w:ascii="Times New Roman" w:eastAsia="ヒラギノ角ゴ Pro W3" w:hAnsi="Times New Roman"/>
              <w:color w:val="000000"/>
              <w:szCs w:val="20"/>
              <w:lang w:val="en-GB"/>
            </w:rPr>
            <w:delText xml:space="preserve"> shifts</w:delText>
          </w:r>
        </w:del>
      </w:ins>
      <w:ins w:id="102" w:author="Karen Rowe" w:date="2014-07-07T15:12:00Z">
        <w:del w:id="103" w:author="mv sciences" w:date="2014-07-22T11:26:00Z">
          <w:r w:rsidR="00AA277B" w:rsidRPr="00767650" w:rsidDel="008A684C">
            <w:rPr>
              <w:rFonts w:ascii="Times New Roman" w:eastAsia="ヒラギノ角ゴ Pro W3" w:hAnsi="Times New Roman"/>
              <w:color w:val="000000"/>
              <w:szCs w:val="20"/>
              <w:lang w:val="en-GB"/>
            </w:rPr>
            <w:delText xml:space="preserve"> than </w:delText>
          </w:r>
        </w:del>
      </w:ins>
      <w:ins w:id="104" w:author="Karen Rowe" w:date="2014-07-07T15:15:00Z">
        <w:del w:id="105" w:author="mv sciences" w:date="2014-07-22T11:26:00Z">
          <w:r w:rsidR="00541977" w:rsidRPr="00767650" w:rsidDel="008A684C">
            <w:rPr>
              <w:rFonts w:ascii="Times New Roman" w:eastAsia="ヒラギノ角ゴ Pro W3" w:hAnsi="Times New Roman"/>
              <w:color w:val="000000"/>
              <w:szCs w:val="20"/>
              <w:lang w:val="en-GB"/>
            </w:rPr>
            <w:delText>a model</w:delText>
          </w:r>
        </w:del>
      </w:ins>
      <w:ins w:id="106" w:author="Karen Rowe" w:date="2014-07-07T15:12:00Z">
        <w:del w:id="107" w:author="mv sciences" w:date="2014-07-22T11:26:00Z">
          <w:r w:rsidR="00AA277B" w:rsidRPr="00767650" w:rsidDel="008A684C">
            <w:rPr>
              <w:rFonts w:ascii="Times New Roman" w:eastAsia="ヒラギノ角ゴ Pro W3" w:hAnsi="Times New Roman"/>
              <w:color w:val="000000"/>
              <w:szCs w:val="20"/>
              <w:lang w:val="en-GB"/>
            </w:rPr>
            <w:delText xml:space="preserve"> of </w:delText>
          </w:r>
        </w:del>
      </w:ins>
      <w:ins w:id="108" w:author="Karen Rowe" w:date="2014-07-07T15:14:00Z">
        <w:del w:id="109" w:author="mv sciences" w:date="2014-07-22T11:26:00Z">
          <w:r w:rsidR="00AA277B" w:rsidRPr="00767650" w:rsidDel="008A684C">
            <w:rPr>
              <w:rFonts w:ascii="Times New Roman" w:eastAsia="ヒラギノ角ゴ Pro W3" w:hAnsi="Times New Roman"/>
              <w:color w:val="000000"/>
              <w:szCs w:val="20"/>
              <w:lang w:val="en-GB"/>
            </w:rPr>
            <w:delText>consistent warming across all regions.</w:delText>
          </w:r>
          <w:r w:rsidR="00541977" w:rsidRPr="00767650" w:rsidDel="008A684C">
            <w:rPr>
              <w:rFonts w:ascii="Times New Roman" w:eastAsia="ヒラギノ角ゴ Pro W3" w:hAnsi="Times New Roman"/>
              <w:color w:val="000000"/>
              <w:szCs w:val="20"/>
              <w:lang w:val="en-GB"/>
            </w:rPr>
            <w:delText xml:space="preserve"> </w:delText>
          </w:r>
        </w:del>
      </w:ins>
      <w:ins w:id="110" w:author="Karen Rowe" w:date="2014-07-07T15:16:00Z">
        <w:r w:rsidR="00541977" w:rsidRPr="00767650">
          <w:rPr>
            <w:rFonts w:ascii="Times New Roman" w:eastAsia="ヒラギノ角ゴ Pro W3" w:hAnsi="Times New Roman"/>
            <w:color w:val="000000"/>
            <w:szCs w:val="20"/>
            <w:lang w:val="en-GB"/>
          </w:rPr>
          <w:t xml:space="preserve">While our results support previous findings of </w:t>
        </w:r>
      </w:ins>
      <w:ins w:id="111" w:author="mv sciences" w:date="2014-07-22T11:30:00Z">
        <w:r w:rsidR="00767650" w:rsidRPr="00767650">
          <w:rPr>
            <w:rFonts w:ascii="Times New Roman" w:eastAsia="ヒラギノ角ゴ Pro W3" w:hAnsi="Times New Roman"/>
            <w:color w:val="000000"/>
            <w:szCs w:val="20"/>
            <w:lang w:val="en-GB"/>
            <w:rPrChange w:id="112" w:author="mv sciences" w:date="2014-07-22T11:31:00Z">
              <w:rPr>
                <w:rFonts w:ascii="Times New Roman" w:eastAsia="ヒラギノ角ゴ Pro W3" w:hAnsi="Times New Roman"/>
                <w:color w:val="000000"/>
                <w:szCs w:val="20"/>
                <w:highlight w:val="yellow"/>
                <w:lang w:val="en-GB"/>
              </w:rPr>
            </w:rPrChange>
          </w:rPr>
          <w:t xml:space="preserve">primarily </w:t>
        </w:r>
      </w:ins>
      <w:ins w:id="113" w:author="mv sciences" w:date="2014-07-22T11:26:00Z">
        <w:r w:rsidR="008A684C" w:rsidRPr="00767650">
          <w:rPr>
            <w:rFonts w:ascii="Times New Roman" w:eastAsia="ヒラギノ角ゴ Pro W3" w:hAnsi="Times New Roman"/>
            <w:color w:val="000000"/>
            <w:szCs w:val="20"/>
            <w:lang w:val="en-GB"/>
            <w:rPrChange w:id="114" w:author="mv sciences" w:date="2014-07-22T11:31:00Z">
              <w:rPr>
                <w:rFonts w:ascii="Times New Roman" w:eastAsia="ヒラギノ角ゴ Pro W3" w:hAnsi="Times New Roman"/>
                <w:color w:val="000000"/>
                <w:szCs w:val="20"/>
                <w:highlight w:val="yellow"/>
                <w:lang w:val="en-GB"/>
              </w:rPr>
            </w:rPrChange>
          </w:rPr>
          <w:t xml:space="preserve">upslope shifts </w:t>
        </w:r>
      </w:ins>
      <w:ins w:id="115" w:author="mv sciences" w:date="2014-07-22T11:27:00Z">
        <w:r w:rsidR="008A684C" w:rsidRPr="00767650">
          <w:rPr>
            <w:rFonts w:ascii="Times New Roman" w:eastAsia="ヒラギノ角ゴ Pro W3" w:hAnsi="Times New Roman"/>
            <w:color w:val="000000"/>
            <w:szCs w:val="20"/>
            <w:lang w:val="en-GB"/>
            <w:rPrChange w:id="116" w:author="mv sciences" w:date="2014-07-22T11:31:00Z">
              <w:rPr>
                <w:rFonts w:ascii="Times New Roman" w:eastAsia="ヒラギノ角ゴ Pro W3" w:hAnsi="Times New Roman"/>
                <w:color w:val="000000"/>
                <w:szCs w:val="20"/>
                <w:highlight w:val="yellow"/>
                <w:lang w:val="en-GB"/>
              </w:rPr>
            </w:rPrChange>
          </w:rPr>
          <w:t xml:space="preserve">in </w:t>
        </w:r>
      </w:ins>
      <w:ins w:id="117" w:author="mv sciences" w:date="2014-07-22T11:28:00Z">
        <w:r w:rsidR="008A684C" w:rsidRPr="00767650">
          <w:rPr>
            <w:rFonts w:ascii="Times New Roman" w:eastAsia="ヒラギノ角ゴ Pro W3" w:hAnsi="Times New Roman"/>
            <w:color w:val="000000"/>
            <w:szCs w:val="20"/>
            <w:lang w:val="en-GB"/>
            <w:rPrChange w:id="118" w:author="mv sciences" w:date="2014-07-22T11:31:00Z">
              <w:rPr>
                <w:rFonts w:ascii="Times New Roman" w:eastAsia="ヒラギノ角ゴ Pro W3" w:hAnsi="Times New Roman"/>
                <w:color w:val="000000"/>
                <w:szCs w:val="20"/>
                <w:highlight w:val="yellow"/>
                <w:lang w:val="en-GB"/>
              </w:rPr>
            </w:rPrChange>
          </w:rPr>
          <w:t>montane</w:t>
        </w:r>
      </w:ins>
      <w:ins w:id="119" w:author="mv sciences" w:date="2014-07-22T11:27:00Z">
        <w:r w:rsidR="008A684C" w:rsidRPr="00767650">
          <w:rPr>
            <w:rFonts w:ascii="Times New Roman" w:eastAsia="ヒラギノ角ゴ Pro W3" w:hAnsi="Times New Roman"/>
            <w:color w:val="000000"/>
            <w:szCs w:val="20"/>
            <w:lang w:val="en-GB"/>
            <w:rPrChange w:id="120" w:author="mv sciences" w:date="2014-07-22T11:31:00Z">
              <w:rPr>
                <w:rFonts w:ascii="Times New Roman" w:eastAsia="ヒラギノ角ゴ Pro W3" w:hAnsi="Times New Roman"/>
                <w:color w:val="000000"/>
                <w:szCs w:val="20"/>
                <w:highlight w:val="yellow"/>
                <w:lang w:val="en-GB"/>
              </w:rPr>
            </w:rPrChange>
          </w:rPr>
          <w:t xml:space="preserve"> species</w:t>
        </w:r>
      </w:ins>
      <w:ins w:id="121" w:author="Karen Rowe" w:date="2014-07-07T15:16:00Z">
        <w:del w:id="122" w:author="mv sciences" w:date="2014-07-22T11:27:00Z">
          <w:r w:rsidR="00541977" w:rsidRPr="00767650" w:rsidDel="008A684C">
            <w:rPr>
              <w:rFonts w:ascii="Times New Roman" w:eastAsia="ヒラギノ角ゴ Pro W3" w:hAnsi="Times New Roman"/>
              <w:color w:val="000000"/>
              <w:szCs w:val="20"/>
              <w:lang w:val="en-GB"/>
            </w:rPr>
            <w:delText>species-specific responses to climate</w:delText>
          </w:r>
        </w:del>
        <w:r w:rsidR="00541977" w:rsidRPr="00767650">
          <w:rPr>
            <w:rFonts w:ascii="Times New Roman" w:eastAsia="ヒラギノ角ゴ Pro W3" w:hAnsi="Times New Roman"/>
            <w:color w:val="000000"/>
            <w:szCs w:val="20"/>
            <w:lang w:val="en-GB"/>
          </w:rPr>
          <w:t xml:space="preserve">, </w:t>
        </w:r>
        <w:del w:id="123" w:author="mv sciences" w:date="2014-07-22T11:27:00Z">
          <w:r w:rsidR="00541977" w:rsidRPr="00767650" w:rsidDel="008A684C">
            <w:rPr>
              <w:rFonts w:ascii="Times New Roman" w:eastAsia="ヒラギノ角ゴ Pro W3" w:hAnsi="Times New Roman"/>
              <w:color w:val="000000"/>
              <w:szCs w:val="20"/>
              <w:lang w:val="en-GB"/>
            </w:rPr>
            <w:delText xml:space="preserve">ours </w:delText>
          </w:r>
        </w:del>
      </w:ins>
      <w:ins w:id="124" w:author="mv sciences" w:date="2014-07-22T11:27:00Z">
        <w:r w:rsidR="008A684C" w:rsidRPr="00767650">
          <w:rPr>
            <w:rFonts w:ascii="Times New Roman" w:eastAsia="ヒラギノ角ゴ Pro W3" w:hAnsi="Times New Roman"/>
            <w:color w:val="000000"/>
            <w:szCs w:val="20"/>
            <w:lang w:val="en-GB"/>
            <w:rPrChange w:id="125" w:author="mv sciences" w:date="2014-07-22T11:31:00Z">
              <w:rPr>
                <w:rFonts w:ascii="Times New Roman" w:eastAsia="ヒラギノ角ゴ Pro W3" w:hAnsi="Times New Roman"/>
                <w:color w:val="000000"/>
                <w:szCs w:val="20"/>
                <w:highlight w:val="yellow"/>
                <w:lang w:val="en-GB"/>
              </w:rPr>
            </w:rPrChange>
          </w:rPr>
          <w:t xml:space="preserve">they also </w:t>
        </w:r>
      </w:ins>
      <w:ins w:id="126" w:author="Karen Rowe" w:date="2014-07-07T15:16:00Z">
        <w:del w:id="127" w:author="mv sciences" w:date="2014-07-22T11:30:00Z">
          <w:r w:rsidR="00541977" w:rsidRPr="00767650" w:rsidDel="00767650">
            <w:rPr>
              <w:rFonts w:ascii="Times New Roman" w:eastAsia="ヒラギノ角ゴ Pro W3" w:hAnsi="Times New Roman"/>
              <w:color w:val="000000"/>
              <w:szCs w:val="20"/>
              <w:lang w:val="en-GB"/>
            </w:rPr>
            <w:delText>highlight</w:delText>
          </w:r>
        </w:del>
        <w:del w:id="128" w:author="mv sciences" w:date="2014-07-22T11:27:00Z">
          <w:r w:rsidR="00541977" w:rsidRPr="00767650" w:rsidDel="008A684C">
            <w:rPr>
              <w:rFonts w:ascii="Times New Roman" w:eastAsia="ヒラギノ角ゴ Pro W3" w:hAnsi="Times New Roman"/>
              <w:color w:val="000000"/>
              <w:szCs w:val="20"/>
              <w:lang w:val="en-GB"/>
            </w:rPr>
            <w:delText>s</w:delText>
          </w:r>
        </w:del>
        <w:del w:id="129" w:author="mv sciences" w:date="2014-07-22T11:30:00Z">
          <w:r w:rsidR="00541977" w:rsidRPr="00767650" w:rsidDel="00767650">
            <w:rPr>
              <w:rFonts w:ascii="Times New Roman" w:eastAsia="ヒラギノ角ゴ Pro W3" w:hAnsi="Times New Roman"/>
              <w:color w:val="000000"/>
              <w:szCs w:val="20"/>
              <w:lang w:val="en-GB"/>
            </w:rPr>
            <w:delText xml:space="preserve"> </w:delText>
          </w:r>
        </w:del>
      </w:ins>
      <w:ins w:id="130" w:author="mv sciences" w:date="2014-07-22T11:30:00Z">
        <w:r w:rsidR="00767650" w:rsidRPr="00767650">
          <w:rPr>
            <w:rFonts w:ascii="Times New Roman" w:eastAsia="ヒラギノ角ゴ Pro W3" w:hAnsi="Times New Roman"/>
            <w:color w:val="000000"/>
            <w:szCs w:val="20"/>
            <w:lang w:val="en-GB"/>
            <w:rPrChange w:id="131" w:author="mv sciences" w:date="2014-07-22T11:31:00Z">
              <w:rPr>
                <w:rFonts w:ascii="Times New Roman" w:eastAsia="ヒラギノ角ゴ Pro W3" w:hAnsi="Times New Roman"/>
                <w:color w:val="000000"/>
                <w:szCs w:val="20"/>
                <w:highlight w:val="yellow"/>
                <w:lang w:val="en-GB"/>
              </w:rPr>
            </w:rPrChange>
          </w:rPr>
          <w:t>highlight the degree to which</w:t>
        </w:r>
      </w:ins>
      <w:ins w:id="132" w:author="mv sciences" w:date="2014-07-22T11:27:00Z">
        <w:r w:rsidR="008A684C" w:rsidRPr="00767650">
          <w:rPr>
            <w:rFonts w:ascii="Times New Roman" w:eastAsia="ヒラギノ角ゴ Pro W3" w:hAnsi="Times New Roman"/>
            <w:color w:val="000000"/>
            <w:szCs w:val="20"/>
            <w:lang w:val="en-GB"/>
            <w:rPrChange w:id="133" w:author="mv sciences" w:date="2014-07-22T11:31:00Z">
              <w:rPr>
                <w:rFonts w:ascii="Times New Roman" w:eastAsia="ヒラギノ角ゴ Pro W3" w:hAnsi="Times New Roman"/>
                <w:color w:val="000000"/>
                <w:szCs w:val="20"/>
                <w:highlight w:val="yellow"/>
                <w:lang w:val="en-GB"/>
              </w:rPr>
            </w:rPrChange>
          </w:rPr>
          <w:t xml:space="preserve"> </w:t>
        </w:r>
      </w:ins>
      <w:ins w:id="134" w:author="Karen Rowe" w:date="2014-07-07T15:16:00Z">
        <w:del w:id="135" w:author="mv sciences" w:date="2014-07-22T11:27:00Z">
          <w:r w:rsidR="00541977" w:rsidRPr="00767650" w:rsidDel="008A684C">
            <w:rPr>
              <w:rFonts w:ascii="Times New Roman" w:eastAsia="ヒラギノ角ゴ Pro W3" w:hAnsi="Times New Roman"/>
              <w:color w:val="000000"/>
              <w:szCs w:val="20"/>
              <w:lang w:val="en-GB"/>
            </w:rPr>
            <w:delText xml:space="preserve">that evaluating </w:delText>
          </w:r>
        </w:del>
        <w:r w:rsidR="00541977" w:rsidRPr="00767650">
          <w:rPr>
            <w:rFonts w:ascii="Times New Roman" w:eastAsia="ヒラギノ角ゴ Pro W3" w:hAnsi="Times New Roman"/>
            <w:color w:val="000000"/>
            <w:szCs w:val="20"/>
            <w:lang w:val="en-GB"/>
          </w:rPr>
          <w:t>the response</w:t>
        </w:r>
      </w:ins>
      <w:ins w:id="136" w:author="mv sciences" w:date="2014-07-22T11:27:00Z">
        <w:r w:rsidR="008A684C" w:rsidRPr="00767650">
          <w:rPr>
            <w:rFonts w:ascii="Times New Roman" w:eastAsia="ヒラギノ角ゴ Pro W3" w:hAnsi="Times New Roman"/>
            <w:color w:val="000000"/>
            <w:szCs w:val="20"/>
            <w:lang w:val="en-GB"/>
            <w:rPrChange w:id="137" w:author="mv sciences" w:date="2014-07-22T11:31:00Z">
              <w:rPr>
                <w:rFonts w:ascii="Times New Roman" w:eastAsia="ヒラギノ角ゴ Pro W3" w:hAnsi="Times New Roman"/>
                <w:color w:val="000000"/>
                <w:szCs w:val="20"/>
                <w:highlight w:val="yellow"/>
                <w:lang w:val="en-GB"/>
              </w:rPr>
            </w:rPrChange>
          </w:rPr>
          <w:t>s</w:t>
        </w:r>
      </w:ins>
      <w:ins w:id="138" w:author="Karen Rowe" w:date="2014-07-07T15:16:00Z">
        <w:r w:rsidR="00541977" w:rsidRPr="00767650">
          <w:rPr>
            <w:rFonts w:ascii="Times New Roman" w:eastAsia="ヒラギノ角ゴ Pro W3" w:hAnsi="Times New Roman"/>
            <w:color w:val="000000"/>
            <w:szCs w:val="20"/>
            <w:lang w:val="en-GB"/>
          </w:rPr>
          <w:t xml:space="preserve"> of </w:t>
        </w:r>
      </w:ins>
      <w:ins w:id="139" w:author="mv sciences" w:date="2014-07-22T11:28:00Z">
        <w:r w:rsidR="008A684C" w:rsidRPr="00767650">
          <w:rPr>
            <w:rFonts w:ascii="Times New Roman" w:eastAsia="ヒラギノ角ゴ Pro W3" w:hAnsi="Times New Roman"/>
            <w:color w:val="000000"/>
            <w:szCs w:val="20"/>
            <w:lang w:val="en-GB"/>
            <w:rPrChange w:id="140" w:author="mv sciences" w:date="2014-07-22T11:31:00Z">
              <w:rPr>
                <w:rFonts w:ascii="Times New Roman" w:eastAsia="ヒラギノ角ゴ Pro W3" w:hAnsi="Times New Roman"/>
                <w:color w:val="000000"/>
                <w:szCs w:val="20"/>
                <w:highlight w:val="yellow"/>
                <w:lang w:val="en-GB"/>
              </w:rPr>
            </w:rPrChange>
          </w:rPr>
          <w:t xml:space="preserve">individual </w:t>
        </w:r>
      </w:ins>
      <w:ins w:id="141" w:author="Karen Rowe" w:date="2014-07-07T15:16:00Z">
        <w:r w:rsidR="00541977" w:rsidRPr="00767650">
          <w:rPr>
            <w:rFonts w:ascii="Times New Roman" w:eastAsia="ヒラギノ角ゴ Pro W3" w:hAnsi="Times New Roman"/>
            <w:color w:val="000000"/>
            <w:szCs w:val="20"/>
            <w:lang w:val="en-GB"/>
          </w:rPr>
          <w:t xml:space="preserve">species </w:t>
        </w:r>
      </w:ins>
      <w:ins w:id="142" w:author="mv sciences" w:date="2014-07-22T11:28:00Z">
        <w:r w:rsidR="008A684C" w:rsidRPr="00767650">
          <w:rPr>
            <w:rFonts w:ascii="Times New Roman" w:eastAsia="ヒラギノ角ゴ Pro W3" w:hAnsi="Times New Roman"/>
            <w:color w:val="000000"/>
            <w:szCs w:val="20"/>
            <w:lang w:val="en-GB"/>
            <w:rPrChange w:id="143" w:author="mv sciences" w:date="2014-07-22T11:31:00Z">
              <w:rPr>
                <w:rFonts w:ascii="Times New Roman" w:eastAsia="ヒラギノ角ゴ Pro W3" w:hAnsi="Times New Roman"/>
                <w:color w:val="000000"/>
                <w:szCs w:val="20"/>
                <w:highlight w:val="yellow"/>
                <w:lang w:val="en-GB"/>
              </w:rPr>
            </w:rPrChange>
          </w:rPr>
          <w:t xml:space="preserve">vary </w:t>
        </w:r>
      </w:ins>
      <w:ins w:id="144" w:author="Karen Rowe" w:date="2014-07-07T15:16:00Z">
        <w:r w:rsidR="00541977" w:rsidRPr="00767650">
          <w:rPr>
            <w:rFonts w:ascii="Times New Roman" w:eastAsia="ヒラギノ角ゴ Pro W3" w:hAnsi="Times New Roman"/>
            <w:color w:val="000000"/>
            <w:szCs w:val="20"/>
            <w:lang w:val="en-GB"/>
          </w:rPr>
          <w:t>across geographically replicated landscapes</w:t>
        </w:r>
        <w:del w:id="145" w:author="mv sciences" w:date="2014-07-22T11:28:00Z">
          <w:r w:rsidR="00541977" w:rsidRPr="00767650" w:rsidDel="008A684C">
            <w:rPr>
              <w:rFonts w:ascii="Times New Roman" w:eastAsia="ヒラギノ角ゴ Pro W3" w:hAnsi="Times New Roman"/>
              <w:color w:val="000000"/>
              <w:szCs w:val="20"/>
              <w:lang w:val="en-GB"/>
            </w:rPr>
            <w:delText xml:space="preserve"> better elucidates how species</w:delText>
          </w:r>
        </w:del>
      </w:ins>
      <w:ins w:id="146" w:author="Karen Rowe" w:date="2014-07-07T15:19:00Z">
        <w:del w:id="147" w:author="mv sciences" w:date="2014-07-22T11:28:00Z">
          <w:r w:rsidR="00541977" w:rsidRPr="00767650" w:rsidDel="008A684C">
            <w:rPr>
              <w:rFonts w:ascii="Times New Roman" w:eastAsia="ヒラギノ角ゴ Pro W3" w:hAnsi="Times New Roman"/>
              <w:color w:val="000000"/>
              <w:szCs w:val="20"/>
              <w:lang w:val="en-GB"/>
            </w:rPr>
            <w:delText>’</w:delText>
          </w:r>
        </w:del>
      </w:ins>
      <w:ins w:id="148" w:author="Karen Rowe" w:date="2014-07-07T15:16:00Z">
        <w:del w:id="149" w:author="mv sciences" w:date="2014-07-22T11:28:00Z">
          <w:r w:rsidR="00541977" w:rsidRPr="00767650" w:rsidDel="008A684C">
            <w:rPr>
              <w:rFonts w:ascii="Times New Roman" w:eastAsia="ヒラギノ角ゴ Pro W3" w:hAnsi="Times New Roman"/>
              <w:color w:val="000000"/>
              <w:szCs w:val="20"/>
              <w:lang w:val="en-GB"/>
            </w:rPr>
            <w:delText xml:space="preserve"> </w:delText>
          </w:r>
        </w:del>
      </w:ins>
      <w:ins w:id="150" w:author="Karen Rowe" w:date="2014-07-07T15:20:00Z">
        <w:del w:id="151" w:author="mv sciences" w:date="2014-07-22T11:28:00Z">
          <w:r w:rsidR="00E17C94" w:rsidRPr="00767650" w:rsidDel="008A684C">
            <w:rPr>
              <w:rFonts w:ascii="Times New Roman" w:eastAsia="ヒラギノ角ゴ Pro W3" w:hAnsi="Times New Roman"/>
              <w:color w:val="000000"/>
              <w:szCs w:val="20"/>
              <w:lang w:val="en-GB"/>
            </w:rPr>
            <w:delText xml:space="preserve">responses </w:delText>
          </w:r>
        </w:del>
      </w:ins>
      <w:ins w:id="152" w:author="Karen Rowe" w:date="2014-07-07T15:19:00Z">
        <w:del w:id="153" w:author="mv sciences" w:date="2014-07-22T11:28:00Z">
          <w:r w:rsidR="00541977" w:rsidRPr="00767650" w:rsidDel="008A684C">
            <w:rPr>
              <w:rFonts w:ascii="Times New Roman" w:eastAsia="ヒラギノ角ゴ Pro W3" w:hAnsi="Times New Roman"/>
              <w:color w:val="000000"/>
              <w:szCs w:val="20"/>
              <w:lang w:val="en-GB"/>
            </w:rPr>
            <w:delText>are context dependent</w:delText>
          </w:r>
        </w:del>
      </w:ins>
      <w:ins w:id="154" w:author="Karen Rowe" w:date="2014-07-07T15:20:00Z">
        <w:del w:id="155" w:author="mv sciences" w:date="2014-07-22T11:28:00Z">
          <w:r w:rsidR="00E17C94" w:rsidRPr="00767650" w:rsidDel="008A684C">
            <w:rPr>
              <w:rFonts w:ascii="Times New Roman" w:eastAsia="ヒラギノ角ゴ Pro W3" w:hAnsi="Times New Roman"/>
              <w:color w:val="000000"/>
              <w:szCs w:val="20"/>
              <w:lang w:val="en-GB"/>
            </w:rPr>
            <w:delText xml:space="preserve"> and </w:delText>
          </w:r>
        </w:del>
      </w:ins>
      <w:ins w:id="156" w:author="Karen Rowe" w:date="2014-07-07T15:19:00Z">
        <w:del w:id="157" w:author="mv sciences" w:date="2014-07-22T11:28:00Z">
          <w:r w:rsidR="00541977" w:rsidRPr="00767650" w:rsidDel="008A684C">
            <w:rPr>
              <w:rStyle w:val="Emphasis"/>
              <w:rFonts w:ascii="Times New Roman" w:hAnsi="Times New Roman"/>
              <w:i w:val="0"/>
            </w:rPr>
            <w:delText xml:space="preserve">influenced by local </w:delText>
          </w:r>
        </w:del>
      </w:ins>
      <w:ins w:id="158" w:author="Karen Rowe" w:date="2014-07-07T15:20:00Z">
        <w:del w:id="159" w:author="mv sciences" w:date="2014-07-22T11:28:00Z">
          <w:r w:rsidR="00E17C94" w:rsidRPr="00767650" w:rsidDel="008A684C">
            <w:rPr>
              <w:rStyle w:val="Emphasis"/>
              <w:rFonts w:ascii="Times New Roman" w:hAnsi="Times New Roman"/>
              <w:i w:val="0"/>
            </w:rPr>
            <w:delText>factors</w:delText>
          </w:r>
        </w:del>
        <w:r w:rsidR="00E17C94" w:rsidRPr="00767650">
          <w:rPr>
            <w:rStyle w:val="Emphasis"/>
            <w:rFonts w:ascii="Times New Roman" w:hAnsi="Times New Roman"/>
            <w:i w:val="0"/>
          </w:rPr>
          <w:t>.</w:t>
        </w:r>
      </w:ins>
    </w:p>
    <w:p w14:paraId="3E6F7079" w14:textId="77777777" w:rsidR="005177D6" w:rsidRDefault="005177D6" w:rsidP="007C0B23">
      <w:pPr>
        <w:spacing w:line="480" w:lineRule="auto"/>
        <w:rPr>
          <w:ins w:id="160" w:author="Karen Rowe" w:date="2014-07-23T15:30:00Z"/>
          <w:rFonts w:ascii="Times New Roman" w:eastAsia="ヒラギノ角ゴ Pro W3" w:hAnsi="Times New Roman"/>
          <w:color w:val="000000"/>
          <w:szCs w:val="20"/>
          <w:lang w:val="en-GB"/>
        </w:rPr>
      </w:pPr>
    </w:p>
    <w:p w14:paraId="2C13FA84" w14:textId="77777777" w:rsidR="005177D6" w:rsidRDefault="005177D6" w:rsidP="007C0B23">
      <w:pPr>
        <w:spacing w:line="480" w:lineRule="auto"/>
        <w:rPr>
          <w:ins w:id="161" w:author="Karen Rowe" w:date="2014-07-23T15:30:00Z"/>
          <w:rFonts w:ascii="Times New Roman" w:eastAsia="ヒラギノ角ゴ Pro W3" w:hAnsi="Times New Roman"/>
          <w:color w:val="000000"/>
          <w:szCs w:val="20"/>
          <w:lang w:val="en-GB"/>
        </w:rPr>
      </w:pPr>
    </w:p>
    <w:p w14:paraId="67F6EA82" w14:textId="0DCA7951" w:rsidR="00EC7777" w:rsidDel="00AA277B" w:rsidRDefault="005177D6" w:rsidP="007C0B23">
      <w:pPr>
        <w:spacing w:line="480" w:lineRule="auto"/>
        <w:rPr>
          <w:del w:id="162" w:author="Karen Rowe" w:date="2014-07-07T15:12:00Z"/>
          <w:rFonts w:ascii="Times New Roman" w:hAnsi="Times New Roman"/>
          <w:lang w:val="en-GB"/>
        </w:rPr>
      </w:pPr>
      <w:ins w:id="163" w:author="Karen Rowe" w:date="2014-07-23T15:30:00Z">
        <w:r>
          <w:rPr>
            <w:rFonts w:ascii="Times New Roman" w:eastAsia="ヒラギノ角ゴ Pro W3" w:hAnsi="Times New Roman"/>
            <w:color w:val="000000"/>
            <w:szCs w:val="20"/>
            <w:lang w:val="en-GB"/>
          </w:rPr>
          <w:t xml:space="preserve">Key words: </w:t>
        </w:r>
      </w:ins>
      <w:ins w:id="164" w:author="mv sciences" w:date="2014-07-24T11:04:00Z">
        <w:r w:rsidR="00013154">
          <w:rPr>
            <w:rFonts w:ascii="Times New Roman" w:eastAsia="ヒラギノ角ゴ Pro W3" w:hAnsi="Times New Roman"/>
            <w:color w:val="000000"/>
            <w:szCs w:val="20"/>
            <w:lang w:val="en-GB"/>
          </w:rPr>
          <w:t xml:space="preserve">global change, </w:t>
        </w:r>
      </w:ins>
      <w:ins w:id="165" w:author="mv sciences" w:date="2014-07-24T11:08:00Z">
        <w:r w:rsidR="00013154">
          <w:rPr>
            <w:rFonts w:ascii="Times New Roman" w:eastAsia="ヒラギノ角ゴ Pro W3" w:hAnsi="Times New Roman"/>
            <w:color w:val="000000"/>
            <w:szCs w:val="20"/>
          </w:rPr>
          <w:t>g</w:t>
        </w:r>
        <w:r w:rsidR="00013154" w:rsidRPr="00013154">
          <w:rPr>
            <w:rFonts w:ascii="Times New Roman" w:eastAsia="ヒラギノ角ゴ Pro W3" w:hAnsi="Times New Roman"/>
            <w:color w:val="000000"/>
            <w:szCs w:val="20"/>
            <w:rPrChange w:id="166" w:author="mv sciences" w:date="2014-07-24T11:10:00Z">
              <w:rPr>
                <w:rStyle w:val="Hyperlink"/>
                <w:rFonts w:ascii="Times New Roman" w:eastAsia="ヒラギノ角ゴ Pro W3" w:hAnsi="Times New Roman"/>
                <w:szCs w:val="20"/>
              </w:rPr>
            </w:rPrChange>
          </w:rPr>
          <w:t>eographic range</w:t>
        </w:r>
        <w:r w:rsidR="00013154">
          <w:rPr>
            <w:rFonts w:ascii="Times New Roman" w:eastAsia="ヒラギノ角ゴ Pro W3" w:hAnsi="Times New Roman"/>
            <w:b/>
            <w:bCs/>
            <w:color w:val="000000"/>
            <w:szCs w:val="20"/>
          </w:rPr>
          <w:t xml:space="preserve">, </w:t>
        </w:r>
        <w:r w:rsidR="00E17817" w:rsidRPr="00E17817">
          <w:rPr>
            <w:rFonts w:ascii="Times New Roman" w:eastAsia="ヒラギノ角ゴ Pro W3" w:hAnsi="Times New Roman"/>
            <w:color w:val="000000"/>
            <w:szCs w:val="20"/>
          </w:rPr>
          <w:t>elevation</w:t>
        </w:r>
        <w:r w:rsidR="00013154" w:rsidRPr="00013154">
          <w:rPr>
            <w:rFonts w:ascii="Times New Roman" w:eastAsia="ヒラギノ角ゴ Pro W3" w:hAnsi="Times New Roman"/>
            <w:color w:val="000000"/>
            <w:szCs w:val="20"/>
            <w:rPrChange w:id="167" w:author="mv sciences" w:date="2014-07-24T11:10:00Z">
              <w:rPr>
                <w:rStyle w:val="Hyperlink"/>
                <w:rFonts w:ascii="Times New Roman" w:eastAsia="ヒラギノ角ゴ Pro W3" w:hAnsi="Times New Roman"/>
                <w:szCs w:val="20"/>
              </w:rPr>
            </w:rPrChange>
          </w:rPr>
          <w:t xml:space="preserve"> gradient</w:t>
        </w:r>
      </w:ins>
      <w:ins w:id="168" w:author="mv sciences" w:date="2014-07-24T11:09:00Z">
        <w:r w:rsidR="00013154">
          <w:rPr>
            <w:rFonts w:ascii="Times New Roman" w:eastAsia="ヒラギノ角ゴ Pro W3" w:hAnsi="Times New Roman"/>
            <w:color w:val="000000"/>
            <w:szCs w:val="20"/>
            <w:lang w:val="en-GB"/>
          </w:rPr>
          <w:t>,</w:t>
        </w:r>
      </w:ins>
      <w:ins w:id="169" w:author="mv sciences" w:date="2014-07-24T11:08:00Z">
        <w:r w:rsidR="00013154" w:rsidRPr="00013154">
          <w:rPr>
            <w:rFonts w:ascii="Times New Roman" w:eastAsia="ヒラギノ角ゴ Pro W3" w:hAnsi="Times New Roman"/>
            <w:b/>
            <w:bCs/>
            <w:color w:val="000000"/>
            <w:szCs w:val="20"/>
          </w:rPr>
          <w:t xml:space="preserve"> </w:t>
        </w:r>
        <w:r w:rsidR="00013154" w:rsidRPr="00013154">
          <w:rPr>
            <w:rFonts w:ascii="Times New Roman" w:eastAsia="ヒラギノ角ゴ Pro W3" w:hAnsi="Times New Roman"/>
            <w:color w:val="000000"/>
            <w:szCs w:val="20"/>
            <w:rPrChange w:id="170" w:author="mv sciences" w:date="2014-07-24T11:10:00Z">
              <w:rPr>
                <w:rStyle w:val="Hyperlink"/>
                <w:rFonts w:ascii="Times New Roman" w:eastAsia="ヒラギノ角ゴ Pro W3" w:hAnsi="Times New Roman"/>
                <w:szCs w:val="20"/>
              </w:rPr>
            </w:rPrChange>
          </w:rPr>
          <w:t>occupancy</w:t>
        </w:r>
      </w:ins>
      <w:ins w:id="171" w:author="mv sciences" w:date="2014-07-24T11:05:00Z">
        <w:r w:rsidR="00013154">
          <w:rPr>
            <w:rFonts w:ascii="Times New Roman" w:eastAsia="ヒラギノ角ゴ Pro W3" w:hAnsi="Times New Roman"/>
            <w:color w:val="000000"/>
            <w:szCs w:val="20"/>
            <w:lang w:val="en-GB"/>
          </w:rPr>
          <w:t>,</w:t>
        </w:r>
      </w:ins>
      <w:ins w:id="172" w:author="mv sciences" w:date="2014-07-24T11:27:00Z">
        <w:r w:rsidR="00E17817">
          <w:rPr>
            <w:rFonts w:ascii="Times New Roman" w:eastAsia="ヒラギノ角ゴ Pro W3" w:hAnsi="Times New Roman"/>
            <w:color w:val="000000"/>
            <w:szCs w:val="20"/>
            <w:lang w:val="en-GB"/>
          </w:rPr>
          <w:t xml:space="preserve"> museum specimens, vertebrate</w:t>
        </w:r>
      </w:ins>
      <w:ins w:id="173" w:author="mv sciences" w:date="2014-07-24T11:28:00Z">
        <w:r w:rsidR="00E17817">
          <w:rPr>
            <w:rFonts w:ascii="Times New Roman" w:eastAsia="ヒラギノ角ゴ Pro W3" w:hAnsi="Times New Roman"/>
            <w:color w:val="000000"/>
            <w:szCs w:val="20"/>
            <w:lang w:val="en-GB"/>
          </w:rPr>
          <w:t>s</w:t>
        </w:r>
      </w:ins>
      <w:ins w:id="174" w:author="mv sciences" w:date="2014-07-24T11:05:00Z">
        <w:r w:rsidR="00013154">
          <w:rPr>
            <w:rFonts w:ascii="Times New Roman" w:eastAsia="ヒラギノ角ゴ Pro W3" w:hAnsi="Times New Roman"/>
            <w:color w:val="000000"/>
            <w:szCs w:val="20"/>
            <w:lang w:val="en-GB"/>
          </w:rPr>
          <w:t xml:space="preserve"> </w:t>
        </w:r>
      </w:ins>
      <w:del w:id="175" w:author="Karen Rowe" w:date="2014-07-07T09:14:00Z">
        <w:r w:rsidR="00C42B1B" w:rsidRPr="00123633" w:rsidDel="003C12E8">
          <w:rPr>
            <w:rFonts w:ascii="Times New Roman" w:eastAsia="ヒラギノ角ゴ Pro W3" w:hAnsi="Times New Roman"/>
            <w:color w:val="000000"/>
            <w:szCs w:val="20"/>
            <w:lang w:val="en-GB"/>
          </w:rPr>
          <w:delText>L</w:delText>
        </w:r>
      </w:del>
      <w:del w:id="176" w:author="Karen Rowe" w:date="2014-07-07T15:10:00Z">
        <w:r w:rsidR="00C42B1B" w:rsidRPr="00123633" w:rsidDel="00AA277B">
          <w:rPr>
            <w:rFonts w:ascii="Times New Roman" w:eastAsia="ヒラギノ角ゴ Pro W3" w:hAnsi="Times New Roman"/>
            <w:color w:val="000000"/>
            <w:szCs w:val="20"/>
            <w:lang w:val="en-GB"/>
          </w:rPr>
          <w:delText>ocal c</w:delText>
        </w:r>
        <w:r w:rsidR="00D73EEA" w:rsidRPr="00123633" w:rsidDel="00AA277B">
          <w:rPr>
            <w:rFonts w:ascii="Times New Roman" w:eastAsia="ヒラギノ角ゴ Pro W3" w:hAnsi="Times New Roman"/>
            <w:color w:val="000000"/>
            <w:szCs w:val="20"/>
            <w:lang w:val="en-GB"/>
          </w:rPr>
          <w:delText>h</w:delText>
        </w:r>
        <w:r w:rsidR="000F2D16" w:rsidDel="00AA277B">
          <w:rPr>
            <w:rFonts w:ascii="Times New Roman" w:eastAsia="ヒラギノ角ゴ Pro W3" w:hAnsi="Times New Roman"/>
            <w:color w:val="000000"/>
            <w:szCs w:val="20"/>
            <w:lang w:val="en-GB"/>
          </w:rPr>
          <w:delText>ange</w:delText>
        </w:r>
        <w:r w:rsidR="00D73EEA" w:rsidRPr="00123633" w:rsidDel="00AA277B">
          <w:rPr>
            <w:rFonts w:ascii="Times New Roman" w:eastAsia="ヒラギノ角ゴ Pro W3" w:hAnsi="Times New Roman"/>
            <w:color w:val="000000"/>
            <w:szCs w:val="20"/>
            <w:lang w:val="en-GB"/>
          </w:rPr>
          <w:delText xml:space="preserve"> in temperature </w:delText>
        </w:r>
      </w:del>
      <w:del w:id="177" w:author="Karen Rowe" w:date="2014-07-07T09:15:00Z">
        <w:r w:rsidR="00C5471A" w:rsidRPr="00123633" w:rsidDel="003C12E8">
          <w:rPr>
            <w:rFonts w:ascii="Times New Roman" w:hAnsi="Times New Roman"/>
            <w:lang w:val="en-GB"/>
          </w:rPr>
          <w:delText xml:space="preserve">was </w:delText>
        </w:r>
        <w:r w:rsidR="000B0AE7" w:rsidRPr="00123633" w:rsidDel="003C12E8">
          <w:rPr>
            <w:rFonts w:ascii="Times New Roman" w:hAnsi="Times New Roman"/>
            <w:lang w:val="en-GB"/>
          </w:rPr>
          <w:delText>a better</w:delText>
        </w:r>
        <w:r w:rsidR="000518A2" w:rsidRPr="00123633" w:rsidDel="003C12E8">
          <w:rPr>
            <w:rFonts w:ascii="Times New Roman" w:hAnsi="Times New Roman"/>
            <w:lang w:val="en-GB"/>
          </w:rPr>
          <w:delText xml:space="preserve"> predictor</w:delText>
        </w:r>
        <w:r w:rsidR="00C5471A" w:rsidRPr="00123633" w:rsidDel="003C12E8">
          <w:rPr>
            <w:rFonts w:ascii="Times New Roman" w:hAnsi="Times New Roman"/>
            <w:lang w:val="en-GB"/>
          </w:rPr>
          <w:delText xml:space="preserve"> </w:delText>
        </w:r>
        <w:r w:rsidR="00466186" w:rsidRPr="00123633" w:rsidDel="003C12E8">
          <w:rPr>
            <w:rFonts w:ascii="Times New Roman" w:hAnsi="Times New Roman"/>
            <w:lang w:val="en-GB"/>
          </w:rPr>
          <w:delText xml:space="preserve">of </w:delText>
        </w:r>
        <w:r w:rsidR="00BA477B" w:rsidRPr="00123633" w:rsidDel="003C12E8">
          <w:rPr>
            <w:rFonts w:ascii="Times New Roman" w:hAnsi="Times New Roman"/>
            <w:lang w:val="en-GB"/>
          </w:rPr>
          <w:delText>shift direction</w:delText>
        </w:r>
        <w:r w:rsidR="000B0AE7" w:rsidRPr="00123633" w:rsidDel="003C12E8">
          <w:rPr>
            <w:rFonts w:ascii="Times New Roman" w:hAnsi="Times New Roman"/>
            <w:lang w:val="en-GB"/>
          </w:rPr>
          <w:delText xml:space="preserve"> </w:delText>
        </w:r>
      </w:del>
      <w:del w:id="178" w:author="Karen Rowe" w:date="2014-07-07T15:10:00Z">
        <w:r w:rsidR="000B0AE7" w:rsidRPr="00123633" w:rsidDel="00AA277B">
          <w:rPr>
            <w:rFonts w:ascii="Times New Roman" w:hAnsi="Times New Roman"/>
            <w:lang w:val="en-GB"/>
          </w:rPr>
          <w:delText>than precipitation</w:delText>
        </w:r>
      </w:del>
      <w:del w:id="179" w:author="Karen Rowe" w:date="2014-07-07T15:20:00Z">
        <w:r w:rsidR="000F2D16" w:rsidDel="00E75E8B">
          <w:rPr>
            <w:rFonts w:ascii="Times New Roman" w:hAnsi="Times New Roman"/>
            <w:lang w:val="en-GB"/>
          </w:rPr>
          <w:delText>, suggesting</w:delText>
        </w:r>
        <w:r w:rsidR="00F82D7E" w:rsidDel="00E75E8B">
          <w:rPr>
            <w:rFonts w:ascii="Times New Roman" w:hAnsi="Times New Roman"/>
            <w:lang w:val="en-GB"/>
          </w:rPr>
          <w:delText xml:space="preserve"> </w:delText>
        </w:r>
        <w:r w:rsidR="000F2D16" w:rsidDel="00E75E8B">
          <w:rPr>
            <w:rFonts w:ascii="Times New Roman" w:hAnsi="Times New Roman"/>
            <w:lang w:val="en-GB"/>
          </w:rPr>
          <w:delText>t</w:delText>
        </w:r>
        <w:r w:rsidR="0068020A" w:rsidDel="00E75E8B">
          <w:rPr>
            <w:rFonts w:ascii="Times New Roman" w:hAnsi="Times New Roman"/>
            <w:lang w:val="en-GB"/>
          </w:rPr>
          <w:delText>h</w:delText>
        </w:r>
        <w:r w:rsidR="000F2D16" w:rsidDel="00E75E8B">
          <w:rPr>
            <w:rFonts w:ascii="Times New Roman" w:hAnsi="Times New Roman"/>
            <w:lang w:val="en-GB"/>
          </w:rPr>
          <w:delText>e</w:delText>
        </w:r>
      </w:del>
      <w:del w:id="180" w:author="Karen Rowe" w:date="2014-07-07T09:13:00Z">
        <w:r w:rsidR="0068020A" w:rsidDel="003016E1">
          <w:rPr>
            <w:rFonts w:ascii="Times New Roman" w:hAnsi="Times New Roman"/>
            <w:lang w:val="en-GB"/>
          </w:rPr>
          <w:delText xml:space="preserve"> </w:delText>
        </w:r>
      </w:del>
      <w:del w:id="181" w:author="Karen Rowe" w:date="2014-07-07T09:12:00Z">
        <w:r w:rsidR="0068020A" w:rsidDel="003016E1">
          <w:rPr>
            <w:rFonts w:ascii="Times New Roman" w:hAnsi="Times New Roman"/>
            <w:lang w:val="en-GB"/>
          </w:rPr>
          <w:delText>heterogeneous responses of small mammal</w:delText>
        </w:r>
        <w:r w:rsidR="00782B9C" w:rsidDel="003016E1">
          <w:rPr>
            <w:rFonts w:ascii="Times New Roman" w:hAnsi="Times New Roman"/>
            <w:lang w:val="en-GB"/>
          </w:rPr>
          <w:delText>s</w:delText>
        </w:r>
        <w:r w:rsidR="0068020A" w:rsidDel="003016E1">
          <w:rPr>
            <w:rFonts w:ascii="Times New Roman" w:hAnsi="Times New Roman"/>
            <w:lang w:val="en-GB"/>
          </w:rPr>
          <w:delText xml:space="preserve"> </w:delText>
        </w:r>
      </w:del>
      <w:del w:id="182" w:author="Karen Rowe" w:date="2014-07-07T15:20:00Z">
        <w:r w:rsidR="0068020A" w:rsidDel="00E75E8B">
          <w:rPr>
            <w:rFonts w:ascii="Times New Roman" w:hAnsi="Times New Roman"/>
            <w:lang w:val="en-GB"/>
          </w:rPr>
          <w:delText xml:space="preserve">were </w:delText>
        </w:r>
        <w:r w:rsidR="0068020A" w:rsidRPr="00A96C79" w:rsidDel="00E75E8B">
          <w:rPr>
            <w:rFonts w:ascii="Times New Roman" w:hAnsi="Times New Roman"/>
            <w:lang w:val="en-GB"/>
          </w:rPr>
          <w:delText>influence</w:delText>
        </w:r>
        <w:r w:rsidR="00782B9C" w:rsidDel="00E75E8B">
          <w:rPr>
            <w:rFonts w:ascii="Times New Roman" w:hAnsi="Times New Roman"/>
            <w:lang w:val="en-GB"/>
          </w:rPr>
          <w:delText>d</w:delText>
        </w:r>
        <w:r w:rsidR="0068020A" w:rsidRPr="00A96C79" w:rsidDel="00E75E8B">
          <w:rPr>
            <w:rFonts w:ascii="Times New Roman" w:hAnsi="Times New Roman"/>
            <w:lang w:val="en-GB"/>
          </w:rPr>
          <w:delText xml:space="preserve"> </w:delText>
        </w:r>
        <w:r w:rsidR="00782B9C" w:rsidDel="00E75E8B">
          <w:rPr>
            <w:rFonts w:ascii="Times New Roman" w:hAnsi="Times New Roman"/>
            <w:lang w:val="en-GB"/>
          </w:rPr>
          <w:delText>by</w:delText>
        </w:r>
        <w:r w:rsidR="0068020A" w:rsidRPr="00A96C79" w:rsidDel="00E75E8B">
          <w:rPr>
            <w:rFonts w:ascii="Times New Roman" w:hAnsi="Times New Roman"/>
            <w:lang w:val="en-GB"/>
          </w:rPr>
          <w:delText xml:space="preserve"> local </w:delText>
        </w:r>
      </w:del>
      <w:del w:id="183" w:author="Karen Rowe" w:date="2014-07-07T09:16:00Z">
        <w:r w:rsidR="0068020A" w:rsidRPr="00A96C79" w:rsidDel="003C12E8">
          <w:rPr>
            <w:rFonts w:ascii="Times New Roman" w:hAnsi="Times New Roman"/>
            <w:lang w:val="en-GB"/>
          </w:rPr>
          <w:delText xml:space="preserve">temperature </w:delText>
        </w:r>
      </w:del>
      <w:del w:id="184" w:author="Karen Rowe" w:date="2014-07-07T15:20:00Z">
        <w:r w:rsidR="0068020A" w:rsidRPr="00A96C79" w:rsidDel="00E75E8B">
          <w:rPr>
            <w:rFonts w:ascii="Times New Roman" w:hAnsi="Times New Roman"/>
            <w:lang w:val="en-GB"/>
          </w:rPr>
          <w:delText>change</w:delText>
        </w:r>
        <w:r w:rsidR="0068020A" w:rsidDel="00E75E8B">
          <w:rPr>
            <w:rFonts w:ascii="Times New Roman" w:hAnsi="Times New Roman"/>
            <w:lang w:val="en-GB"/>
          </w:rPr>
          <w:delText xml:space="preserve"> </w:delText>
        </w:r>
        <w:r w:rsidR="0068020A" w:rsidRPr="00A96C79" w:rsidDel="00E75E8B">
          <w:rPr>
            <w:rFonts w:ascii="Times New Roman" w:hAnsi="Times New Roman"/>
            <w:lang w:val="en-GB"/>
          </w:rPr>
          <w:delText>consistent</w:delText>
        </w:r>
        <w:r w:rsidR="000F2D16" w:rsidDel="00E75E8B">
          <w:rPr>
            <w:rFonts w:ascii="Times New Roman" w:hAnsi="Times New Roman"/>
            <w:lang w:val="en-GB"/>
          </w:rPr>
          <w:delText xml:space="preserve"> with</w:delText>
        </w:r>
        <w:r w:rsidR="0068020A" w:rsidRPr="00A96C79" w:rsidDel="00E75E8B">
          <w:rPr>
            <w:rFonts w:ascii="Times New Roman" w:hAnsi="Times New Roman"/>
            <w:lang w:val="en-GB"/>
          </w:rPr>
          <w:delText xml:space="preserve"> 20</w:delText>
        </w:r>
        <w:r w:rsidR="0068020A" w:rsidRPr="00A96C79" w:rsidDel="00E75E8B">
          <w:rPr>
            <w:rFonts w:ascii="Times New Roman" w:hAnsi="Times New Roman"/>
            <w:vertAlign w:val="superscript"/>
            <w:lang w:val="en-GB"/>
          </w:rPr>
          <w:delText>th</w:delText>
        </w:r>
        <w:r w:rsidR="0068020A" w:rsidRPr="00A96C79" w:rsidDel="00E75E8B">
          <w:rPr>
            <w:rFonts w:ascii="Times New Roman" w:hAnsi="Times New Roman"/>
            <w:lang w:val="en-GB"/>
          </w:rPr>
          <w:delText xml:space="preserve"> century </w:delText>
        </w:r>
        <w:r w:rsidR="0068020A" w:rsidDel="00E75E8B">
          <w:rPr>
            <w:rFonts w:ascii="Times New Roman" w:hAnsi="Times New Roman"/>
            <w:lang w:val="en-GB"/>
          </w:rPr>
          <w:delText xml:space="preserve">warming. </w:delText>
        </w:r>
      </w:del>
    </w:p>
    <w:p w14:paraId="76F30304" w14:textId="25A47BC8" w:rsidR="00757576" w:rsidRPr="00123633" w:rsidRDefault="00757576" w:rsidP="007C0B23">
      <w:pPr>
        <w:spacing w:line="480" w:lineRule="auto"/>
        <w:rPr>
          <w:rFonts w:ascii="Times New Roman" w:eastAsia="ヒラギノ角ゴ Pro W3" w:hAnsi="Times New Roman"/>
          <w:b/>
          <w:color w:val="000000"/>
          <w:lang w:val="en-GB"/>
        </w:rPr>
      </w:pPr>
      <w:r w:rsidRPr="00123633">
        <w:rPr>
          <w:rFonts w:ascii="Times New Roman" w:hAnsi="Times New Roman"/>
          <w:b/>
          <w:lang w:val="en-GB"/>
        </w:rPr>
        <w:br w:type="page"/>
      </w:r>
      <w:bookmarkStart w:id="185" w:name="_GoBack"/>
      <w:bookmarkEnd w:id="185"/>
    </w:p>
    <w:p w14:paraId="77D06824" w14:textId="05F377E2" w:rsidR="00151D6C" w:rsidRPr="00123633" w:rsidRDefault="00112BAC" w:rsidP="003C4437">
      <w:pPr>
        <w:pStyle w:val="Heading1"/>
        <w:numPr>
          <w:ilvl w:val="0"/>
          <w:numId w:val="13"/>
        </w:numPr>
        <w:spacing w:line="480" w:lineRule="auto"/>
        <w:rPr>
          <w:rFonts w:ascii="Times New Roman" w:hAnsi="Times New Roman" w:cs="Times New Roman"/>
          <w:color w:val="auto"/>
          <w:sz w:val="24"/>
          <w:szCs w:val="24"/>
          <w:lang w:val="en-GB"/>
        </w:rPr>
      </w:pPr>
      <w:bookmarkStart w:id="186" w:name="_Ref392248682"/>
      <w:r>
        <w:rPr>
          <w:rFonts w:ascii="Times New Roman" w:hAnsi="Times New Roman" w:cs="Times New Roman"/>
          <w:color w:val="auto"/>
          <w:sz w:val="24"/>
          <w:szCs w:val="24"/>
          <w:lang w:val="en-GB"/>
        </w:rPr>
        <w:lastRenderedPageBreak/>
        <w:t>Introduction</w:t>
      </w:r>
      <w:bookmarkEnd w:id="186"/>
    </w:p>
    <w:p w14:paraId="1E25912F" w14:textId="2C6D1A60" w:rsidR="00162519" w:rsidRPr="0040751D" w:rsidRDefault="0040751D" w:rsidP="00EF06FD">
      <w:pPr>
        <w:pStyle w:val="BodyA"/>
        <w:spacing w:line="480" w:lineRule="auto"/>
        <w:rPr>
          <w:rFonts w:ascii="Times New Roman" w:hAnsi="Times New Roman"/>
          <w:lang w:val="en-GB"/>
        </w:rPr>
      </w:pPr>
      <w:r>
        <w:rPr>
          <w:rFonts w:ascii="Times New Roman" w:hAnsi="Times New Roman"/>
          <w:lang w:val="en-GB"/>
        </w:rPr>
        <w:tab/>
      </w:r>
      <w:r w:rsidR="00815ED7" w:rsidRPr="0040751D">
        <w:rPr>
          <w:rFonts w:ascii="Times New Roman" w:hAnsi="Times New Roman"/>
          <w:lang w:val="en-GB"/>
        </w:rPr>
        <w:t>E</w:t>
      </w:r>
      <w:r w:rsidR="00162519" w:rsidRPr="0040751D">
        <w:rPr>
          <w:rFonts w:ascii="Times New Roman" w:hAnsi="Times New Roman"/>
          <w:lang w:val="en-GB"/>
        </w:rPr>
        <w:t>vidence for the biotic response</w:t>
      </w:r>
      <w:r w:rsidR="00324B67" w:rsidRPr="0040751D">
        <w:rPr>
          <w:rFonts w:ascii="Times New Roman" w:hAnsi="Times New Roman"/>
          <w:lang w:val="en-GB"/>
        </w:rPr>
        <w:t>s</w:t>
      </w:r>
      <w:r w:rsidR="00162519" w:rsidRPr="0040751D">
        <w:rPr>
          <w:rFonts w:ascii="Times New Roman" w:hAnsi="Times New Roman"/>
          <w:lang w:val="en-GB"/>
        </w:rPr>
        <w:t xml:space="preserve"> to </w:t>
      </w:r>
      <w:r w:rsidR="00A875EC" w:rsidRPr="0040751D">
        <w:rPr>
          <w:rFonts w:ascii="Times New Roman" w:hAnsi="Times New Roman"/>
          <w:lang w:val="en-GB"/>
        </w:rPr>
        <w:t xml:space="preserve">recent </w:t>
      </w:r>
      <w:r w:rsidR="00162519" w:rsidRPr="0040751D">
        <w:rPr>
          <w:rFonts w:ascii="Times New Roman" w:hAnsi="Times New Roman"/>
          <w:lang w:val="en-GB"/>
        </w:rPr>
        <w:t xml:space="preserve">climate change </w:t>
      </w:r>
      <w:r w:rsidR="0048279E" w:rsidRPr="0040751D">
        <w:rPr>
          <w:rFonts w:ascii="Times New Roman" w:hAnsi="Times New Roman"/>
          <w:lang w:val="en-GB"/>
        </w:rPr>
        <w:t>ha</w:t>
      </w:r>
      <w:r w:rsidR="00162519" w:rsidRPr="0040751D">
        <w:rPr>
          <w:rFonts w:ascii="Times New Roman" w:hAnsi="Times New Roman"/>
          <w:lang w:val="en-GB"/>
        </w:rPr>
        <w:t xml:space="preserve">s </w:t>
      </w:r>
      <w:r w:rsidR="0048279E" w:rsidRPr="0040751D">
        <w:rPr>
          <w:rFonts w:ascii="Times New Roman" w:hAnsi="Times New Roman"/>
          <w:lang w:val="en-GB"/>
        </w:rPr>
        <w:t>continued to accumulate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5</w:t>
      </w:r>
      <w:r w:rsidR="00F77772">
        <w:rPr>
          <w:rFonts w:ascii="Times New Roman" w:hAnsi="Times New Roman"/>
          <w:lang w:val="en-GB"/>
        </w:rPr>
        <w:fldChar w:fldCharType="end"/>
      </w:r>
      <w:r>
        <w:rPr>
          <w:rFonts w:ascii="Times New Roman" w:hAnsi="Times New Roman"/>
          <w:lang w:val="en-GB"/>
        </w:rPr>
        <w:t>]</w:t>
      </w:r>
      <w:r w:rsidR="007F65F1" w:rsidRPr="0040751D">
        <w:rPr>
          <w:rFonts w:ascii="Times New Roman" w:hAnsi="Times New Roman"/>
          <w:lang w:val="en-GB"/>
        </w:rPr>
        <w:t xml:space="preserve"> and is central to </w:t>
      </w:r>
      <w:r w:rsidR="00C522E1" w:rsidRPr="0040751D">
        <w:rPr>
          <w:rFonts w:ascii="Times New Roman" w:hAnsi="Times New Roman"/>
          <w:lang w:val="en-GB"/>
        </w:rPr>
        <w:t xml:space="preserve">the </w:t>
      </w:r>
      <w:r w:rsidR="007F65F1" w:rsidRPr="0040751D">
        <w:rPr>
          <w:rFonts w:ascii="Times New Roman" w:hAnsi="Times New Roman"/>
          <w:lang w:val="en-GB"/>
        </w:rPr>
        <w:t>prediction of vulnerability to future change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_Ref392248798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6</w:t>
      </w:r>
      <w:r w:rsidR="00F77772">
        <w:rPr>
          <w:rFonts w:ascii="Times New Roman" w:hAnsi="Times New Roman"/>
          <w:lang w:val="en-GB"/>
        </w:rPr>
        <w:fldChar w:fldCharType="end"/>
      </w:r>
      <w:r>
        <w:rPr>
          <w:rFonts w:ascii="Times New Roman" w:hAnsi="Times New Roman"/>
          <w:lang w:val="en-GB"/>
        </w:rPr>
        <w:t>]</w:t>
      </w:r>
      <w:r w:rsidR="00162519" w:rsidRPr="0040751D">
        <w:rPr>
          <w:rFonts w:ascii="Times New Roman" w:hAnsi="Times New Roman"/>
          <w:lang w:val="en-GB"/>
        </w:rPr>
        <w:t xml:space="preserve">. </w:t>
      </w:r>
      <w:r w:rsidR="00F04C08" w:rsidRPr="0040751D">
        <w:rPr>
          <w:rFonts w:ascii="Times New Roman" w:hAnsi="Times New Roman"/>
          <w:lang w:val="en-GB"/>
        </w:rPr>
        <w:t>There is</w:t>
      </w:r>
      <w:r w:rsidR="00162519" w:rsidRPr="0040751D">
        <w:rPr>
          <w:rFonts w:ascii="Times New Roman" w:hAnsi="Times New Roman"/>
          <w:lang w:val="en-GB"/>
        </w:rPr>
        <w:t xml:space="preserve"> a general trend toward upward </w:t>
      </w:r>
      <w:r w:rsidR="002F6F82" w:rsidRPr="0040751D">
        <w:rPr>
          <w:rFonts w:ascii="Times New Roman" w:hAnsi="Times New Roman"/>
          <w:lang w:val="en-GB"/>
        </w:rPr>
        <w:t xml:space="preserve">and </w:t>
      </w:r>
      <w:proofErr w:type="spellStart"/>
      <w:r w:rsidR="002F6F82" w:rsidRPr="0040751D">
        <w:rPr>
          <w:rFonts w:ascii="Times New Roman" w:hAnsi="Times New Roman"/>
          <w:lang w:val="en-GB"/>
        </w:rPr>
        <w:t>poleward</w:t>
      </w:r>
      <w:proofErr w:type="spellEnd"/>
      <w:r w:rsidR="002F6F82" w:rsidRPr="0040751D">
        <w:rPr>
          <w:rFonts w:ascii="Times New Roman" w:hAnsi="Times New Roman"/>
          <w:lang w:val="en-GB"/>
        </w:rPr>
        <w:t xml:space="preserve"> </w:t>
      </w:r>
      <w:r w:rsidR="00162519" w:rsidRPr="0040751D">
        <w:rPr>
          <w:rFonts w:ascii="Times New Roman" w:hAnsi="Times New Roman"/>
          <w:lang w:val="en-GB"/>
        </w:rPr>
        <w:t>shifts of elevational and latitudinal boundaries</w:t>
      </w:r>
      <w:r w:rsidR="0094071C" w:rsidRPr="0040751D">
        <w:rPr>
          <w:rFonts w:ascii="Times New Roman" w:hAnsi="Times New Roman"/>
          <w:lang w:val="en-GB"/>
        </w:rPr>
        <w:t xml:space="preserve"> </w:t>
      </w:r>
      <w:r w:rsidR="00E809A3" w:rsidRPr="0040751D">
        <w:rPr>
          <w:rFonts w:ascii="Times New Roman" w:hAnsi="Times New Roman"/>
          <w:lang w:val="en-GB"/>
        </w:rPr>
        <w:t xml:space="preserve">of </w:t>
      </w:r>
      <w:r w:rsidR="00A875EC" w:rsidRPr="0040751D">
        <w:rPr>
          <w:rFonts w:ascii="Times New Roman" w:hAnsi="Times New Roman"/>
          <w:lang w:val="en-GB"/>
        </w:rPr>
        <w:t xml:space="preserve">species’ </w:t>
      </w:r>
      <w:r w:rsidR="00E809A3" w:rsidRPr="0040751D">
        <w:rPr>
          <w:rFonts w:ascii="Times New Roman" w:hAnsi="Times New Roman"/>
          <w:lang w:val="en-GB"/>
        </w:rPr>
        <w:t>ranges</w:t>
      </w:r>
      <w:r w:rsidR="00E5160E" w:rsidRPr="0040751D">
        <w:rPr>
          <w:rFonts w:ascii="Times New Roman" w:hAnsi="Times New Roman"/>
          <w:lang w:val="en-GB"/>
        </w:rPr>
        <w:t xml:space="preserve"> </w:t>
      </w:r>
      <w:r>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5</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_Ref392248936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7</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_Ref392248939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8</w:t>
      </w:r>
      <w:r w:rsidR="00F77772">
        <w:rPr>
          <w:rFonts w:ascii="Times New Roman" w:hAnsi="Times New Roman"/>
          <w:lang w:val="en-GB"/>
        </w:rPr>
        <w:fldChar w:fldCharType="end"/>
      </w:r>
      <w:r>
        <w:rPr>
          <w:rFonts w:ascii="Times New Roman" w:hAnsi="Times New Roman"/>
          <w:lang w:val="en-GB"/>
        </w:rPr>
        <w:t>]</w:t>
      </w:r>
      <w:r w:rsidR="00B14EEF" w:rsidRPr="0040751D">
        <w:rPr>
          <w:rFonts w:ascii="Times New Roman" w:hAnsi="Times New Roman"/>
          <w:lang w:val="en-GB"/>
        </w:rPr>
        <w:t xml:space="preserve">, </w:t>
      </w:r>
      <w:r w:rsidR="00F04C08" w:rsidRPr="0040751D">
        <w:rPr>
          <w:rFonts w:ascii="Times New Roman" w:hAnsi="Times New Roman"/>
          <w:lang w:val="en-GB"/>
        </w:rPr>
        <w:t>with</w:t>
      </w:r>
      <w:r w:rsidR="00B14EEF" w:rsidRPr="0040751D">
        <w:rPr>
          <w:rFonts w:ascii="Times New Roman" w:hAnsi="Times New Roman"/>
          <w:lang w:val="en-GB"/>
        </w:rPr>
        <w:t xml:space="preserve"> </w:t>
      </w:r>
      <w:r w:rsidR="00F04C08" w:rsidRPr="0040751D">
        <w:rPr>
          <w:rFonts w:ascii="Times New Roman" w:hAnsi="Times New Roman"/>
          <w:lang w:val="en-GB"/>
        </w:rPr>
        <w:t xml:space="preserve">“leading edge” expansions detected more often than “lagging edge” </w:t>
      </w:r>
      <w:r w:rsidR="000917CF" w:rsidRPr="0040751D">
        <w:rPr>
          <w:rFonts w:ascii="Times New Roman" w:hAnsi="Times New Roman"/>
          <w:lang w:val="en-GB"/>
        </w:rPr>
        <w:t>contractions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_Ref392248949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9</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_Ref392248952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10</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11</w:t>
      </w:r>
      <w:r w:rsidR="00F77772">
        <w:rPr>
          <w:rFonts w:ascii="Times New Roman" w:hAnsi="Times New Roman"/>
          <w:lang w:val="en-GB"/>
        </w:rPr>
        <w:fldChar w:fldCharType="end"/>
      </w:r>
      <w:r w:rsidR="00F77772">
        <w:rPr>
          <w:rFonts w:ascii="Times New Roman" w:hAnsi="Times New Roman"/>
          <w:lang w:val="en-GB"/>
        </w:rPr>
        <w:t>]</w:t>
      </w:r>
      <w:r w:rsidR="00F04C08" w:rsidRPr="0040751D">
        <w:rPr>
          <w:rFonts w:ascii="Times New Roman" w:hAnsi="Times New Roman"/>
          <w:lang w:val="en-GB"/>
        </w:rPr>
        <w:t xml:space="preserve">. However, </w:t>
      </w:r>
      <w:r w:rsidR="00DD21CC" w:rsidRPr="0040751D">
        <w:rPr>
          <w:rFonts w:ascii="Times New Roman" w:hAnsi="Times New Roman"/>
          <w:lang w:val="en-GB"/>
        </w:rPr>
        <w:t xml:space="preserve">there is </w:t>
      </w:r>
      <w:r w:rsidR="00162519" w:rsidRPr="0040751D">
        <w:rPr>
          <w:rFonts w:ascii="Times New Roman" w:hAnsi="Times New Roman"/>
          <w:lang w:val="en-GB"/>
        </w:rPr>
        <w:t>considerable heteroge</w:t>
      </w:r>
      <w:r w:rsidR="0094071C" w:rsidRPr="0040751D">
        <w:rPr>
          <w:rFonts w:ascii="Times New Roman" w:hAnsi="Times New Roman"/>
          <w:lang w:val="en-GB"/>
        </w:rPr>
        <w:t>ne</w:t>
      </w:r>
      <w:r w:rsidR="00162519" w:rsidRPr="0040751D">
        <w:rPr>
          <w:rFonts w:ascii="Times New Roman" w:hAnsi="Times New Roman"/>
          <w:lang w:val="en-GB"/>
        </w:rPr>
        <w:t xml:space="preserve">ity </w:t>
      </w:r>
      <w:r w:rsidR="00DD21CC" w:rsidRPr="0040751D">
        <w:rPr>
          <w:rFonts w:ascii="Times New Roman" w:hAnsi="Times New Roman"/>
          <w:lang w:val="en-GB"/>
        </w:rPr>
        <w:t>in the direction and magnitude</w:t>
      </w:r>
      <w:r w:rsidR="00162519" w:rsidRPr="0040751D">
        <w:rPr>
          <w:rFonts w:ascii="Times New Roman" w:hAnsi="Times New Roman"/>
          <w:lang w:val="en-GB"/>
        </w:rPr>
        <w:t xml:space="preserve"> of species’ response</w:t>
      </w:r>
      <w:r w:rsidR="0094071C" w:rsidRPr="0040751D">
        <w:rPr>
          <w:rFonts w:ascii="Times New Roman" w:hAnsi="Times New Roman"/>
          <w:lang w:val="en-GB"/>
        </w:rPr>
        <w:t>s</w:t>
      </w:r>
      <w:r w:rsidR="007E0A95" w:rsidRPr="0040751D">
        <w:rPr>
          <w:rFonts w:ascii="Times New Roman" w:hAnsi="Times New Roman"/>
          <w:lang w:val="en-GB"/>
        </w:rPr>
        <w:t>,</w:t>
      </w:r>
      <w:r w:rsidR="0094071C" w:rsidRPr="0040751D">
        <w:rPr>
          <w:rFonts w:ascii="Times New Roman" w:hAnsi="Times New Roman"/>
          <w:lang w:val="en-GB"/>
        </w:rPr>
        <w:t xml:space="preserve"> </w:t>
      </w:r>
      <w:r w:rsidR="002F6F82" w:rsidRPr="0040751D">
        <w:rPr>
          <w:rFonts w:ascii="Times New Roman" w:hAnsi="Times New Roman"/>
          <w:lang w:val="en-GB"/>
        </w:rPr>
        <w:t xml:space="preserve">and </w:t>
      </w:r>
      <w:r w:rsidR="00E809A3" w:rsidRPr="0040751D">
        <w:rPr>
          <w:rFonts w:ascii="Times New Roman" w:hAnsi="Times New Roman"/>
          <w:lang w:val="en-GB"/>
        </w:rPr>
        <w:t xml:space="preserve">ranges of </w:t>
      </w:r>
      <w:r w:rsidR="0048279E" w:rsidRPr="0040751D">
        <w:rPr>
          <w:rFonts w:ascii="Times New Roman" w:hAnsi="Times New Roman"/>
          <w:lang w:val="en-GB"/>
        </w:rPr>
        <w:t>many</w:t>
      </w:r>
      <w:r w:rsidR="00162519" w:rsidRPr="0040751D">
        <w:rPr>
          <w:rFonts w:ascii="Times New Roman" w:hAnsi="Times New Roman"/>
          <w:lang w:val="en-GB"/>
        </w:rPr>
        <w:t xml:space="preserve"> species </w:t>
      </w:r>
      <w:r w:rsidR="002F6F82" w:rsidRPr="0040751D">
        <w:rPr>
          <w:rFonts w:ascii="Times New Roman" w:hAnsi="Times New Roman"/>
          <w:lang w:val="en-GB"/>
        </w:rPr>
        <w:t xml:space="preserve">have </w:t>
      </w:r>
      <w:r w:rsidR="00162519" w:rsidRPr="0040751D">
        <w:rPr>
          <w:rFonts w:ascii="Times New Roman" w:hAnsi="Times New Roman"/>
          <w:lang w:val="en-GB"/>
        </w:rPr>
        <w:t>no</w:t>
      </w:r>
      <w:r w:rsidR="002F6F82" w:rsidRPr="0040751D">
        <w:rPr>
          <w:rFonts w:ascii="Times New Roman" w:hAnsi="Times New Roman"/>
          <w:lang w:val="en-GB"/>
        </w:rPr>
        <w:t>t</w:t>
      </w:r>
      <w:r w:rsidR="00162519" w:rsidRPr="0040751D">
        <w:rPr>
          <w:rFonts w:ascii="Times New Roman" w:hAnsi="Times New Roman"/>
          <w:lang w:val="en-GB"/>
        </w:rPr>
        <w:t xml:space="preserve"> </w:t>
      </w:r>
      <w:r w:rsidR="00E809A3" w:rsidRPr="0040751D">
        <w:rPr>
          <w:rFonts w:ascii="Times New Roman" w:hAnsi="Times New Roman"/>
          <w:lang w:val="en-GB"/>
        </w:rPr>
        <w:t>chang</w:t>
      </w:r>
      <w:r w:rsidR="002F6F82" w:rsidRPr="0040751D">
        <w:rPr>
          <w:rFonts w:ascii="Times New Roman" w:hAnsi="Times New Roman"/>
          <w:lang w:val="en-GB"/>
        </w:rPr>
        <w:t>ed</w:t>
      </w:r>
      <w:r w:rsidR="00DD21CC" w:rsidRPr="0040751D">
        <w:rPr>
          <w:rFonts w:ascii="Times New Roman" w:hAnsi="Times New Roman"/>
          <w:lang w:val="en-GB"/>
        </w:rPr>
        <w:t xml:space="preserve"> at </w:t>
      </w:r>
      <w:r w:rsidR="000917CF" w:rsidRPr="0040751D">
        <w:rPr>
          <w:rFonts w:ascii="Times New Roman" w:hAnsi="Times New Roman"/>
          <w:lang w:val="en-GB"/>
        </w:rPr>
        <w:t>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243E1F">
        <w:rPr>
          <w:rFonts w:ascii="Times New Roman" w:hAnsi="Times New Roman"/>
          <w:lang w:val="en-GB"/>
        </w:rPr>
        <w:fldChar w:fldCharType="begin"/>
      </w:r>
      <w:r w:rsidR="00243E1F">
        <w:rPr>
          <w:rFonts w:ascii="Times New Roman" w:hAnsi="Times New Roman"/>
          <w:lang w:val="en-GB"/>
        </w:rPr>
        <w:instrText xml:space="preserve"> REF _Ref392249011 \n \h </w:instrText>
      </w:r>
      <w:r w:rsidR="00243E1F">
        <w:rPr>
          <w:rFonts w:ascii="Times New Roman" w:hAnsi="Times New Roman"/>
          <w:lang w:val="en-GB"/>
        </w:rPr>
      </w:r>
      <w:r w:rsidR="00243E1F">
        <w:rPr>
          <w:rFonts w:ascii="Times New Roman" w:hAnsi="Times New Roman"/>
          <w:lang w:val="en-GB"/>
        </w:rPr>
        <w:fldChar w:fldCharType="separate"/>
      </w:r>
      <w:r w:rsidR="00EB4D45">
        <w:rPr>
          <w:rFonts w:ascii="Times New Roman" w:hAnsi="Times New Roman"/>
          <w:lang w:val="en-GB"/>
        </w:rPr>
        <w:t>14</w:t>
      </w:r>
      <w:r w:rsidR="00243E1F">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84173B" w:rsidRPr="0040751D">
        <w:rPr>
          <w:rFonts w:ascii="Times New Roman" w:hAnsi="Times New Roman"/>
          <w:lang w:val="en-GB"/>
        </w:rPr>
        <w:t xml:space="preserve">Species </w:t>
      </w:r>
      <w:r w:rsidR="00810CBB" w:rsidRPr="0040751D">
        <w:rPr>
          <w:rFonts w:ascii="Times New Roman" w:hAnsi="Times New Roman"/>
          <w:lang w:val="en-GB"/>
        </w:rPr>
        <w:t xml:space="preserve">respond to local </w:t>
      </w:r>
      <w:r w:rsidR="00F83216" w:rsidRPr="0040751D">
        <w:rPr>
          <w:rFonts w:ascii="Times New Roman" w:hAnsi="Times New Roman"/>
          <w:lang w:val="en-GB"/>
        </w:rPr>
        <w:t xml:space="preserve">change </w:t>
      </w:r>
      <w:r w:rsidR="00EA54E7" w:rsidRPr="0040751D">
        <w:rPr>
          <w:rFonts w:ascii="Times New Roman" w:hAnsi="Times New Roman"/>
          <w:lang w:val="en-GB"/>
        </w:rPr>
        <w:t>in climate and habitat</w:t>
      </w:r>
      <w:r w:rsidR="00F04C08" w:rsidRPr="0040751D">
        <w:rPr>
          <w:rFonts w:ascii="Times New Roman" w:hAnsi="Times New Roman"/>
          <w:lang w:val="en-GB"/>
        </w:rPr>
        <w:t xml:space="preserve"> rather than</w:t>
      </w:r>
      <w:r w:rsidR="0084173B" w:rsidRPr="0040751D">
        <w:rPr>
          <w:rFonts w:ascii="Times New Roman" w:hAnsi="Times New Roman"/>
          <w:lang w:val="en-GB"/>
        </w:rPr>
        <w:t xml:space="preserve"> </w:t>
      </w:r>
      <w:r w:rsidR="00162519" w:rsidRPr="0040751D">
        <w:rPr>
          <w:rFonts w:ascii="Times New Roman" w:hAnsi="Times New Roman"/>
          <w:lang w:val="en-GB"/>
        </w:rPr>
        <w:t>global averages</w:t>
      </w:r>
      <w:r w:rsidR="001E65D4" w:rsidRPr="0040751D">
        <w:rPr>
          <w:rFonts w:ascii="Times New Roman" w:hAnsi="Times New Roman"/>
          <w:lang w:val="en-GB"/>
        </w:rPr>
        <w:t>,</w:t>
      </w:r>
      <w:r w:rsidR="00162519" w:rsidRPr="0040751D">
        <w:rPr>
          <w:rFonts w:ascii="Times New Roman" w:hAnsi="Times New Roman"/>
          <w:lang w:val="en-GB"/>
        </w:rPr>
        <w:t xml:space="preserve"> and few studies </w:t>
      </w:r>
      <w:r w:rsidR="00F83216" w:rsidRPr="0040751D">
        <w:rPr>
          <w:rFonts w:ascii="Times New Roman" w:hAnsi="Times New Roman"/>
          <w:lang w:val="en-GB"/>
        </w:rPr>
        <w:t xml:space="preserve">have </w:t>
      </w:r>
      <w:r w:rsidR="00162519" w:rsidRPr="0040751D">
        <w:rPr>
          <w:rFonts w:ascii="Times New Roman" w:hAnsi="Times New Roman"/>
          <w:lang w:val="en-GB"/>
        </w:rPr>
        <w:t>account</w:t>
      </w:r>
      <w:r w:rsidR="00F83216" w:rsidRPr="0040751D">
        <w:rPr>
          <w:rFonts w:ascii="Times New Roman" w:hAnsi="Times New Roman"/>
          <w:lang w:val="en-GB"/>
        </w:rPr>
        <w:t>ed</w:t>
      </w:r>
      <w:r w:rsidR="00162519" w:rsidRPr="0040751D">
        <w:rPr>
          <w:rFonts w:ascii="Times New Roman" w:hAnsi="Times New Roman"/>
          <w:lang w:val="en-GB"/>
        </w:rPr>
        <w:t xml:space="preserve"> for substantial spatial heterogeneity in climate change across the landscape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w:t>
      </w:r>
      <w:r w:rsidR="00F77772">
        <w:rPr>
          <w:rFonts w:ascii="Times New Roman" w:hAnsi="Times New Roman"/>
          <w:lang w:val="en-GB"/>
        </w:rPr>
        <w:fldChar w:fldCharType="end"/>
      </w:r>
      <w:r w:rsidR="00CE2162"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CE2162"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_Ref392249015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15</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w:t>
      </w:r>
      <w:r w:rsidR="00162519" w:rsidRPr="0040751D">
        <w:rPr>
          <w:rFonts w:ascii="Times New Roman" w:hAnsi="Times New Roman"/>
          <w:lang w:val="en-GB"/>
        </w:rPr>
        <w:t xml:space="preserve"> </w:t>
      </w:r>
      <w:r w:rsidR="00621913" w:rsidRPr="0040751D">
        <w:rPr>
          <w:rFonts w:ascii="Times New Roman" w:hAnsi="Times New Roman"/>
          <w:lang w:val="en-GB"/>
        </w:rPr>
        <w:t>Moreover</w:t>
      </w:r>
      <w:r w:rsidR="003A635B" w:rsidRPr="0040751D">
        <w:rPr>
          <w:rFonts w:ascii="Times New Roman" w:hAnsi="Times New Roman"/>
          <w:lang w:val="en-GB"/>
        </w:rPr>
        <w:t xml:space="preserve">, there is potential for </w:t>
      </w:r>
      <w:r w:rsidR="00DB1DDA" w:rsidRPr="0040751D">
        <w:rPr>
          <w:rFonts w:ascii="Times New Roman" w:hAnsi="Times New Roman"/>
          <w:lang w:val="en-GB"/>
        </w:rPr>
        <w:t xml:space="preserve">considerable </w:t>
      </w:r>
      <w:r w:rsidR="003A635B" w:rsidRPr="0040751D">
        <w:rPr>
          <w:rFonts w:ascii="Times New Roman" w:hAnsi="Times New Roman"/>
          <w:lang w:val="en-GB"/>
        </w:rPr>
        <w:t>sampling e</w:t>
      </w:r>
      <w:r w:rsidR="00CE1A61" w:rsidRPr="0040751D">
        <w:rPr>
          <w:rFonts w:ascii="Times New Roman" w:hAnsi="Times New Roman"/>
          <w:lang w:val="en-GB"/>
        </w:rPr>
        <w:t>rror</w:t>
      </w:r>
      <w:r w:rsidR="007F2171" w:rsidRPr="0040751D">
        <w:rPr>
          <w:rFonts w:ascii="Times New Roman" w:hAnsi="Times New Roman"/>
          <w:lang w:val="en-GB"/>
        </w:rPr>
        <w:t xml:space="preserve"> because</w:t>
      </w:r>
      <w:r w:rsidR="0084173B" w:rsidRPr="0040751D">
        <w:rPr>
          <w:rFonts w:ascii="Times New Roman" w:hAnsi="Times New Roman"/>
          <w:lang w:val="en-GB"/>
        </w:rPr>
        <w:t xml:space="preserve"> </w:t>
      </w:r>
      <w:r w:rsidR="003A635B" w:rsidRPr="0040751D">
        <w:rPr>
          <w:rFonts w:ascii="Times New Roman" w:hAnsi="Times New Roman"/>
          <w:lang w:val="en-GB"/>
        </w:rPr>
        <w:t xml:space="preserve">local </w:t>
      </w:r>
      <w:r w:rsidR="007F2171" w:rsidRPr="0040751D">
        <w:rPr>
          <w:rFonts w:ascii="Times New Roman" w:hAnsi="Times New Roman"/>
          <w:lang w:val="en-GB"/>
        </w:rPr>
        <w:t xml:space="preserve">colonization and </w:t>
      </w:r>
      <w:r w:rsidR="003A635B" w:rsidRPr="0040751D">
        <w:rPr>
          <w:rFonts w:ascii="Times New Roman" w:hAnsi="Times New Roman"/>
          <w:lang w:val="en-GB"/>
        </w:rPr>
        <w:t xml:space="preserve">extinction cannot be demonstrated </w:t>
      </w:r>
      <w:r w:rsidR="00DD585C" w:rsidRPr="0040751D">
        <w:rPr>
          <w:rFonts w:ascii="Times New Roman" w:hAnsi="Times New Roman"/>
          <w:lang w:val="en-GB"/>
        </w:rPr>
        <w:t xml:space="preserve">convincingly </w:t>
      </w:r>
      <w:r w:rsidR="003A635B" w:rsidRPr="0040751D">
        <w:rPr>
          <w:rFonts w:ascii="Times New Roman" w:hAnsi="Times New Roman"/>
          <w:lang w:val="en-GB"/>
        </w:rPr>
        <w:t>unless detectability (</w:t>
      </w:r>
      <w:r w:rsidR="00CE1A61" w:rsidRPr="0040751D">
        <w:rPr>
          <w:rFonts w:ascii="Times New Roman" w:hAnsi="Times New Roman"/>
          <w:lang w:val="en-GB"/>
        </w:rPr>
        <w:t>i.e.,</w:t>
      </w:r>
      <w:r w:rsidR="003A635B" w:rsidRPr="0040751D">
        <w:rPr>
          <w:rFonts w:ascii="Times New Roman" w:hAnsi="Times New Roman"/>
          <w:lang w:val="en-GB"/>
        </w:rPr>
        <w:t xml:space="preserve"> </w:t>
      </w:r>
      <w:r w:rsidR="00CE1A61" w:rsidRPr="0040751D">
        <w:rPr>
          <w:rFonts w:ascii="Times New Roman" w:hAnsi="Times New Roman"/>
          <w:lang w:val="en-GB"/>
        </w:rPr>
        <w:t>the</w:t>
      </w:r>
      <w:r w:rsidR="003A635B" w:rsidRPr="0040751D">
        <w:rPr>
          <w:rFonts w:ascii="Times New Roman" w:hAnsi="Times New Roman"/>
          <w:lang w:val="en-GB"/>
        </w:rPr>
        <w:t xml:space="preserve"> probability of “false absence”) is </w:t>
      </w:r>
      <w:r w:rsidR="00673600" w:rsidRPr="0040751D">
        <w:rPr>
          <w:rFonts w:ascii="Times New Roman" w:hAnsi="Times New Roman"/>
          <w:lang w:val="en-GB"/>
        </w:rPr>
        <w:t xml:space="preserve">explicitly incorporated into models of </w:t>
      </w:r>
      <w:r w:rsidR="007E0A95" w:rsidRPr="0040751D">
        <w:rPr>
          <w:rFonts w:ascii="Times New Roman" w:hAnsi="Times New Roman"/>
          <w:lang w:val="en-GB"/>
        </w:rPr>
        <w:t>occurrence</w:t>
      </w:r>
      <w:r w:rsidR="00673600" w:rsidRPr="0040751D">
        <w:rPr>
          <w:rFonts w:ascii="Times New Roman" w:hAnsi="Times New Roman"/>
          <w:lang w:val="en-GB"/>
        </w:rPr>
        <w:t xml:space="preserve"> </w:t>
      </w:r>
      <w:r w:rsidR="000917CF" w:rsidRPr="0040751D">
        <w:rPr>
          <w:rFonts w:ascii="Times New Roman" w:hAnsi="Times New Roman"/>
          <w:lang w:val="en-GB"/>
        </w:rPr>
        <w:t>change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16</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 xml:space="preserve">. </w:t>
      </w:r>
      <w:r w:rsidR="00E57BDB" w:rsidRPr="0040751D">
        <w:rPr>
          <w:rFonts w:ascii="Times New Roman" w:hAnsi="Times New Roman"/>
          <w:lang w:val="en-GB"/>
        </w:rPr>
        <w:t xml:space="preserve">Insights into the dynamics of species’ responses to recent climate change are most likely to come from </w:t>
      </w:r>
      <w:proofErr w:type="gramStart"/>
      <w:r w:rsidR="00E57BDB" w:rsidRPr="0040751D">
        <w:rPr>
          <w:rFonts w:ascii="Times New Roman" w:hAnsi="Times New Roman"/>
          <w:lang w:val="en-GB"/>
        </w:rPr>
        <w:t>s</w:t>
      </w:r>
      <w:r w:rsidR="0048279E" w:rsidRPr="0040751D">
        <w:rPr>
          <w:rFonts w:ascii="Times New Roman" w:hAnsi="Times New Roman"/>
          <w:lang w:val="en-GB"/>
        </w:rPr>
        <w:t>patially-</w:t>
      </w:r>
      <w:r w:rsidR="00E57BDB" w:rsidRPr="0040751D">
        <w:rPr>
          <w:rFonts w:ascii="Times New Roman" w:hAnsi="Times New Roman"/>
          <w:lang w:val="en-GB"/>
        </w:rPr>
        <w:t>replicated</w:t>
      </w:r>
      <w:proofErr w:type="gramEnd"/>
      <w:r w:rsidR="00E57BDB" w:rsidRPr="0040751D">
        <w:rPr>
          <w:rFonts w:ascii="Times New Roman" w:hAnsi="Times New Roman"/>
          <w:lang w:val="en-GB"/>
        </w:rPr>
        <w:t xml:space="preserve"> </w:t>
      </w:r>
      <w:r w:rsidR="00A619C2" w:rsidRPr="0040751D">
        <w:rPr>
          <w:rFonts w:ascii="Times New Roman" w:hAnsi="Times New Roman"/>
          <w:lang w:val="en-GB"/>
        </w:rPr>
        <w:t>resurveys</w:t>
      </w:r>
      <w:r w:rsidRPr="0040751D">
        <w:rPr>
          <w:rFonts w:ascii="Times New Roman" w:hAnsi="Times New Roman"/>
          <w:lang w:val="en-GB"/>
        </w:rPr>
        <w:t xml:space="preserve"> [</w:t>
      </w:r>
      <w:r w:rsidR="00477E89" w:rsidRPr="00761A90">
        <w:rPr>
          <w:rFonts w:ascii="Times New Roman" w:hAnsi="Times New Roman"/>
          <w:color w:val="auto"/>
          <w:lang w:val="en-GB"/>
        </w:rPr>
        <w:fldChar w:fldCharType="begin"/>
      </w:r>
      <w:r w:rsidR="00477E89" w:rsidRPr="00761A90">
        <w:rPr>
          <w:rFonts w:ascii="Times New Roman" w:hAnsi="Times New Roman"/>
          <w:color w:val="auto"/>
          <w:lang w:val="en-GB"/>
        </w:rPr>
        <w:instrText xml:space="preserve"> REF _Ref392250542 \n \h </w:instrText>
      </w:r>
      <w:r w:rsidR="00477E89" w:rsidRPr="00761A90">
        <w:rPr>
          <w:rFonts w:ascii="Times New Roman" w:hAnsi="Times New Roman"/>
          <w:color w:val="auto"/>
          <w:lang w:val="en-GB"/>
        </w:rPr>
      </w:r>
      <w:r w:rsidR="00477E89" w:rsidRPr="00761A90">
        <w:rPr>
          <w:rFonts w:ascii="Times New Roman" w:hAnsi="Times New Roman"/>
          <w:color w:val="auto"/>
          <w:lang w:val="en-GB"/>
        </w:rPr>
        <w:fldChar w:fldCharType="separate"/>
      </w:r>
      <w:r w:rsidR="00EB4D45">
        <w:rPr>
          <w:rFonts w:ascii="Times New Roman" w:hAnsi="Times New Roman"/>
          <w:color w:val="auto"/>
          <w:lang w:val="en-GB"/>
        </w:rPr>
        <w:t>17</w:t>
      </w:r>
      <w:r w:rsidR="00477E89" w:rsidRPr="00761A90">
        <w:rPr>
          <w:rFonts w:ascii="Times New Roman" w:hAnsi="Times New Roman"/>
          <w:color w:val="auto"/>
          <w:lang w:val="en-GB"/>
        </w:rPr>
        <w:fldChar w:fldCharType="end"/>
      </w:r>
      <w:r w:rsidRPr="00761A90">
        <w:rPr>
          <w:rFonts w:ascii="Times New Roman" w:hAnsi="Times New Roman"/>
          <w:color w:val="auto"/>
          <w:lang w:val="en-GB"/>
        </w:rPr>
        <w:t xml:space="preserve">, </w:t>
      </w:r>
      <w:r w:rsidR="00761A90" w:rsidRPr="00761A90">
        <w:rPr>
          <w:rFonts w:ascii="Times New Roman" w:hAnsi="Times New Roman"/>
          <w:color w:val="auto"/>
          <w:lang w:val="en-GB"/>
        </w:rPr>
        <w:fldChar w:fldCharType="begin"/>
      </w:r>
      <w:r w:rsidR="00761A90" w:rsidRPr="00761A90">
        <w:rPr>
          <w:rFonts w:ascii="Times New Roman" w:hAnsi="Times New Roman"/>
          <w:color w:val="auto"/>
          <w:lang w:val="en-GB"/>
        </w:rPr>
        <w:instrText xml:space="preserve"> REF _Ref392250800 \n \h </w:instrText>
      </w:r>
      <w:r w:rsidR="00761A90" w:rsidRPr="00761A90">
        <w:rPr>
          <w:rFonts w:ascii="Times New Roman" w:hAnsi="Times New Roman"/>
          <w:color w:val="auto"/>
          <w:lang w:val="en-GB"/>
        </w:rPr>
      </w:r>
      <w:r w:rsidR="00761A90" w:rsidRPr="00761A90">
        <w:rPr>
          <w:rFonts w:ascii="Times New Roman" w:hAnsi="Times New Roman"/>
          <w:color w:val="auto"/>
          <w:lang w:val="en-GB"/>
        </w:rPr>
        <w:fldChar w:fldCharType="separate"/>
      </w:r>
      <w:r w:rsidR="00EB4D45">
        <w:rPr>
          <w:rFonts w:ascii="Times New Roman" w:hAnsi="Times New Roman"/>
          <w:color w:val="auto"/>
          <w:lang w:val="en-GB"/>
        </w:rPr>
        <w:t>18</w:t>
      </w:r>
      <w:r w:rsidR="00761A90" w:rsidRPr="00761A90">
        <w:rPr>
          <w:rFonts w:ascii="Times New Roman" w:hAnsi="Times New Roman"/>
          <w:color w:val="auto"/>
          <w:lang w:val="en-GB"/>
        </w:rPr>
        <w:fldChar w:fldCharType="end"/>
      </w:r>
      <w:r w:rsidRPr="0040751D">
        <w:rPr>
          <w:rFonts w:ascii="Times New Roman" w:hAnsi="Times New Roman"/>
          <w:lang w:val="en-GB"/>
        </w:rPr>
        <w:t>]</w:t>
      </w:r>
      <w:r w:rsidR="00E57BDB" w:rsidRPr="0040751D">
        <w:rPr>
          <w:rFonts w:ascii="Times New Roman" w:hAnsi="Times New Roman"/>
          <w:lang w:val="en-GB"/>
        </w:rPr>
        <w:t xml:space="preserve"> combined</w:t>
      </w:r>
      <w:r w:rsidR="00A619C2" w:rsidRPr="0040751D">
        <w:rPr>
          <w:rFonts w:ascii="Times New Roman" w:hAnsi="Times New Roman"/>
          <w:lang w:val="en-GB"/>
        </w:rPr>
        <w:t xml:space="preserve"> </w:t>
      </w:r>
      <w:r w:rsidR="00162519" w:rsidRPr="0040751D">
        <w:rPr>
          <w:rFonts w:ascii="Times New Roman" w:hAnsi="Times New Roman"/>
          <w:lang w:val="en-GB"/>
        </w:rPr>
        <w:t xml:space="preserve">with </w:t>
      </w:r>
      <w:r w:rsidR="00E57BDB" w:rsidRPr="0040751D">
        <w:rPr>
          <w:rFonts w:ascii="Times New Roman" w:hAnsi="Times New Roman"/>
          <w:lang w:val="en-GB"/>
        </w:rPr>
        <w:t>analytical methods that have</w:t>
      </w:r>
      <w:r w:rsidR="00162519" w:rsidRPr="0040751D">
        <w:rPr>
          <w:rFonts w:ascii="Times New Roman" w:hAnsi="Times New Roman"/>
          <w:lang w:val="en-GB"/>
        </w:rPr>
        <w:t xml:space="preserve"> statistical power to detect </w:t>
      </w:r>
      <w:r w:rsidR="00A619C2" w:rsidRPr="0040751D">
        <w:rPr>
          <w:rFonts w:ascii="Times New Roman" w:hAnsi="Times New Roman"/>
          <w:lang w:val="en-GB"/>
        </w:rPr>
        <w:t xml:space="preserve">both range contractions and </w:t>
      </w:r>
      <w:r w:rsidR="00162519" w:rsidRPr="0040751D">
        <w:rPr>
          <w:rFonts w:ascii="Times New Roman" w:hAnsi="Times New Roman"/>
          <w:lang w:val="en-GB"/>
        </w:rPr>
        <w:t>expansions.</w:t>
      </w:r>
    </w:p>
    <w:p w14:paraId="79A5A882" w14:textId="108A4833" w:rsidR="002E0316" w:rsidRPr="0040751D" w:rsidRDefault="005055C3" w:rsidP="00C7294F">
      <w:pPr>
        <w:pStyle w:val="BodyA"/>
        <w:spacing w:line="480" w:lineRule="auto"/>
        <w:ind w:firstLine="720"/>
        <w:rPr>
          <w:rFonts w:ascii="Times New Roman" w:hAnsi="Times New Roman"/>
          <w:lang w:val="en-GB"/>
        </w:rPr>
      </w:pPr>
      <w:r w:rsidRPr="0040751D">
        <w:rPr>
          <w:rFonts w:ascii="Times New Roman" w:hAnsi="Times New Roman"/>
          <w:lang w:val="en-GB"/>
        </w:rPr>
        <w:t>An unusual</w:t>
      </w:r>
      <w:r w:rsidR="00BE167D" w:rsidRPr="0040751D">
        <w:rPr>
          <w:rFonts w:ascii="Times New Roman" w:hAnsi="Times New Roman"/>
          <w:lang w:val="en-GB"/>
        </w:rPr>
        <w:t>ly detailed</w:t>
      </w:r>
      <w:r w:rsidRPr="0040751D">
        <w:rPr>
          <w:rFonts w:ascii="Times New Roman" w:hAnsi="Times New Roman"/>
          <w:lang w:val="en-GB"/>
        </w:rPr>
        <w:t xml:space="preserve"> historic dataset</w:t>
      </w:r>
      <w:r w:rsidR="00CA3495" w:rsidRPr="0040751D">
        <w:rPr>
          <w:rFonts w:ascii="Times New Roman" w:hAnsi="Times New Roman"/>
          <w:lang w:val="en-GB"/>
        </w:rPr>
        <w:t>, combined with contemporary resurveys,</w:t>
      </w:r>
      <w:r w:rsidRPr="0040751D">
        <w:rPr>
          <w:rFonts w:ascii="Times New Roman" w:hAnsi="Times New Roman"/>
          <w:lang w:val="en-GB"/>
        </w:rPr>
        <w:t xml:space="preserve"> allows us to </w:t>
      </w:r>
      <w:r w:rsidR="003B3886" w:rsidRPr="0040751D">
        <w:rPr>
          <w:rFonts w:ascii="Times New Roman" w:hAnsi="Times New Roman"/>
          <w:lang w:val="en-GB"/>
        </w:rPr>
        <w:t xml:space="preserve">evaluate robustly </w:t>
      </w:r>
      <w:r w:rsidR="00CA3495" w:rsidRPr="0040751D">
        <w:rPr>
          <w:rFonts w:ascii="Times New Roman" w:hAnsi="Times New Roman"/>
          <w:lang w:val="en-GB"/>
        </w:rPr>
        <w:t xml:space="preserve">a century of range responses of mammals to climate change in </w:t>
      </w:r>
      <w:r w:rsidR="00045FBE" w:rsidRPr="0040751D">
        <w:rPr>
          <w:rFonts w:ascii="Times New Roman" w:hAnsi="Times New Roman"/>
          <w:lang w:val="en-GB"/>
        </w:rPr>
        <w:t xml:space="preserve">montane </w:t>
      </w:r>
      <w:r w:rsidR="00CA3495" w:rsidRPr="0040751D">
        <w:rPr>
          <w:rFonts w:ascii="Times New Roman" w:hAnsi="Times New Roman"/>
          <w:lang w:val="en-GB"/>
        </w:rPr>
        <w:t>California</w:t>
      </w:r>
      <w:r w:rsidR="008837DA" w:rsidRPr="0040751D">
        <w:rPr>
          <w:rFonts w:ascii="Times New Roman" w:hAnsi="Times New Roman"/>
          <w:lang w:val="en-GB"/>
        </w:rPr>
        <w:t xml:space="preserve"> (Fig. 1a)</w:t>
      </w:r>
      <w:r w:rsidRPr="0040751D">
        <w:rPr>
          <w:rFonts w:ascii="Times New Roman" w:hAnsi="Times New Roman"/>
          <w:lang w:val="en-GB"/>
        </w:rPr>
        <w:t xml:space="preserve">. </w:t>
      </w:r>
      <w:r w:rsidR="00ED04BD" w:rsidRPr="0040751D">
        <w:rPr>
          <w:rFonts w:ascii="Times New Roman" w:hAnsi="Times New Roman"/>
          <w:lang w:val="en-GB"/>
        </w:rPr>
        <w:t>Joseph Grinnell</w:t>
      </w:r>
      <w:r w:rsidR="00300F56" w:rsidRPr="0040751D">
        <w:rPr>
          <w:rFonts w:ascii="Times New Roman" w:hAnsi="Times New Roman"/>
          <w:lang w:val="en-GB"/>
        </w:rPr>
        <w:t xml:space="preserve"> and colleague</w:t>
      </w:r>
      <w:r w:rsidR="00ED04BD" w:rsidRPr="0040751D">
        <w:rPr>
          <w:rFonts w:ascii="Times New Roman" w:hAnsi="Times New Roman"/>
          <w:lang w:val="en-GB"/>
        </w:rPr>
        <w:t>s studie</w:t>
      </w:r>
      <w:r w:rsidR="00300F56" w:rsidRPr="0040751D">
        <w:rPr>
          <w:rFonts w:ascii="Times New Roman" w:hAnsi="Times New Roman"/>
          <w:lang w:val="en-GB"/>
        </w:rPr>
        <w:t>d</w:t>
      </w:r>
      <w:r w:rsidR="00162519" w:rsidRPr="0040751D">
        <w:rPr>
          <w:rFonts w:ascii="Times New Roman" w:hAnsi="Times New Roman"/>
          <w:lang w:val="en-GB"/>
        </w:rPr>
        <w:t xml:space="preserve"> the elevational distributions of vertebrates of California</w:t>
      </w:r>
      <w:r w:rsidR="00541AC2" w:rsidRPr="0040751D">
        <w:rPr>
          <w:rFonts w:ascii="Times New Roman" w:hAnsi="Times New Roman"/>
          <w:lang w:val="en-GB"/>
        </w:rPr>
        <w:t xml:space="preserve"> </w:t>
      </w:r>
      <w:r w:rsidR="00BE167D" w:rsidRPr="0040751D">
        <w:rPr>
          <w:rFonts w:ascii="Times New Roman" w:hAnsi="Times New Roman"/>
          <w:lang w:val="en-GB"/>
        </w:rPr>
        <w:t xml:space="preserve">in the early </w:t>
      </w:r>
      <w:r w:rsidR="000917CF" w:rsidRPr="0040751D">
        <w:rPr>
          <w:rFonts w:ascii="Times New Roman" w:hAnsi="Times New Roman"/>
          <w:lang w:val="en-GB"/>
        </w:rPr>
        <w:t>1900’s</w:t>
      </w:r>
      <w:r w:rsidR="00F77772">
        <w:rPr>
          <w:rFonts w:ascii="Times New Roman" w:hAnsi="Times New Roman"/>
          <w:lang w:val="en-GB"/>
        </w:rPr>
        <w:t xml:space="preserve"> [</w:t>
      </w:r>
      <w:r w:rsidR="00761A90">
        <w:rPr>
          <w:rFonts w:ascii="Times New Roman" w:hAnsi="Times New Roman"/>
          <w:lang w:val="en-GB"/>
        </w:rPr>
        <w:fldChar w:fldCharType="begin"/>
      </w:r>
      <w:r w:rsidR="00761A90">
        <w:rPr>
          <w:rFonts w:ascii="Times New Roman" w:hAnsi="Times New Roman"/>
          <w:lang w:val="en-GB"/>
        </w:rPr>
        <w:instrText xml:space="preserve"> REF _Ref392250828 \n \h </w:instrText>
      </w:r>
      <w:r w:rsidR="00761A90">
        <w:rPr>
          <w:rFonts w:ascii="Times New Roman" w:hAnsi="Times New Roman"/>
          <w:lang w:val="en-GB"/>
        </w:rPr>
      </w:r>
      <w:r w:rsidR="00761A90">
        <w:rPr>
          <w:rFonts w:ascii="Times New Roman" w:hAnsi="Times New Roman"/>
          <w:lang w:val="en-GB"/>
        </w:rPr>
        <w:fldChar w:fldCharType="separate"/>
      </w:r>
      <w:r w:rsidR="00EB4D45">
        <w:rPr>
          <w:rFonts w:ascii="Times New Roman" w:hAnsi="Times New Roman"/>
          <w:lang w:val="en-GB"/>
        </w:rPr>
        <w:t>19</w:t>
      </w:r>
      <w:r w:rsidR="00761A90">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300F56" w:rsidRPr="0040751D">
        <w:rPr>
          <w:rFonts w:ascii="Times New Roman" w:hAnsi="Times New Roman"/>
          <w:lang w:val="en-GB"/>
        </w:rPr>
        <w:t xml:space="preserve">. These data </w:t>
      </w:r>
      <w:r w:rsidR="00162519" w:rsidRPr="0040751D">
        <w:rPr>
          <w:rFonts w:ascii="Times New Roman" w:hAnsi="Times New Roman"/>
          <w:lang w:val="en-GB"/>
        </w:rPr>
        <w:t xml:space="preserve">laid the foundation for </w:t>
      </w:r>
      <w:r w:rsidR="00300F56" w:rsidRPr="0040751D">
        <w:rPr>
          <w:rFonts w:ascii="Times New Roman" w:hAnsi="Times New Roman"/>
          <w:lang w:val="en-GB"/>
        </w:rPr>
        <w:t>Grinnell’s</w:t>
      </w:r>
      <w:r w:rsidR="00162519" w:rsidRPr="0040751D">
        <w:rPr>
          <w:rFonts w:ascii="Times New Roman" w:hAnsi="Times New Roman"/>
          <w:lang w:val="en-GB"/>
        </w:rPr>
        <w:t xml:space="preserve"> concept of the ecological niche and for </w:t>
      </w:r>
      <w:r w:rsidR="00EA54E7" w:rsidRPr="0040751D">
        <w:rPr>
          <w:rFonts w:ascii="Times New Roman" w:hAnsi="Times New Roman"/>
          <w:lang w:val="en-GB"/>
        </w:rPr>
        <w:t>understanding</w:t>
      </w:r>
      <w:r w:rsidR="00162519" w:rsidRPr="0040751D">
        <w:rPr>
          <w:rFonts w:ascii="Times New Roman" w:hAnsi="Times New Roman"/>
          <w:lang w:val="en-GB"/>
        </w:rPr>
        <w:t xml:space="preserve"> the climatic limits of species</w:t>
      </w:r>
      <w:r w:rsidR="00EA54E7" w:rsidRPr="0040751D">
        <w:rPr>
          <w:rFonts w:ascii="Times New Roman" w:hAnsi="Times New Roman"/>
          <w:lang w:val="en-GB"/>
        </w:rPr>
        <w:t>’</w:t>
      </w:r>
      <w:r w:rsidR="00162519" w:rsidRPr="0040751D">
        <w:rPr>
          <w:rFonts w:ascii="Times New Roman" w:hAnsi="Times New Roman"/>
          <w:lang w:val="en-GB"/>
        </w:rPr>
        <w:t xml:space="preserve"> </w:t>
      </w:r>
      <w:r w:rsidR="000917CF" w:rsidRPr="0040751D">
        <w:rPr>
          <w:rFonts w:ascii="Times New Roman" w:hAnsi="Times New Roman"/>
          <w:lang w:val="en-GB"/>
        </w:rPr>
        <w:t>distributions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_Ref392249085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22</w:t>
      </w:r>
      <w:r w:rsidR="00F77772">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336C29" w:rsidRPr="0040751D">
        <w:rPr>
          <w:rFonts w:ascii="Times New Roman" w:hAnsi="Times New Roman"/>
          <w:lang w:val="en-GB"/>
        </w:rPr>
        <w:t>They</w:t>
      </w:r>
      <w:r w:rsidR="00162519" w:rsidRPr="0040751D">
        <w:rPr>
          <w:rFonts w:ascii="Times New Roman" w:hAnsi="Times New Roman"/>
          <w:lang w:val="en-GB"/>
        </w:rPr>
        <w:t xml:space="preserve"> also provided a benchmark for </w:t>
      </w:r>
      <w:r w:rsidR="00EA54E7" w:rsidRPr="0040751D">
        <w:rPr>
          <w:rFonts w:ascii="Times New Roman" w:hAnsi="Times New Roman"/>
          <w:lang w:val="en-GB"/>
        </w:rPr>
        <w:t>documenting</w:t>
      </w:r>
      <w:r w:rsidR="00162519" w:rsidRPr="0040751D">
        <w:rPr>
          <w:rFonts w:ascii="Times New Roman" w:hAnsi="Times New Roman"/>
          <w:lang w:val="en-GB"/>
        </w:rPr>
        <w:t xml:space="preserve"> </w:t>
      </w:r>
      <w:r w:rsidR="00751371" w:rsidRPr="0040751D">
        <w:rPr>
          <w:rFonts w:ascii="Times New Roman" w:hAnsi="Times New Roman"/>
          <w:lang w:val="en-GB"/>
        </w:rPr>
        <w:t xml:space="preserve">changes in </w:t>
      </w:r>
      <w:r w:rsidR="00162519" w:rsidRPr="0040751D">
        <w:rPr>
          <w:rFonts w:ascii="Times New Roman" w:hAnsi="Times New Roman"/>
          <w:lang w:val="en-GB"/>
        </w:rPr>
        <w:t xml:space="preserve">the elevational ranges of species </w:t>
      </w:r>
      <w:r w:rsidR="00336C29" w:rsidRPr="0040751D">
        <w:rPr>
          <w:rFonts w:ascii="Times New Roman" w:hAnsi="Times New Roman"/>
          <w:lang w:val="en-GB"/>
        </w:rPr>
        <w:t xml:space="preserve">in California </w:t>
      </w:r>
      <w:r w:rsidR="00162519" w:rsidRPr="0040751D">
        <w:rPr>
          <w:rFonts w:ascii="Times New Roman" w:hAnsi="Times New Roman"/>
          <w:lang w:val="en-GB"/>
        </w:rPr>
        <w:t xml:space="preserve">over the last </w:t>
      </w:r>
      <w:r w:rsidR="000917CF" w:rsidRPr="0040751D">
        <w:rPr>
          <w:rFonts w:ascii="Times New Roman" w:hAnsi="Times New Roman"/>
          <w:lang w:val="en-GB"/>
        </w:rPr>
        <w:t>century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11</w:t>
      </w:r>
      <w:r w:rsidR="00F77772">
        <w:rPr>
          <w:rFonts w:ascii="Times New Roman" w:hAnsi="Times New Roman"/>
          <w:lang w:val="en-GB"/>
        </w:rPr>
        <w:fldChar w:fldCharType="end"/>
      </w:r>
      <w:r w:rsidR="00336C29"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155267"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336C29"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_Ref392249107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23</w:t>
      </w:r>
      <w:r w:rsidR="00F77772">
        <w:rPr>
          <w:rFonts w:ascii="Times New Roman" w:hAnsi="Times New Roman"/>
          <w:lang w:val="en-GB"/>
        </w:rPr>
        <w:fldChar w:fldCharType="end"/>
      </w:r>
      <w:r w:rsidR="00F77772">
        <w:rPr>
          <w:rFonts w:ascii="Times New Roman" w:hAnsi="Times New Roman"/>
          <w:lang w:val="en-GB"/>
        </w:rPr>
        <w:t>]</w:t>
      </w:r>
      <w:r w:rsidR="00155267" w:rsidRPr="0040751D">
        <w:rPr>
          <w:rFonts w:ascii="Times New Roman" w:hAnsi="Times New Roman"/>
          <w:lang w:val="en-GB"/>
        </w:rPr>
        <w:t>.</w:t>
      </w:r>
      <w:r w:rsidR="00162519" w:rsidRPr="0040751D">
        <w:rPr>
          <w:rFonts w:ascii="Times New Roman" w:hAnsi="Times New Roman"/>
          <w:lang w:val="en-GB"/>
        </w:rPr>
        <w:t xml:space="preserve"> </w:t>
      </w:r>
      <w:r w:rsidR="00F94790" w:rsidRPr="0040751D">
        <w:rPr>
          <w:rFonts w:ascii="Times New Roman" w:hAnsi="Times New Roman"/>
          <w:lang w:val="en-GB"/>
        </w:rPr>
        <w:t>Over the past</w:t>
      </w:r>
      <w:r w:rsidR="00EA54E7" w:rsidRPr="0040751D">
        <w:rPr>
          <w:rFonts w:ascii="Times New Roman" w:hAnsi="Times New Roman"/>
          <w:lang w:val="en-GB"/>
        </w:rPr>
        <w:t xml:space="preserve"> century, </w:t>
      </w:r>
      <w:r w:rsidR="0084173B" w:rsidRPr="0040751D">
        <w:rPr>
          <w:rFonts w:ascii="Times New Roman" w:hAnsi="Times New Roman"/>
          <w:lang w:val="en-GB"/>
        </w:rPr>
        <w:t>mean annual temperature</w:t>
      </w:r>
      <w:r w:rsidR="002E0316" w:rsidRPr="0040751D">
        <w:rPr>
          <w:rFonts w:ascii="Times New Roman" w:hAnsi="Times New Roman"/>
          <w:lang w:val="en-GB"/>
        </w:rPr>
        <w:t xml:space="preserve"> </w:t>
      </w:r>
      <w:r w:rsidR="00EA54E7" w:rsidRPr="0040751D">
        <w:rPr>
          <w:rFonts w:ascii="Times New Roman" w:hAnsi="Times New Roman"/>
          <w:lang w:val="en-GB"/>
        </w:rPr>
        <w:t xml:space="preserve">in California </w:t>
      </w:r>
      <w:r w:rsidR="0084173B" w:rsidRPr="0040751D">
        <w:rPr>
          <w:rFonts w:ascii="Times New Roman" w:hAnsi="Times New Roman"/>
          <w:lang w:val="en-GB"/>
        </w:rPr>
        <w:t>has</w:t>
      </w:r>
      <w:r w:rsidR="002E0316" w:rsidRPr="0040751D">
        <w:rPr>
          <w:rFonts w:ascii="Times New Roman" w:hAnsi="Times New Roman"/>
          <w:lang w:val="en-GB"/>
        </w:rPr>
        <w:t xml:space="preserve"> increased by ~0.6 </w:t>
      </w:r>
      <w:r w:rsidR="00E2178F" w:rsidRPr="0040751D">
        <w:rPr>
          <w:rFonts w:ascii="Times New Roman" w:hAnsi="Times New Roman"/>
          <w:lang w:val="en-GB"/>
        </w:rPr>
        <w:t>°</w:t>
      </w:r>
      <w:r w:rsidR="000917CF" w:rsidRPr="0040751D">
        <w:rPr>
          <w:rFonts w:ascii="Times New Roman" w:hAnsi="Times New Roman"/>
          <w:lang w:val="en-GB"/>
        </w:rPr>
        <w:t>C</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_Ref392249130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_Ref392249137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25</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_Ref392249142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26</w:t>
      </w:r>
      <w:r w:rsidR="00F77772">
        <w:rPr>
          <w:rFonts w:ascii="Times New Roman" w:hAnsi="Times New Roman"/>
          <w:lang w:val="en-GB"/>
        </w:rPr>
        <w:fldChar w:fldCharType="end"/>
      </w:r>
      <w:r w:rsidR="00F77772">
        <w:rPr>
          <w:rFonts w:ascii="Times New Roman" w:hAnsi="Times New Roman"/>
          <w:lang w:val="en-GB"/>
        </w:rPr>
        <w:t>]</w:t>
      </w:r>
      <w:r w:rsidR="00A96C79" w:rsidRPr="0040751D" w:rsidDel="00A96C79">
        <w:rPr>
          <w:rFonts w:ascii="Times New Roman" w:hAnsi="Times New Roman"/>
          <w:lang w:val="en-GB"/>
        </w:rPr>
        <w:t xml:space="preserve"> </w:t>
      </w:r>
      <w:r w:rsidR="00EC11F5" w:rsidRPr="0040751D">
        <w:rPr>
          <w:rFonts w:ascii="Times New Roman" w:hAnsi="Times New Roman"/>
          <w:lang w:val="en-GB"/>
        </w:rPr>
        <w:t>(Fig</w:t>
      </w:r>
      <w:r w:rsidR="009036A4" w:rsidRPr="0040751D">
        <w:rPr>
          <w:rFonts w:ascii="Times New Roman" w:hAnsi="Times New Roman"/>
          <w:lang w:val="en-GB"/>
        </w:rPr>
        <w:t>.</w:t>
      </w:r>
      <w:r w:rsidR="00EC11F5" w:rsidRPr="0040751D">
        <w:rPr>
          <w:rFonts w:ascii="Times New Roman" w:hAnsi="Times New Roman"/>
          <w:lang w:val="en-GB"/>
        </w:rPr>
        <w:t xml:space="preserve"> </w:t>
      </w:r>
      <w:r w:rsidR="00882A63" w:rsidRPr="0040751D">
        <w:rPr>
          <w:rFonts w:ascii="Times New Roman" w:hAnsi="Times New Roman"/>
          <w:lang w:val="en-GB"/>
        </w:rPr>
        <w:t>1</w:t>
      </w:r>
      <w:r w:rsidR="009302E6" w:rsidRPr="0040751D">
        <w:rPr>
          <w:rFonts w:ascii="Times New Roman" w:hAnsi="Times New Roman"/>
          <w:lang w:val="en-GB"/>
        </w:rPr>
        <w:t>b</w:t>
      </w:r>
      <w:r w:rsidR="00004BB7" w:rsidRPr="0040751D">
        <w:rPr>
          <w:rFonts w:ascii="Times New Roman" w:hAnsi="Times New Roman"/>
          <w:lang w:val="en-GB"/>
        </w:rPr>
        <w:t>, Supplementary Fig. S1</w:t>
      </w:r>
      <w:r w:rsidR="00E711BE" w:rsidRPr="0040751D">
        <w:rPr>
          <w:rFonts w:ascii="Times New Roman" w:hAnsi="Times New Roman"/>
          <w:lang w:val="en-GB"/>
        </w:rPr>
        <w:t>)</w:t>
      </w:r>
      <w:r w:rsidR="002E0316" w:rsidRPr="0040751D">
        <w:rPr>
          <w:rFonts w:ascii="Times New Roman" w:hAnsi="Times New Roman"/>
          <w:lang w:val="en-GB"/>
        </w:rPr>
        <w:t xml:space="preserve">. Precipitation changes </w:t>
      </w:r>
      <w:r w:rsidR="00F94790" w:rsidRPr="0040751D">
        <w:rPr>
          <w:rFonts w:ascii="Times New Roman" w:hAnsi="Times New Roman"/>
          <w:lang w:val="en-GB"/>
        </w:rPr>
        <w:t>we</w:t>
      </w:r>
      <w:r w:rsidR="002E0316" w:rsidRPr="0040751D">
        <w:rPr>
          <w:rFonts w:ascii="Times New Roman" w:hAnsi="Times New Roman"/>
          <w:lang w:val="en-GB"/>
        </w:rPr>
        <w:t xml:space="preserve">re </w:t>
      </w:r>
      <w:r w:rsidR="008837DA" w:rsidRPr="0040751D">
        <w:rPr>
          <w:rFonts w:ascii="Times New Roman" w:hAnsi="Times New Roman"/>
          <w:lang w:val="en-GB"/>
        </w:rPr>
        <w:t xml:space="preserve">more </w:t>
      </w:r>
      <w:r w:rsidR="00F94790" w:rsidRPr="0040751D">
        <w:rPr>
          <w:rFonts w:ascii="Times New Roman" w:hAnsi="Times New Roman"/>
          <w:lang w:val="en-GB"/>
        </w:rPr>
        <w:t xml:space="preserve">spatially </w:t>
      </w:r>
      <w:r w:rsidR="009A25C0" w:rsidRPr="0040751D">
        <w:rPr>
          <w:rFonts w:ascii="Times New Roman" w:hAnsi="Times New Roman"/>
          <w:lang w:val="en-GB"/>
        </w:rPr>
        <w:lastRenderedPageBreak/>
        <w:t>heterogeneous</w:t>
      </w:r>
      <w:r w:rsidR="00F94790" w:rsidRPr="0040751D">
        <w:rPr>
          <w:rFonts w:ascii="Times New Roman" w:hAnsi="Times New Roman"/>
          <w:lang w:val="en-GB"/>
        </w:rPr>
        <w:t>,</w:t>
      </w:r>
      <w:r w:rsidR="009A25C0" w:rsidRPr="0040751D">
        <w:rPr>
          <w:rFonts w:ascii="Times New Roman" w:hAnsi="Times New Roman"/>
          <w:lang w:val="en-GB"/>
        </w:rPr>
        <w:t xml:space="preserve"> with spatial </w:t>
      </w:r>
      <w:proofErr w:type="spellStart"/>
      <w:r w:rsidR="009A25C0" w:rsidRPr="0040751D">
        <w:rPr>
          <w:rFonts w:ascii="Times New Roman" w:hAnsi="Times New Roman"/>
          <w:lang w:val="en-GB"/>
        </w:rPr>
        <w:t>covariation</w:t>
      </w:r>
      <w:proofErr w:type="spellEnd"/>
      <w:r w:rsidR="009A25C0" w:rsidRPr="0040751D">
        <w:rPr>
          <w:rFonts w:ascii="Times New Roman" w:hAnsi="Times New Roman"/>
          <w:lang w:val="en-GB"/>
        </w:rPr>
        <w:t xml:space="preserve"> increasing </w:t>
      </w:r>
      <w:r w:rsidR="002E0316" w:rsidRPr="0040751D">
        <w:rPr>
          <w:rFonts w:ascii="Times New Roman" w:hAnsi="Times New Roman"/>
          <w:lang w:val="en-GB"/>
        </w:rPr>
        <w:t>across the northern part of the state and d</w:t>
      </w:r>
      <w:r w:rsidR="009A25C0" w:rsidRPr="0040751D">
        <w:rPr>
          <w:rFonts w:ascii="Times New Roman" w:hAnsi="Times New Roman"/>
          <w:lang w:val="en-GB"/>
        </w:rPr>
        <w:t>ecreasing</w:t>
      </w:r>
      <w:r w:rsidR="002E0316" w:rsidRPr="0040751D">
        <w:rPr>
          <w:rFonts w:ascii="Times New Roman" w:hAnsi="Times New Roman"/>
          <w:lang w:val="en-GB"/>
        </w:rPr>
        <w:t xml:space="preserve"> across the southern </w:t>
      </w:r>
      <w:r w:rsidR="000917CF" w:rsidRPr="0040751D">
        <w:rPr>
          <w:rFonts w:ascii="Times New Roman" w:hAnsi="Times New Roman"/>
          <w:lang w:val="en-GB"/>
        </w:rPr>
        <w:t>part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_Ref392249153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27</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_Ref392249158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28</w:t>
      </w:r>
      <w:r w:rsidR="00F77772">
        <w:rPr>
          <w:rFonts w:ascii="Times New Roman" w:hAnsi="Times New Roman"/>
          <w:lang w:val="en-GB"/>
        </w:rPr>
        <w:fldChar w:fldCharType="end"/>
      </w:r>
      <w:r w:rsidR="00F77772">
        <w:rPr>
          <w:rFonts w:ascii="Times New Roman" w:hAnsi="Times New Roman"/>
          <w:lang w:val="en-GB"/>
        </w:rPr>
        <w:t>]</w:t>
      </w:r>
      <w:r w:rsidR="002E0316" w:rsidRPr="0040751D">
        <w:rPr>
          <w:rFonts w:ascii="Times New Roman" w:hAnsi="Times New Roman"/>
          <w:lang w:val="en-GB"/>
        </w:rPr>
        <w:t>.</w:t>
      </w:r>
      <w:r w:rsidR="00F336A6" w:rsidRPr="0040751D">
        <w:rPr>
          <w:rFonts w:ascii="Times New Roman" w:hAnsi="Times New Roman"/>
          <w:lang w:val="en-GB"/>
        </w:rPr>
        <w:t xml:space="preserve"> Elevational range</w:t>
      </w:r>
      <w:r w:rsidR="00DD585C" w:rsidRPr="0040751D">
        <w:rPr>
          <w:rFonts w:ascii="Times New Roman" w:hAnsi="Times New Roman"/>
          <w:lang w:val="en-GB"/>
        </w:rPr>
        <w:t>s</w:t>
      </w:r>
      <w:r w:rsidR="00F336A6" w:rsidRPr="0040751D">
        <w:rPr>
          <w:rFonts w:ascii="Times New Roman" w:hAnsi="Times New Roman"/>
          <w:lang w:val="en-GB"/>
        </w:rPr>
        <w:t xml:space="preserve"> of</w:t>
      </w:r>
      <w:r w:rsidR="00045FBE" w:rsidRPr="0040751D">
        <w:rPr>
          <w:rFonts w:ascii="Times New Roman" w:hAnsi="Times New Roman"/>
          <w:lang w:val="en-GB"/>
        </w:rPr>
        <w:t xml:space="preserve"> species in</w:t>
      </w:r>
      <w:r w:rsidR="00F336A6" w:rsidRPr="0040751D">
        <w:rPr>
          <w:rFonts w:ascii="Times New Roman" w:hAnsi="Times New Roman"/>
          <w:lang w:val="en-GB"/>
        </w:rPr>
        <w:t xml:space="preserve"> California over this period have </w:t>
      </w:r>
      <w:r w:rsidR="00B90478" w:rsidRPr="0040751D">
        <w:rPr>
          <w:rFonts w:ascii="Times New Roman" w:hAnsi="Times New Roman"/>
          <w:lang w:val="en-GB"/>
        </w:rPr>
        <w:t xml:space="preserve">shifted </w:t>
      </w:r>
      <w:r w:rsidR="00F336A6" w:rsidRPr="0040751D">
        <w:rPr>
          <w:rFonts w:ascii="Times New Roman" w:hAnsi="Times New Roman"/>
          <w:lang w:val="en-GB"/>
        </w:rPr>
        <w:t>heterogeneous</w:t>
      </w:r>
      <w:r w:rsidR="00366A09" w:rsidRPr="0040751D">
        <w:rPr>
          <w:rFonts w:ascii="Times New Roman" w:hAnsi="Times New Roman"/>
          <w:lang w:val="en-GB"/>
        </w:rPr>
        <w:t>ly</w:t>
      </w:r>
      <w:r w:rsidR="00470628" w:rsidRPr="0040751D">
        <w:rPr>
          <w:rFonts w:ascii="Times New Roman" w:hAnsi="Times New Roman"/>
          <w:lang w:val="en-GB"/>
        </w:rPr>
        <w:t>,</w:t>
      </w:r>
      <w:r w:rsidR="00F336A6" w:rsidRPr="0040751D">
        <w:rPr>
          <w:rFonts w:ascii="Times New Roman" w:hAnsi="Times New Roman"/>
          <w:lang w:val="en-GB"/>
        </w:rPr>
        <w:t xml:space="preserve"> including </w:t>
      </w:r>
      <w:r w:rsidR="00B90478" w:rsidRPr="0040751D">
        <w:rPr>
          <w:rFonts w:ascii="Times New Roman" w:hAnsi="Times New Roman"/>
          <w:lang w:val="en-GB"/>
        </w:rPr>
        <w:t xml:space="preserve">species moving </w:t>
      </w:r>
      <w:r w:rsidR="00F336A6" w:rsidRPr="0040751D">
        <w:rPr>
          <w:rFonts w:ascii="Times New Roman" w:hAnsi="Times New Roman"/>
          <w:lang w:val="en-GB"/>
        </w:rPr>
        <w:t xml:space="preserve">upslope, downslope </w:t>
      </w:r>
      <w:r w:rsidR="00B90478" w:rsidRPr="0040751D">
        <w:rPr>
          <w:rFonts w:ascii="Times New Roman" w:hAnsi="Times New Roman"/>
          <w:lang w:val="en-GB"/>
        </w:rPr>
        <w:t xml:space="preserve">or </w:t>
      </w:r>
      <w:r w:rsidR="00F336A6" w:rsidRPr="0040751D">
        <w:rPr>
          <w:rFonts w:ascii="Times New Roman" w:hAnsi="Times New Roman"/>
          <w:lang w:val="en-GB"/>
        </w:rPr>
        <w:t>no</w:t>
      </w:r>
      <w:r w:rsidR="00B90478" w:rsidRPr="0040751D">
        <w:rPr>
          <w:rFonts w:ascii="Times New Roman" w:hAnsi="Times New Roman"/>
          <w:lang w:val="en-GB"/>
        </w:rPr>
        <w:t>t at 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_Ref392249184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29</w:t>
      </w:r>
      <w:r w:rsidR="00F77772">
        <w:rPr>
          <w:rFonts w:ascii="Times New Roman" w:hAnsi="Times New Roman"/>
          <w:lang w:val="en-GB"/>
        </w:rPr>
        <w:fldChar w:fldCharType="end"/>
      </w:r>
      <w:r w:rsidR="00F77772">
        <w:rPr>
          <w:rFonts w:ascii="Times New Roman" w:hAnsi="Times New Roman"/>
          <w:lang w:val="en-GB"/>
        </w:rPr>
        <w:t>]</w:t>
      </w:r>
      <w:r w:rsidR="00470628" w:rsidRPr="0040751D">
        <w:rPr>
          <w:rFonts w:ascii="Times New Roman" w:hAnsi="Times New Roman"/>
          <w:lang w:val="en-GB"/>
        </w:rPr>
        <w:t>.</w:t>
      </w:r>
      <w:r w:rsidR="00C762E5" w:rsidRPr="0040751D">
        <w:rPr>
          <w:rFonts w:ascii="Times New Roman" w:hAnsi="Times New Roman"/>
          <w:lang w:val="en-GB"/>
        </w:rPr>
        <w:t xml:space="preserve"> H</w:t>
      </w:r>
      <w:r w:rsidR="0084173B" w:rsidRPr="0040751D">
        <w:rPr>
          <w:rFonts w:ascii="Times New Roman" w:hAnsi="Times New Roman"/>
          <w:lang w:val="en-GB"/>
        </w:rPr>
        <w:t xml:space="preserve">eterogeneity in movements </w:t>
      </w:r>
      <w:r w:rsidR="006D7ACB" w:rsidRPr="0040751D">
        <w:rPr>
          <w:rFonts w:ascii="Times New Roman" w:hAnsi="Times New Roman"/>
          <w:lang w:val="en-GB"/>
        </w:rPr>
        <w:t xml:space="preserve">of species </w:t>
      </w:r>
      <w:r w:rsidR="00EC11F5" w:rsidRPr="0040751D">
        <w:rPr>
          <w:rFonts w:ascii="Times New Roman" w:hAnsi="Times New Roman"/>
          <w:lang w:val="en-GB"/>
        </w:rPr>
        <w:t xml:space="preserve">has </w:t>
      </w:r>
      <w:r w:rsidR="0084173B" w:rsidRPr="0040751D">
        <w:rPr>
          <w:rFonts w:ascii="Times New Roman" w:hAnsi="Times New Roman"/>
          <w:lang w:val="en-GB"/>
        </w:rPr>
        <w:t>be</w:t>
      </w:r>
      <w:r w:rsidR="00EC11F5" w:rsidRPr="0040751D">
        <w:rPr>
          <w:rFonts w:ascii="Times New Roman" w:hAnsi="Times New Roman"/>
          <w:lang w:val="en-GB"/>
        </w:rPr>
        <w:t>en</w:t>
      </w:r>
      <w:r w:rsidR="0084173B" w:rsidRPr="0040751D">
        <w:rPr>
          <w:rFonts w:ascii="Times New Roman" w:hAnsi="Times New Roman"/>
          <w:lang w:val="en-GB"/>
        </w:rPr>
        <w:t xml:space="preserve"> </w:t>
      </w:r>
      <w:r w:rsidR="00C762E5" w:rsidRPr="0040751D">
        <w:rPr>
          <w:rFonts w:ascii="Times New Roman" w:hAnsi="Times New Roman"/>
          <w:lang w:val="en-GB"/>
        </w:rPr>
        <w:t xml:space="preserve">partly </w:t>
      </w:r>
      <w:r w:rsidR="0084173B" w:rsidRPr="0040751D">
        <w:rPr>
          <w:rFonts w:ascii="Times New Roman" w:hAnsi="Times New Roman"/>
          <w:lang w:val="en-GB"/>
        </w:rPr>
        <w:t xml:space="preserve">explained by </w:t>
      </w:r>
      <w:r w:rsidR="00EC11F5" w:rsidRPr="0040751D">
        <w:rPr>
          <w:rFonts w:ascii="Times New Roman" w:hAnsi="Times New Roman"/>
          <w:lang w:val="en-GB"/>
        </w:rPr>
        <w:t xml:space="preserve">incorporating </w:t>
      </w:r>
      <w:r w:rsidR="00673600" w:rsidRPr="0040751D">
        <w:rPr>
          <w:rFonts w:ascii="Times New Roman" w:hAnsi="Times New Roman"/>
          <w:lang w:val="en-GB"/>
        </w:rPr>
        <w:t>local-scale</w:t>
      </w:r>
      <w:r w:rsidR="00EC11F5" w:rsidRPr="0040751D">
        <w:rPr>
          <w:rFonts w:ascii="Times New Roman" w:hAnsi="Times New Roman"/>
          <w:lang w:val="en-GB"/>
        </w:rPr>
        <w:t xml:space="preserve"> measures of </w:t>
      </w:r>
      <w:r w:rsidR="0084173B" w:rsidRPr="0040751D">
        <w:rPr>
          <w:rFonts w:ascii="Times New Roman" w:hAnsi="Times New Roman"/>
          <w:lang w:val="en-GB"/>
        </w:rPr>
        <w:t>climatic</w:t>
      </w:r>
      <w:r w:rsidR="00EC11F5" w:rsidRPr="0040751D">
        <w:rPr>
          <w:rFonts w:ascii="Times New Roman" w:hAnsi="Times New Roman"/>
          <w:lang w:val="en-GB"/>
        </w:rPr>
        <w:t xml:space="preserve"> </w:t>
      </w:r>
      <w:r w:rsidR="00FE72B4" w:rsidRPr="0040751D">
        <w:rPr>
          <w:rFonts w:ascii="Times New Roman" w:hAnsi="Times New Roman"/>
          <w:lang w:val="en-GB"/>
        </w:rPr>
        <w:t>change</w:t>
      </w:r>
      <w:r w:rsidR="008652E1" w:rsidRPr="0040751D">
        <w:rPr>
          <w:rFonts w:ascii="Times New Roman" w:hAnsi="Times New Roman"/>
          <w:lang w:val="en-GB"/>
        </w:rPr>
        <w:t xml:space="preserve"> for</w:t>
      </w:r>
      <w:r w:rsidR="00950227" w:rsidRPr="0040751D">
        <w:rPr>
          <w:rFonts w:ascii="Times New Roman" w:hAnsi="Times New Roman"/>
          <w:lang w:val="en-GB"/>
        </w:rPr>
        <w:t xml:space="preserve"> both temperature and precipitation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_Ref392249214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30</w:t>
      </w:r>
      <w:r w:rsidR="00F77772">
        <w:rPr>
          <w:rFonts w:ascii="Times New Roman" w:hAnsi="Times New Roman"/>
          <w:lang w:val="en-GB"/>
        </w:rPr>
        <w:fldChar w:fldCharType="end"/>
      </w:r>
      <w:r w:rsidR="00F77772">
        <w:rPr>
          <w:rFonts w:ascii="Times New Roman" w:hAnsi="Times New Roman"/>
          <w:lang w:val="en-GB"/>
        </w:rPr>
        <w:t>]</w:t>
      </w:r>
      <w:r w:rsidR="00FE72B4" w:rsidRPr="0040751D">
        <w:rPr>
          <w:rFonts w:ascii="Times New Roman" w:hAnsi="Times New Roman"/>
          <w:lang w:val="en-GB"/>
        </w:rPr>
        <w:t xml:space="preserve">; increases in </w:t>
      </w:r>
      <w:r w:rsidR="00FE03C6" w:rsidRPr="0040751D">
        <w:rPr>
          <w:rFonts w:ascii="Times New Roman" w:hAnsi="Times New Roman"/>
          <w:lang w:val="en-GB"/>
        </w:rPr>
        <w:t xml:space="preserve">the former </w:t>
      </w:r>
      <w:r w:rsidR="008916C8" w:rsidRPr="0040751D">
        <w:rPr>
          <w:rFonts w:ascii="Times New Roman" w:hAnsi="Times New Roman"/>
          <w:lang w:val="en-GB"/>
        </w:rPr>
        <w:t xml:space="preserve">usually </w:t>
      </w:r>
      <w:r w:rsidR="00776F10" w:rsidRPr="0040751D">
        <w:rPr>
          <w:rFonts w:ascii="Times New Roman" w:hAnsi="Times New Roman"/>
          <w:lang w:val="en-GB"/>
        </w:rPr>
        <w:t>favour</w:t>
      </w:r>
      <w:r w:rsidR="00FE72B4" w:rsidRPr="0040751D">
        <w:rPr>
          <w:rFonts w:ascii="Times New Roman" w:hAnsi="Times New Roman"/>
          <w:lang w:val="en-GB"/>
        </w:rPr>
        <w:t xml:space="preserve"> upslope shifts, while increases in </w:t>
      </w:r>
      <w:r w:rsidR="00FE03C6" w:rsidRPr="0040751D">
        <w:rPr>
          <w:rFonts w:ascii="Times New Roman" w:hAnsi="Times New Roman"/>
          <w:lang w:val="en-GB"/>
        </w:rPr>
        <w:t>the la</w:t>
      </w:r>
      <w:r w:rsidR="00673600" w:rsidRPr="0040751D">
        <w:rPr>
          <w:rFonts w:ascii="Times New Roman" w:hAnsi="Times New Roman"/>
          <w:lang w:val="en-GB"/>
        </w:rPr>
        <w:t>t</w:t>
      </w:r>
      <w:r w:rsidR="00FE03C6" w:rsidRPr="0040751D">
        <w:rPr>
          <w:rFonts w:ascii="Times New Roman" w:hAnsi="Times New Roman"/>
          <w:lang w:val="en-GB"/>
        </w:rPr>
        <w:t xml:space="preserve">ter </w:t>
      </w:r>
      <w:r w:rsidR="008916C8" w:rsidRPr="0040751D">
        <w:rPr>
          <w:rFonts w:ascii="Times New Roman" w:hAnsi="Times New Roman"/>
          <w:lang w:val="en-GB"/>
        </w:rPr>
        <w:t xml:space="preserve">typically </w:t>
      </w:r>
      <w:r w:rsidR="00776F10" w:rsidRPr="0040751D">
        <w:rPr>
          <w:rFonts w:ascii="Times New Roman" w:hAnsi="Times New Roman"/>
          <w:lang w:val="en-GB"/>
        </w:rPr>
        <w:t>favour</w:t>
      </w:r>
      <w:r w:rsidR="00FE72B4" w:rsidRPr="0040751D">
        <w:rPr>
          <w:rFonts w:ascii="Times New Roman" w:hAnsi="Times New Roman"/>
          <w:lang w:val="en-GB"/>
        </w:rPr>
        <w:t xml:space="preserve"> downslope movements. </w:t>
      </w:r>
      <w:r w:rsidR="00E20190" w:rsidRPr="0040751D">
        <w:rPr>
          <w:rFonts w:ascii="Times New Roman" w:hAnsi="Times New Roman"/>
          <w:lang w:val="en-GB"/>
        </w:rPr>
        <w:t xml:space="preserve">Local changes in habitat structure due to fire and grazing </w:t>
      </w:r>
      <w:r w:rsidR="00453838" w:rsidRPr="0040751D">
        <w:rPr>
          <w:rFonts w:ascii="Times New Roman" w:hAnsi="Times New Roman"/>
          <w:lang w:val="en-GB"/>
        </w:rPr>
        <w:t>are</w:t>
      </w:r>
      <w:r w:rsidR="00E20190" w:rsidRPr="0040751D">
        <w:rPr>
          <w:rFonts w:ascii="Times New Roman" w:hAnsi="Times New Roman"/>
          <w:lang w:val="en-GB"/>
        </w:rPr>
        <w:t xml:space="preserve"> also factor</w:t>
      </w:r>
      <w:r w:rsidR="00453838" w:rsidRPr="0040751D">
        <w:rPr>
          <w:rFonts w:ascii="Times New Roman" w:hAnsi="Times New Roman"/>
          <w:lang w:val="en-GB"/>
        </w:rPr>
        <w:t>s</w:t>
      </w:r>
      <w:r w:rsidR="00E20190" w:rsidRPr="0040751D">
        <w:rPr>
          <w:rFonts w:ascii="Times New Roman" w:hAnsi="Times New Roman"/>
          <w:lang w:val="en-GB"/>
        </w:rPr>
        <w:t xml:space="preserve"> in some areas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_Ref392249225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31</w:t>
      </w:r>
      <w:r w:rsidR="00F77772">
        <w:rPr>
          <w:rFonts w:ascii="Times New Roman" w:hAnsi="Times New Roman"/>
          <w:lang w:val="en-GB"/>
        </w:rPr>
        <w:fldChar w:fldCharType="end"/>
      </w:r>
      <w:r w:rsidR="00811D18"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_Ref392249231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32</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w:t>
      </w:r>
    </w:p>
    <w:p w14:paraId="3DA6B2DC" w14:textId="4965CF29" w:rsidR="00757576" w:rsidRPr="00A96C79" w:rsidRDefault="00950227" w:rsidP="00EC7777">
      <w:pPr>
        <w:pStyle w:val="BodyA"/>
        <w:spacing w:line="480" w:lineRule="auto"/>
        <w:ind w:firstLine="720"/>
        <w:rPr>
          <w:rFonts w:ascii="Times New Roman" w:hAnsi="Times New Roman"/>
          <w:lang w:val="en-GB"/>
        </w:rPr>
      </w:pPr>
      <w:r w:rsidRPr="0040751D">
        <w:rPr>
          <w:rFonts w:ascii="Times New Roman" w:hAnsi="Times New Roman"/>
          <w:lang w:val="en-GB"/>
        </w:rPr>
        <w:t>Here we characterize</w:t>
      </w:r>
      <w:r w:rsidR="004F71CA" w:rsidRPr="0040751D">
        <w:rPr>
          <w:rFonts w:ascii="Times New Roman" w:hAnsi="Times New Roman"/>
          <w:lang w:val="en-GB"/>
        </w:rPr>
        <w:t>d</w:t>
      </w:r>
      <w:r w:rsidRPr="0040751D">
        <w:rPr>
          <w:rFonts w:ascii="Times New Roman" w:hAnsi="Times New Roman"/>
          <w:lang w:val="en-GB"/>
        </w:rPr>
        <w:t xml:space="preserve"> </w:t>
      </w:r>
      <w:r w:rsidR="0095281F" w:rsidRPr="0040751D">
        <w:rPr>
          <w:rFonts w:ascii="Times New Roman" w:hAnsi="Times New Roman"/>
          <w:lang w:val="en-GB"/>
        </w:rPr>
        <w:t>spatial</w:t>
      </w:r>
      <w:r w:rsidRPr="0040751D">
        <w:rPr>
          <w:rFonts w:ascii="Times New Roman" w:hAnsi="Times New Roman"/>
          <w:lang w:val="en-GB"/>
        </w:rPr>
        <w:t xml:space="preserve"> variation in elevational range responses of small mammals </w:t>
      </w:r>
      <w:r w:rsidR="00D37B2E" w:rsidRPr="0040751D">
        <w:rPr>
          <w:rFonts w:ascii="Times New Roman" w:hAnsi="Times New Roman"/>
          <w:lang w:val="en-GB"/>
        </w:rPr>
        <w:t xml:space="preserve">in protected areas </w:t>
      </w:r>
      <w:r w:rsidRPr="0040751D">
        <w:rPr>
          <w:rFonts w:ascii="Times New Roman" w:hAnsi="Times New Roman"/>
          <w:lang w:val="en-GB"/>
        </w:rPr>
        <w:t xml:space="preserve">of montane California by expanding our analysis </w:t>
      </w:r>
      <w:r w:rsidR="00776F10" w:rsidRPr="0040751D">
        <w:rPr>
          <w:rFonts w:ascii="Times New Roman" w:hAnsi="Times New Roman"/>
          <w:lang w:val="en-GB"/>
        </w:rPr>
        <w:t>centred</w:t>
      </w:r>
      <w:r w:rsidR="003830D2" w:rsidRPr="0040751D">
        <w:rPr>
          <w:rFonts w:ascii="Times New Roman" w:hAnsi="Times New Roman"/>
          <w:lang w:val="en-GB"/>
        </w:rPr>
        <w:t xml:space="preserve"> on </w:t>
      </w:r>
      <w:r w:rsidRPr="0040751D">
        <w:rPr>
          <w:rFonts w:ascii="Times New Roman" w:hAnsi="Times New Roman"/>
          <w:lang w:val="en-GB"/>
        </w:rPr>
        <w:t xml:space="preserve">a single region in central </w:t>
      </w:r>
      <w:r w:rsidR="009302E6" w:rsidRPr="0040751D">
        <w:rPr>
          <w:rFonts w:ascii="Times New Roman" w:hAnsi="Times New Roman"/>
          <w:lang w:val="en-GB"/>
        </w:rPr>
        <w:t xml:space="preserve">California </w:t>
      </w:r>
      <w:r w:rsidRPr="0040751D">
        <w:rPr>
          <w:rFonts w:ascii="Times New Roman" w:hAnsi="Times New Roman"/>
          <w:lang w:val="en-GB"/>
        </w:rPr>
        <w:t>(Yosemite</w:t>
      </w:r>
      <w:r w:rsidR="003830D2" w:rsidRPr="0040751D">
        <w:rPr>
          <w:rFonts w:ascii="Times New Roman" w:hAnsi="Times New Roman"/>
          <w:lang w:val="en-GB"/>
        </w:rPr>
        <w:t xml:space="preserve"> National Park</w:t>
      </w:r>
      <w:r w:rsidR="004119B6" w:rsidRPr="0040751D">
        <w:rPr>
          <w:rFonts w:ascii="Times New Roman" w:hAnsi="Times New Roman"/>
          <w:lang w:val="en-GB"/>
        </w:rPr>
        <w:t>, central Sierra Nevada</w:t>
      </w:r>
      <w:r w:rsidRPr="0040751D">
        <w:rPr>
          <w:rFonts w:ascii="Times New Roman" w:hAnsi="Times New Roman"/>
          <w:lang w:val="en-GB"/>
        </w:rPr>
        <w: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811D18" w:rsidRPr="0040751D">
        <w:rPr>
          <w:rFonts w:ascii="Times New Roman" w:hAnsi="Times New Roman"/>
          <w:lang w:val="en-GB"/>
        </w:rPr>
        <w:t xml:space="preserve"> </w:t>
      </w:r>
      <w:r w:rsidR="0095281F" w:rsidRPr="0040751D">
        <w:rPr>
          <w:rFonts w:ascii="Times New Roman" w:hAnsi="Times New Roman"/>
          <w:lang w:val="en-GB"/>
        </w:rPr>
        <w:t>to</w:t>
      </w:r>
      <w:r w:rsidRPr="0040751D">
        <w:rPr>
          <w:rFonts w:ascii="Times New Roman" w:hAnsi="Times New Roman"/>
          <w:lang w:val="en-GB"/>
        </w:rPr>
        <w:t xml:space="preserve"> </w:t>
      </w:r>
      <w:r w:rsidR="0095281F" w:rsidRPr="0040751D">
        <w:rPr>
          <w:rFonts w:ascii="Times New Roman" w:hAnsi="Times New Roman"/>
          <w:lang w:val="en-GB"/>
        </w:rPr>
        <w:t>other regions in</w:t>
      </w:r>
      <w:r w:rsidRPr="0040751D">
        <w:rPr>
          <w:rFonts w:ascii="Times New Roman" w:hAnsi="Times New Roman"/>
          <w:lang w:val="en-GB"/>
        </w:rPr>
        <w:t xml:space="preserve"> the north (</w:t>
      </w:r>
      <w:proofErr w:type="spellStart"/>
      <w:r w:rsidRPr="0040751D">
        <w:rPr>
          <w:rFonts w:ascii="Times New Roman" w:hAnsi="Times New Roman"/>
          <w:lang w:val="en-GB"/>
        </w:rPr>
        <w:t>Lassen</w:t>
      </w:r>
      <w:proofErr w:type="spellEnd"/>
      <w:r w:rsidR="00446AF9" w:rsidRPr="0040751D">
        <w:rPr>
          <w:rFonts w:ascii="Times New Roman" w:hAnsi="Times New Roman"/>
          <w:lang w:val="en-GB"/>
        </w:rPr>
        <w:t xml:space="preserve"> Volcanic</w:t>
      </w:r>
      <w:r w:rsidR="003830D2" w:rsidRPr="0040751D">
        <w:rPr>
          <w:rFonts w:ascii="Times New Roman" w:hAnsi="Times New Roman"/>
          <w:lang w:val="en-GB"/>
        </w:rPr>
        <w:t xml:space="preserve"> National Park</w:t>
      </w:r>
      <w:r w:rsidR="004119B6" w:rsidRPr="0040751D">
        <w:rPr>
          <w:rFonts w:ascii="Times New Roman" w:hAnsi="Times New Roman"/>
          <w:lang w:val="en-GB"/>
        </w:rPr>
        <w:t>, southern Cascade Range</w:t>
      </w:r>
      <w:r w:rsidRPr="0040751D">
        <w:rPr>
          <w:rFonts w:ascii="Times New Roman" w:hAnsi="Times New Roman"/>
          <w:lang w:val="en-GB"/>
        </w:rPr>
        <w:t>) and south (Sequoia</w:t>
      </w:r>
      <w:r w:rsidR="003830D2" w:rsidRPr="0040751D">
        <w:rPr>
          <w:rFonts w:ascii="Times New Roman" w:hAnsi="Times New Roman"/>
          <w:lang w:val="en-GB"/>
        </w:rPr>
        <w:t>/Kings Canyon National Parks</w:t>
      </w:r>
      <w:r w:rsidR="004119B6" w:rsidRPr="0040751D">
        <w:rPr>
          <w:rFonts w:ascii="Times New Roman" w:hAnsi="Times New Roman"/>
          <w:lang w:val="en-GB"/>
        </w:rPr>
        <w:t>, southern Sierra Nevada</w:t>
      </w:r>
      <w:r w:rsidRPr="0040751D">
        <w:rPr>
          <w:rFonts w:ascii="Times New Roman" w:hAnsi="Times New Roman"/>
          <w:lang w:val="en-GB"/>
        </w:rPr>
        <w:t>). We control</w:t>
      </w:r>
      <w:r w:rsidR="00374212">
        <w:rPr>
          <w:rFonts w:ascii="Times New Roman" w:hAnsi="Times New Roman"/>
          <w:lang w:val="en-GB"/>
        </w:rPr>
        <w:t>led</w:t>
      </w:r>
      <w:r w:rsidRPr="0040751D">
        <w:rPr>
          <w:rFonts w:ascii="Times New Roman" w:hAnsi="Times New Roman"/>
          <w:lang w:val="en-GB"/>
        </w:rPr>
        <w:t xml:space="preserve"> for variation in detectability among species and survey eras to compare elevational limits from the early 20</w:t>
      </w:r>
      <w:r w:rsidRPr="00F77772">
        <w:rPr>
          <w:rFonts w:ascii="Times New Roman" w:hAnsi="Times New Roman"/>
          <w:vertAlign w:val="superscript"/>
          <w:lang w:val="en-GB"/>
        </w:rPr>
        <w:t>th</w:t>
      </w:r>
      <w:r w:rsidRPr="0040751D">
        <w:rPr>
          <w:rFonts w:ascii="Times New Roman" w:hAnsi="Times New Roman"/>
          <w:lang w:val="en-GB"/>
        </w:rPr>
        <w:t xml:space="preserve"> </w:t>
      </w:r>
      <w:r w:rsidR="009027B6" w:rsidRPr="0040751D">
        <w:rPr>
          <w:rFonts w:ascii="Times New Roman" w:hAnsi="Times New Roman"/>
          <w:lang w:val="en-GB"/>
        </w:rPr>
        <w:t>Century</w:t>
      </w:r>
      <w:r w:rsidRPr="0040751D">
        <w:rPr>
          <w:rFonts w:ascii="Times New Roman" w:hAnsi="Times New Roman"/>
          <w:lang w:val="en-GB"/>
        </w:rPr>
        <w:t xml:space="preserve"> (1911-1934) to </w:t>
      </w:r>
      <w:r w:rsidR="007E3B2B" w:rsidRPr="0040751D">
        <w:rPr>
          <w:rFonts w:ascii="Times New Roman" w:hAnsi="Times New Roman"/>
          <w:lang w:val="en-GB"/>
        </w:rPr>
        <w:t xml:space="preserve">the </w:t>
      </w:r>
      <w:r w:rsidRPr="0040751D">
        <w:rPr>
          <w:rFonts w:ascii="Times New Roman" w:hAnsi="Times New Roman"/>
          <w:lang w:val="en-GB"/>
        </w:rPr>
        <w:t xml:space="preserve">present (2003-2010). </w:t>
      </w:r>
      <w:r w:rsidR="00C420FD" w:rsidRPr="0040751D">
        <w:rPr>
          <w:rFonts w:ascii="Times New Roman" w:hAnsi="Times New Roman"/>
          <w:lang w:val="en-GB"/>
        </w:rPr>
        <w:t>With dat</w:t>
      </w:r>
      <w:r w:rsidR="00485CCA" w:rsidRPr="0040751D">
        <w:rPr>
          <w:rFonts w:ascii="Times New Roman" w:hAnsi="Times New Roman"/>
          <w:lang w:val="en-GB"/>
        </w:rPr>
        <w:t>a from multiple, geographically-</w:t>
      </w:r>
      <w:r w:rsidR="00C420FD" w:rsidRPr="0040751D">
        <w:rPr>
          <w:rFonts w:ascii="Times New Roman" w:hAnsi="Times New Roman"/>
          <w:lang w:val="en-GB"/>
        </w:rPr>
        <w:t xml:space="preserve">separated </w:t>
      </w:r>
      <w:r w:rsidR="00485CCA" w:rsidRPr="0040751D">
        <w:rPr>
          <w:rFonts w:ascii="Times New Roman" w:hAnsi="Times New Roman"/>
          <w:lang w:val="en-GB"/>
        </w:rPr>
        <w:t xml:space="preserve">regions of </w:t>
      </w:r>
      <w:r w:rsidR="00EB6004" w:rsidRPr="0040751D">
        <w:rPr>
          <w:rFonts w:ascii="Times New Roman" w:hAnsi="Times New Roman"/>
          <w:lang w:val="en-GB"/>
        </w:rPr>
        <w:t>montane California</w:t>
      </w:r>
      <w:r w:rsidR="00485CCA" w:rsidRPr="0040751D">
        <w:rPr>
          <w:rFonts w:ascii="Times New Roman" w:hAnsi="Times New Roman"/>
          <w:lang w:val="en-GB"/>
        </w:rPr>
        <w:t xml:space="preserve"> </w:t>
      </w:r>
      <w:r w:rsidR="009027B6" w:rsidRPr="0040751D">
        <w:rPr>
          <w:rFonts w:ascii="Times New Roman" w:hAnsi="Times New Roman"/>
          <w:lang w:val="en-GB"/>
        </w:rPr>
        <w:t>that have</w:t>
      </w:r>
      <w:r w:rsidR="0012673A" w:rsidRPr="0040751D">
        <w:rPr>
          <w:rFonts w:ascii="Times New Roman" w:hAnsi="Times New Roman"/>
          <w:lang w:val="en-GB"/>
        </w:rPr>
        <w:t xml:space="preserve"> </w:t>
      </w:r>
      <w:r w:rsidR="009027B6" w:rsidRPr="0040751D">
        <w:rPr>
          <w:rFonts w:ascii="Times New Roman" w:hAnsi="Times New Roman"/>
          <w:lang w:val="en-GB"/>
        </w:rPr>
        <w:t xml:space="preserve">experienced </w:t>
      </w:r>
      <w:r w:rsidR="00E201A0" w:rsidRPr="0040751D">
        <w:rPr>
          <w:rFonts w:ascii="Times New Roman" w:hAnsi="Times New Roman"/>
          <w:lang w:val="en-GB"/>
        </w:rPr>
        <w:t xml:space="preserve">limited </w:t>
      </w:r>
      <w:r w:rsidR="009027B6" w:rsidRPr="0040751D">
        <w:rPr>
          <w:rFonts w:ascii="Times New Roman" w:hAnsi="Times New Roman"/>
          <w:lang w:val="en-GB"/>
        </w:rPr>
        <w:t>land-use change</w:t>
      </w:r>
      <w:r w:rsidR="00C05B6F" w:rsidRPr="0040751D">
        <w:rPr>
          <w:rFonts w:ascii="Times New Roman" w:hAnsi="Times New Roman"/>
          <w:lang w:val="en-GB"/>
        </w:rPr>
        <w:t>,</w:t>
      </w:r>
      <w:r w:rsidR="00485CCA" w:rsidRPr="0040751D">
        <w:rPr>
          <w:rFonts w:ascii="Times New Roman" w:hAnsi="Times New Roman"/>
          <w:lang w:val="en-GB"/>
        </w:rPr>
        <w:t xml:space="preserve"> </w:t>
      </w:r>
      <w:r w:rsidR="00C420FD" w:rsidRPr="0040751D">
        <w:rPr>
          <w:rFonts w:ascii="Times New Roman" w:hAnsi="Times New Roman"/>
          <w:lang w:val="en-GB"/>
        </w:rPr>
        <w:t>we</w:t>
      </w:r>
      <w:r w:rsidR="0068232A" w:rsidRPr="0040751D">
        <w:rPr>
          <w:rFonts w:ascii="Times New Roman" w:hAnsi="Times New Roman"/>
          <w:lang w:val="en-GB"/>
        </w:rPr>
        <w:t xml:space="preserve"> </w:t>
      </w:r>
      <w:r w:rsidR="00C05B6F" w:rsidRPr="0040751D">
        <w:rPr>
          <w:rFonts w:ascii="Times New Roman" w:hAnsi="Times New Roman"/>
          <w:lang w:val="en-GB"/>
        </w:rPr>
        <w:t>tested four prediction</w:t>
      </w:r>
      <w:r w:rsidR="009E1648" w:rsidRPr="0040751D">
        <w:rPr>
          <w:rFonts w:ascii="Times New Roman" w:hAnsi="Times New Roman"/>
          <w:lang w:val="en-GB"/>
        </w:rPr>
        <w:t>s</w:t>
      </w:r>
      <w:r w:rsidR="0066477D" w:rsidRPr="0040751D">
        <w:rPr>
          <w:rFonts w:ascii="Times New Roman" w:hAnsi="Times New Roman"/>
          <w:lang w:val="en-GB"/>
        </w:rPr>
        <w:t xml:space="preserve"> </w:t>
      </w:r>
      <w:r w:rsidR="00271D24" w:rsidRPr="0040751D">
        <w:rPr>
          <w:rFonts w:ascii="Times New Roman" w:hAnsi="Times New Roman"/>
          <w:lang w:val="en-GB"/>
        </w:rPr>
        <w:t xml:space="preserve">of the influence of climate </w:t>
      </w:r>
      <w:r w:rsidR="00F067D1" w:rsidRPr="0040751D">
        <w:rPr>
          <w:rFonts w:ascii="Times New Roman" w:hAnsi="Times New Roman"/>
          <w:lang w:val="en-GB"/>
        </w:rPr>
        <w:t>warming</w:t>
      </w:r>
      <w:r w:rsidR="00271D24" w:rsidRPr="0040751D">
        <w:rPr>
          <w:rFonts w:ascii="Times New Roman" w:hAnsi="Times New Roman"/>
          <w:lang w:val="en-GB"/>
        </w:rPr>
        <w:t xml:space="preserve"> on elevational ranges </w:t>
      </w:r>
      <w:r w:rsidR="00C05B6F" w:rsidRPr="0040751D">
        <w:rPr>
          <w:rFonts w:ascii="Times New Roman" w:hAnsi="Times New Roman"/>
          <w:lang w:val="en-GB"/>
        </w:rPr>
        <w:t xml:space="preserve">that </w:t>
      </w:r>
      <w:r w:rsidR="00BE0512" w:rsidRPr="0040751D">
        <w:rPr>
          <w:rFonts w:ascii="Times New Roman" w:hAnsi="Times New Roman"/>
          <w:lang w:val="en-GB"/>
        </w:rPr>
        <w:t>emerg</w:t>
      </w:r>
      <w:r w:rsidR="00C05B6F" w:rsidRPr="0040751D">
        <w:rPr>
          <w:rFonts w:ascii="Times New Roman" w:hAnsi="Times New Roman"/>
          <w:lang w:val="en-GB"/>
        </w:rPr>
        <w:t>ed</w:t>
      </w:r>
      <w:r w:rsidR="00BE0512" w:rsidRPr="0040751D">
        <w:rPr>
          <w:rFonts w:ascii="Times New Roman" w:hAnsi="Times New Roman"/>
          <w:lang w:val="en-GB"/>
        </w:rPr>
        <w:t xml:space="preserve"> from patterns observed in the Yosemite region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 xml:space="preserve"> and in birds across </w:t>
      </w:r>
      <w:r w:rsidR="00453838" w:rsidRPr="0040751D">
        <w:rPr>
          <w:rFonts w:ascii="Times New Roman" w:hAnsi="Times New Roman"/>
          <w:lang w:val="en-GB"/>
        </w:rPr>
        <w:t xml:space="preserve">montane </w:t>
      </w:r>
      <w:r w:rsidR="00811D18" w:rsidRPr="0040751D">
        <w:rPr>
          <w:rFonts w:ascii="Times New Roman" w:hAnsi="Times New Roman"/>
          <w:lang w:val="en-GB"/>
        </w:rPr>
        <w:t>California</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12673A" w:rsidRPr="0040751D">
        <w:rPr>
          <w:rFonts w:ascii="Times New Roman" w:hAnsi="Times New Roman"/>
          <w:lang w:val="en-GB"/>
        </w:rPr>
        <w:t xml:space="preserve">. If </w:t>
      </w:r>
      <w:r w:rsidR="00F64BB4" w:rsidRPr="0040751D">
        <w:rPr>
          <w:rFonts w:ascii="Times New Roman" w:hAnsi="Times New Roman"/>
          <w:lang w:val="en-GB"/>
        </w:rPr>
        <w:t xml:space="preserve">overall </w:t>
      </w:r>
      <w:r w:rsidR="0012673A" w:rsidRPr="0040751D">
        <w:rPr>
          <w:rFonts w:ascii="Times New Roman" w:hAnsi="Times New Roman"/>
          <w:lang w:val="en-GB"/>
        </w:rPr>
        <w:t xml:space="preserve">climate warming is the predominant driver of </w:t>
      </w:r>
      <w:r w:rsidR="00863804" w:rsidRPr="0040751D">
        <w:rPr>
          <w:rFonts w:ascii="Times New Roman" w:hAnsi="Times New Roman"/>
          <w:lang w:val="en-GB"/>
        </w:rPr>
        <w:t xml:space="preserve">elevational </w:t>
      </w:r>
      <w:r w:rsidR="0012673A" w:rsidRPr="0040751D">
        <w:rPr>
          <w:rFonts w:ascii="Times New Roman" w:hAnsi="Times New Roman"/>
          <w:lang w:val="en-GB"/>
        </w:rPr>
        <w:t>range change, then</w:t>
      </w:r>
      <w:r w:rsidR="00BE0512" w:rsidRPr="0040751D">
        <w:rPr>
          <w:rFonts w:ascii="Times New Roman" w:hAnsi="Times New Roman"/>
          <w:lang w:val="en-GB"/>
        </w:rPr>
        <w:t xml:space="preserve"> </w:t>
      </w:r>
      <w:r w:rsidR="00925829" w:rsidRPr="0040751D">
        <w:rPr>
          <w:rFonts w:ascii="Times New Roman" w:hAnsi="Times New Roman"/>
          <w:lang w:val="en-GB"/>
        </w:rPr>
        <w:t>(1)</w:t>
      </w:r>
      <w:r w:rsidR="00C420FD" w:rsidRPr="0040751D">
        <w:rPr>
          <w:rFonts w:ascii="Times New Roman" w:hAnsi="Times New Roman"/>
          <w:lang w:val="en-GB"/>
        </w:rPr>
        <w:t xml:space="preserve"> </w:t>
      </w:r>
      <w:r w:rsidR="0068232A" w:rsidRPr="0040751D">
        <w:rPr>
          <w:rFonts w:ascii="Times New Roman" w:hAnsi="Times New Roman"/>
          <w:lang w:val="en-GB"/>
        </w:rPr>
        <w:t>up</w:t>
      </w:r>
      <w:r w:rsidR="0066477D" w:rsidRPr="0040751D">
        <w:rPr>
          <w:rFonts w:ascii="Times New Roman" w:hAnsi="Times New Roman"/>
          <w:lang w:val="en-GB"/>
        </w:rPr>
        <w:t>slope</w:t>
      </w:r>
      <w:r w:rsidR="0068232A" w:rsidRPr="0040751D">
        <w:rPr>
          <w:rFonts w:ascii="Times New Roman" w:hAnsi="Times New Roman"/>
          <w:lang w:val="en-GB"/>
        </w:rPr>
        <w:t xml:space="preserve"> shifts</w:t>
      </w:r>
      <w:r w:rsidR="00292B52" w:rsidRPr="0040751D">
        <w:rPr>
          <w:rFonts w:ascii="Times New Roman" w:hAnsi="Times New Roman"/>
          <w:lang w:val="en-GB"/>
        </w:rPr>
        <w:t xml:space="preserve"> </w:t>
      </w:r>
      <w:r w:rsidR="00C05B6F" w:rsidRPr="0040751D">
        <w:rPr>
          <w:rFonts w:ascii="Times New Roman" w:hAnsi="Times New Roman"/>
          <w:lang w:val="en-GB"/>
        </w:rPr>
        <w:t>should be</w:t>
      </w:r>
      <w:r w:rsidR="00F7150A" w:rsidRPr="0040751D">
        <w:rPr>
          <w:rFonts w:ascii="Times New Roman" w:hAnsi="Times New Roman"/>
          <w:lang w:val="en-GB"/>
        </w:rPr>
        <w:t xml:space="preserve"> </w:t>
      </w:r>
      <w:r w:rsidR="0066477D" w:rsidRPr="0040751D">
        <w:rPr>
          <w:rFonts w:ascii="Times New Roman" w:hAnsi="Times New Roman"/>
          <w:lang w:val="en-GB"/>
        </w:rPr>
        <w:t xml:space="preserve">the most common change across </w:t>
      </w:r>
      <w:r w:rsidR="00292B52" w:rsidRPr="0040751D">
        <w:rPr>
          <w:rFonts w:ascii="Times New Roman" w:hAnsi="Times New Roman"/>
          <w:lang w:val="en-GB"/>
        </w:rPr>
        <w:t>all regions</w:t>
      </w:r>
      <w:r w:rsidR="00C05B6F" w:rsidRPr="0040751D">
        <w:rPr>
          <w:rFonts w:ascii="Times New Roman" w:hAnsi="Times New Roman"/>
          <w:lang w:val="en-GB"/>
        </w:rPr>
        <w:t>;</w:t>
      </w:r>
      <w:r w:rsidR="00F64BB4" w:rsidRPr="0040751D">
        <w:rPr>
          <w:rFonts w:ascii="Times New Roman" w:hAnsi="Times New Roman"/>
          <w:lang w:val="en-GB"/>
        </w:rPr>
        <w:t xml:space="preserve"> and</w:t>
      </w:r>
      <w:r w:rsidR="0066477D" w:rsidRPr="0040751D">
        <w:rPr>
          <w:rFonts w:ascii="Times New Roman" w:hAnsi="Times New Roman"/>
          <w:lang w:val="en-GB"/>
        </w:rPr>
        <w:t xml:space="preserve"> </w:t>
      </w:r>
      <w:r w:rsidR="006D7ACB" w:rsidRPr="0040751D">
        <w:rPr>
          <w:rFonts w:ascii="Times New Roman" w:hAnsi="Times New Roman"/>
          <w:lang w:val="en-GB"/>
        </w:rPr>
        <w:t xml:space="preserve">(2) range contractions </w:t>
      </w:r>
      <w:r w:rsidR="00C05B6F" w:rsidRPr="0040751D">
        <w:rPr>
          <w:rFonts w:ascii="Times New Roman" w:hAnsi="Times New Roman"/>
          <w:lang w:val="en-GB"/>
        </w:rPr>
        <w:t xml:space="preserve">should be </w:t>
      </w:r>
      <w:r w:rsidR="005D668E" w:rsidRPr="0040751D">
        <w:rPr>
          <w:rFonts w:ascii="Times New Roman" w:hAnsi="Times New Roman"/>
          <w:lang w:val="en-GB"/>
        </w:rPr>
        <w:t xml:space="preserve">more </w:t>
      </w:r>
      <w:r w:rsidR="0012673A" w:rsidRPr="0040751D">
        <w:rPr>
          <w:rFonts w:ascii="Times New Roman" w:hAnsi="Times New Roman"/>
          <w:lang w:val="en-GB"/>
        </w:rPr>
        <w:t>frequent</w:t>
      </w:r>
      <w:r w:rsidR="005D668E" w:rsidRPr="0040751D">
        <w:rPr>
          <w:rFonts w:ascii="Times New Roman" w:hAnsi="Times New Roman"/>
          <w:lang w:val="en-GB"/>
        </w:rPr>
        <w:t xml:space="preserve"> </w:t>
      </w:r>
      <w:r w:rsidR="00B55150" w:rsidRPr="0040751D">
        <w:rPr>
          <w:rFonts w:ascii="Times New Roman" w:hAnsi="Times New Roman"/>
          <w:lang w:val="en-GB"/>
        </w:rPr>
        <w:t xml:space="preserve">in </w:t>
      </w:r>
      <w:r w:rsidR="006D7ACB" w:rsidRPr="0040751D">
        <w:rPr>
          <w:rFonts w:ascii="Times New Roman" w:hAnsi="Times New Roman"/>
          <w:lang w:val="en-GB"/>
        </w:rPr>
        <w:t xml:space="preserve">high </w:t>
      </w:r>
      <w:r w:rsidR="0012673A" w:rsidRPr="0040751D">
        <w:rPr>
          <w:rFonts w:ascii="Times New Roman" w:hAnsi="Times New Roman"/>
          <w:lang w:val="en-GB"/>
        </w:rPr>
        <w:t xml:space="preserve">than low </w:t>
      </w:r>
      <w:r w:rsidR="006D7ACB" w:rsidRPr="0040751D">
        <w:rPr>
          <w:rFonts w:ascii="Times New Roman" w:hAnsi="Times New Roman"/>
          <w:lang w:val="en-GB"/>
        </w:rPr>
        <w:t>elevation species</w:t>
      </w:r>
      <w:r w:rsidR="0012673A" w:rsidRPr="0040751D">
        <w:rPr>
          <w:rFonts w:ascii="Times New Roman" w:hAnsi="Times New Roman"/>
          <w:lang w:val="en-GB"/>
        </w:rPr>
        <w:t>,</w:t>
      </w:r>
      <w:r w:rsidR="006D7ACB" w:rsidRPr="0040751D">
        <w:rPr>
          <w:rFonts w:ascii="Times New Roman" w:hAnsi="Times New Roman"/>
          <w:lang w:val="en-GB"/>
        </w:rPr>
        <w:t xml:space="preserve"> </w:t>
      </w:r>
      <w:r w:rsidR="00C05B6F" w:rsidRPr="0040751D">
        <w:rPr>
          <w:rFonts w:ascii="Times New Roman" w:hAnsi="Times New Roman"/>
          <w:lang w:val="en-GB"/>
        </w:rPr>
        <w:t xml:space="preserve">and </w:t>
      </w:r>
      <w:r w:rsidR="00FE72B4" w:rsidRPr="0040751D">
        <w:rPr>
          <w:rFonts w:ascii="Times New Roman" w:hAnsi="Times New Roman"/>
          <w:lang w:val="en-GB"/>
        </w:rPr>
        <w:t xml:space="preserve">range </w:t>
      </w:r>
      <w:r w:rsidR="00B55150" w:rsidRPr="0040751D">
        <w:rPr>
          <w:rFonts w:ascii="Times New Roman" w:hAnsi="Times New Roman"/>
          <w:lang w:val="en-GB"/>
        </w:rPr>
        <w:t xml:space="preserve">expansions more common in </w:t>
      </w:r>
      <w:r w:rsidR="00BE0512" w:rsidRPr="0040751D">
        <w:rPr>
          <w:rFonts w:ascii="Times New Roman" w:hAnsi="Times New Roman"/>
          <w:lang w:val="en-GB"/>
        </w:rPr>
        <w:t xml:space="preserve">low </w:t>
      </w:r>
      <w:r w:rsidR="0012673A" w:rsidRPr="0040751D">
        <w:rPr>
          <w:rFonts w:ascii="Times New Roman" w:hAnsi="Times New Roman"/>
          <w:lang w:val="en-GB"/>
        </w:rPr>
        <w:t xml:space="preserve">than high </w:t>
      </w:r>
      <w:r w:rsidR="00BE0512" w:rsidRPr="0040751D">
        <w:rPr>
          <w:rFonts w:ascii="Times New Roman" w:hAnsi="Times New Roman"/>
          <w:lang w:val="en-GB"/>
        </w:rPr>
        <w:t>elevation species</w:t>
      </w:r>
      <w:r w:rsidR="007C724C" w:rsidRPr="0040751D">
        <w:rPr>
          <w:rFonts w:ascii="Times New Roman" w:hAnsi="Times New Roman"/>
          <w:lang w:val="en-GB"/>
        </w:rPr>
        <w:t xml:space="preserve">. </w:t>
      </w:r>
      <w:r w:rsidR="00B13D5C" w:rsidRPr="0040751D">
        <w:rPr>
          <w:rFonts w:ascii="Times New Roman" w:hAnsi="Times New Roman"/>
          <w:lang w:val="en-GB"/>
        </w:rPr>
        <w:t>If</w:t>
      </w:r>
      <w:r w:rsidR="00993B4D" w:rsidRPr="0040751D">
        <w:rPr>
          <w:rFonts w:ascii="Times New Roman" w:hAnsi="Times New Roman"/>
          <w:lang w:val="en-GB"/>
        </w:rPr>
        <w:t>,</w:t>
      </w:r>
      <w:r w:rsidR="00E94085" w:rsidRPr="0040751D">
        <w:rPr>
          <w:rFonts w:ascii="Times New Roman" w:hAnsi="Times New Roman"/>
          <w:lang w:val="en-GB"/>
        </w:rPr>
        <w:t xml:space="preserve"> </w:t>
      </w:r>
      <w:r w:rsidR="00B13D5C" w:rsidRPr="0040751D">
        <w:rPr>
          <w:rFonts w:ascii="Times New Roman" w:hAnsi="Times New Roman"/>
          <w:lang w:val="en-GB"/>
        </w:rPr>
        <w:t xml:space="preserve">however, </w:t>
      </w:r>
      <w:r w:rsidR="002155BD" w:rsidRPr="0040751D">
        <w:rPr>
          <w:rFonts w:ascii="Times New Roman" w:hAnsi="Times New Roman"/>
          <w:lang w:val="en-GB"/>
        </w:rPr>
        <w:t xml:space="preserve">species have responded to the heterogeneous climate change </w:t>
      </w:r>
      <w:r w:rsidR="00993B4D" w:rsidRPr="0040751D">
        <w:rPr>
          <w:rFonts w:ascii="Times New Roman" w:hAnsi="Times New Roman"/>
          <w:lang w:val="en-GB"/>
        </w:rPr>
        <w:t>across the landscape</w:t>
      </w:r>
      <w:r w:rsidR="00F067D1" w:rsidRPr="0040751D">
        <w:rPr>
          <w:rFonts w:ascii="Times New Roman" w:hAnsi="Times New Roman"/>
          <w:lang w:val="en-GB"/>
        </w:rPr>
        <w:t xml:space="preserve"> and to both temperature and precipitation change</w:t>
      </w:r>
      <w:r w:rsidR="00B13D5C" w:rsidRPr="0040751D">
        <w:rPr>
          <w:rFonts w:ascii="Times New Roman" w:hAnsi="Times New Roman"/>
          <w:lang w:val="en-GB"/>
        </w:rPr>
        <w:t>, then</w:t>
      </w:r>
      <w:r w:rsidR="00BE0512" w:rsidRPr="0040751D">
        <w:rPr>
          <w:rFonts w:ascii="Times New Roman" w:hAnsi="Times New Roman"/>
          <w:lang w:val="en-GB"/>
        </w:rPr>
        <w:t xml:space="preserve"> </w:t>
      </w:r>
      <w:r w:rsidR="007C724C" w:rsidRPr="0040751D">
        <w:rPr>
          <w:rFonts w:ascii="Times New Roman" w:hAnsi="Times New Roman"/>
          <w:lang w:val="en-GB"/>
        </w:rPr>
        <w:t xml:space="preserve">(3) </w:t>
      </w:r>
      <w:r w:rsidR="00B72D0D" w:rsidRPr="0040751D">
        <w:rPr>
          <w:rFonts w:ascii="Times New Roman" w:hAnsi="Times New Roman"/>
          <w:lang w:val="en-GB"/>
        </w:rPr>
        <w:t xml:space="preserve">elevational ranges of species should shift </w:t>
      </w:r>
      <w:r w:rsidR="007C724C" w:rsidRPr="0040751D">
        <w:rPr>
          <w:rFonts w:ascii="Times New Roman" w:hAnsi="Times New Roman"/>
          <w:lang w:val="en-GB"/>
        </w:rPr>
        <w:t>inconsistent</w:t>
      </w:r>
      <w:r w:rsidR="00B72D0D" w:rsidRPr="0040751D">
        <w:rPr>
          <w:rFonts w:ascii="Times New Roman" w:hAnsi="Times New Roman"/>
          <w:lang w:val="en-GB"/>
        </w:rPr>
        <w:t>ly</w:t>
      </w:r>
      <w:r w:rsidR="007C724C" w:rsidRPr="0040751D">
        <w:rPr>
          <w:rFonts w:ascii="Times New Roman" w:hAnsi="Times New Roman"/>
          <w:lang w:val="en-GB"/>
        </w:rPr>
        <w:t xml:space="preserve"> </w:t>
      </w:r>
      <w:proofErr w:type="gramStart"/>
      <w:r w:rsidR="007C724C" w:rsidRPr="0040751D">
        <w:rPr>
          <w:rFonts w:ascii="Times New Roman" w:hAnsi="Times New Roman"/>
          <w:lang w:val="en-GB"/>
        </w:rPr>
        <w:lastRenderedPageBreak/>
        <w:t>across</w:t>
      </w:r>
      <w:proofErr w:type="gramEnd"/>
      <w:r w:rsidR="007C724C" w:rsidRPr="0040751D">
        <w:rPr>
          <w:rFonts w:ascii="Times New Roman" w:hAnsi="Times New Roman"/>
          <w:lang w:val="en-GB"/>
        </w:rPr>
        <w:t xml:space="preserve"> regions</w:t>
      </w:r>
      <w:r w:rsidR="00B72D0D" w:rsidRPr="0040751D">
        <w:rPr>
          <w:rFonts w:ascii="Times New Roman" w:hAnsi="Times New Roman"/>
          <w:lang w:val="en-GB"/>
        </w:rPr>
        <w:t>;</w:t>
      </w:r>
      <w:r w:rsidR="00E94085" w:rsidRPr="0040751D">
        <w:rPr>
          <w:rFonts w:ascii="Times New Roman" w:hAnsi="Times New Roman"/>
          <w:lang w:val="en-GB"/>
        </w:rPr>
        <w:t xml:space="preserve"> </w:t>
      </w:r>
      <w:r w:rsidR="00BD42A4" w:rsidRPr="0040751D">
        <w:rPr>
          <w:rFonts w:ascii="Times New Roman" w:hAnsi="Times New Roman"/>
          <w:lang w:val="en-GB"/>
        </w:rPr>
        <w:t>and</w:t>
      </w:r>
      <w:r w:rsidR="00BE0512" w:rsidRPr="0040751D">
        <w:rPr>
          <w:rFonts w:ascii="Times New Roman" w:hAnsi="Times New Roman"/>
          <w:lang w:val="en-GB"/>
        </w:rPr>
        <w:t xml:space="preserve"> (</w:t>
      </w:r>
      <w:r w:rsidR="00EB4874" w:rsidRPr="0040751D">
        <w:rPr>
          <w:rFonts w:ascii="Times New Roman" w:hAnsi="Times New Roman"/>
          <w:lang w:val="en-GB"/>
        </w:rPr>
        <w:t>4</w:t>
      </w:r>
      <w:r w:rsidR="00BE0512" w:rsidRPr="0040751D">
        <w:rPr>
          <w:rFonts w:ascii="Times New Roman" w:hAnsi="Times New Roman"/>
          <w:lang w:val="en-GB"/>
        </w:rPr>
        <w:t xml:space="preserve">) upslope and downslope shifts </w:t>
      </w:r>
      <w:r w:rsidR="005B3672" w:rsidRPr="0040751D">
        <w:rPr>
          <w:rFonts w:ascii="Times New Roman" w:hAnsi="Times New Roman"/>
          <w:lang w:val="en-GB"/>
        </w:rPr>
        <w:t xml:space="preserve">should </w:t>
      </w:r>
      <w:r w:rsidR="007C724C" w:rsidRPr="0040751D">
        <w:rPr>
          <w:rFonts w:ascii="Times New Roman" w:hAnsi="Times New Roman"/>
          <w:lang w:val="en-GB"/>
        </w:rPr>
        <w:t xml:space="preserve">both </w:t>
      </w:r>
      <w:r w:rsidR="00F067D1" w:rsidRPr="0040751D">
        <w:rPr>
          <w:rFonts w:ascii="Times New Roman" w:hAnsi="Times New Roman"/>
          <w:lang w:val="en-GB"/>
        </w:rPr>
        <w:t xml:space="preserve">occur and </w:t>
      </w:r>
      <w:r w:rsidR="005B3672" w:rsidRPr="0040751D">
        <w:rPr>
          <w:rFonts w:ascii="Times New Roman" w:hAnsi="Times New Roman"/>
          <w:lang w:val="en-GB"/>
        </w:rPr>
        <w:t xml:space="preserve">be associated with </w:t>
      </w:r>
      <w:r w:rsidR="00077081" w:rsidRPr="0040751D">
        <w:rPr>
          <w:rFonts w:ascii="Times New Roman" w:hAnsi="Times New Roman"/>
          <w:lang w:val="en-GB"/>
        </w:rPr>
        <w:t xml:space="preserve">local </w:t>
      </w:r>
      <w:r w:rsidR="00BE0512" w:rsidRPr="0040751D">
        <w:rPr>
          <w:rFonts w:ascii="Times New Roman" w:hAnsi="Times New Roman"/>
          <w:lang w:val="en-GB"/>
        </w:rPr>
        <w:t>c</w:t>
      </w:r>
      <w:r w:rsidR="00C61B7E" w:rsidRPr="0040751D">
        <w:rPr>
          <w:rFonts w:ascii="Times New Roman" w:hAnsi="Times New Roman"/>
          <w:lang w:val="en-GB"/>
        </w:rPr>
        <w:t xml:space="preserve">hanges in temperature and precipitation, </w:t>
      </w:r>
      <w:r w:rsidR="00811D18" w:rsidRPr="0040751D">
        <w:rPr>
          <w:rFonts w:ascii="Times New Roman" w:hAnsi="Times New Roman"/>
          <w:lang w:val="en-GB"/>
        </w:rPr>
        <w:t>respectively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BE0512" w:rsidRPr="0040751D">
        <w:rPr>
          <w:rFonts w:ascii="Times New Roman" w:hAnsi="Times New Roman"/>
          <w:lang w:val="en-GB"/>
        </w:rPr>
        <w:t>.</w:t>
      </w:r>
      <w:r w:rsidR="00757576" w:rsidRPr="00A96C79">
        <w:rPr>
          <w:rFonts w:ascii="Times New Roman" w:hAnsi="Times New Roman"/>
          <w:lang w:val="en-GB"/>
        </w:rPr>
        <w:br w:type="page"/>
      </w:r>
    </w:p>
    <w:p w14:paraId="296060C0" w14:textId="4FF7A572" w:rsidR="00757576"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lastRenderedPageBreak/>
        <w:t xml:space="preserve">Material and </w:t>
      </w:r>
      <w:r w:rsidR="00A93F17">
        <w:rPr>
          <w:rFonts w:ascii="Times New Roman" w:hAnsi="Times New Roman"/>
          <w:b/>
          <w:lang w:val="en-GB"/>
        </w:rPr>
        <w:t>m</w:t>
      </w:r>
      <w:r w:rsidR="00757576" w:rsidRPr="00A96C79">
        <w:rPr>
          <w:rFonts w:ascii="Times New Roman" w:hAnsi="Times New Roman"/>
          <w:b/>
          <w:lang w:val="en-GB"/>
        </w:rPr>
        <w:t>ethods</w:t>
      </w:r>
    </w:p>
    <w:p w14:paraId="37A36298" w14:textId="38185A77" w:rsidR="00757576" w:rsidRPr="009E4032" w:rsidRDefault="00757576" w:rsidP="009E4032">
      <w:pPr>
        <w:pStyle w:val="Heading2"/>
        <w:numPr>
          <w:ilvl w:val="0"/>
          <w:numId w:val="19"/>
        </w:numPr>
        <w:spacing w:line="480" w:lineRule="auto"/>
        <w:rPr>
          <w:rFonts w:ascii="Times New Roman" w:hAnsi="Times New Roman" w:cs="Times New Roman"/>
          <w:b w:val="0"/>
          <w:i/>
          <w:color w:val="auto"/>
          <w:sz w:val="24"/>
          <w:szCs w:val="24"/>
          <w:lang w:val="en-GB"/>
        </w:rPr>
      </w:pPr>
      <w:r w:rsidRPr="009E4032">
        <w:rPr>
          <w:rFonts w:ascii="Times New Roman" w:hAnsi="Times New Roman" w:cs="Times New Roman"/>
          <w:b w:val="0"/>
          <w:i/>
          <w:color w:val="auto"/>
          <w:sz w:val="24"/>
          <w:szCs w:val="24"/>
          <w:lang w:val="en-GB"/>
        </w:rPr>
        <w:t xml:space="preserve">Survey </w:t>
      </w:r>
      <w:r w:rsidR="00A93F17" w:rsidRPr="009E4032">
        <w:rPr>
          <w:rFonts w:ascii="Times New Roman" w:hAnsi="Times New Roman" w:cs="Times New Roman"/>
          <w:b w:val="0"/>
          <w:i/>
          <w:color w:val="auto"/>
          <w:sz w:val="24"/>
          <w:szCs w:val="24"/>
          <w:lang w:val="en-GB"/>
        </w:rPr>
        <w:t>r</w:t>
      </w:r>
      <w:r w:rsidRPr="009E4032">
        <w:rPr>
          <w:rFonts w:ascii="Times New Roman" w:hAnsi="Times New Roman" w:cs="Times New Roman"/>
          <w:b w:val="0"/>
          <w:i/>
          <w:color w:val="auto"/>
          <w:sz w:val="24"/>
          <w:szCs w:val="24"/>
          <w:lang w:val="en-GB"/>
        </w:rPr>
        <w:t xml:space="preserve">egions </w:t>
      </w:r>
      <w:r w:rsidR="00A71511" w:rsidRPr="009E4032">
        <w:rPr>
          <w:rFonts w:ascii="Times New Roman" w:hAnsi="Times New Roman" w:cs="Times New Roman"/>
          <w:b w:val="0"/>
          <w:i/>
          <w:color w:val="auto"/>
          <w:sz w:val="24"/>
          <w:szCs w:val="24"/>
          <w:lang w:val="en-GB"/>
        </w:rPr>
        <w:t>and</w:t>
      </w:r>
      <w:r w:rsidRPr="009E4032">
        <w:rPr>
          <w:rFonts w:ascii="Times New Roman" w:hAnsi="Times New Roman" w:cs="Times New Roman"/>
          <w:b w:val="0"/>
          <w:i/>
          <w:color w:val="auto"/>
          <w:sz w:val="24"/>
          <w:szCs w:val="24"/>
          <w:lang w:val="en-GB"/>
        </w:rPr>
        <w:t xml:space="preserve"> </w:t>
      </w:r>
      <w:r w:rsidR="00A71511" w:rsidRPr="009E4032">
        <w:rPr>
          <w:rFonts w:ascii="Times New Roman" w:hAnsi="Times New Roman" w:cs="Times New Roman"/>
          <w:b w:val="0"/>
          <w:i/>
          <w:color w:val="auto"/>
          <w:sz w:val="24"/>
          <w:szCs w:val="24"/>
          <w:lang w:val="en-GB"/>
        </w:rPr>
        <w:t>20</w:t>
      </w:r>
      <w:r w:rsidR="00A93F17" w:rsidRPr="009E4032">
        <w:rPr>
          <w:rFonts w:ascii="Times New Roman" w:hAnsi="Times New Roman" w:cs="Times New Roman"/>
          <w:b w:val="0"/>
          <w:i/>
          <w:color w:val="auto"/>
          <w:sz w:val="24"/>
          <w:szCs w:val="24"/>
          <w:vertAlign w:val="superscript"/>
          <w:lang w:val="en-GB"/>
        </w:rPr>
        <w:t xml:space="preserve">th </w:t>
      </w:r>
      <w:r w:rsidR="00A93F17" w:rsidRPr="009E4032">
        <w:rPr>
          <w:rFonts w:ascii="Times New Roman" w:hAnsi="Times New Roman" w:cs="Times New Roman"/>
          <w:b w:val="0"/>
          <w:i/>
          <w:color w:val="auto"/>
          <w:sz w:val="24"/>
          <w:szCs w:val="24"/>
          <w:lang w:val="en-GB"/>
        </w:rPr>
        <w:t>c</w:t>
      </w:r>
      <w:r w:rsidR="00A71511" w:rsidRPr="009E4032">
        <w:rPr>
          <w:rFonts w:ascii="Times New Roman" w:hAnsi="Times New Roman" w:cs="Times New Roman"/>
          <w:b w:val="0"/>
          <w:i/>
          <w:color w:val="auto"/>
          <w:sz w:val="24"/>
          <w:szCs w:val="24"/>
          <w:lang w:val="en-GB"/>
        </w:rPr>
        <w:t xml:space="preserve">entury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 xml:space="preserve">limate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hange</w:t>
      </w:r>
    </w:p>
    <w:p w14:paraId="6C8D0C3F" w14:textId="0CB6895B" w:rsidR="00BA2CF8" w:rsidRDefault="00533006" w:rsidP="009E4032">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 xml:space="preserve">etween 1911 and </w:t>
      </w:r>
      <w:r w:rsidR="00757576" w:rsidRPr="00F77772">
        <w:rPr>
          <w:rFonts w:ascii="Times New Roman" w:hAnsi="Times New Roman"/>
          <w:lang w:val="en-GB"/>
        </w:rPr>
        <w:t>1934</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16</w:t>
      </w:r>
      <w:r w:rsidR="00F77772">
        <w:rPr>
          <w:rFonts w:ascii="Times New Roman" w:hAnsi="Times New Roman"/>
          <w:lang w:val="en-GB"/>
        </w:rPr>
        <w:fldChar w:fldCharType="end"/>
      </w:r>
      <w:r w:rsidR="009848D6" w:rsidRP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_Ref392249064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17</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F77772" w:rsidRP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757576" w:rsidRPr="00F90ECB">
        <w:rPr>
          <w:rFonts w:ascii="Times New Roman" w:hAnsi="Times New Roman"/>
          <w:lang w:val="en-GB"/>
        </w:rPr>
        <w:t xml:space="preserve"> along elevation transects across three regions of </w:t>
      </w:r>
      <w:r w:rsidR="000F71CE">
        <w:rPr>
          <w:rFonts w:ascii="Times New Roman" w:hAnsi="Times New Roman"/>
          <w:lang w:val="en-GB"/>
        </w:rPr>
        <w:t xml:space="preserve">montane </w:t>
      </w:r>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 xml:space="preserve">around </w:t>
      </w:r>
      <w:proofErr w:type="spellStart"/>
      <w:r w:rsidR="00757576" w:rsidRPr="00F90ECB">
        <w:rPr>
          <w:rFonts w:ascii="Times New Roman" w:hAnsi="Times New Roman"/>
          <w:lang w:val="en-GB"/>
        </w:rPr>
        <w:t>Lassen</w:t>
      </w:r>
      <w:proofErr w:type="spellEnd"/>
      <w:r w:rsidR="00757576" w:rsidRPr="00F90ECB">
        <w:rPr>
          <w:rFonts w:ascii="Times New Roman" w:hAnsi="Times New Roman"/>
          <w:lang w:val="en-GB"/>
        </w:rPr>
        <w:t xml:space="preserve">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p>
    <w:p w14:paraId="600849D1" w14:textId="19445E78" w:rsidR="00BA2CF8" w:rsidRPr="00BA2CF8" w:rsidRDefault="00BA2CF8" w:rsidP="00BA2CF8">
      <w:pPr>
        <w:pStyle w:val="BodyA"/>
        <w:spacing w:line="480" w:lineRule="auto"/>
        <w:ind w:firstLine="720"/>
        <w:rPr>
          <w:rFonts w:ascii="Times New Roman" w:hAnsi="Times New Roman"/>
        </w:rPr>
      </w:pPr>
      <w:r w:rsidRPr="00F90ECB">
        <w:rPr>
          <w:rFonts w:ascii="Times New Roman" w:hAnsi="Times New Roman"/>
          <w:lang w:val="en-GB"/>
        </w:rPr>
        <w:t>The three regions</w:t>
      </w:r>
      <w:r>
        <w:rPr>
          <w:rFonts w:ascii="Times New Roman" w:hAnsi="Times New Roman"/>
          <w:lang w:val="en-GB"/>
        </w:rPr>
        <w:t xml:space="preserve"> of montane California</w:t>
      </w:r>
      <w:r w:rsidRPr="00F90ECB">
        <w:rPr>
          <w:rFonts w:ascii="Times New Roman" w:hAnsi="Times New Roman"/>
          <w:lang w:val="en-GB"/>
        </w:rPr>
        <w:t xml:space="preserve"> differed considerably in climate and physiognomy. The northern region</w:t>
      </w:r>
      <w:r>
        <w:rPr>
          <w:rFonts w:ascii="Times New Roman" w:hAnsi="Times New Roman"/>
          <w:lang w:val="en-GB"/>
        </w:rPr>
        <w:t xml:space="preserve"> (</w:t>
      </w:r>
      <w:proofErr w:type="spellStart"/>
      <w:r w:rsidRPr="00F90ECB">
        <w:rPr>
          <w:rFonts w:ascii="Times New Roman" w:hAnsi="Times New Roman"/>
          <w:lang w:val="en-GB"/>
        </w:rPr>
        <w:t>Lassen</w:t>
      </w:r>
      <w:proofErr w:type="spellEnd"/>
      <w:r>
        <w:rPr>
          <w:rFonts w:ascii="Times New Roman" w:hAnsi="Times New Roman"/>
          <w:lang w:val="en-GB"/>
        </w:rPr>
        <w:t>) wa</w:t>
      </w:r>
      <w:r w:rsidRPr="00F90ECB">
        <w:rPr>
          <w:rFonts w:ascii="Times New Roman" w:hAnsi="Times New Roman"/>
          <w:lang w:val="en-GB"/>
        </w:rPr>
        <w:t>s the coolest and wettest, and ha</w:t>
      </w:r>
      <w:r>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Pr>
          <w:rFonts w:ascii="Times New Roman" w:hAnsi="Times New Roman"/>
          <w:lang w:val="en-GB"/>
        </w:rPr>
        <w:t xml:space="preserve"> (</w:t>
      </w:r>
      <w:r w:rsidRPr="00F90ECB">
        <w:rPr>
          <w:rFonts w:ascii="Times New Roman" w:hAnsi="Times New Roman"/>
          <w:lang w:val="en-GB"/>
        </w:rPr>
        <w:t>Sequoia</w:t>
      </w:r>
      <w:r>
        <w:rPr>
          <w:rFonts w:ascii="Times New Roman" w:hAnsi="Times New Roman"/>
          <w:lang w:val="en-GB"/>
        </w:rPr>
        <w:t>)</w:t>
      </w:r>
      <w:r w:rsidRPr="00F90ECB">
        <w:rPr>
          <w:rFonts w:ascii="Times New Roman" w:hAnsi="Times New Roman"/>
          <w:lang w:val="en-GB"/>
        </w:rPr>
        <w:t xml:space="preserve"> </w:t>
      </w:r>
      <w:r>
        <w:rPr>
          <w:rFonts w:ascii="Times New Roman" w:hAnsi="Times New Roman"/>
          <w:lang w:val="en-GB"/>
        </w:rPr>
        <w:t>wa</w:t>
      </w:r>
      <w:r w:rsidRPr="00F90ECB">
        <w:rPr>
          <w:rFonts w:ascii="Times New Roman" w:hAnsi="Times New Roman"/>
          <w:lang w:val="en-GB"/>
        </w:rPr>
        <w:t xml:space="preserve">s the driest, </w:t>
      </w:r>
      <w:r>
        <w:rPr>
          <w:rFonts w:ascii="Times New Roman" w:hAnsi="Times New Roman"/>
          <w:lang w:val="en-GB"/>
        </w:rPr>
        <w:t xml:space="preserve">and </w:t>
      </w:r>
      <w:r w:rsidRPr="00F90ECB">
        <w:rPr>
          <w:rFonts w:ascii="Times New Roman" w:hAnsi="Times New Roman"/>
          <w:lang w:val="en-GB"/>
        </w:rPr>
        <w:t>ha</w:t>
      </w:r>
      <w:r>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Pr>
          <w:rFonts w:ascii="Times New Roman" w:hAnsi="Times New Roman"/>
          <w:lang w:val="en-GB"/>
        </w:rPr>
        <w:t>p</w:t>
      </w:r>
      <w:r w:rsidRPr="00F90ECB">
        <w:rPr>
          <w:rFonts w:ascii="Times New Roman" w:hAnsi="Times New Roman"/>
          <w:lang w:val="en-GB"/>
        </w:rPr>
        <w:t xml:space="preserve">ast century differed among the three regions (Fig. 1b). </w:t>
      </w:r>
      <w:r>
        <w:rPr>
          <w:rFonts w:ascii="Times New Roman" w:hAnsi="Times New Roman"/>
          <w:lang w:val="en-GB"/>
        </w:rPr>
        <w:t xml:space="preserve">The central region (Yosemite) </w:t>
      </w:r>
      <w:r w:rsidRPr="00F90ECB">
        <w:rPr>
          <w:rFonts w:ascii="Times New Roman" w:hAnsi="Times New Roman"/>
          <w:lang w:val="en-GB"/>
        </w:rPr>
        <w:t xml:space="preserve">experienced the greatest and </w:t>
      </w:r>
      <w:r>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Pr>
          <w:rFonts w:ascii="Times New Roman" w:hAnsi="Times New Roman"/>
          <w:lang w:val="en-GB"/>
        </w:rPr>
        <w:t xml:space="preserve"> but not in the southern region</w:t>
      </w:r>
      <w:r w:rsidRPr="00F90ECB">
        <w:rPr>
          <w:rFonts w:ascii="Times New Roman" w:hAnsi="Times New Roman"/>
          <w:lang w:val="en-GB"/>
        </w:rPr>
        <w:t>. Across all three regions, maximum temperature of the warmest month was constant, whereas minimum temperature of the coldest month increased (Supplementary Figure S1).</w:t>
      </w:r>
      <w:r>
        <w:rPr>
          <w:rFonts w:ascii="Times New Roman" w:hAnsi="Times New Roman"/>
          <w:lang w:val="en-GB"/>
        </w:rPr>
        <w:t xml:space="preserve"> </w:t>
      </w:r>
      <w:r w:rsidR="00757576" w:rsidRPr="00F90ECB">
        <w:rPr>
          <w:rFonts w:ascii="Times New Roman" w:hAnsi="Times New Roman"/>
          <w:lang w:val="en-GB"/>
        </w:rPr>
        <w:t xml:space="preserve">See </w:t>
      </w:r>
      <w:proofErr w:type="spellStart"/>
      <w:r w:rsidR="00757576" w:rsidRPr="00F90ECB">
        <w:rPr>
          <w:rFonts w:ascii="Times New Roman" w:hAnsi="Times New Roman"/>
          <w:lang w:val="en-GB"/>
        </w:rPr>
        <w:t>Tingley</w:t>
      </w:r>
      <w:proofErr w:type="spellEnd"/>
      <w:r w:rsidR="00757576" w:rsidRPr="00F90ECB">
        <w:rPr>
          <w:rFonts w:ascii="Times New Roman" w:hAnsi="Times New Roman"/>
          <w:lang w:val="en-GB"/>
        </w:rPr>
        <w:t xml:space="preserve"> et al.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B779A8" w:rsidRPr="00F90ECB">
        <w:rPr>
          <w:rFonts w:ascii="Times New Roman" w:hAnsi="Times New Roman"/>
          <w:lang w:val="en-GB"/>
        </w:rPr>
        <w:t xml:space="preserve"> </w:t>
      </w:r>
      <w:r w:rsidR="00757576" w:rsidRPr="00F90ECB">
        <w:rPr>
          <w:rFonts w:ascii="Times New Roman" w:hAnsi="Times New Roman"/>
          <w:lang w:val="en-GB"/>
        </w:rPr>
        <w:t xml:space="preserve">for additional details </w:t>
      </w:r>
      <w:r w:rsidR="00757576" w:rsidRPr="001D1B29">
        <w:rPr>
          <w:rFonts w:ascii="Times New Roman" w:hAnsi="Times New Roman"/>
        </w:rPr>
        <w:t>of the sampling regions.</w:t>
      </w:r>
    </w:p>
    <w:p w14:paraId="3968260F" w14:textId="77777777" w:rsidR="00BA2CF8" w:rsidRPr="001D1B29" w:rsidRDefault="00BA2CF8" w:rsidP="009E4032">
      <w:pPr>
        <w:pStyle w:val="BodyA"/>
        <w:spacing w:line="480" w:lineRule="auto"/>
        <w:ind w:firstLine="720"/>
        <w:rPr>
          <w:rFonts w:ascii="Times New Roman" w:hAnsi="Times New Roman"/>
        </w:rPr>
      </w:pPr>
    </w:p>
    <w:p w14:paraId="2E77E320" w14:textId="65FC5942"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Survey and resurvey data</w:t>
      </w:r>
    </w:p>
    <w:p w14:paraId="7E2546AC" w14:textId="7605D9BC" w:rsidR="001F6A06" w:rsidRPr="00F90ECB" w:rsidRDefault="00BA2CF8" w:rsidP="00757576">
      <w:pPr>
        <w:pStyle w:val="BodyA"/>
        <w:spacing w:line="480" w:lineRule="auto"/>
        <w:ind w:firstLine="720"/>
        <w:rPr>
          <w:rFonts w:ascii="Times New Roman" w:hAnsi="Times New Roman"/>
          <w:lang w:val="en-GB"/>
        </w:rPr>
      </w:pPr>
      <w:r w:rsidRPr="00F90ECB">
        <w:rPr>
          <w:rFonts w:ascii="Times New Roman" w:hAnsi="Times New Roman"/>
          <w:lang w:val="en-GB"/>
        </w:rPr>
        <w:t>We used historical maps, written descriptions in field notes, and modern ground-</w:t>
      </w:r>
      <w:proofErr w:type="spellStart"/>
      <w:r w:rsidRPr="00F90ECB">
        <w:rPr>
          <w:rFonts w:ascii="Times New Roman" w:hAnsi="Times New Roman"/>
          <w:lang w:val="en-GB"/>
        </w:rPr>
        <w:t>truthing</w:t>
      </w:r>
      <w:proofErr w:type="spellEnd"/>
      <w:r w:rsidRPr="00F90ECB">
        <w:rPr>
          <w:rFonts w:ascii="Times New Roman" w:hAnsi="Times New Roman"/>
          <w:lang w:val="en-GB"/>
        </w:rPr>
        <w:t xml:space="preserve"> with historical photographs and hand-held GPS units to </w:t>
      </w:r>
      <w:proofErr w:type="spellStart"/>
      <w:r w:rsidRPr="00F90ECB">
        <w:rPr>
          <w:rFonts w:ascii="Times New Roman" w:hAnsi="Times New Roman"/>
          <w:lang w:val="en-GB"/>
        </w:rPr>
        <w:t>georeference</w:t>
      </w:r>
      <w:proofErr w:type="spellEnd"/>
      <w:r w:rsidRPr="00F90ECB">
        <w:rPr>
          <w:rFonts w:ascii="Times New Roman" w:hAnsi="Times New Roman"/>
          <w:lang w:val="en-GB"/>
        </w:rPr>
        <w:t xml:space="preserve"> historical localities. Modern </w:t>
      </w:r>
      <w:proofErr w:type="spellStart"/>
      <w:r w:rsidRPr="00F90ECB">
        <w:rPr>
          <w:rFonts w:ascii="Times New Roman" w:hAnsi="Times New Roman"/>
          <w:lang w:val="en-GB"/>
        </w:rPr>
        <w:t>trapline</w:t>
      </w:r>
      <w:proofErr w:type="spellEnd"/>
      <w:r w:rsidRPr="00F90ECB">
        <w:rPr>
          <w:rFonts w:ascii="Times New Roman" w:hAnsi="Times New Roman"/>
          <w:lang w:val="en-GB"/>
        </w:rPr>
        <w:t xml:space="preserve"> coordinates were obtained from handheld GPS units, with coordinates recorded at the beginning, middle, and end of each </w:t>
      </w:r>
      <w:proofErr w:type="spellStart"/>
      <w:r w:rsidRPr="00F90ECB">
        <w:rPr>
          <w:rFonts w:ascii="Times New Roman" w:hAnsi="Times New Roman"/>
          <w:lang w:val="en-GB"/>
        </w:rPr>
        <w:t>trapline</w:t>
      </w:r>
      <w:proofErr w:type="spellEnd"/>
      <w:r w:rsidRPr="00F90ECB">
        <w:rPr>
          <w:rFonts w:ascii="Times New Roman" w:hAnsi="Times New Roman"/>
          <w:lang w:val="en-GB"/>
        </w:rPr>
        <w:t xml:space="preserve">. </w:t>
      </w:r>
      <w:r w:rsidR="00C82F28"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w:t>
      </w:r>
      <w:proofErr w:type="spellStart"/>
      <w:r w:rsidR="00757576" w:rsidRPr="00A96C79">
        <w:rPr>
          <w:rFonts w:ascii="Times New Roman" w:hAnsi="Times New Roman"/>
          <w:lang w:val="en-GB"/>
        </w:rPr>
        <w:t>traplines</w:t>
      </w:r>
      <w:proofErr w:type="spellEnd"/>
      <w:r w:rsidR="00757576" w:rsidRPr="00A96C79">
        <w:rPr>
          <w:rFonts w:ascii="Times New Roman" w:hAnsi="Times New Roman"/>
          <w:lang w:val="en-GB"/>
        </w:rPr>
        <w:t xml:space="preserve">) conducted within a 2 </w:t>
      </w:r>
      <w:r w:rsidR="00757576" w:rsidRPr="00A96C79">
        <w:rPr>
          <w:rFonts w:ascii="Times New Roman" w:hAnsi="Times New Roman"/>
          <w:lang w:val="en-GB"/>
        </w:rPr>
        <w:lastRenderedPageBreak/>
        <w:t xml:space="preserve">km distance and 100 m </w:t>
      </w:r>
      <w:r w:rsidR="00B779A8" w:rsidRPr="00A96C79">
        <w:rPr>
          <w:rFonts w:ascii="Times New Roman" w:hAnsi="Times New Roman"/>
          <w:lang w:val="en-GB"/>
        </w:rPr>
        <w:t>elevation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EB4D45">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w:t>
      </w:r>
      <w:proofErr w:type="spellStart"/>
      <w:r w:rsidR="00395139" w:rsidRPr="00F90ECB">
        <w:rPr>
          <w:rFonts w:ascii="Times New Roman" w:hAnsi="Times New Roman"/>
          <w:lang w:val="en-GB"/>
        </w:rPr>
        <w:t>georeferenced</w:t>
      </w:r>
      <w:proofErr w:type="spellEnd"/>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Pr="00F90ECB">
        <w:rPr>
          <w:rFonts w:ascii="Times New Roman" w:hAnsi="Times New Roman"/>
          <w:lang w:val="en-GB"/>
        </w:rPr>
        <w:t>derived from the Shuttle Radar Topography Mission (v4) with a resolution of 1 arc sec</w:t>
      </w:r>
      <w:r w:rsidR="003241D0">
        <w:rPr>
          <w:rFonts w:ascii="Times New Roman" w:hAnsi="Times New Roman"/>
          <w:lang w:val="en-GB"/>
        </w:rPr>
        <w:t xml:space="preserve">ond. We </w:t>
      </w:r>
      <w:r w:rsidRPr="00F90ECB">
        <w:rPr>
          <w:rFonts w:ascii="Times New Roman" w:hAnsi="Times New Roman"/>
          <w:lang w:val="en-GB"/>
        </w:rPr>
        <w:t xml:space="preserve">verified these values by manual comparison to elevations determined on the ground or on topographic maps </w:t>
      </w:r>
      <w:r w:rsidR="00915045" w:rsidRPr="00F90ECB">
        <w:rPr>
          <w:rFonts w:ascii="Times New Roman" w:hAnsi="Times New Roman"/>
          <w:lang w:val="en-GB"/>
        </w:rPr>
        <w:t>(Supplementary Table S1)</w:t>
      </w:r>
      <w:r w:rsidR="00417C68" w:rsidRPr="00F90ECB">
        <w:rPr>
          <w:rFonts w:ascii="Times New Roman" w:hAnsi="Times New Roman"/>
          <w:lang w:val="en-GB"/>
        </w:rPr>
        <w:t>.</w:t>
      </w:r>
    </w:p>
    <w:p w14:paraId="129A989A" w14:textId="70E46CA7" w:rsidR="007C4E4C"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134 historical localities, 34 were in </w:t>
      </w:r>
      <w:r>
        <w:rPr>
          <w:rFonts w:ascii="Times New Roman" w:hAnsi="Times New Roman"/>
          <w:lang w:val="en-GB"/>
        </w:rPr>
        <w:t>the Northern</w:t>
      </w:r>
      <w:r w:rsidRPr="00F90ECB">
        <w:rPr>
          <w:rFonts w:ascii="Times New Roman" w:hAnsi="Times New Roman"/>
          <w:lang w:val="en-GB"/>
        </w:rPr>
        <w:t xml:space="preserve">, 47 were in </w:t>
      </w:r>
      <w:r>
        <w:rPr>
          <w:rFonts w:ascii="Times New Roman" w:hAnsi="Times New Roman"/>
          <w:lang w:val="en-GB"/>
        </w:rPr>
        <w:t>the Central</w:t>
      </w:r>
      <w:r w:rsidRPr="00F90ECB">
        <w:rPr>
          <w:rFonts w:ascii="Times New Roman" w:hAnsi="Times New Roman"/>
          <w:lang w:val="en-GB"/>
        </w:rPr>
        <w:t xml:space="preserve">, and 32 were in </w:t>
      </w:r>
      <w:r>
        <w:rPr>
          <w:rFonts w:ascii="Times New Roman" w:hAnsi="Times New Roman"/>
          <w:lang w:val="en-GB"/>
        </w:rPr>
        <w:t xml:space="preserve">the </w:t>
      </w:r>
      <w:r w:rsidRPr="00F90ECB">
        <w:rPr>
          <w:rFonts w:ascii="Times New Roman" w:hAnsi="Times New Roman"/>
          <w:lang w:val="en-GB"/>
        </w:rPr>
        <w:t>S</w:t>
      </w:r>
      <w:r>
        <w:rPr>
          <w:rFonts w:ascii="Times New Roman" w:hAnsi="Times New Roman"/>
          <w:lang w:val="en-GB"/>
        </w:rPr>
        <w:t>outhern region of montane California</w:t>
      </w:r>
      <w:r w:rsidRPr="00F90ECB">
        <w:rPr>
          <w:rFonts w:ascii="Times New Roman" w:hAnsi="Times New Roman"/>
          <w:lang w:val="en-GB"/>
        </w:rPr>
        <w:t xml:space="preserve"> (Fig. 1a). Each site was surveyed for 1-16 nights (median = 5) for a total of 681 survey-nights. For most sites, surveys were conducted over consecutive nights. Historical trapping efforts used snap traps, </w:t>
      </w:r>
      <w:proofErr w:type="spellStart"/>
      <w:r w:rsidRPr="00F90ECB">
        <w:rPr>
          <w:rFonts w:ascii="Times New Roman" w:hAnsi="Times New Roman"/>
          <w:lang w:val="en-GB"/>
        </w:rPr>
        <w:t>Macabee</w:t>
      </w:r>
      <w:proofErr w:type="spellEnd"/>
      <w:r w:rsidRPr="00F90ECB">
        <w:rPr>
          <w:rFonts w:ascii="Times New Roman" w:hAnsi="Times New Roman"/>
          <w:lang w:val="en-GB"/>
        </w:rPr>
        <w:t xml:space="preserve"> gopher traps, mole traps, and steel traps that were set in suitable locations in various habitats around a central camp. For each historical </w:t>
      </w:r>
      <w:r>
        <w:rPr>
          <w:rFonts w:ascii="Times New Roman" w:hAnsi="Times New Roman"/>
          <w:lang w:val="en-GB"/>
        </w:rPr>
        <w:t>site</w:t>
      </w:r>
      <w:r w:rsidRPr="00F90ECB">
        <w:rPr>
          <w:rFonts w:ascii="Times New Roman" w:hAnsi="Times New Roman"/>
          <w:lang w:val="en-GB"/>
        </w:rPr>
        <w:t xml:space="preserve">, the average number of traps per night ranged from 6 - 335 (median = 96). Shooting and observations resulted in additional opportunistic records of diurnal mammals, primarily squirrels and </w:t>
      </w:r>
      <w:proofErr w:type="spellStart"/>
      <w:r w:rsidRPr="00F90ECB">
        <w:rPr>
          <w:rFonts w:ascii="Times New Roman" w:hAnsi="Times New Roman"/>
          <w:lang w:val="en-GB"/>
        </w:rPr>
        <w:t>pikas</w:t>
      </w:r>
      <w:proofErr w:type="spellEnd"/>
      <w:r w:rsidRPr="00F90ECB">
        <w:rPr>
          <w:rFonts w:ascii="Times New Roman" w:hAnsi="Times New Roman"/>
          <w:lang w:val="en-GB"/>
        </w:rPr>
        <w:t>. Of the 15,277 historical mammal records used in this study, 8,688 are backed by voucher specimens in the MVZ</w:t>
      </w:r>
      <w:r w:rsidR="00F77772">
        <w:rPr>
          <w:rFonts w:ascii="Times New Roman" w:hAnsi="Times New Roman"/>
          <w:lang w:val="en-GB"/>
        </w:rPr>
        <w:t xml:space="preserve"> </w:t>
      </w:r>
      <w:commentRangeStart w:id="187"/>
      <w:r w:rsidR="00F77772" w:rsidRPr="008664FC">
        <w:rPr>
          <w:rFonts w:ascii="Times New Roman" w:hAnsi="Times New Roman"/>
          <w:color w:val="auto"/>
          <w:lang w:val="en-GB"/>
        </w:rPr>
        <w:t>[</w:t>
      </w:r>
      <w:ins w:id="188" w:author="Karen Rowe" w:date="2014-07-23T15:54:00Z">
        <w:r w:rsidR="00A96E53">
          <w:rPr>
            <w:rFonts w:ascii="Times New Roman" w:hAnsi="Times New Roman"/>
            <w:color w:val="auto"/>
            <w:lang w:val="en-GB"/>
          </w:rPr>
          <w:fldChar w:fldCharType="begin"/>
        </w:r>
        <w:r w:rsidR="00A96E53">
          <w:rPr>
            <w:rFonts w:ascii="Times New Roman" w:hAnsi="Times New Roman"/>
            <w:color w:val="auto"/>
            <w:lang w:val="en-GB"/>
          </w:rPr>
          <w:instrText xml:space="preserve"> REF _Ref267750201 \n \h </w:instrText>
        </w:r>
      </w:ins>
      <w:r w:rsidR="00A96E53">
        <w:rPr>
          <w:rFonts w:ascii="Times New Roman" w:hAnsi="Times New Roman"/>
          <w:color w:val="auto"/>
          <w:lang w:val="en-GB"/>
        </w:rPr>
      </w:r>
      <w:r w:rsidR="00A96E53">
        <w:rPr>
          <w:rFonts w:ascii="Times New Roman" w:hAnsi="Times New Roman"/>
          <w:color w:val="auto"/>
          <w:lang w:val="en-GB"/>
        </w:rPr>
        <w:fldChar w:fldCharType="separate"/>
      </w:r>
      <w:ins w:id="189" w:author="Karen Rowe" w:date="2014-07-23T15:56:00Z">
        <w:r w:rsidR="00EB4D45">
          <w:rPr>
            <w:rFonts w:ascii="Times New Roman" w:hAnsi="Times New Roman"/>
            <w:color w:val="auto"/>
            <w:lang w:val="en-GB"/>
          </w:rPr>
          <w:t>33</w:t>
        </w:r>
      </w:ins>
      <w:ins w:id="190" w:author="Karen Rowe" w:date="2014-07-23T15:54:00Z">
        <w:r w:rsidR="00A96E53">
          <w:rPr>
            <w:rFonts w:ascii="Times New Roman" w:hAnsi="Times New Roman"/>
            <w:color w:val="auto"/>
            <w:lang w:val="en-GB"/>
          </w:rPr>
          <w:fldChar w:fldCharType="end"/>
        </w:r>
        <w:r w:rsidR="00A96E53">
          <w:rPr>
            <w:rFonts w:ascii="Times New Roman" w:hAnsi="Times New Roman"/>
            <w:color w:val="auto"/>
            <w:lang w:val="en-GB"/>
          </w:rPr>
          <w:t xml:space="preserve">, </w:t>
        </w:r>
        <w:r w:rsidR="00A96E53">
          <w:rPr>
            <w:rFonts w:ascii="Times New Roman" w:hAnsi="Times New Roman"/>
            <w:color w:val="auto"/>
            <w:lang w:val="en-GB"/>
          </w:rPr>
          <w:fldChar w:fldCharType="begin"/>
        </w:r>
        <w:r w:rsidR="00A96E53">
          <w:rPr>
            <w:rFonts w:ascii="Times New Roman" w:hAnsi="Times New Roman"/>
            <w:color w:val="auto"/>
            <w:lang w:val="en-GB"/>
          </w:rPr>
          <w:instrText xml:space="preserve"> REF _Ref267750205 \n \h </w:instrText>
        </w:r>
      </w:ins>
      <w:r w:rsidR="00A96E53">
        <w:rPr>
          <w:rFonts w:ascii="Times New Roman" w:hAnsi="Times New Roman"/>
          <w:color w:val="auto"/>
          <w:lang w:val="en-GB"/>
        </w:rPr>
      </w:r>
      <w:r w:rsidR="00A96E53">
        <w:rPr>
          <w:rFonts w:ascii="Times New Roman" w:hAnsi="Times New Roman"/>
          <w:color w:val="auto"/>
          <w:lang w:val="en-GB"/>
        </w:rPr>
        <w:fldChar w:fldCharType="separate"/>
      </w:r>
      <w:ins w:id="191" w:author="Karen Rowe" w:date="2014-07-23T15:56:00Z">
        <w:r w:rsidR="00EB4D45">
          <w:rPr>
            <w:rFonts w:ascii="Times New Roman" w:hAnsi="Times New Roman"/>
            <w:color w:val="auto"/>
            <w:lang w:val="en-GB"/>
          </w:rPr>
          <w:t>34</w:t>
        </w:r>
      </w:ins>
      <w:ins w:id="192" w:author="Karen Rowe" w:date="2014-07-23T15:54:00Z">
        <w:r w:rsidR="00A96E53">
          <w:rPr>
            <w:rFonts w:ascii="Times New Roman" w:hAnsi="Times New Roman"/>
            <w:color w:val="auto"/>
            <w:lang w:val="en-GB"/>
          </w:rPr>
          <w:fldChar w:fldCharType="end"/>
        </w:r>
        <w:r w:rsidR="00A96E53">
          <w:rPr>
            <w:rFonts w:ascii="Times New Roman" w:hAnsi="Times New Roman"/>
            <w:color w:val="auto"/>
            <w:lang w:val="en-GB"/>
          </w:rPr>
          <w:t xml:space="preserve">, </w:t>
        </w:r>
        <w:r w:rsidR="00A96E53">
          <w:rPr>
            <w:rFonts w:ascii="Times New Roman" w:hAnsi="Times New Roman"/>
            <w:color w:val="auto"/>
            <w:lang w:val="en-GB"/>
          </w:rPr>
          <w:fldChar w:fldCharType="begin"/>
        </w:r>
        <w:r w:rsidR="00A96E53">
          <w:rPr>
            <w:rFonts w:ascii="Times New Roman" w:hAnsi="Times New Roman"/>
            <w:color w:val="auto"/>
            <w:lang w:val="en-GB"/>
          </w:rPr>
          <w:instrText xml:space="preserve"> REF _Ref267750207 \n \h </w:instrText>
        </w:r>
      </w:ins>
      <w:r w:rsidR="00A96E53">
        <w:rPr>
          <w:rFonts w:ascii="Times New Roman" w:hAnsi="Times New Roman"/>
          <w:color w:val="auto"/>
          <w:lang w:val="en-GB"/>
        </w:rPr>
      </w:r>
      <w:r w:rsidR="00A96E53">
        <w:rPr>
          <w:rFonts w:ascii="Times New Roman" w:hAnsi="Times New Roman"/>
          <w:color w:val="auto"/>
          <w:lang w:val="en-GB"/>
        </w:rPr>
        <w:fldChar w:fldCharType="separate"/>
      </w:r>
      <w:ins w:id="193" w:author="Karen Rowe" w:date="2014-07-23T15:56:00Z">
        <w:r w:rsidR="00EB4D45">
          <w:rPr>
            <w:rFonts w:ascii="Times New Roman" w:hAnsi="Times New Roman"/>
            <w:color w:val="auto"/>
            <w:lang w:val="en-GB"/>
          </w:rPr>
          <w:t>35</w:t>
        </w:r>
      </w:ins>
      <w:ins w:id="194" w:author="Karen Rowe" w:date="2014-07-23T15:54:00Z">
        <w:r w:rsidR="00A96E53">
          <w:rPr>
            <w:rFonts w:ascii="Times New Roman" w:hAnsi="Times New Roman"/>
            <w:color w:val="auto"/>
            <w:lang w:val="en-GB"/>
          </w:rPr>
          <w:fldChar w:fldCharType="end"/>
        </w:r>
      </w:ins>
      <w:del w:id="195" w:author="Karen Rowe" w:date="2014-07-23T15:54:00Z">
        <w:r w:rsidRPr="008664FC" w:rsidDel="00A96E53">
          <w:rPr>
            <w:rFonts w:ascii="Times New Roman" w:hAnsi="Times New Roman"/>
            <w:color w:val="auto"/>
            <w:lang w:val="en-GB"/>
          </w:rPr>
          <w:delText>13</w:delText>
        </w:r>
      </w:del>
      <w:r w:rsidR="00F77772" w:rsidRPr="008664FC">
        <w:rPr>
          <w:rFonts w:ascii="Times New Roman" w:hAnsi="Times New Roman"/>
          <w:color w:val="auto"/>
          <w:lang w:val="en-GB"/>
        </w:rPr>
        <w:t>]</w:t>
      </w:r>
      <w:commentRangeEnd w:id="187"/>
      <w:r w:rsidR="00584C59">
        <w:rPr>
          <w:rStyle w:val="CommentReference"/>
          <w:rFonts w:ascii="Times New Roman" w:eastAsia="Times New Roman" w:hAnsi="Times New Roman"/>
          <w:color w:val="auto"/>
        </w:rPr>
        <w:commentReference w:id="187"/>
      </w:r>
      <w:proofErr w:type="gramStart"/>
      <w:r w:rsidRPr="00F90ECB">
        <w:rPr>
          <w:rFonts w:ascii="Times New Roman" w:hAnsi="Times New Roman"/>
          <w:lang w:val="en-GB"/>
        </w:rPr>
        <w:t>.</w:t>
      </w:r>
      <w:r w:rsidR="00E71A79">
        <w:rPr>
          <w:rFonts w:ascii="Times New Roman" w:hAnsi="Times New Roman"/>
          <w:lang w:val="en-GB"/>
        </w:rPr>
        <w:t>These</w:t>
      </w:r>
      <w:proofErr w:type="gramEnd"/>
      <w:r w:rsidR="00E71A79">
        <w:rPr>
          <w:rFonts w:ascii="Times New Roman" w:hAnsi="Times New Roman"/>
          <w:lang w:val="en-GB"/>
        </w:rPr>
        <w:t xml:space="preserve"> included </w:t>
      </w:r>
      <w:proofErr w:type="spellStart"/>
      <w:r w:rsidR="00E71A79">
        <w:rPr>
          <w:rFonts w:ascii="Times New Roman" w:hAnsi="Times New Roman"/>
          <w:lang w:val="en-GB"/>
        </w:rPr>
        <w:t>t</w:t>
      </w:r>
      <w:r w:rsidR="00C82F28" w:rsidRPr="00F90ECB">
        <w:rPr>
          <w:rFonts w:ascii="Times New Roman" w:hAnsi="Times New Roman"/>
          <w:lang w:val="en-GB"/>
        </w:rPr>
        <w:t>rapline</w:t>
      </w:r>
      <w:proofErr w:type="spellEnd"/>
      <w:r w:rsidR="001F6A06"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p>
    <w:p w14:paraId="075FF7DC" w14:textId="28449CD6" w:rsidR="001F6A06"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F77772">
        <w:rPr>
          <w:rFonts w:ascii="Times New Roman" w:hAnsi="Times New Roman"/>
          <w:lang w:val="en-GB"/>
        </w:rPr>
        <w:t xml:space="preserve"> </w:t>
      </w:r>
      <w:r w:rsidR="00F77772" w:rsidRPr="00584C59">
        <w:rPr>
          <w:rFonts w:ascii="Times New Roman" w:hAnsi="Times New Roman"/>
          <w:color w:val="auto"/>
          <w:lang w:val="en-GB"/>
          <w:rPrChange w:id="196" w:author="Karen Rowe" w:date="2014-07-07T11:38:00Z">
            <w:rPr>
              <w:rFonts w:ascii="Times New Roman" w:hAnsi="Times New Roman"/>
              <w:color w:val="FF0000"/>
              <w:lang w:val="en-GB"/>
            </w:rPr>
          </w:rPrChange>
        </w:rPr>
        <w:t>[</w:t>
      </w:r>
      <w:ins w:id="197" w:author="Karen Rowe" w:date="2014-07-07T11:37:00Z">
        <w:r w:rsidR="00584C59" w:rsidRPr="00584C59">
          <w:rPr>
            <w:rFonts w:ascii="Times New Roman" w:hAnsi="Times New Roman"/>
            <w:color w:val="auto"/>
            <w:lang w:val="en-GB"/>
            <w:rPrChange w:id="198" w:author="Karen Rowe" w:date="2014-07-07T11:38:00Z">
              <w:rPr>
                <w:rFonts w:ascii="Times New Roman" w:hAnsi="Times New Roman"/>
                <w:color w:val="FF0000"/>
                <w:lang w:val="en-GB"/>
              </w:rPr>
            </w:rPrChange>
          </w:rPr>
          <w:fldChar w:fldCharType="begin"/>
        </w:r>
        <w:r w:rsidR="00584C59" w:rsidRPr="00584C59">
          <w:rPr>
            <w:rFonts w:ascii="Times New Roman" w:hAnsi="Times New Roman"/>
            <w:color w:val="auto"/>
            <w:lang w:val="en-GB"/>
            <w:rPrChange w:id="199" w:author="Karen Rowe" w:date="2014-07-07T11:38:00Z">
              <w:rPr>
                <w:rFonts w:ascii="Times New Roman" w:hAnsi="Times New Roman"/>
                <w:color w:val="FF0000"/>
                <w:lang w:val="en-GB"/>
              </w:rPr>
            </w:rPrChange>
          </w:rPr>
          <w:instrText xml:space="preserve"> REF _Ref392488129 \n \h </w:instrText>
        </w:r>
      </w:ins>
      <w:r w:rsidR="00584C59" w:rsidRPr="00584C59">
        <w:rPr>
          <w:rFonts w:ascii="Times New Roman" w:hAnsi="Times New Roman"/>
          <w:color w:val="auto"/>
          <w:lang w:val="en-GB"/>
          <w:rPrChange w:id="200" w:author="Karen Rowe" w:date="2014-07-07T11:38:00Z">
            <w:rPr>
              <w:rFonts w:ascii="Times New Roman" w:hAnsi="Times New Roman"/>
              <w:color w:val="auto"/>
              <w:lang w:val="en-GB"/>
            </w:rPr>
          </w:rPrChange>
        </w:rPr>
      </w:r>
      <w:r w:rsidR="00584C59" w:rsidRPr="00584C59">
        <w:rPr>
          <w:rFonts w:ascii="Times New Roman" w:hAnsi="Times New Roman"/>
          <w:color w:val="auto"/>
          <w:lang w:val="en-GB"/>
          <w:rPrChange w:id="201" w:author="Karen Rowe" w:date="2014-07-07T11:38:00Z">
            <w:rPr>
              <w:rFonts w:ascii="Times New Roman" w:hAnsi="Times New Roman"/>
              <w:color w:val="FF0000"/>
              <w:lang w:val="en-GB"/>
            </w:rPr>
          </w:rPrChange>
        </w:rPr>
        <w:fldChar w:fldCharType="separate"/>
      </w:r>
      <w:ins w:id="202" w:author="Karen Rowe" w:date="2014-07-23T15:56:00Z">
        <w:r w:rsidR="00EB4D45">
          <w:rPr>
            <w:rFonts w:ascii="Times New Roman" w:hAnsi="Times New Roman"/>
            <w:color w:val="auto"/>
            <w:lang w:val="en-GB"/>
          </w:rPr>
          <w:t>13</w:t>
        </w:r>
      </w:ins>
      <w:ins w:id="203" w:author="Karen Rowe" w:date="2014-07-07T11:37:00Z">
        <w:r w:rsidR="00584C59" w:rsidRPr="00584C59">
          <w:rPr>
            <w:rFonts w:ascii="Times New Roman" w:hAnsi="Times New Roman"/>
            <w:color w:val="auto"/>
            <w:lang w:val="en-GB"/>
            <w:rPrChange w:id="204" w:author="Karen Rowe" w:date="2014-07-07T11:38:00Z">
              <w:rPr>
                <w:rFonts w:ascii="Times New Roman" w:hAnsi="Times New Roman"/>
                <w:color w:val="FF0000"/>
                <w:lang w:val="en-GB"/>
              </w:rPr>
            </w:rPrChange>
          </w:rPr>
          <w:fldChar w:fldCharType="end"/>
        </w:r>
      </w:ins>
      <w:del w:id="205" w:author="Karen Rowe" w:date="2014-07-07T11:37:00Z">
        <w:r w:rsidRPr="00584C59" w:rsidDel="00584C59">
          <w:rPr>
            <w:rFonts w:ascii="Times New Roman" w:hAnsi="Times New Roman"/>
            <w:color w:val="auto"/>
            <w:lang w:val="en-GB"/>
            <w:rPrChange w:id="206" w:author="Karen Rowe" w:date="2014-07-07T11:38:00Z">
              <w:rPr>
                <w:rFonts w:ascii="Times New Roman" w:hAnsi="Times New Roman"/>
                <w:color w:val="FF0000"/>
                <w:lang w:val="en-GB"/>
              </w:rPr>
            </w:rPrChange>
          </w:rPr>
          <w:delText>4</w:delText>
        </w:r>
      </w:del>
      <w:r w:rsidRPr="00584C59">
        <w:rPr>
          <w:rFonts w:ascii="Times New Roman" w:hAnsi="Times New Roman"/>
          <w:color w:val="auto"/>
          <w:lang w:val="en-GB"/>
          <w:rPrChange w:id="207" w:author="Karen Rowe" w:date="2014-07-07T11:38:00Z">
            <w:rPr>
              <w:rFonts w:ascii="Times New Roman" w:hAnsi="Times New Roman"/>
              <w:color w:val="FF0000"/>
              <w:lang w:val="en-GB"/>
            </w:rPr>
          </w:rPrChange>
        </w:rPr>
        <w:t>,</w:t>
      </w:r>
      <w:ins w:id="208" w:author="Karen Rowe" w:date="2014-07-07T11:38:00Z">
        <w:r w:rsidR="00584C59" w:rsidRPr="00584C59">
          <w:rPr>
            <w:rFonts w:ascii="Times New Roman" w:hAnsi="Times New Roman"/>
            <w:color w:val="auto"/>
            <w:lang w:val="en-GB"/>
            <w:rPrChange w:id="209" w:author="Karen Rowe" w:date="2014-07-07T11:38:00Z">
              <w:rPr>
                <w:rFonts w:ascii="Times New Roman" w:hAnsi="Times New Roman"/>
                <w:color w:val="FF0000"/>
                <w:lang w:val="en-GB"/>
              </w:rPr>
            </w:rPrChange>
          </w:rPr>
          <w:fldChar w:fldCharType="begin"/>
        </w:r>
        <w:r w:rsidR="00584C59" w:rsidRPr="00584C59">
          <w:rPr>
            <w:rFonts w:ascii="Times New Roman" w:hAnsi="Times New Roman"/>
            <w:color w:val="auto"/>
            <w:lang w:val="en-GB"/>
            <w:rPrChange w:id="210" w:author="Karen Rowe" w:date="2014-07-07T11:38:00Z">
              <w:rPr>
                <w:rFonts w:ascii="Times New Roman" w:hAnsi="Times New Roman"/>
                <w:color w:val="FF0000"/>
                <w:lang w:val="en-GB"/>
              </w:rPr>
            </w:rPrChange>
          </w:rPr>
          <w:instrText xml:space="preserve"> REF _Ref266352411 \n \h </w:instrText>
        </w:r>
      </w:ins>
      <w:r w:rsidR="00584C59" w:rsidRPr="00584C59">
        <w:rPr>
          <w:rFonts w:ascii="Times New Roman" w:hAnsi="Times New Roman"/>
          <w:color w:val="auto"/>
          <w:lang w:val="en-GB"/>
          <w:rPrChange w:id="211" w:author="Karen Rowe" w:date="2014-07-07T11:38:00Z">
            <w:rPr>
              <w:rFonts w:ascii="Times New Roman" w:hAnsi="Times New Roman"/>
              <w:color w:val="auto"/>
              <w:lang w:val="en-GB"/>
            </w:rPr>
          </w:rPrChange>
        </w:rPr>
      </w:r>
      <w:r w:rsidR="00584C59" w:rsidRPr="00584C59">
        <w:rPr>
          <w:rFonts w:ascii="Times New Roman" w:hAnsi="Times New Roman"/>
          <w:color w:val="auto"/>
          <w:lang w:val="en-GB"/>
          <w:rPrChange w:id="212" w:author="Karen Rowe" w:date="2014-07-07T11:38:00Z">
            <w:rPr>
              <w:rFonts w:ascii="Times New Roman" w:hAnsi="Times New Roman"/>
              <w:color w:val="FF0000"/>
              <w:lang w:val="en-GB"/>
            </w:rPr>
          </w:rPrChange>
        </w:rPr>
        <w:fldChar w:fldCharType="separate"/>
      </w:r>
      <w:ins w:id="213" w:author="Karen Rowe" w:date="2014-07-23T15:56:00Z">
        <w:r w:rsidR="00EB4D45">
          <w:rPr>
            <w:rFonts w:ascii="Times New Roman" w:hAnsi="Times New Roman"/>
            <w:color w:val="auto"/>
            <w:lang w:val="en-GB"/>
          </w:rPr>
          <w:t>14</w:t>
        </w:r>
      </w:ins>
      <w:ins w:id="214" w:author="Karen Rowe" w:date="2014-07-07T11:38:00Z">
        <w:r w:rsidR="00584C59" w:rsidRPr="00584C59">
          <w:rPr>
            <w:rFonts w:ascii="Times New Roman" w:hAnsi="Times New Roman"/>
            <w:color w:val="auto"/>
            <w:lang w:val="en-GB"/>
            <w:rPrChange w:id="215" w:author="Karen Rowe" w:date="2014-07-07T11:38:00Z">
              <w:rPr>
                <w:rFonts w:ascii="Times New Roman" w:hAnsi="Times New Roman"/>
                <w:color w:val="FF0000"/>
                <w:lang w:val="en-GB"/>
              </w:rPr>
            </w:rPrChange>
          </w:rPr>
          <w:fldChar w:fldCharType="end"/>
        </w:r>
      </w:ins>
      <w:del w:id="216" w:author="Karen Rowe" w:date="2014-07-07T11:38:00Z">
        <w:r w:rsidRPr="00584C59" w:rsidDel="00584C59">
          <w:rPr>
            <w:rFonts w:ascii="Times New Roman" w:hAnsi="Times New Roman"/>
            <w:color w:val="auto"/>
            <w:lang w:val="en-GB"/>
            <w:rPrChange w:id="217" w:author="Karen Rowe" w:date="2014-07-07T11:38:00Z">
              <w:rPr>
                <w:rFonts w:ascii="Times New Roman" w:hAnsi="Times New Roman"/>
                <w:color w:val="FF0000"/>
                <w:lang w:val="en-GB"/>
              </w:rPr>
            </w:rPrChange>
          </w:rPr>
          <w:delText>5</w:delText>
        </w:r>
      </w:del>
      <w:r w:rsidR="00F77772" w:rsidRPr="00584C59">
        <w:rPr>
          <w:rFonts w:ascii="Times New Roman" w:hAnsi="Times New Roman"/>
          <w:color w:val="auto"/>
          <w:lang w:val="en-GB"/>
          <w:rPrChange w:id="218" w:author="Karen Rowe" w:date="2014-07-07T11:38:00Z">
            <w:rPr>
              <w:rFonts w:ascii="Times New Roman" w:hAnsi="Times New Roman"/>
              <w:color w:val="FF0000"/>
              <w:lang w:val="en-GB"/>
            </w:rPr>
          </w:rPrChange>
        </w:rPr>
        <w:t>]</w:t>
      </w:r>
      <w:r w:rsidRPr="00584C59">
        <w:rPr>
          <w:rFonts w:ascii="Times New Roman" w:hAnsi="Times New Roman"/>
          <w:color w:val="auto"/>
          <w:lang w:val="en-GB"/>
          <w:rPrChange w:id="219" w:author="Karen Rowe" w:date="2014-07-07T11:38:00Z">
            <w:rPr>
              <w:rFonts w:ascii="Times New Roman" w:hAnsi="Times New Roman"/>
              <w:color w:val="FF0000"/>
              <w:lang w:val="en-GB"/>
            </w:rPr>
          </w:rPrChange>
        </w:rPr>
        <w:t>;</w:t>
      </w:r>
      <w:r w:rsidRPr="00F77772">
        <w:rPr>
          <w:rFonts w:ascii="Times New Roman" w:hAnsi="Times New Roman"/>
          <w:color w:val="FF0000"/>
          <w:lang w:val="en-GB"/>
        </w:rPr>
        <w:t xml:space="preserve"> </w:t>
      </w:r>
      <w:r w:rsidRPr="00F90ECB">
        <w:rPr>
          <w:rFonts w:ascii="Times New Roman" w:hAnsi="Times New Roman"/>
          <w:lang w:val="en-GB"/>
        </w:rPr>
        <w:t>Fig. 1a).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134 historical sites; 38 were in </w:t>
      </w:r>
      <w:r>
        <w:rPr>
          <w:rFonts w:ascii="Times New Roman" w:hAnsi="Times New Roman"/>
          <w:lang w:val="en-GB"/>
        </w:rPr>
        <w:t>the Northern</w:t>
      </w:r>
      <w:r w:rsidRPr="00F90ECB">
        <w:rPr>
          <w:rFonts w:ascii="Times New Roman" w:hAnsi="Times New Roman"/>
          <w:lang w:val="en-GB"/>
        </w:rPr>
        <w:t xml:space="preserve">, 81 were in </w:t>
      </w:r>
      <w:r>
        <w:rPr>
          <w:rFonts w:ascii="Times New Roman" w:hAnsi="Times New Roman"/>
          <w:lang w:val="en-GB"/>
        </w:rPr>
        <w:t>the Central</w:t>
      </w:r>
      <w:r w:rsidRPr="00F90ECB">
        <w:rPr>
          <w:rFonts w:ascii="Times New Roman" w:hAnsi="Times New Roman"/>
          <w:lang w:val="en-GB"/>
        </w:rPr>
        <w:t xml:space="preserve">, and 47 were in </w:t>
      </w:r>
      <w:r>
        <w:rPr>
          <w:rFonts w:ascii="Times New Roman" w:hAnsi="Times New Roman"/>
          <w:lang w:val="en-GB"/>
        </w:rPr>
        <w:t>the Southern region of montane California</w:t>
      </w:r>
      <w:r w:rsidRPr="00F90ECB">
        <w:rPr>
          <w:rFonts w:ascii="Times New Roman" w:hAnsi="Times New Roman"/>
          <w:lang w:val="en-GB"/>
        </w:rPr>
        <w:t xml:space="preserve">. </w:t>
      </w:r>
      <w:r>
        <w:rPr>
          <w:rFonts w:ascii="Times New Roman" w:hAnsi="Times New Roman"/>
          <w:lang w:val="en-GB"/>
        </w:rPr>
        <w:t>A</w:t>
      </w:r>
      <w:r w:rsidR="001F6A06" w:rsidRPr="00F90ECB">
        <w:rPr>
          <w:rFonts w:ascii="Times New Roman" w:hAnsi="Times New Roman"/>
          <w:lang w:val="en-GB"/>
        </w:rPr>
        <w:t xml:space="preserve">dditional modern sites were selected to maximize elevation coverage and to serve as proxies for </w:t>
      </w:r>
      <w:r w:rsidR="00CB40ED" w:rsidRPr="00F90ECB">
        <w:rPr>
          <w:rFonts w:ascii="Times New Roman" w:hAnsi="Times New Roman"/>
          <w:lang w:val="en-GB"/>
        </w:rPr>
        <w:t xml:space="preserve">otherwise inaccessible </w:t>
      </w:r>
      <w:r w:rsidR="001F6A06" w:rsidRPr="00F90ECB">
        <w:rPr>
          <w:rFonts w:ascii="Times New Roman" w:hAnsi="Times New Roman"/>
          <w:lang w:val="en-GB"/>
        </w:rPr>
        <w:t xml:space="preserve">historical </w:t>
      </w:r>
      <w:r w:rsidR="00CB40ED" w:rsidRPr="00F90ECB">
        <w:rPr>
          <w:rFonts w:ascii="Times New Roman" w:hAnsi="Times New Roman"/>
          <w:lang w:val="en-GB"/>
        </w:rPr>
        <w:t>sites</w:t>
      </w:r>
      <w:r w:rsidR="001F6A06" w:rsidRPr="00F90ECB">
        <w:rPr>
          <w:rFonts w:ascii="Times New Roman" w:hAnsi="Times New Roman"/>
          <w:lang w:val="en-GB"/>
        </w:rPr>
        <w:t xml:space="preserve">. </w:t>
      </w:r>
      <w:r w:rsidRPr="00F90ECB">
        <w:rPr>
          <w:rFonts w:ascii="Times New Roman" w:hAnsi="Times New Roman"/>
          <w:lang w:val="en-GB"/>
        </w:rPr>
        <w:t xml:space="preserve">We surveyed each site for 1-11 nights (median = 6) for a total of 916 survey-nights. As with historical surveys, most modern surveys at a site were conducted over consecutive nights. </w:t>
      </w:r>
      <w:r w:rsidRPr="00F90ECB">
        <w:rPr>
          <w:rFonts w:ascii="Times New Roman" w:hAnsi="Times New Roman"/>
          <w:lang w:val="en-GB"/>
        </w:rPr>
        <w:lastRenderedPageBreak/>
        <w:t xml:space="preserve">Using historical locality maps and habitat descriptions recorded in field notebooks, we set </w:t>
      </w:r>
      <w:proofErr w:type="spellStart"/>
      <w:r w:rsidRPr="00F90ECB">
        <w:rPr>
          <w:rFonts w:ascii="Times New Roman" w:hAnsi="Times New Roman"/>
          <w:lang w:val="en-GB"/>
        </w:rPr>
        <w:t>traplines</w:t>
      </w:r>
      <w:proofErr w:type="spellEnd"/>
      <w:r w:rsidRPr="00F90ECB">
        <w:rPr>
          <w:rFonts w:ascii="Times New Roman" w:hAnsi="Times New Roman"/>
          <w:lang w:val="en-GB"/>
        </w:rPr>
        <w:t xml:space="preserve"> to sample historical sites as closely as possible. We used a combination of Sherman traps and Tomahawk traps, with standard </w:t>
      </w:r>
      <w:proofErr w:type="spellStart"/>
      <w:r w:rsidRPr="00F90ECB">
        <w:rPr>
          <w:rFonts w:ascii="Times New Roman" w:hAnsi="Times New Roman"/>
          <w:lang w:val="en-GB"/>
        </w:rPr>
        <w:t>traplines</w:t>
      </w:r>
      <w:proofErr w:type="spellEnd"/>
      <w:r w:rsidRPr="00F90ECB">
        <w:rPr>
          <w:rFonts w:ascii="Times New Roman" w:hAnsi="Times New Roman"/>
          <w:lang w:val="en-GB"/>
        </w:rPr>
        <w:t xml:space="preserve"> containing 40 Sherman traps and 10 Tomahawk traps run for 4 consecutive nights in suitable spots. Pitfall traps, consisting of 32-oz plastic cups placed in the ground, were used to collect shrews and were set at the same time as the Sherman lines. Pocket gophers were trapped using </w:t>
      </w:r>
      <w:proofErr w:type="spellStart"/>
      <w:r w:rsidRPr="00F90ECB">
        <w:rPr>
          <w:rFonts w:ascii="Times New Roman" w:hAnsi="Times New Roman"/>
          <w:lang w:val="en-GB"/>
        </w:rPr>
        <w:t>Macabee</w:t>
      </w:r>
      <w:proofErr w:type="spellEnd"/>
      <w:r w:rsidRPr="00F90ECB">
        <w:rPr>
          <w:rFonts w:ascii="Times New Roman" w:hAnsi="Times New Roman"/>
          <w:lang w:val="en-GB"/>
        </w:rPr>
        <w:t xml:space="preserve"> gopher traps where gopher mounds were observed. </w:t>
      </w:r>
      <w:ins w:id="220" w:author="Karen Rowe" w:date="2014-07-24T09:46:00Z">
        <w:r w:rsidR="000473F4">
          <w:rPr>
            <w:rFonts w:ascii="Times New Roman" w:hAnsi="Times New Roman"/>
            <w:lang w:val="en-GB"/>
          </w:rPr>
          <w:t xml:space="preserve">All animals were trapped and collected </w:t>
        </w:r>
      </w:ins>
      <w:ins w:id="221" w:author="Karen Rowe" w:date="2014-07-24T09:47:00Z">
        <w:r w:rsidR="000473F4">
          <w:rPr>
            <w:rFonts w:ascii="Times New Roman" w:hAnsi="Times New Roman"/>
            <w:lang w:val="en-GB"/>
          </w:rPr>
          <w:t xml:space="preserve">following procedures approved by the UC Berkeley Animal Care and Use Committee (Permit number R278-0315). </w:t>
        </w:r>
      </w:ins>
      <w:r w:rsidRPr="00F90ECB">
        <w:rPr>
          <w:rFonts w:ascii="Times New Roman" w:hAnsi="Times New Roman"/>
          <w:lang w:val="en-GB"/>
        </w:rPr>
        <w:t xml:space="preserve">For each modern site, the average number of traps per night ranged from 3-339 (median=65). Additional observational records were recorded daily. </w:t>
      </w:r>
      <w:proofErr w:type="gramStart"/>
      <w:r w:rsidRPr="00F90ECB">
        <w:rPr>
          <w:rFonts w:ascii="Times New Roman" w:hAnsi="Times New Roman"/>
          <w:lang w:val="en-GB"/>
        </w:rPr>
        <w:t>Of the 14,316 modern mammal records obtained from these surveys, 6,144 are backed by voucher specimens in the MVZ</w:t>
      </w:r>
      <w:proofErr w:type="gramEnd"/>
      <w:r w:rsidR="00F77772" w:rsidRPr="001C20DF">
        <w:rPr>
          <w:rFonts w:ascii="Times New Roman" w:hAnsi="Times New Roman"/>
          <w:color w:val="FF0000"/>
          <w:lang w:val="en-GB"/>
        </w:rPr>
        <w:t xml:space="preserve"> </w:t>
      </w:r>
      <w:commentRangeStart w:id="222"/>
      <w:r w:rsidR="00F77772" w:rsidRPr="00584C59">
        <w:rPr>
          <w:rFonts w:ascii="Times New Roman" w:hAnsi="Times New Roman"/>
          <w:color w:val="auto"/>
          <w:lang w:val="en-GB"/>
          <w:rPrChange w:id="223" w:author="Karen Rowe" w:date="2014-07-07T11:38:00Z">
            <w:rPr>
              <w:rFonts w:ascii="Times New Roman" w:hAnsi="Times New Roman"/>
              <w:color w:val="FF0000"/>
              <w:lang w:val="en-GB"/>
            </w:rPr>
          </w:rPrChange>
        </w:rPr>
        <w:t>[</w:t>
      </w:r>
      <w:ins w:id="224" w:author="Karen Rowe" w:date="2014-07-23T15:56:00Z">
        <w:r w:rsidR="00EB4D45">
          <w:rPr>
            <w:rFonts w:ascii="Times New Roman" w:hAnsi="Times New Roman"/>
            <w:color w:val="auto"/>
            <w:lang w:val="en-GB"/>
          </w:rPr>
          <w:fldChar w:fldCharType="begin"/>
        </w:r>
        <w:r w:rsidR="00EB4D45">
          <w:rPr>
            <w:rFonts w:ascii="Times New Roman" w:hAnsi="Times New Roman"/>
            <w:color w:val="auto"/>
            <w:lang w:val="en-GB"/>
          </w:rPr>
          <w:instrText xml:space="preserve"> REF _Ref267750326 \n \h </w:instrText>
        </w:r>
      </w:ins>
      <w:r w:rsidR="00EB4D45">
        <w:rPr>
          <w:rFonts w:ascii="Times New Roman" w:hAnsi="Times New Roman"/>
          <w:color w:val="auto"/>
          <w:lang w:val="en-GB"/>
        </w:rPr>
      </w:r>
      <w:r w:rsidR="00EB4D45">
        <w:rPr>
          <w:rFonts w:ascii="Times New Roman" w:hAnsi="Times New Roman"/>
          <w:color w:val="auto"/>
          <w:lang w:val="en-GB"/>
        </w:rPr>
        <w:fldChar w:fldCharType="separate"/>
      </w:r>
      <w:ins w:id="225" w:author="Karen Rowe" w:date="2014-07-23T15:56:00Z">
        <w:r w:rsidR="00EB4D45">
          <w:rPr>
            <w:rFonts w:ascii="Times New Roman" w:hAnsi="Times New Roman"/>
            <w:color w:val="auto"/>
            <w:lang w:val="en-GB"/>
          </w:rPr>
          <w:t>36</w:t>
        </w:r>
        <w:r w:rsidR="00EB4D45">
          <w:rPr>
            <w:rFonts w:ascii="Times New Roman" w:hAnsi="Times New Roman"/>
            <w:color w:val="auto"/>
            <w:lang w:val="en-GB"/>
          </w:rPr>
          <w:fldChar w:fldCharType="end"/>
        </w:r>
        <w:r w:rsidR="00EB4D45">
          <w:rPr>
            <w:rFonts w:ascii="Times New Roman" w:hAnsi="Times New Roman"/>
            <w:color w:val="auto"/>
            <w:lang w:val="en-GB"/>
          </w:rPr>
          <w:t xml:space="preserve">, </w:t>
        </w:r>
        <w:r w:rsidR="00EB4D45">
          <w:rPr>
            <w:rFonts w:ascii="Times New Roman" w:hAnsi="Times New Roman"/>
            <w:color w:val="auto"/>
            <w:lang w:val="en-GB"/>
          </w:rPr>
          <w:fldChar w:fldCharType="begin"/>
        </w:r>
        <w:r w:rsidR="00EB4D45">
          <w:rPr>
            <w:rFonts w:ascii="Times New Roman" w:hAnsi="Times New Roman"/>
            <w:color w:val="auto"/>
            <w:lang w:val="en-GB"/>
          </w:rPr>
          <w:instrText xml:space="preserve"> REF _Ref267750328 \n \h </w:instrText>
        </w:r>
      </w:ins>
      <w:r w:rsidR="00EB4D45">
        <w:rPr>
          <w:rFonts w:ascii="Times New Roman" w:hAnsi="Times New Roman"/>
          <w:color w:val="auto"/>
          <w:lang w:val="en-GB"/>
        </w:rPr>
      </w:r>
      <w:r w:rsidR="00EB4D45">
        <w:rPr>
          <w:rFonts w:ascii="Times New Roman" w:hAnsi="Times New Roman"/>
          <w:color w:val="auto"/>
          <w:lang w:val="en-GB"/>
        </w:rPr>
        <w:fldChar w:fldCharType="separate"/>
      </w:r>
      <w:ins w:id="226" w:author="Karen Rowe" w:date="2014-07-23T15:56:00Z">
        <w:r w:rsidR="00EB4D45">
          <w:rPr>
            <w:rFonts w:ascii="Times New Roman" w:hAnsi="Times New Roman"/>
            <w:color w:val="auto"/>
            <w:lang w:val="en-GB"/>
          </w:rPr>
          <w:t>37</w:t>
        </w:r>
        <w:r w:rsidR="00EB4D45">
          <w:rPr>
            <w:rFonts w:ascii="Times New Roman" w:hAnsi="Times New Roman"/>
            <w:color w:val="auto"/>
            <w:lang w:val="en-GB"/>
          </w:rPr>
          <w:fldChar w:fldCharType="end"/>
        </w:r>
        <w:r w:rsidR="00EB4D45">
          <w:rPr>
            <w:rFonts w:ascii="Times New Roman" w:hAnsi="Times New Roman"/>
            <w:color w:val="auto"/>
            <w:lang w:val="en-GB"/>
          </w:rPr>
          <w:t xml:space="preserve">, </w:t>
        </w:r>
        <w:r w:rsidR="00EB4D45">
          <w:rPr>
            <w:rFonts w:ascii="Times New Roman" w:hAnsi="Times New Roman"/>
            <w:color w:val="auto"/>
            <w:lang w:val="en-GB"/>
          </w:rPr>
          <w:fldChar w:fldCharType="begin"/>
        </w:r>
        <w:r w:rsidR="00EB4D45">
          <w:rPr>
            <w:rFonts w:ascii="Times New Roman" w:hAnsi="Times New Roman"/>
            <w:color w:val="auto"/>
            <w:lang w:val="en-GB"/>
          </w:rPr>
          <w:instrText xml:space="preserve"> REF _Ref267750331 \n \h </w:instrText>
        </w:r>
      </w:ins>
      <w:r w:rsidR="00EB4D45">
        <w:rPr>
          <w:rFonts w:ascii="Times New Roman" w:hAnsi="Times New Roman"/>
          <w:color w:val="auto"/>
          <w:lang w:val="en-GB"/>
        </w:rPr>
      </w:r>
      <w:r w:rsidR="00EB4D45">
        <w:rPr>
          <w:rFonts w:ascii="Times New Roman" w:hAnsi="Times New Roman"/>
          <w:color w:val="auto"/>
          <w:lang w:val="en-GB"/>
        </w:rPr>
        <w:fldChar w:fldCharType="separate"/>
      </w:r>
      <w:ins w:id="227" w:author="Karen Rowe" w:date="2014-07-23T15:56:00Z">
        <w:r w:rsidR="00EB4D45">
          <w:rPr>
            <w:rFonts w:ascii="Times New Roman" w:hAnsi="Times New Roman"/>
            <w:color w:val="auto"/>
            <w:lang w:val="en-GB"/>
          </w:rPr>
          <w:t>38</w:t>
        </w:r>
        <w:r w:rsidR="00EB4D45">
          <w:rPr>
            <w:rFonts w:ascii="Times New Roman" w:hAnsi="Times New Roman"/>
            <w:color w:val="auto"/>
            <w:lang w:val="en-GB"/>
          </w:rPr>
          <w:fldChar w:fldCharType="end"/>
        </w:r>
      </w:ins>
      <w:del w:id="228" w:author="Karen Rowe" w:date="2014-07-23T15:56:00Z">
        <w:r w:rsidRPr="00584C59" w:rsidDel="00EB4D45">
          <w:rPr>
            <w:rFonts w:ascii="Times New Roman" w:hAnsi="Times New Roman"/>
            <w:color w:val="auto"/>
            <w:lang w:val="en-GB"/>
            <w:rPrChange w:id="229" w:author="Karen Rowe" w:date="2014-07-07T11:38:00Z">
              <w:rPr>
                <w:rFonts w:ascii="Times New Roman" w:hAnsi="Times New Roman"/>
                <w:color w:val="FF0000"/>
                <w:lang w:val="en-GB"/>
              </w:rPr>
            </w:rPrChange>
          </w:rPr>
          <w:delText>6</w:delText>
        </w:r>
      </w:del>
      <w:del w:id="230" w:author="Karen Rowe" w:date="2014-07-07T11:38:00Z">
        <w:r w:rsidRPr="00584C59" w:rsidDel="00584C59">
          <w:rPr>
            <w:rFonts w:ascii="Times New Roman" w:hAnsi="Times New Roman"/>
            <w:color w:val="auto"/>
            <w:lang w:val="en-GB"/>
            <w:rPrChange w:id="231" w:author="Karen Rowe" w:date="2014-07-07T11:38:00Z">
              <w:rPr>
                <w:rFonts w:ascii="Times New Roman" w:hAnsi="Times New Roman"/>
                <w:color w:val="FF0000"/>
                <w:lang w:val="en-GB"/>
              </w:rPr>
            </w:rPrChange>
          </w:rPr>
          <w:delText>-</w:delText>
        </w:r>
      </w:del>
      <w:del w:id="232" w:author="Karen Rowe" w:date="2014-07-23T15:56:00Z">
        <w:r w:rsidRPr="00584C59" w:rsidDel="00EB4D45">
          <w:rPr>
            <w:rFonts w:ascii="Times New Roman" w:hAnsi="Times New Roman"/>
            <w:color w:val="auto"/>
            <w:lang w:val="en-GB"/>
            <w:rPrChange w:id="233" w:author="Karen Rowe" w:date="2014-07-07T11:38:00Z">
              <w:rPr>
                <w:rFonts w:ascii="Times New Roman" w:hAnsi="Times New Roman"/>
                <w:color w:val="FF0000"/>
                <w:lang w:val="en-GB"/>
              </w:rPr>
            </w:rPrChange>
          </w:rPr>
          <w:delText>8</w:delText>
        </w:r>
      </w:del>
      <w:r w:rsidR="00F77772" w:rsidRPr="00584C59">
        <w:rPr>
          <w:rFonts w:ascii="Times New Roman" w:hAnsi="Times New Roman"/>
          <w:color w:val="auto"/>
          <w:lang w:val="en-GB"/>
          <w:rPrChange w:id="234" w:author="Karen Rowe" w:date="2014-07-07T11:38:00Z">
            <w:rPr>
              <w:rFonts w:ascii="Times New Roman" w:hAnsi="Times New Roman"/>
              <w:color w:val="FF0000"/>
              <w:lang w:val="en-GB"/>
            </w:rPr>
          </w:rPrChange>
        </w:rPr>
        <w:t>]</w:t>
      </w:r>
      <w:r w:rsidRPr="00584C59">
        <w:rPr>
          <w:rFonts w:ascii="Times New Roman" w:hAnsi="Times New Roman"/>
          <w:color w:val="auto"/>
          <w:lang w:val="en-GB"/>
          <w:rPrChange w:id="235" w:author="Karen Rowe" w:date="2014-07-07T11:38:00Z">
            <w:rPr>
              <w:rFonts w:ascii="Times New Roman" w:hAnsi="Times New Roman"/>
              <w:color w:val="FF0000"/>
              <w:lang w:val="en-GB"/>
            </w:rPr>
          </w:rPrChange>
        </w:rPr>
        <w:t>.</w:t>
      </w:r>
      <w:commentRangeEnd w:id="222"/>
      <w:r w:rsidR="00584C59">
        <w:rPr>
          <w:rStyle w:val="CommentReference"/>
          <w:rFonts w:ascii="Times New Roman" w:eastAsia="Times New Roman" w:hAnsi="Times New Roman"/>
          <w:color w:val="auto"/>
        </w:rPr>
        <w:commentReference w:id="222"/>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w:t>
      </w:r>
      <w:del w:id="236" w:author="Karen Rowe" w:date="2014-07-23T15:32:00Z">
        <w:r w:rsidR="00EF7103" w:rsidDel="0077044A">
          <w:rPr>
            <w:rFonts w:ascii="Times New Roman" w:hAnsi="Times New Roman"/>
            <w:lang w:val="en-GB"/>
          </w:rPr>
          <w:delText xml:space="preserve"> (</w:delText>
        </w:r>
        <w:r w:rsidR="00EF7103" w:rsidRPr="00427DA7" w:rsidDel="0077044A">
          <w:rPr>
            <w:rFonts w:ascii="Times New Roman" w:hAnsi="Times New Roman"/>
            <w:highlight w:val="yellow"/>
            <w:lang w:val="en-GB"/>
            <w:rPrChange w:id="237" w:author="Karen Rowe" w:date="2014-07-23T15:09:00Z">
              <w:rPr>
                <w:rFonts w:ascii="Times New Roman" w:hAnsi="Times New Roman"/>
                <w:lang w:val="en-GB"/>
              </w:rPr>
            </w:rPrChange>
          </w:rPr>
          <w:delText xml:space="preserve">data available on </w:delText>
        </w:r>
        <w:r w:rsidR="00EF7103" w:rsidRPr="00427DA7" w:rsidDel="0077044A">
          <w:rPr>
            <w:rFonts w:ascii="Times New Roman" w:hAnsi="Times New Roman"/>
            <w:highlight w:val="yellow"/>
            <w:rPrChange w:id="238" w:author="Karen Rowe" w:date="2014-07-23T15:09:00Z">
              <w:rPr>
                <w:rFonts w:ascii="Times New Roman" w:hAnsi="Times New Roman"/>
              </w:rPr>
            </w:rPrChange>
          </w:rPr>
          <w:delText>Dryad Digital Repository</w:delText>
        </w:r>
        <w:r w:rsidRPr="00427DA7" w:rsidDel="0077044A">
          <w:rPr>
            <w:rFonts w:ascii="Times New Roman" w:hAnsi="Times New Roman"/>
            <w:highlight w:val="yellow"/>
            <w:rPrChange w:id="239" w:author="Karen Rowe" w:date="2014-07-23T15:09:00Z">
              <w:rPr>
                <w:rFonts w:ascii="Times New Roman" w:hAnsi="Times New Roman"/>
              </w:rPr>
            </w:rPrChange>
          </w:rPr>
          <w:delText xml:space="preserve">, </w:delText>
        </w:r>
        <w:r w:rsidR="00EF7103" w:rsidRPr="00427DA7" w:rsidDel="0077044A">
          <w:rPr>
            <w:rFonts w:ascii="Times New Roman" w:hAnsi="Times New Roman"/>
            <w:highlight w:val="yellow"/>
            <w:rPrChange w:id="240" w:author="Karen Rowe" w:date="2014-07-23T15:09:00Z">
              <w:rPr>
                <w:rFonts w:ascii="Times New Roman" w:hAnsi="Times New Roman"/>
              </w:rPr>
            </w:rPrChange>
          </w:rPr>
          <w:delText>http://dx.doi.org/10.5061/dryad.[NNNN]</w:delText>
        </w:r>
      </w:del>
      <w:ins w:id="241" w:author="Karen Rowe" w:date="2014-07-23T15:32:00Z">
        <w:r w:rsidR="0077044A">
          <w:rPr>
            <w:rFonts w:ascii="Times New Roman" w:hAnsi="Times New Roman"/>
            <w:lang w:val="en-GB"/>
          </w:rPr>
          <w:t>.</w:t>
        </w:r>
      </w:ins>
      <w:del w:id="242" w:author="Karen Rowe" w:date="2014-07-23T15:32:00Z">
        <w:r w:rsidR="00EF7103" w:rsidRPr="00427DA7" w:rsidDel="0077044A">
          <w:rPr>
            <w:rFonts w:ascii="Times New Roman" w:hAnsi="Times New Roman"/>
            <w:highlight w:val="yellow"/>
            <w:lang w:val="en-GB"/>
            <w:rPrChange w:id="243" w:author="Karen Rowe" w:date="2014-07-23T15:09:00Z">
              <w:rPr>
                <w:rFonts w:ascii="Times New Roman" w:hAnsi="Times New Roman"/>
                <w:lang w:val="en-GB"/>
              </w:rPr>
            </w:rPrChange>
          </w:rPr>
          <w:delText>)</w:delText>
        </w:r>
        <w:r w:rsidRPr="00427DA7" w:rsidDel="0077044A">
          <w:rPr>
            <w:rFonts w:ascii="Times New Roman" w:hAnsi="Times New Roman"/>
            <w:highlight w:val="yellow"/>
            <w:lang w:val="en-GB"/>
            <w:rPrChange w:id="244" w:author="Karen Rowe" w:date="2014-07-23T15:09:00Z">
              <w:rPr>
                <w:rFonts w:ascii="Times New Roman" w:hAnsi="Times New Roman"/>
                <w:lang w:val="en-GB"/>
              </w:rPr>
            </w:rPrChange>
          </w:rPr>
          <w:delText>.</w:delText>
        </w:r>
      </w:del>
    </w:p>
    <w:p w14:paraId="2A7882BA" w14:textId="77777777" w:rsidR="001D1B29" w:rsidRPr="00F90ECB" w:rsidRDefault="001D1B29" w:rsidP="00CE57B2">
      <w:pPr>
        <w:pStyle w:val="BodyA"/>
        <w:spacing w:line="480" w:lineRule="auto"/>
        <w:ind w:firstLine="720"/>
        <w:rPr>
          <w:rFonts w:ascii="Times New Roman" w:hAnsi="Times New Roman"/>
          <w:lang w:val="en-GB"/>
        </w:rPr>
      </w:pPr>
    </w:p>
    <w:p w14:paraId="3DFCE07E" w14:textId="1E1FA41A"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Species set</w:t>
      </w:r>
    </w:p>
    <w:p w14:paraId="7E73D2C7" w14:textId="1E414999"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 xml:space="preserve">species of rodents, shrews, and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7C4E4C" w:rsidRPr="00F90ECB">
        <w:rPr>
          <w:rFonts w:ascii="Times New Roman" w:hAnsi="Times New Roman"/>
          <w:lang w:val="en-GB"/>
        </w:rPr>
        <w:t>). Our resurvey protocols were not designed to detect carnivores, ungulates, or bats, so these were not included. Following Moritz et al.</w:t>
      </w:r>
      <w:ins w:id="245" w:author="Karen Rowe" w:date="2014-07-07T11:40:00Z">
        <w:r w:rsidR="003A19A1">
          <w:rPr>
            <w:rFonts w:ascii="Times New Roman" w:hAnsi="Times New Roman"/>
            <w:lang w:val="en-GB"/>
          </w:rPr>
          <w:t xml:space="preserve"> </w:t>
        </w:r>
      </w:ins>
      <w:r w:rsidR="001C20DF" w:rsidRPr="003A19A1">
        <w:rPr>
          <w:rFonts w:ascii="Times New Roman" w:hAnsi="Times New Roman"/>
          <w:color w:val="auto"/>
          <w:lang w:val="en-GB"/>
          <w:rPrChange w:id="246" w:author="Karen Rowe" w:date="2014-07-07T11:40:00Z">
            <w:rPr>
              <w:rFonts w:ascii="Times New Roman" w:hAnsi="Times New Roman"/>
              <w:color w:val="FF0000"/>
              <w:lang w:val="en-GB"/>
            </w:rPr>
          </w:rPrChange>
        </w:rPr>
        <w:t>[</w:t>
      </w:r>
      <w:ins w:id="247" w:author="Karen Rowe" w:date="2014-07-07T11:41:00Z">
        <w:r w:rsidR="003A19A1">
          <w:rPr>
            <w:rFonts w:ascii="Times New Roman" w:hAnsi="Times New Roman"/>
            <w:color w:val="auto"/>
            <w:lang w:val="en-GB"/>
          </w:rPr>
          <w:fldChar w:fldCharType="begin"/>
        </w:r>
        <w:r w:rsidR="003A19A1">
          <w:rPr>
            <w:rFonts w:ascii="Times New Roman" w:hAnsi="Times New Roman"/>
            <w:color w:val="auto"/>
            <w:lang w:val="en-GB"/>
          </w:rPr>
          <w:instrText xml:space="preserve"> REF _Ref392488129 \n \h </w:instrText>
        </w:r>
      </w:ins>
      <w:r w:rsidR="003A19A1">
        <w:rPr>
          <w:rFonts w:ascii="Times New Roman" w:hAnsi="Times New Roman"/>
          <w:color w:val="auto"/>
          <w:lang w:val="en-GB"/>
        </w:rPr>
      </w:r>
      <w:r w:rsidR="003A19A1">
        <w:rPr>
          <w:rFonts w:ascii="Times New Roman" w:hAnsi="Times New Roman"/>
          <w:color w:val="auto"/>
          <w:lang w:val="en-GB"/>
        </w:rPr>
        <w:fldChar w:fldCharType="separate"/>
      </w:r>
      <w:ins w:id="248" w:author="Karen Rowe" w:date="2014-07-23T15:56:00Z">
        <w:r w:rsidR="00EB4D45">
          <w:rPr>
            <w:rFonts w:ascii="Times New Roman" w:hAnsi="Times New Roman"/>
            <w:color w:val="auto"/>
            <w:lang w:val="en-GB"/>
          </w:rPr>
          <w:t>13</w:t>
        </w:r>
      </w:ins>
      <w:ins w:id="249" w:author="Karen Rowe" w:date="2014-07-07T11:41:00Z">
        <w:r w:rsidR="003A19A1">
          <w:rPr>
            <w:rFonts w:ascii="Times New Roman" w:hAnsi="Times New Roman"/>
            <w:color w:val="auto"/>
            <w:lang w:val="en-GB"/>
          </w:rPr>
          <w:fldChar w:fldCharType="end"/>
        </w:r>
      </w:ins>
      <w:del w:id="250" w:author="Karen Rowe" w:date="2014-07-07T11:41:00Z">
        <w:r w:rsidR="007C4E4C" w:rsidRPr="003A19A1" w:rsidDel="003A19A1">
          <w:rPr>
            <w:rFonts w:ascii="Times New Roman" w:hAnsi="Times New Roman"/>
            <w:color w:val="auto"/>
            <w:lang w:val="en-GB"/>
            <w:rPrChange w:id="251" w:author="Karen Rowe" w:date="2014-07-07T11:40:00Z">
              <w:rPr>
                <w:rFonts w:ascii="Times New Roman" w:hAnsi="Times New Roman"/>
                <w:color w:val="FF0000"/>
                <w:lang w:val="en-GB"/>
              </w:rPr>
            </w:rPrChange>
          </w:rPr>
          <w:delText>4</w:delText>
        </w:r>
      </w:del>
      <w:r w:rsidR="001C20DF" w:rsidRPr="003A19A1">
        <w:rPr>
          <w:rFonts w:ascii="Times New Roman" w:hAnsi="Times New Roman"/>
          <w:color w:val="auto"/>
          <w:lang w:val="en-GB"/>
          <w:rPrChange w:id="252" w:author="Karen Rowe" w:date="2014-07-07T11:40:00Z">
            <w:rPr>
              <w:rFonts w:ascii="Times New Roman" w:hAnsi="Times New Roman"/>
              <w:color w:val="FF0000"/>
              <w:lang w:val="en-GB"/>
            </w:rPr>
          </w:rPrChange>
        </w:rPr>
        <w:t>]</w:t>
      </w:r>
      <w:r w:rsidR="007C4E4C" w:rsidRPr="00F90ECB">
        <w:rPr>
          <w:rFonts w:ascii="Times New Roman" w:hAnsi="Times New Roman"/>
          <w:lang w:val="en-GB"/>
        </w:rPr>
        <w:t xml:space="preserve">, we adjusted the slope cut-off for </w:t>
      </w:r>
      <w:proofErr w:type="spellStart"/>
      <w:r w:rsidR="007C4E4C" w:rsidRPr="00F90ECB">
        <w:rPr>
          <w:rFonts w:ascii="Times New Roman" w:hAnsi="Times New Roman"/>
          <w:i/>
          <w:lang w:val="en-GB"/>
        </w:rPr>
        <w:t>Peromyscus</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truei</w:t>
      </w:r>
      <w:proofErr w:type="spellEnd"/>
      <w:r w:rsidR="007C4E4C" w:rsidRPr="00F90ECB">
        <w:rPr>
          <w:rFonts w:ascii="Times New Roman" w:hAnsi="Times New Roman"/>
          <w:lang w:val="en-GB"/>
        </w:rPr>
        <w:t xml:space="preserve"> to reflect known boundaries between Sierra Nevada and Great Basin subspecies</w:t>
      </w:r>
      <w:r w:rsidR="001C20DF">
        <w:rPr>
          <w:rFonts w:ascii="Times New Roman" w:hAnsi="Times New Roman"/>
          <w:lang w:val="en-GB"/>
        </w:rPr>
        <w:t xml:space="preserve"> </w:t>
      </w:r>
      <w:r w:rsidR="001C20DF" w:rsidRPr="003A19A1">
        <w:rPr>
          <w:rFonts w:ascii="Times New Roman" w:hAnsi="Times New Roman"/>
          <w:color w:val="auto"/>
          <w:lang w:val="en-GB"/>
          <w:rPrChange w:id="253" w:author="Karen Rowe" w:date="2014-07-07T11:42:00Z">
            <w:rPr>
              <w:rFonts w:ascii="Times New Roman" w:hAnsi="Times New Roman"/>
              <w:lang w:val="en-GB"/>
            </w:rPr>
          </w:rPrChange>
        </w:rPr>
        <w:t>[</w:t>
      </w:r>
      <w:ins w:id="254" w:author="Karen Rowe" w:date="2014-07-23T15:57:00Z">
        <w:r w:rsidR="00D60F32">
          <w:rPr>
            <w:rFonts w:ascii="Times New Roman" w:hAnsi="Times New Roman"/>
            <w:color w:val="auto"/>
            <w:lang w:val="en-GB"/>
          </w:rPr>
          <w:fldChar w:fldCharType="begin"/>
        </w:r>
        <w:r w:rsidR="00D60F32">
          <w:rPr>
            <w:rFonts w:ascii="Times New Roman" w:hAnsi="Times New Roman"/>
            <w:color w:val="auto"/>
            <w:lang w:val="en-GB"/>
          </w:rPr>
          <w:instrText xml:space="preserve"> REF _Ref267750381 \n \h </w:instrText>
        </w:r>
      </w:ins>
      <w:r w:rsidR="00D60F32">
        <w:rPr>
          <w:rFonts w:ascii="Times New Roman" w:hAnsi="Times New Roman"/>
          <w:color w:val="auto"/>
          <w:lang w:val="en-GB"/>
        </w:rPr>
      </w:r>
      <w:r w:rsidR="00D60F32">
        <w:rPr>
          <w:rFonts w:ascii="Times New Roman" w:hAnsi="Times New Roman"/>
          <w:color w:val="auto"/>
          <w:lang w:val="en-GB"/>
        </w:rPr>
        <w:fldChar w:fldCharType="separate"/>
      </w:r>
      <w:ins w:id="255" w:author="Karen Rowe" w:date="2014-07-23T15:57:00Z">
        <w:r w:rsidR="00D60F32">
          <w:rPr>
            <w:rFonts w:ascii="Times New Roman" w:hAnsi="Times New Roman"/>
            <w:color w:val="auto"/>
            <w:lang w:val="en-GB"/>
          </w:rPr>
          <w:t>39</w:t>
        </w:r>
        <w:r w:rsidR="00D60F32">
          <w:rPr>
            <w:rFonts w:ascii="Times New Roman" w:hAnsi="Times New Roman"/>
            <w:color w:val="auto"/>
            <w:lang w:val="en-GB"/>
          </w:rPr>
          <w:fldChar w:fldCharType="end"/>
        </w:r>
      </w:ins>
      <w:del w:id="256" w:author="Karen Rowe" w:date="2014-07-07T11:42:00Z">
        <w:r w:rsidR="007C4E4C" w:rsidRPr="003A19A1" w:rsidDel="003A19A1">
          <w:rPr>
            <w:rFonts w:ascii="Times New Roman" w:hAnsi="Times New Roman"/>
            <w:color w:val="auto"/>
            <w:lang w:val="en-GB"/>
            <w:rPrChange w:id="257" w:author="Karen Rowe" w:date="2014-07-07T11:42:00Z">
              <w:rPr>
                <w:rFonts w:ascii="Times New Roman" w:hAnsi="Times New Roman"/>
                <w:color w:val="FF0000"/>
                <w:lang w:val="en-GB"/>
              </w:rPr>
            </w:rPrChange>
          </w:rPr>
          <w:delText>9</w:delText>
        </w:r>
      </w:del>
      <w:r w:rsidR="001C20DF" w:rsidRPr="003A19A1">
        <w:rPr>
          <w:rFonts w:ascii="Times New Roman" w:hAnsi="Times New Roman"/>
          <w:color w:val="auto"/>
          <w:lang w:val="en-GB"/>
          <w:rPrChange w:id="258" w:author="Karen Rowe" w:date="2014-07-07T11:42:00Z">
            <w:rPr>
              <w:rFonts w:ascii="Times New Roman" w:hAnsi="Times New Roman"/>
              <w:color w:val="FF0000"/>
              <w:lang w:val="en-GB"/>
            </w:rPr>
          </w:rPrChange>
        </w:rPr>
        <w:t>]</w:t>
      </w:r>
      <w:r w:rsidR="007C4E4C"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proofErr w:type="spellStart"/>
      <w:r w:rsidR="007C4E4C" w:rsidRPr="00F90ECB">
        <w:rPr>
          <w:rFonts w:ascii="Times New Roman" w:hAnsi="Times New Roman"/>
          <w:i/>
          <w:lang w:val="en-GB"/>
        </w:rPr>
        <w:t>Neotoma</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lepida</w:t>
      </w:r>
      <w:proofErr w:type="spellEnd"/>
      <w:r w:rsidR="007C4E4C" w:rsidRPr="00F90ECB">
        <w:rPr>
          <w:rFonts w:ascii="Times New Roman" w:hAnsi="Times New Roman"/>
          <w:lang w:val="en-GB"/>
        </w:rPr>
        <w:t xml:space="preserve"> or </w:t>
      </w:r>
      <w:proofErr w:type="spellStart"/>
      <w:r w:rsidR="007C4E4C" w:rsidRPr="00F90ECB">
        <w:rPr>
          <w:rFonts w:ascii="Times New Roman" w:hAnsi="Times New Roman"/>
          <w:i/>
          <w:lang w:val="en-GB"/>
        </w:rPr>
        <w:t>Perognathus</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longimembris</w:t>
      </w:r>
      <w:proofErr w:type="spellEnd"/>
      <w:r w:rsidR="007C4E4C"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 xml:space="preserve">were detected through repeated nights of trapping at sites and where the number of traps set was reported (hereafter </w:t>
      </w:r>
      <w:r w:rsidR="005B5EA7" w:rsidRPr="00F90ECB">
        <w:rPr>
          <w:rFonts w:ascii="Times New Roman" w:hAnsi="Times New Roman"/>
          <w:lang w:val="en-GB"/>
        </w:rPr>
        <w:lastRenderedPageBreak/>
        <w:t>“quantitative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profiles of species are presented separately for the east and west slope </w:t>
      </w:r>
      <w:r w:rsidR="007C4E4C">
        <w:rPr>
          <w:rFonts w:ascii="Times New Roman" w:hAnsi="Times New Roman"/>
          <w:lang w:val="en-GB"/>
        </w:rPr>
        <w:t xml:space="preserve">sites </w:t>
      </w:r>
      <w:r w:rsidR="00395139" w:rsidRPr="00F90ECB">
        <w:rPr>
          <w:rFonts w:ascii="Times New Roman" w:hAnsi="Times New Roman"/>
          <w:lang w:val="en-GB"/>
        </w:rPr>
        <w:t xml:space="preserve">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proofErr w:type="spellStart"/>
      <w:r w:rsidR="00395139" w:rsidRPr="00F90ECB">
        <w:rPr>
          <w:rFonts w:ascii="Times New Roman" w:hAnsi="Times New Roman"/>
          <w:i/>
          <w:lang w:val="en-GB"/>
        </w:rPr>
        <w:t>Pinus</w:t>
      </w:r>
      <w:proofErr w:type="spellEnd"/>
      <w:r w:rsidR="00395139" w:rsidRPr="00F90ECB">
        <w:rPr>
          <w:rFonts w:ascii="Times New Roman" w:hAnsi="Times New Roman"/>
          <w:i/>
          <w:lang w:val="en-GB"/>
        </w:rPr>
        <w:t xml:space="preserve">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7C4E4C">
        <w:rPr>
          <w:rFonts w:ascii="Times New Roman" w:hAnsi="Times New Roman"/>
          <w:lang w:val="en-GB"/>
        </w:rPr>
        <w:t>.</w:t>
      </w:r>
    </w:p>
    <w:p w14:paraId="324D6568" w14:textId="5F0265D4" w:rsidR="00757576" w:rsidRPr="00134E77" w:rsidRDefault="00533006" w:rsidP="001D1B29">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1C20DF">
        <w:rPr>
          <w:rFonts w:ascii="Times New Roman" w:hAnsi="Times New Roman"/>
          <w:lang w:val="en-GB"/>
        </w:rPr>
        <w:t xml:space="preserve"> [</w:t>
      </w:r>
      <w:r w:rsidR="001C20DF">
        <w:rPr>
          <w:rFonts w:ascii="Times New Roman" w:hAnsi="Times New Roman"/>
          <w:lang w:val="en-GB"/>
        </w:rPr>
        <w:fldChar w:fldCharType="begin"/>
      </w:r>
      <w:r w:rsidR="001C20DF">
        <w:rPr>
          <w:rFonts w:ascii="Times New Roman" w:hAnsi="Times New Roman"/>
          <w:lang w:val="en-GB"/>
        </w:rPr>
        <w:instrText xml:space="preserve"> REF _Ref392248987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13</w:t>
      </w:r>
      <w:r w:rsidR="001C20DF">
        <w:rPr>
          <w:rFonts w:ascii="Times New Roman" w:hAnsi="Times New Roman"/>
          <w:lang w:val="en-GB"/>
        </w:rPr>
        <w:fldChar w:fldCharType="end"/>
      </w:r>
      <w:r w:rsidR="00E10E37" w:rsidRP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_Ref392249064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17</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_Ref392249068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20</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_Ref392249071 \n \h </w:instrText>
      </w:r>
      <w:r w:rsidR="001C20DF">
        <w:rPr>
          <w:rFonts w:ascii="Times New Roman" w:hAnsi="Times New Roman"/>
          <w:lang w:val="en-GB"/>
        </w:rPr>
      </w:r>
      <w:r w:rsidR="001C20DF">
        <w:rPr>
          <w:rFonts w:ascii="Times New Roman" w:hAnsi="Times New Roman"/>
          <w:lang w:val="en-GB"/>
        </w:rPr>
        <w:fldChar w:fldCharType="separate"/>
      </w:r>
      <w:r w:rsidR="00EB4D45">
        <w:rPr>
          <w:rFonts w:ascii="Times New Roman" w:hAnsi="Times New Roman"/>
          <w:lang w:val="en-GB"/>
        </w:rPr>
        <w:t>21</w:t>
      </w:r>
      <w:r w:rsidR="001C20DF">
        <w:rPr>
          <w:rFonts w:ascii="Times New Roman" w:hAnsi="Times New Roman"/>
          <w:lang w:val="en-GB"/>
        </w:rPr>
        <w:fldChar w:fldCharType="end"/>
      </w:r>
      <w:r w:rsidR="001C20DF">
        <w:rPr>
          <w:rFonts w:ascii="Times New Roman" w:hAnsi="Times New Roman"/>
          <w:lang w:val="en-GB"/>
        </w:rPr>
        <w:t>]</w:t>
      </w:r>
      <w:r w:rsidRPr="001C20DF">
        <w:rPr>
          <w:rFonts w:ascii="Times New Roman" w:hAnsi="Times New Roman"/>
          <w:lang w:val="en-GB"/>
        </w:rPr>
        <w:t xml:space="preserve"> </w:t>
      </w:r>
      <w:r w:rsidRPr="00F90ECB">
        <w:rPr>
          <w:rFonts w:ascii="Times New Roman" w:hAnsi="Times New Roman"/>
          <w:lang w:val="en-GB"/>
        </w:rPr>
        <w:t>(</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r w:rsidR="00134E77">
        <w:rPr>
          <w:rFonts w:ascii="Times New Roman" w:hAnsi="Times New Roman"/>
          <w:lang w:val="en-GB"/>
        </w:rPr>
        <w:t xml:space="preserve"> </w:t>
      </w:r>
      <w:proofErr w:type="spellStart"/>
      <w:r w:rsidR="00134E77">
        <w:rPr>
          <w:rFonts w:ascii="Times New Roman" w:hAnsi="Times New Roman"/>
          <w:i/>
          <w:lang w:val="en-GB"/>
        </w:rPr>
        <w:t>Thomomys</w:t>
      </w:r>
      <w:proofErr w:type="spellEnd"/>
      <w:r w:rsidR="00134E77">
        <w:rPr>
          <w:rFonts w:ascii="Times New Roman" w:hAnsi="Times New Roman"/>
          <w:i/>
          <w:lang w:val="en-GB"/>
        </w:rPr>
        <w:t xml:space="preserve"> </w:t>
      </w:r>
      <w:proofErr w:type="spellStart"/>
      <w:r w:rsidR="00134E77">
        <w:rPr>
          <w:rFonts w:ascii="Times New Roman" w:hAnsi="Times New Roman"/>
          <w:i/>
          <w:lang w:val="en-GB"/>
        </w:rPr>
        <w:t>bottae</w:t>
      </w:r>
      <w:proofErr w:type="spellEnd"/>
      <w:r w:rsidR="00134E77">
        <w:rPr>
          <w:rFonts w:ascii="Times New Roman" w:hAnsi="Times New Roman"/>
          <w:lang w:val="en-GB"/>
        </w:rPr>
        <w:t xml:space="preserve"> was </w:t>
      </w:r>
      <w:r w:rsidR="00D10664">
        <w:rPr>
          <w:rFonts w:ascii="Times New Roman" w:hAnsi="Times New Roman"/>
          <w:lang w:val="en-GB"/>
        </w:rPr>
        <w:t>classified as</w:t>
      </w:r>
      <w:r w:rsidR="00134E77">
        <w:rPr>
          <w:rFonts w:ascii="Times New Roman" w:hAnsi="Times New Roman"/>
          <w:lang w:val="en-GB"/>
        </w:rPr>
        <w:t xml:space="preserve"> low elevation </w:t>
      </w:r>
      <w:r w:rsidR="00D10664">
        <w:rPr>
          <w:rFonts w:ascii="Times New Roman" w:hAnsi="Times New Roman"/>
          <w:lang w:val="en-GB"/>
        </w:rPr>
        <w:t>based on its range in the Northern and Central regions, consistent with Moritz et al. [</w:t>
      </w:r>
      <w:r w:rsidR="00D10664">
        <w:rPr>
          <w:rFonts w:ascii="Times New Roman" w:hAnsi="Times New Roman"/>
          <w:lang w:val="en-GB"/>
        </w:rPr>
        <w:fldChar w:fldCharType="begin"/>
      </w:r>
      <w:r w:rsidR="00D10664">
        <w:rPr>
          <w:rFonts w:ascii="Times New Roman" w:hAnsi="Times New Roman"/>
          <w:lang w:val="en-GB"/>
        </w:rPr>
        <w:instrText xml:space="preserve"> REF _Ref392488129 \n \h </w:instrText>
      </w:r>
      <w:r w:rsidR="00D10664">
        <w:rPr>
          <w:rFonts w:ascii="Times New Roman" w:hAnsi="Times New Roman"/>
          <w:lang w:val="en-GB"/>
        </w:rPr>
      </w:r>
      <w:r w:rsidR="00D10664">
        <w:rPr>
          <w:rFonts w:ascii="Times New Roman" w:hAnsi="Times New Roman"/>
          <w:lang w:val="en-GB"/>
        </w:rPr>
        <w:fldChar w:fldCharType="separate"/>
      </w:r>
      <w:r w:rsidR="00EB4D45">
        <w:rPr>
          <w:rFonts w:ascii="Times New Roman" w:hAnsi="Times New Roman"/>
          <w:lang w:val="en-GB"/>
        </w:rPr>
        <w:t>13</w:t>
      </w:r>
      <w:r w:rsidR="00D10664">
        <w:rPr>
          <w:rFonts w:ascii="Times New Roman" w:hAnsi="Times New Roman"/>
          <w:lang w:val="en-GB"/>
        </w:rPr>
        <w:fldChar w:fldCharType="end"/>
      </w:r>
      <w:r w:rsidR="00D10664">
        <w:rPr>
          <w:rFonts w:ascii="Times New Roman" w:hAnsi="Times New Roman"/>
          <w:lang w:val="en-GB"/>
        </w:rPr>
        <w:t>].</w:t>
      </w:r>
    </w:p>
    <w:p w14:paraId="6933009C" w14:textId="77777777" w:rsidR="001D1B29" w:rsidRPr="00F90ECB" w:rsidRDefault="001D1B29" w:rsidP="001D1B29">
      <w:pPr>
        <w:rPr>
          <w:lang w:val="en-GB"/>
        </w:rPr>
      </w:pPr>
    </w:p>
    <w:p w14:paraId="17101580" w14:textId="5CE66CDD"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Modelling changes in elevational ranges</w:t>
      </w:r>
    </w:p>
    <w:p w14:paraId="7C23EE38" w14:textId="77EC3769" w:rsidR="007C4E4C" w:rsidRPr="00F90ECB" w:rsidRDefault="00757576" w:rsidP="007C4E4C">
      <w:pPr>
        <w:pStyle w:val="BodyA"/>
        <w:spacing w:line="480" w:lineRule="auto"/>
        <w:rPr>
          <w:rFonts w:ascii="Times New Roman" w:hAnsi="Times New Roman"/>
          <w:lang w:val="en-GB"/>
        </w:rPr>
      </w:pPr>
      <w:r w:rsidRPr="00F90ECB">
        <w:rPr>
          <w:rFonts w:ascii="Times New Roman" w:hAnsi="Times New Roman"/>
          <w:lang w:val="en-GB"/>
        </w:rPr>
        <w:tab/>
      </w:r>
      <w:r w:rsidR="007C4E4C" w:rsidRPr="00F90ECB">
        <w:rPr>
          <w:rFonts w:ascii="Times New Roman" w:hAnsi="Times New Roman"/>
          <w:lang w:val="en-GB"/>
        </w:rPr>
        <w:t>To simultaneously estimate the probability of detection (</w:t>
      </w:r>
      <w:r w:rsidR="007C4E4C" w:rsidRPr="00F90ECB">
        <w:rPr>
          <w:rFonts w:ascii="Times New Roman" w:hAnsi="Times New Roman"/>
          <w:i/>
          <w:lang w:val="en-GB"/>
        </w:rPr>
        <w:t>p</w:t>
      </w:r>
      <w:r w:rsidR="007C4E4C" w:rsidRPr="00F90ECB">
        <w:rPr>
          <w:rFonts w:ascii="Times New Roman" w:hAnsi="Times New Roman"/>
          <w:lang w:val="en-GB"/>
        </w:rPr>
        <w:t>) and the probability of occupancy (</w:t>
      </w:r>
      <w:r w:rsidR="007C4E4C" w:rsidRPr="00F90ECB">
        <w:rPr>
          <w:rFonts w:ascii="Times New Roman" w:hAnsi="Times New Roman"/>
          <w:i/>
          <w:lang w:val="en-GB"/>
        </w:rPr>
        <w:t>Ψ</w:t>
      </w:r>
      <w:r w:rsidR="007C4E4C" w:rsidRPr="00F90ECB">
        <w:rPr>
          <w:rFonts w:ascii="Times New Roman" w:hAnsi="Times New Roman"/>
          <w:lang w:val="en-GB"/>
        </w:rPr>
        <w:t xml:space="preserve">) of each species at each locality, we used the single-season </w:t>
      </w:r>
      <w:r w:rsidR="00CD4BA4" w:rsidRPr="00F90ECB">
        <w:rPr>
          <w:rFonts w:ascii="Times New Roman" w:hAnsi="Times New Roman"/>
          <w:lang w:val="en-GB"/>
        </w:rPr>
        <w:t>occupancy-modelling</w:t>
      </w:r>
      <w:r w:rsidR="007C4E4C" w:rsidRPr="00F90ECB">
        <w:rPr>
          <w:rFonts w:ascii="Times New Roman" w:hAnsi="Times New Roman"/>
          <w:lang w:val="en-GB"/>
        </w:rPr>
        <w:t xml:space="preserve"> framework implemented in the program MARK v6.0</w:t>
      </w:r>
      <w:r w:rsidR="001C20DF">
        <w:rPr>
          <w:rFonts w:ascii="Times New Roman" w:hAnsi="Times New Roman"/>
          <w:lang w:val="en-GB"/>
        </w:rPr>
        <w:t xml:space="preserve"> </w:t>
      </w:r>
      <w:r w:rsidR="001C20DF" w:rsidRPr="00AB02A9">
        <w:rPr>
          <w:rFonts w:ascii="Times New Roman" w:hAnsi="Times New Roman"/>
          <w:color w:val="auto"/>
          <w:lang w:val="en-GB"/>
        </w:rPr>
        <w:t>[</w:t>
      </w:r>
      <w:r w:rsidR="001A14C2">
        <w:rPr>
          <w:rFonts w:ascii="Times New Roman" w:hAnsi="Times New Roman"/>
          <w:color w:val="auto"/>
          <w:lang w:val="en-GB"/>
        </w:rPr>
        <w:fldChar w:fldCharType="begin"/>
      </w:r>
      <w:r w:rsidR="001A14C2">
        <w:rPr>
          <w:rFonts w:ascii="Times New Roman" w:hAnsi="Times New Roman"/>
          <w:color w:val="auto"/>
          <w:lang w:val="en-GB"/>
        </w:rPr>
        <w:instrText xml:space="preserve"> REF _Ref266353047 \n \h </w:instrText>
      </w:r>
      <w:r w:rsidR="001A14C2">
        <w:rPr>
          <w:rFonts w:ascii="Times New Roman" w:hAnsi="Times New Roman"/>
          <w:color w:val="auto"/>
          <w:lang w:val="en-GB"/>
        </w:rPr>
      </w:r>
      <w:r w:rsidR="001A14C2">
        <w:rPr>
          <w:rFonts w:ascii="Times New Roman" w:hAnsi="Times New Roman"/>
          <w:color w:val="auto"/>
          <w:lang w:val="en-GB"/>
        </w:rPr>
        <w:fldChar w:fldCharType="separate"/>
      </w:r>
      <w:ins w:id="259" w:author="Karen Rowe" w:date="2014-07-23T15:56:00Z">
        <w:r w:rsidR="00EB4D45">
          <w:rPr>
            <w:rFonts w:ascii="Times New Roman" w:hAnsi="Times New Roman"/>
            <w:color w:val="auto"/>
            <w:lang w:val="en-GB"/>
          </w:rPr>
          <w:t>40</w:t>
        </w:r>
      </w:ins>
      <w:del w:id="260" w:author="Karen Rowe" w:date="2014-07-23T15:55:00Z">
        <w:r w:rsidR="004A1E1F" w:rsidDel="00EB4D45">
          <w:rPr>
            <w:rFonts w:ascii="Times New Roman" w:hAnsi="Times New Roman"/>
            <w:color w:val="auto"/>
            <w:lang w:val="en-GB"/>
          </w:rPr>
          <w:delText>34</w:delText>
        </w:r>
      </w:del>
      <w:r w:rsidR="001A14C2">
        <w:rPr>
          <w:rFonts w:ascii="Times New Roman" w:hAnsi="Times New Roman"/>
          <w:color w:val="auto"/>
          <w:lang w:val="en-GB"/>
        </w:rPr>
        <w:fldChar w:fldCharType="end"/>
      </w:r>
      <w:r w:rsidR="007C4E4C" w:rsidRPr="00AB02A9">
        <w:rPr>
          <w:rFonts w:ascii="Times New Roman" w:hAnsi="Times New Roman"/>
          <w:color w:val="auto"/>
          <w:lang w:val="en-GB"/>
        </w:rPr>
        <w:t>,</w:t>
      </w:r>
      <w:r w:rsidR="001A14C2">
        <w:rPr>
          <w:rFonts w:ascii="Times New Roman" w:hAnsi="Times New Roman"/>
          <w:color w:val="auto"/>
          <w:lang w:val="en-GB"/>
        </w:rPr>
        <w:fldChar w:fldCharType="begin"/>
      </w:r>
      <w:r w:rsidR="001A14C2">
        <w:rPr>
          <w:rFonts w:ascii="Times New Roman" w:hAnsi="Times New Roman"/>
          <w:color w:val="auto"/>
          <w:lang w:val="en-GB"/>
        </w:rPr>
        <w:instrText xml:space="preserve"> REF _Ref266353059 \n \h </w:instrText>
      </w:r>
      <w:r w:rsidR="001A14C2">
        <w:rPr>
          <w:rFonts w:ascii="Times New Roman" w:hAnsi="Times New Roman"/>
          <w:color w:val="auto"/>
          <w:lang w:val="en-GB"/>
        </w:rPr>
      </w:r>
      <w:r w:rsidR="001A14C2">
        <w:rPr>
          <w:rFonts w:ascii="Times New Roman" w:hAnsi="Times New Roman"/>
          <w:color w:val="auto"/>
          <w:lang w:val="en-GB"/>
        </w:rPr>
        <w:fldChar w:fldCharType="separate"/>
      </w:r>
      <w:ins w:id="261" w:author="Karen Rowe" w:date="2014-07-23T15:56:00Z">
        <w:r w:rsidR="00EB4D45">
          <w:rPr>
            <w:rFonts w:ascii="Times New Roman" w:hAnsi="Times New Roman"/>
            <w:color w:val="auto"/>
            <w:lang w:val="en-GB"/>
          </w:rPr>
          <w:t>41</w:t>
        </w:r>
      </w:ins>
      <w:del w:id="262" w:author="Karen Rowe" w:date="2014-07-23T15:55:00Z">
        <w:r w:rsidR="004A1E1F" w:rsidDel="00EB4D45">
          <w:rPr>
            <w:rFonts w:ascii="Times New Roman" w:hAnsi="Times New Roman"/>
            <w:color w:val="auto"/>
            <w:lang w:val="en-GB"/>
          </w:rPr>
          <w:delText>35</w:delText>
        </w:r>
      </w:del>
      <w:r w:rsidR="001A14C2">
        <w:rPr>
          <w:rFonts w:ascii="Times New Roman" w:hAnsi="Times New Roman"/>
          <w:color w:val="auto"/>
          <w:lang w:val="en-GB"/>
        </w:rPr>
        <w:fldChar w:fldCharType="end"/>
      </w:r>
      <w:r w:rsidR="001C20DF" w:rsidRPr="00AB02A9">
        <w:rPr>
          <w:rFonts w:ascii="Times New Roman" w:hAnsi="Times New Roman"/>
          <w:color w:val="auto"/>
          <w:lang w:val="en-GB"/>
        </w:rPr>
        <w:t>]</w:t>
      </w:r>
      <w:r w:rsidR="007C4E4C" w:rsidRPr="00F90ECB">
        <w:rPr>
          <w:rFonts w:ascii="Times New Roman" w:hAnsi="Times New Roman"/>
          <w:lang w:val="en-GB"/>
        </w:rPr>
        <w:t>. Our single-season model implemented an “unpaired-site” framework</w:t>
      </w:r>
      <w:r w:rsidR="00AD6407">
        <w:rPr>
          <w:rFonts w:ascii="Times New Roman" w:hAnsi="Times New Roman"/>
          <w:lang w:val="en-GB"/>
        </w:rPr>
        <w:t xml:space="preserve"> [</w:t>
      </w:r>
      <w:ins w:id="263" w:author="Karen Rowe" w:date="2014-07-07T11:49:00Z">
        <w:r w:rsidR="001A14C2">
          <w:rPr>
            <w:rFonts w:ascii="Times New Roman" w:hAnsi="Times New Roman"/>
            <w:color w:val="FF0000"/>
            <w:lang w:val="en-GB"/>
          </w:rPr>
          <w:fldChar w:fldCharType="begin"/>
        </w:r>
        <w:r w:rsidR="001A14C2">
          <w:rPr>
            <w:rFonts w:ascii="Times New Roman" w:hAnsi="Times New Roman"/>
            <w:lang w:val="en-GB"/>
          </w:rPr>
          <w:instrText xml:space="preserve"> REF _Ref266353095 \n \h </w:instrText>
        </w:r>
      </w:ins>
      <w:r w:rsidR="001A14C2">
        <w:rPr>
          <w:rFonts w:ascii="Times New Roman" w:hAnsi="Times New Roman"/>
          <w:color w:val="FF0000"/>
          <w:lang w:val="en-GB"/>
        </w:rPr>
      </w:r>
      <w:r w:rsidR="001A14C2">
        <w:rPr>
          <w:rFonts w:ascii="Times New Roman" w:hAnsi="Times New Roman"/>
          <w:color w:val="FF0000"/>
          <w:lang w:val="en-GB"/>
        </w:rPr>
        <w:fldChar w:fldCharType="separate"/>
      </w:r>
      <w:ins w:id="264" w:author="Karen Rowe" w:date="2014-07-23T15:56:00Z">
        <w:r w:rsidR="00EB4D45">
          <w:rPr>
            <w:rFonts w:ascii="Times New Roman" w:hAnsi="Times New Roman"/>
            <w:lang w:val="en-GB"/>
          </w:rPr>
          <w:t>16</w:t>
        </w:r>
      </w:ins>
      <w:ins w:id="265" w:author="Karen Rowe" w:date="2014-07-07T11:49:00Z">
        <w:r w:rsidR="001A14C2">
          <w:rPr>
            <w:rFonts w:ascii="Times New Roman" w:hAnsi="Times New Roman"/>
            <w:color w:val="FF0000"/>
            <w:lang w:val="en-GB"/>
          </w:rPr>
          <w:fldChar w:fldCharType="end"/>
        </w:r>
      </w:ins>
      <w:del w:id="266" w:author="Karen Rowe" w:date="2014-07-07T11:49:00Z">
        <w:r w:rsidR="007C4E4C" w:rsidRPr="001A14C2" w:rsidDel="001A14C2">
          <w:rPr>
            <w:rFonts w:ascii="Times New Roman" w:hAnsi="Times New Roman"/>
            <w:color w:val="auto"/>
            <w:lang w:val="en-GB"/>
            <w:rPrChange w:id="267" w:author="Karen Rowe" w:date="2014-07-07T11:49:00Z">
              <w:rPr>
                <w:rFonts w:ascii="Times New Roman" w:hAnsi="Times New Roman"/>
                <w:color w:val="FF0000"/>
                <w:lang w:val="en-GB"/>
              </w:rPr>
            </w:rPrChange>
          </w:rPr>
          <w:delText>12</w:delText>
        </w:r>
      </w:del>
      <w:r w:rsidR="00AD6407" w:rsidRPr="001A14C2">
        <w:rPr>
          <w:rFonts w:ascii="Times New Roman" w:hAnsi="Times New Roman"/>
          <w:color w:val="auto"/>
          <w:lang w:val="en-GB"/>
          <w:rPrChange w:id="268" w:author="Karen Rowe" w:date="2014-07-07T11:49:00Z">
            <w:rPr>
              <w:rFonts w:ascii="Times New Roman" w:hAnsi="Times New Roman"/>
              <w:color w:val="FF0000"/>
              <w:lang w:val="en-GB"/>
            </w:rPr>
          </w:rPrChange>
        </w:rPr>
        <w:t>]</w:t>
      </w:r>
      <w:r w:rsidR="007C4E4C"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w:t>
      </w:r>
      <w:proofErr w:type="spellStart"/>
      <w:r w:rsidR="007C4E4C" w:rsidRPr="00F90ECB">
        <w:rPr>
          <w:rFonts w:ascii="Times New Roman" w:hAnsi="Times New Roman"/>
          <w:lang w:val="en-GB"/>
        </w:rPr>
        <w:t>RMark</w:t>
      </w:r>
      <w:proofErr w:type="spellEnd"/>
      <w:r w:rsidR="007C4E4C" w:rsidRPr="00F90ECB">
        <w:rPr>
          <w:rFonts w:ascii="Times New Roman" w:hAnsi="Times New Roman"/>
          <w:lang w:val="en-GB"/>
        </w:rPr>
        <w:t>’ v2.0.1 in the R v2.12.2 framework to build design matrices, combine models, and to compare AIC weights among models</w:t>
      </w:r>
      <w:r w:rsidR="00AD6407">
        <w:rPr>
          <w:rFonts w:ascii="Times New Roman" w:hAnsi="Times New Roman"/>
          <w:lang w:val="en-GB"/>
        </w:rPr>
        <w:t xml:space="preserve"> [</w:t>
      </w:r>
      <w:ins w:id="269" w:author="Karen Rowe" w:date="2014-07-07T11:51:00Z">
        <w:r w:rsidR="002B792E">
          <w:rPr>
            <w:rFonts w:ascii="Times New Roman" w:hAnsi="Times New Roman"/>
            <w:color w:val="FF0000"/>
            <w:lang w:val="en-GB"/>
          </w:rPr>
          <w:fldChar w:fldCharType="begin"/>
        </w:r>
        <w:r w:rsidR="002B792E">
          <w:rPr>
            <w:rFonts w:ascii="Times New Roman" w:hAnsi="Times New Roman"/>
            <w:lang w:val="en-GB"/>
          </w:rPr>
          <w:instrText xml:space="preserve"> REF _Ref266353231 \n \h </w:instrText>
        </w:r>
      </w:ins>
      <w:r w:rsidR="002B792E">
        <w:rPr>
          <w:rFonts w:ascii="Times New Roman" w:hAnsi="Times New Roman"/>
          <w:color w:val="FF0000"/>
          <w:lang w:val="en-GB"/>
        </w:rPr>
      </w:r>
      <w:r w:rsidR="002B792E">
        <w:rPr>
          <w:rFonts w:ascii="Times New Roman" w:hAnsi="Times New Roman"/>
          <w:color w:val="FF0000"/>
          <w:lang w:val="en-GB"/>
        </w:rPr>
        <w:fldChar w:fldCharType="separate"/>
      </w:r>
      <w:ins w:id="270" w:author="Karen Rowe" w:date="2014-07-23T15:56:00Z">
        <w:r w:rsidR="00EB4D45">
          <w:rPr>
            <w:rFonts w:ascii="Times New Roman" w:hAnsi="Times New Roman"/>
            <w:lang w:val="en-GB"/>
          </w:rPr>
          <w:t>42</w:t>
        </w:r>
      </w:ins>
      <w:ins w:id="271" w:author="Karen Rowe" w:date="2014-07-07T11:51:00Z">
        <w:r w:rsidR="002B792E">
          <w:rPr>
            <w:rFonts w:ascii="Times New Roman" w:hAnsi="Times New Roman"/>
            <w:color w:val="FF0000"/>
            <w:lang w:val="en-GB"/>
          </w:rPr>
          <w:fldChar w:fldCharType="end"/>
        </w:r>
      </w:ins>
      <w:del w:id="272" w:author="Karen Rowe" w:date="2014-07-07T11:51:00Z">
        <w:r w:rsidR="007C4E4C" w:rsidRPr="002B792E" w:rsidDel="002B792E">
          <w:rPr>
            <w:rFonts w:ascii="Times New Roman" w:hAnsi="Times New Roman"/>
            <w:color w:val="auto"/>
            <w:lang w:val="en-GB"/>
            <w:rPrChange w:id="273" w:author="Karen Rowe" w:date="2014-07-07T11:51:00Z">
              <w:rPr>
                <w:rFonts w:ascii="Times New Roman" w:hAnsi="Times New Roman"/>
                <w:color w:val="FF0000"/>
                <w:lang w:val="en-GB"/>
              </w:rPr>
            </w:rPrChange>
          </w:rPr>
          <w:delText>13</w:delText>
        </w:r>
      </w:del>
      <w:r w:rsidR="00AD6407" w:rsidRPr="002B792E">
        <w:rPr>
          <w:rFonts w:ascii="Times New Roman" w:hAnsi="Times New Roman"/>
          <w:color w:val="auto"/>
          <w:lang w:val="en-GB"/>
          <w:rPrChange w:id="274" w:author="Karen Rowe" w:date="2014-07-07T11:51:00Z">
            <w:rPr>
              <w:rFonts w:ascii="Times New Roman" w:hAnsi="Times New Roman"/>
              <w:color w:val="FF0000"/>
              <w:lang w:val="en-GB"/>
            </w:rPr>
          </w:rPrChange>
        </w:rPr>
        <w:t>]</w:t>
      </w:r>
      <w:r w:rsidR="007C4E4C" w:rsidRPr="00F90ECB">
        <w:rPr>
          <w:rFonts w:ascii="Times New Roman" w:hAnsi="Times New Roman"/>
          <w:lang w:val="en-GB"/>
        </w:rPr>
        <w:t xml:space="preserve">. </w:t>
      </w:r>
    </w:p>
    <w:p w14:paraId="428632DC" w14:textId="5EFE636E" w:rsidR="007C4E4C" w:rsidRPr="00F90ECB" w:rsidRDefault="007C4E4C" w:rsidP="007C4E4C">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building on the model set of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and </w:t>
      </w:r>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et al.</w:t>
      </w:r>
      <w:ins w:id="275" w:author="Karen Rowe" w:date="2014-07-07T14:20:00Z">
        <w:r w:rsidR="00CD4BA4">
          <w:rPr>
            <w:rFonts w:ascii="Times New Roman" w:hAnsi="Times New Roman"/>
            <w:lang w:val="en-GB"/>
          </w:rPr>
          <w:t xml:space="preserve"> </w:t>
        </w:r>
      </w:ins>
      <w:r w:rsidR="007D2790">
        <w:rPr>
          <w:rFonts w:ascii="Times New Roman" w:hAnsi="Times New Roman"/>
          <w:lang w:val="en-GB"/>
        </w:rPr>
        <w:t>[</w:t>
      </w:r>
      <w:r w:rsidR="007D2790">
        <w:rPr>
          <w:rFonts w:ascii="Times New Roman" w:hAnsi="Times New Roman"/>
          <w:lang w:val="en-GB"/>
        </w:rPr>
        <w:fldChar w:fldCharType="begin"/>
      </w:r>
      <w:r w:rsidR="007D2790">
        <w:rPr>
          <w:rFonts w:ascii="Times New Roman" w:hAnsi="Times New Roman"/>
          <w:lang w:val="en-GB"/>
        </w:rPr>
        <w:instrText xml:space="preserve"> REF _Ref392249011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14</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Pr>
          <w:rFonts w:ascii="Times New Roman" w:hAnsi="Times New Roman"/>
          <w:lang w:val="en-GB"/>
        </w:rPr>
        <w:t>Northern</w:t>
      </w:r>
      <w:r w:rsidRPr="00F90ECB">
        <w:rPr>
          <w:rFonts w:ascii="Times New Roman" w:hAnsi="Times New Roman"/>
          <w:lang w:val="en-GB"/>
        </w:rPr>
        <w:t xml:space="preserve">, </w:t>
      </w:r>
      <w:r>
        <w:rPr>
          <w:rFonts w:ascii="Times New Roman" w:hAnsi="Times New Roman"/>
          <w:lang w:val="en-GB"/>
        </w:rPr>
        <w:t>Central</w:t>
      </w:r>
      <w:r w:rsidRPr="00F90ECB">
        <w:rPr>
          <w:rFonts w:ascii="Times New Roman" w:hAnsi="Times New Roman"/>
          <w:lang w:val="en-GB"/>
        </w:rPr>
        <w:t>, or S</w:t>
      </w:r>
      <w:r>
        <w:rPr>
          <w:rFonts w:ascii="Times New Roman" w:hAnsi="Times New Roman"/>
          <w:lang w:val="en-GB"/>
        </w:rPr>
        <w:t>outhern</w:t>
      </w:r>
      <w:r w:rsidRPr="00F90ECB">
        <w:rPr>
          <w:rFonts w:ascii="Times New Roman" w:hAnsi="Times New Roman"/>
          <w:lang w:val="en-GB"/>
        </w:rPr>
        <w:t xml:space="preserve">), as well as a constant model (.). The full model set is listed in Supplementary Table S5. Following Moritz </w:t>
      </w:r>
      <w:r w:rsidRPr="00F90ECB">
        <w:rPr>
          <w:rFonts w:ascii="Times New Roman" w:hAnsi="Times New Roman"/>
          <w:lang w:val="en-GB"/>
        </w:rPr>
        <w:lastRenderedPageBreak/>
        <w:t>et al.</w:t>
      </w:r>
      <w:ins w:id="276" w:author="Karen Rowe" w:date="2014-07-07T14:21:00Z">
        <w:r w:rsidR="00CD4BA4">
          <w:rPr>
            <w:rFonts w:ascii="Times New Roman" w:hAnsi="Times New Roman"/>
            <w:lang w:val="en-GB"/>
          </w:rPr>
          <w:t xml:space="preserve"> [</w:t>
        </w:r>
        <w:r w:rsidR="00CD4BA4">
          <w:rPr>
            <w:rFonts w:ascii="Times New Roman" w:hAnsi="Times New Roman"/>
            <w:lang w:val="en-GB"/>
          </w:rPr>
          <w:fldChar w:fldCharType="begin"/>
        </w:r>
        <w:r w:rsidR="00CD4BA4">
          <w:rPr>
            <w:rFonts w:ascii="Times New Roman" w:hAnsi="Times New Roman"/>
            <w:lang w:val="en-GB"/>
          </w:rPr>
          <w:instrText xml:space="preserve"> REF _Ref392488129 \n \h </w:instrText>
        </w:r>
      </w:ins>
      <w:r w:rsidR="00CD4BA4">
        <w:rPr>
          <w:rFonts w:ascii="Times New Roman" w:hAnsi="Times New Roman"/>
          <w:lang w:val="en-GB"/>
        </w:rPr>
      </w:r>
      <w:r w:rsidR="00CD4BA4">
        <w:rPr>
          <w:rFonts w:ascii="Times New Roman" w:hAnsi="Times New Roman"/>
          <w:lang w:val="en-GB"/>
        </w:rPr>
        <w:fldChar w:fldCharType="separate"/>
      </w:r>
      <w:ins w:id="277" w:author="Karen Rowe" w:date="2014-07-23T15:56:00Z">
        <w:r w:rsidR="00EB4D45">
          <w:rPr>
            <w:rFonts w:ascii="Times New Roman" w:hAnsi="Times New Roman"/>
            <w:lang w:val="en-GB"/>
          </w:rPr>
          <w:t>13</w:t>
        </w:r>
      </w:ins>
      <w:ins w:id="278" w:author="Karen Rowe" w:date="2014-07-07T14:21:00Z">
        <w:r w:rsidR="00CD4BA4">
          <w:rPr>
            <w:rFonts w:ascii="Times New Roman" w:hAnsi="Times New Roman"/>
            <w:lang w:val="en-GB"/>
          </w:rPr>
          <w:fldChar w:fldCharType="end"/>
        </w:r>
        <w:r w:rsidR="00CD4BA4">
          <w:rPr>
            <w:rFonts w:ascii="Times New Roman" w:hAnsi="Times New Roman"/>
            <w:lang w:val="en-GB"/>
          </w:rPr>
          <w:t>],</w:t>
        </w:r>
      </w:ins>
      <w:del w:id="279" w:author="Karen Rowe" w:date="2014-07-07T14:21:00Z">
        <w:r w:rsidRPr="00F90ECB" w:rsidDel="00CD4BA4">
          <w:rPr>
            <w:rFonts w:ascii="Times New Roman" w:hAnsi="Times New Roman"/>
            <w:vertAlign w:val="superscript"/>
            <w:lang w:val="en-GB"/>
          </w:rPr>
          <w:delText>4</w:delText>
        </w:r>
      </w:del>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Supplementary Table S5.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(Supplementary Table S3).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w:t>
      </w:r>
      <w:r w:rsidR="007D2790">
        <w:rPr>
          <w:rFonts w:ascii="Times New Roman" w:hAnsi="Times New Roman"/>
          <w:lang w:val="en-GB"/>
        </w:rPr>
        <w:t>h species and compared using AIC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p>
    <w:p w14:paraId="6CA6E981" w14:textId="0F0E56FC" w:rsidR="00757576"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EB4D45">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r w:rsidR="000D1CDA" w:rsidRPr="00F90ECB">
        <w:rPr>
          <w:rFonts w:ascii="Times New Roman" w:hAnsi="Times New Roman"/>
          <w:lang w:val="en-GB"/>
        </w:rPr>
        <w:t xml:space="preserve">For elevation distributions, we </w:t>
      </w:r>
      <w:r w:rsidR="000D1CDA">
        <w:rPr>
          <w:rFonts w:ascii="Times New Roman" w:hAnsi="Times New Roman"/>
          <w:lang w:val="en-GB"/>
        </w:rPr>
        <w:t>us</w:t>
      </w:r>
      <w:r w:rsidR="000D1CDA" w:rsidRPr="00F90ECB">
        <w:rPr>
          <w:rFonts w:ascii="Times New Roman" w:hAnsi="Times New Roman"/>
          <w:lang w:val="en-GB"/>
        </w:rPr>
        <w:t xml:space="preserve">ed all </w:t>
      </w:r>
      <w:r w:rsidR="000D1CDA">
        <w:rPr>
          <w:rFonts w:ascii="Times New Roman" w:hAnsi="Times New Roman"/>
          <w:lang w:val="en-GB"/>
        </w:rPr>
        <w:t>detection</w:t>
      </w:r>
      <w:r w:rsidR="000D1CDA" w:rsidRPr="00F90ECB">
        <w:rPr>
          <w:rFonts w:ascii="Times New Roman" w:hAnsi="Times New Roman"/>
          <w:lang w:val="en-GB"/>
        </w:rPr>
        <w:t xml:space="preserve"> data including quantitatively trapped specimens, incidentally collected (shot or salvaged) specimens</w:t>
      </w:r>
      <w:r w:rsidR="000D1CDA">
        <w:rPr>
          <w:rFonts w:ascii="Times New Roman" w:hAnsi="Times New Roman"/>
          <w:lang w:val="en-GB"/>
        </w:rPr>
        <w:t>,</w:t>
      </w:r>
      <w:r w:rsidR="000D1CDA" w:rsidRPr="00F90ECB">
        <w:rPr>
          <w:rFonts w:ascii="Times New Roman" w:hAnsi="Times New Roman"/>
          <w:lang w:val="en-GB"/>
        </w:rPr>
        <w:t xml:space="preserve"> and observational records (Supplementary Figure S2). We plotted all localities in each transect for each era against elevation, and coded each species at a locality as present or undetected. We then calculated the change in elevation of each range limit from the historical to the modern era. </w:t>
      </w:r>
      <w:r w:rsidRPr="00F90ECB">
        <w:rPr>
          <w:rFonts w:ascii="Times New Roman" w:hAnsi="Times New Roman"/>
          <w:lang w:val="en-GB"/>
        </w:rPr>
        <w:t xml:space="preserve">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w:t>
      </w:r>
      <w:r w:rsidR="000D1CDA" w:rsidRPr="00F90ECB">
        <w:rPr>
          <w:rFonts w:ascii="Times New Roman" w:hAnsi="Times New Roman"/>
          <w:lang w:val="en-GB"/>
        </w:rPr>
        <w:t xml:space="preserve">by model averaging model-specific </w:t>
      </w:r>
      <w:r w:rsidR="000D1CDA" w:rsidRPr="00F90ECB">
        <w:rPr>
          <w:rFonts w:ascii="Times New Roman" w:hAnsi="Times New Roman"/>
          <w:i/>
          <w:lang w:val="en-GB"/>
        </w:rPr>
        <w:t>p</w:t>
      </w:r>
      <w:r w:rsidR="000D1CDA" w:rsidRPr="00F90ECB">
        <w:rPr>
          <w:rFonts w:ascii="Times New Roman" w:hAnsi="Times New Roman"/>
          <w:lang w:val="en-GB"/>
        </w:rPr>
        <w:t xml:space="preserve"> estimated using AIC weights from our 400 occupancy models</w:t>
      </w:r>
      <w:r w:rsidR="007D2790">
        <w:rPr>
          <w:rFonts w:ascii="Times New Roman" w:hAnsi="Times New Roman"/>
          <w:lang w:val="en-GB"/>
        </w:rPr>
        <w:t xml:space="preserve"> </w:t>
      </w:r>
      <w:r w:rsidR="007D2790" w:rsidRPr="002B792E">
        <w:rPr>
          <w:rFonts w:ascii="Times New Roman" w:hAnsi="Times New Roman"/>
          <w:color w:val="auto"/>
          <w:lang w:val="en-GB"/>
          <w:rPrChange w:id="280" w:author="Karen Rowe" w:date="2014-07-07T11:54:00Z">
            <w:rPr>
              <w:rFonts w:ascii="Times New Roman" w:hAnsi="Times New Roman"/>
              <w:lang w:val="en-GB"/>
            </w:rPr>
          </w:rPrChange>
        </w:rPr>
        <w:t>[</w:t>
      </w:r>
      <w:ins w:id="281" w:author="Karen Rowe" w:date="2014-07-23T15:16:00Z">
        <w:r w:rsidR="00385946" w:rsidRPr="00B9758B">
          <w:rPr>
            <w:rFonts w:ascii="Times New Roman" w:hAnsi="Times New Roman"/>
            <w:color w:val="auto"/>
            <w:lang w:val="en-GB"/>
          </w:rPr>
          <w:fldChar w:fldCharType="begin"/>
        </w:r>
        <w:r w:rsidR="00385946" w:rsidRPr="00B9758B">
          <w:rPr>
            <w:rFonts w:ascii="Times New Roman" w:hAnsi="Times New Roman"/>
            <w:color w:val="auto"/>
            <w:lang w:val="en-GB"/>
          </w:rPr>
          <w:instrText xml:space="preserve"> REF _Ref392488129 \n \h </w:instrText>
        </w:r>
      </w:ins>
      <w:r w:rsidR="00385946" w:rsidRPr="00B9758B">
        <w:rPr>
          <w:rFonts w:ascii="Times New Roman" w:hAnsi="Times New Roman"/>
          <w:color w:val="auto"/>
          <w:lang w:val="en-GB"/>
        </w:rPr>
      </w:r>
      <w:ins w:id="282" w:author="Karen Rowe" w:date="2014-07-23T15:16:00Z">
        <w:r w:rsidR="00385946" w:rsidRPr="00B9758B">
          <w:rPr>
            <w:rFonts w:ascii="Times New Roman" w:hAnsi="Times New Roman"/>
            <w:color w:val="auto"/>
            <w:lang w:val="en-GB"/>
          </w:rPr>
          <w:fldChar w:fldCharType="separate"/>
        </w:r>
      </w:ins>
      <w:r w:rsidR="00EB4D45">
        <w:rPr>
          <w:rFonts w:ascii="Times New Roman" w:hAnsi="Times New Roman"/>
          <w:color w:val="auto"/>
          <w:lang w:val="en-GB"/>
        </w:rPr>
        <w:t>13</w:t>
      </w:r>
      <w:ins w:id="283" w:author="Karen Rowe" w:date="2014-07-23T15:16:00Z">
        <w:r w:rsidR="00385946" w:rsidRPr="00B9758B">
          <w:rPr>
            <w:rFonts w:ascii="Times New Roman" w:hAnsi="Times New Roman"/>
            <w:color w:val="auto"/>
            <w:lang w:val="en-GB"/>
          </w:rPr>
          <w:fldChar w:fldCharType="end"/>
        </w:r>
        <w:r w:rsidR="00385946">
          <w:rPr>
            <w:rFonts w:ascii="Times New Roman" w:hAnsi="Times New Roman"/>
            <w:color w:val="auto"/>
            <w:lang w:val="en-GB"/>
          </w:rPr>
          <w:t xml:space="preserve">, </w:t>
        </w:r>
      </w:ins>
      <w:ins w:id="284" w:author="Karen Rowe" w:date="2014-07-07T11:53:00Z">
        <w:r w:rsidR="002B792E" w:rsidRPr="002B792E">
          <w:rPr>
            <w:rFonts w:ascii="Times New Roman" w:hAnsi="Times New Roman"/>
            <w:color w:val="auto"/>
            <w:lang w:val="en-GB"/>
            <w:rPrChange w:id="285" w:author="Karen Rowe" w:date="2014-07-07T11:54:00Z">
              <w:rPr>
                <w:rFonts w:ascii="Times New Roman" w:hAnsi="Times New Roman"/>
                <w:color w:val="FF0000"/>
                <w:lang w:val="en-GB"/>
              </w:rPr>
            </w:rPrChange>
          </w:rPr>
          <w:fldChar w:fldCharType="begin"/>
        </w:r>
        <w:r w:rsidR="002B792E" w:rsidRPr="002B792E">
          <w:rPr>
            <w:rFonts w:ascii="Times New Roman" w:hAnsi="Times New Roman"/>
            <w:color w:val="auto"/>
            <w:lang w:val="en-GB"/>
            <w:rPrChange w:id="286" w:author="Karen Rowe" w:date="2014-07-07T11:54:00Z">
              <w:rPr>
                <w:rFonts w:ascii="Times New Roman" w:hAnsi="Times New Roman"/>
                <w:lang w:val="en-GB"/>
              </w:rPr>
            </w:rPrChange>
          </w:rPr>
          <w:instrText xml:space="preserve"> REF _Ref266353363 \n \h </w:instrText>
        </w:r>
      </w:ins>
      <w:r w:rsidR="002B792E" w:rsidRPr="002B792E">
        <w:rPr>
          <w:rFonts w:ascii="Times New Roman" w:hAnsi="Times New Roman"/>
          <w:color w:val="auto"/>
          <w:lang w:val="en-GB"/>
          <w:rPrChange w:id="287" w:author="Karen Rowe" w:date="2014-07-07T11:54:00Z">
            <w:rPr>
              <w:rFonts w:ascii="Times New Roman" w:hAnsi="Times New Roman"/>
              <w:color w:val="auto"/>
              <w:lang w:val="en-GB"/>
            </w:rPr>
          </w:rPrChange>
        </w:rPr>
      </w:r>
      <w:r w:rsidR="002B792E" w:rsidRPr="002B792E">
        <w:rPr>
          <w:rFonts w:ascii="Times New Roman" w:hAnsi="Times New Roman"/>
          <w:color w:val="auto"/>
          <w:lang w:val="en-GB"/>
          <w:rPrChange w:id="288" w:author="Karen Rowe" w:date="2014-07-07T11:54:00Z">
            <w:rPr>
              <w:rFonts w:ascii="Times New Roman" w:hAnsi="Times New Roman"/>
              <w:color w:val="FF0000"/>
              <w:lang w:val="en-GB"/>
            </w:rPr>
          </w:rPrChange>
        </w:rPr>
        <w:fldChar w:fldCharType="separate"/>
      </w:r>
      <w:ins w:id="289" w:author="Karen Rowe" w:date="2014-07-23T15:56:00Z">
        <w:r w:rsidR="00EB4D45">
          <w:rPr>
            <w:rFonts w:ascii="Times New Roman" w:hAnsi="Times New Roman"/>
            <w:color w:val="auto"/>
            <w:lang w:val="en-GB"/>
          </w:rPr>
          <w:t>43</w:t>
        </w:r>
      </w:ins>
      <w:ins w:id="290" w:author="Karen Rowe" w:date="2014-07-07T11:53:00Z">
        <w:r w:rsidR="002B792E" w:rsidRPr="002B792E">
          <w:rPr>
            <w:rFonts w:ascii="Times New Roman" w:hAnsi="Times New Roman"/>
            <w:color w:val="auto"/>
            <w:lang w:val="en-GB"/>
            <w:rPrChange w:id="291" w:author="Karen Rowe" w:date="2014-07-07T11:54:00Z">
              <w:rPr>
                <w:rFonts w:ascii="Times New Roman" w:hAnsi="Times New Roman"/>
                <w:color w:val="FF0000"/>
                <w:lang w:val="en-GB"/>
              </w:rPr>
            </w:rPrChange>
          </w:rPr>
          <w:fldChar w:fldCharType="end"/>
        </w:r>
      </w:ins>
      <w:del w:id="292" w:author="Karen Rowe" w:date="2014-07-07T11:53:00Z">
        <w:r w:rsidR="000D1CDA" w:rsidRPr="002B792E" w:rsidDel="002B792E">
          <w:rPr>
            <w:rFonts w:ascii="Times New Roman" w:hAnsi="Times New Roman"/>
            <w:color w:val="auto"/>
            <w:lang w:val="en-GB"/>
            <w:rPrChange w:id="293" w:author="Karen Rowe" w:date="2014-07-07T11:54:00Z">
              <w:rPr>
                <w:rFonts w:ascii="Times New Roman" w:hAnsi="Times New Roman"/>
                <w:color w:val="FF0000"/>
                <w:lang w:val="en-GB"/>
              </w:rPr>
            </w:rPrChange>
          </w:rPr>
          <w:delText>14</w:delText>
        </w:r>
      </w:del>
      <w:del w:id="294" w:author="Karen Rowe" w:date="2014-07-23T15:16:00Z">
        <w:r w:rsidR="000D1CDA" w:rsidRPr="002B792E" w:rsidDel="00385946">
          <w:rPr>
            <w:rFonts w:ascii="Times New Roman" w:hAnsi="Times New Roman"/>
            <w:color w:val="auto"/>
            <w:lang w:val="en-GB"/>
            <w:rPrChange w:id="295" w:author="Karen Rowe" w:date="2014-07-07T11:54:00Z">
              <w:rPr>
                <w:rFonts w:ascii="Times New Roman" w:hAnsi="Times New Roman"/>
                <w:color w:val="FF0000"/>
                <w:lang w:val="en-GB"/>
              </w:rPr>
            </w:rPrChange>
          </w:rPr>
          <w:delText>,</w:delText>
        </w:r>
      </w:del>
      <w:del w:id="296" w:author="Karen Rowe" w:date="2014-07-07T11:54:00Z">
        <w:r w:rsidR="000D1CDA" w:rsidRPr="002B792E" w:rsidDel="002B792E">
          <w:rPr>
            <w:rFonts w:ascii="Times New Roman" w:hAnsi="Times New Roman"/>
            <w:color w:val="auto"/>
            <w:lang w:val="en-GB"/>
            <w:rPrChange w:id="297" w:author="Karen Rowe" w:date="2014-07-07T11:54:00Z">
              <w:rPr>
                <w:rFonts w:ascii="Times New Roman" w:hAnsi="Times New Roman"/>
                <w:color w:val="FF0000"/>
                <w:lang w:val="en-GB"/>
              </w:rPr>
            </w:rPrChange>
          </w:rPr>
          <w:delText>4</w:delText>
        </w:r>
      </w:del>
      <w:r w:rsidR="007D2790" w:rsidRPr="002B792E">
        <w:rPr>
          <w:rFonts w:ascii="Times New Roman" w:hAnsi="Times New Roman"/>
          <w:color w:val="auto"/>
          <w:lang w:val="en-GB"/>
          <w:rPrChange w:id="298" w:author="Karen Rowe" w:date="2014-07-07T11:54:00Z">
            <w:rPr>
              <w:rFonts w:ascii="Times New Roman" w:hAnsi="Times New Roman"/>
              <w:color w:val="FF0000"/>
              <w:lang w:val="en-GB"/>
            </w:rPr>
          </w:rPrChange>
        </w:rPr>
        <w:t>]</w:t>
      </w:r>
      <w:r w:rsidR="000D1CDA" w:rsidRPr="007D2790">
        <w:rPr>
          <w:rFonts w:ascii="Times New Roman" w:hAnsi="Times New Roman"/>
          <w:color w:val="FF0000"/>
          <w:lang w:val="en-GB"/>
        </w:rPr>
        <w:t xml:space="preserve"> </w:t>
      </w:r>
      <w:r w:rsidR="000D1CDA">
        <w:rPr>
          <w:rFonts w:ascii="Times New Roman" w:hAnsi="Times New Roman"/>
          <w:lang w:val="en-GB"/>
        </w:rPr>
        <w:t xml:space="preserve">(Supplementary Figure S3) </w:t>
      </w:r>
      <w:r w:rsidRPr="00F90ECB">
        <w:rPr>
          <w:rFonts w:ascii="Times New Roman" w:hAnsi="Times New Roman"/>
          <w:lang w:val="en-GB"/>
        </w:rPr>
        <w:t>and the probability of false absence (</w:t>
      </w:r>
      <w:proofErr w:type="spellStart"/>
      <w:r w:rsidR="00B779A8" w:rsidRPr="00F90ECB">
        <w:rPr>
          <w:rFonts w:ascii="Times New Roman" w:hAnsi="Times New Roman"/>
          <w:lang w:val="en-GB"/>
        </w:rPr>
        <w:t>P</w:t>
      </w:r>
      <w:r w:rsidR="00B779A8" w:rsidRPr="00F90ECB">
        <w:rPr>
          <w:rFonts w:ascii="Times New Roman" w:hAnsi="Times New Roman"/>
          <w:i/>
          <w:vertAlign w:val="subscript"/>
          <w:lang w:val="en-GB"/>
        </w:rPr>
        <w:t>fa</w:t>
      </w:r>
      <w:proofErr w:type="spellEnd"/>
      <w:r w:rsidR="007D2790">
        <w:rPr>
          <w:rFonts w:ascii="Times New Roman" w:hAnsi="Times New Roman"/>
          <w:i/>
          <w:vertAlign w:val="subscript"/>
          <w:lang w:val="en-GB"/>
        </w:rPr>
        <w:t xml:space="preserve"> </w:t>
      </w:r>
      <w:r w:rsidR="007D2790" w:rsidRPr="00592904">
        <w:rPr>
          <w:rFonts w:ascii="Times New Roman" w:hAnsi="Times New Roman"/>
          <w:color w:val="auto"/>
          <w:lang w:val="en-GB"/>
          <w:rPrChange w:id="299" w:author="Karen Rowe" w:date="2014-07-07T11:59:00Z">
            <w:rPr>
              <w:rFonts w:ascii="Times New Roman" w:hAnsi="Times New Roman"/>
              <w:lang w:val="en-GB"/>
            </w:rPr>
          </w:rPrChange>
        </w:rPr>
        <w:t>[</w:t>
      </w:r>
      <w:ins w:id="300" w:author="Karen Rowe" w:date="2014-07-07T11:59:00Z">
        <w:r w:rsidR="00592904" w:rsidRPr="00592904">
          <w:rPr>
            <w:rFonts w:ascii="Times New Roman" w:hAnsi="Times New Roman"/>
            <w:color w:val="auto"/>
            <w:lang w:val="en-GB"/>
            <w:rPrChange w:id="301" w:author="Karen Rowe" w:date="2014-07-07T11:59:00Z">
              <w:rPr>
                <w:rFonts w:ascii="Times New Roman" w:hAnsi="Times New Roman"/>
                <w:color w:val="FF0000"/>
                <w:lang w:val="en-GB"/>
              </w:rPr>
            </w:rPrChange>
          </w:rPr>
          <w:fldChar w:fldCharType="begin"/>
        </w:r>
        <w:r w:rsidR="00592904" w:rsidRPr="00592904">
          <w:rPr>
            <w:rFonts w:ascii="Times New Roman" w:hAnsi="Times New Roman"/>
            <w:color w:val="auto"/>
            <w:lang w:val="en-GB"/>
            <w:rPrChange w:id="302" w:author="Karen Rowe" w:date="2014-07-07T11:59:00Z">
              <w:rPr>
                <w:rFonts w:ascii="Times New Roman" w:hAnsi="Times New Roman"/>
                <w:lang w:val="en-GB"/>
              </w:rPr>
            </w:rPrChange>
          </w:rPr>
          <w:instrText xml:space="preserve"> REF _Ref266353095 \n \h </w:instrText>
        </w:r>
      </w:ins>
      <w:r w:rsidR="00592904" w:rsidRPr="00592904">
        <w:rPr>
          <w:rFonts w:ascii="Times New Roman" w:hAnsi="Times New Roman"/>
          <w:color w:val="auto"/>
          <w:lang w:val="en-GB"/>
          <w:rPrChange w:id="303" w:author="Karen Rowe" w:date="2014-07-07T11:59:00Z">
            <w:rPr>
              <w:rFonts w:ascii="Times New Roman" w:hAnsi="Times New Roman"/>
              <w:color w:val="auto"/>
              <w:lang w:val="en-GB"/>
            </w:rPr>
          </w:rPrChange>
        </w:rPr>
      </w:r>
      <w:r w:rsidR="00592904" w:rsidRPr="00592904">
        <w:rPr>
          <w:rFonts w:ascii="Times New Roman" w:hAnsi="Times New Roman"/>
          <w:color w:val="auto"/>
          <w:lang w:val="en-GB"/>
          <w:rPrChange w:id="304" w:author="Karen Rowe" w:date="2014-07-07T11:59:00Z">
            <w:rPr>
              <w:rFonts w:ascii="Times New Roman" w:hAnsi="Times New Roman"/>
              <w:color w:val="FF0000"/>
              <w:lang w:val="en-GB"/>
            </w:rPr>
          </w:rPrChange>
        </w:rPr>
        <w:fldChar w:fldCharType="separate"/>
      </w:r>
      <w:ins w:id="305" w:author="Karen Rowe" w:date="2014-07-23T15:56:00Z">
        <w:r w:rsidR="00EB4D45">
          <w:rPr>
            <w:rFonts w:ascii="Times New Roman" w:hAnsi="Times New Roman"/>
            <w:color w:val="auto"/>
            <w:lang w:val="en-GB"/>
          </w:rPr>
          <w:t>16</w:t>
        </w:r>
      </w:ins>
      <w:ins w:id="306" w:author="Karen Rowe" w:date="2014-07-07T11:59:00Z">
        <w:r w:rsidR="00592904" w:rsidRPr="00592904">
          <w:rPr>
            <w:rFonts w:ascii="Times New Roman" w:hAnsi="Times New Roman"/>
            <w:color w:val="auto"/>
            <w:lang w:val="en-GB"/>
            <w:rPrChange w:id="307" w:author="Karen Rowe" w:date="2014-07-07T11:59:00Z">
              <w:rPr>
                <w:rFonts w:ascii="Times New Roman" w:hAnsi="Times New Roman"/>
                <w:color w:val="FF0000"/>
                <w:lang w:val="en-GB"/>
              </w:rPr>
            </w:rPrChange>
          </w:rPr>
          <w:fldChar w:fldCharType="end"/>
        </w:r>
      </w:ins>
      <w:del w:id="308" w:author="Karen Rowe" w:date="2014-07-07T11:59:00Z">
        <w:r w:rsidR="00B779A8" w:rsidRPr="00592904" w:rsidDel="00592904">
          <w:rPr>
            <w:rFonts w:ascii="Times New Roman" w:hAnsi="Times New Roman"/>
            <w:color w:val="auto"/>
            <w:lang w:val="en-GB"/>
            <w:rPrChange w:id="309" w:author="Karen Rowe" w:date="2014-07-07T11:59:00Z">
              <w:rPr>
                <w:rFonts w:ascii="Times New Roman" w:hAnsi="Times New Roman"/>
                <w:color w:val="FF0000"/>
                <w:lang w:val="en-GB"/>
              </w:rPr>
            </w:rPrChange>
          </w:rPr>
          <w:delText>17</w:delText>
        </w:r>
      </w:del>
      <w:r w:rsidR="007D2790" w:rsidRPr="00592904">
        <w:rPr>
          <w:rFonts w:ascii="Times New Roman" w:hAnsi="Times New Roman"/>
          <w:color w:val="auto"/>
          <w:lang w:val="en-GB"/>
          <w:rPrChange w:id="310" w:author="Karen Rowe" w:date="2014-07-07T11:59:00Z">
            <w:rPr>
              <w:rFonts w:ascii="Times New Roman" w:hAnsi="Times New Roman"/>
              <w:lang w:val="en-GB"/>
            </w:rPr>
          </w:rPrChange>
        </w:rPr>
        <w:t>]</w:t>
      </w:r>
      <w:r w:rsidR="00112061" w:rsidRPr="00592904">
        <w:rPr>
          <w:rFonts w:ascii="Times New Roman" w:hAnsi="Times New Roman"/>
          <w:color w:val="auto"/>
          <w:lang w:val="en-GB"/>
          <w:rPrChange w:id="311" w:author="Karen Rowe" w:date="2014-07-07T11:59:00Z">
            <w:rPr>
              <w:rFonts w:ascii="Times New Roman" w:hAnsi="Times New Roman"/>
              <w:lang w:val="en-GB"/>
            </w:rPr>
          </w:rPrChange>
        </w:rPr>
        <w:t>)</w:t>
      </w:r>
      <w:r w:rsidRPr="00F90ECB">
        <w:rPr>
          <w:rFonts w:ascii="Times New Roman" w:hAnsi="Times New Roman"/>
          <w:lang w:val="en-GB"/>
        </w:rPr>
        <w:t xml:space="preserve"> 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 xml:space="preserve">Range limit shifts with </w:t>
      </w:r>
      <w:proofErr w:type="spellStart"/>
      <w:r w:rsidR="00757576" w:rsidRPr="00F90ECB">
        <w:rPr>
          <w:rFonts w:ascii="Times New Roman" w:hAnsi="Times New Roman"/>
          <w:lang w:val="en-GB"/>
        </w:rPr>
        <w:t>P</w:t>
      </w:r>
      <w:r w:rsidR="00757576" w:rsidRPr="00F90ECB">
        <w:rPr>
          <w:rFonts w:ascii="Times New Roman" w:hAnsi="Times New Roman"/>
          <w:i/>
          <w:vertAlign w:val="subscript"/>
          <w:lang w:val="en-GB"/>
        </w:rPr>
        <w:t>fa</w:t>
      </w:r>
      <w:proofErr w:type="spellEnd"/>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lastRenderedPageBreak/>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7D2790">
        <w:rPr>
          <w:rFonts w:ascii="Times New Roman" w:hAnsi="Times New Roman"/>
          <w:lang w:val="en-GB"/>
        </w:rPr>
        <w:t xml:space="preserve"> [</w:t>
      </w:r>
      <w:ins w:id="312" w:author="Karen Rowe" w:date="2014-07-07T14:23:00Z">
        <w:r w:rsidR="00CD4BA4">
          <w:rPr>
            <w:rFonts w:ascii="Times New Roman" w:hAnsi="Times New Roman"/>
            <w:color w:val="auto"/>
            <w:lang w:val="en-GB"/>
          </w:rPr>
          <w:fldChar w:fldCharType="begin"/>
        </w:r>
        <w:r w:rsidR="00CD4BA4">
          <w:rPr>
            <w:rFonts w:ascii="Times New Roman" w:hAnsi="Times New Roman"/>
            <w:lang w:val="en-GB"/>
          </w:rPr>
          <w:instrText xml:space="preserve"> REF _Ref392488129 \n \h </w:instrText>
        </w:r>
      </w:ins>
      <w:r w:rsidR="00CD4BA4">
        <w:rPr>
          <w:rFonts w:ascii="Times New Roman" w:hAnsi="Times New Roman"/>
          <w:color w:val="auto"/>
          <w:lang w:val="en-GB"/>
        </w:rPr>
      </w:r>
      <w:r w:rsidR="00CD4BA4">
        <w:rPr>
          <w:rFonts w:ascii="Times New Roman" w:hAnsi="Times New Roman"/>
          <w:color w:val="auto"/>
          <w:lang w:val="en-GB"/>
        </w:rPr>
        <w:fldChar w:fldCharType="separate"/>
      </w:r>
      <w:ins w:id="313" w:author="Karen Rowe" w:date="2014-07-23T15:56:00Z">
        <w:r w:rsidR="00EB4D45">
          <w:rPr>
            <w:rFonts w:ascii="Times New Roman" w:hAnsi="Times New Roman"/>
            <w:lang w:val="en-GB"/>
          </w:rPr>
          <w:t>13</w:t>
        </w:r>
      </w:ins>
      <w:ins w:id="314" w:author="Karen Rowe" w:date="2014-07-07T14:23:00Z">
        <w:r w:rsidR="00CD4BA4">
          <w:rPr>
            <w:rFonts w:ascii="Times New Roman" w:hAnsi="Times New Roman"/>
            <w:color w:val="auto"/>
            <w:lang w:val="en-GB"/>
          </w:rPr>
          <w:fldChar w:fldCharType="end"/>
        </w:r>
      </w:ins>
      <w:del w:id="315" w:author="Karen Rowe" w:date="2014-07-07T12:01:00Z">
        <w:r w:rsidR="00B779A8" w:rsidRPr="007D2790" w:rsidDel="00592904">
          <w:rPr>
            <w:rFonts w:ascii="Times New Roman" w:hAnsi="Times New Roman"/>
            <w:color w:val="FF0000"/>
            <w:lang w:val="en-GB"/>
          </w:rPr>
          <w:delText>15</w:delText>
        </w:r>
      </w:del>
      <w:r w:rsidR="007D2790">
        <w:rPr>
          <w:rFonts w:ascii="Times New Roman" w:hAnsi="Times New Roman"/>
          <w:lang w:val="en-GB"/>
        </w:rPr>
        <w:t>]</w:t>
      </w:r>
      <w:r w:rsidR="00757576" w:rsidRPr="00F90ECB">
        <w:rPr>
          <w:rFonts w:ascii="Times New Roman" w:hAnsi="Times New Roman"/>
          <w:lang w:val="en-GB"/>
        </w:rPr>
        <w:t>.</w:t>
      </w:r>
    </w:p>
    <w:p w14:paraId="7F8E5312" w14:textId="77777777" w:rsidR="001D1B29" w:rsidRPr="00F90ECB" w:rsidRDefault="001D1B29" w:rsidP="00757576">
      <w:pPr>
        <w:pStyle w:val="BodyA"/>
        <w:spacing w:line="480" w:lineRule="auto"/>
        <w:ind w:firstLine="720"/>
        <w:rPr>
          <w:rFonts w:ascii="Times New Roman" w:hAnsi="Times New Roman"/>
          <w:lang w:val="en-GB"/>
        </w:rPr>
      </w:pPr>
    </w:p>
    <w:p w14:paraId="0D9C4E35" w14:textId="66597620"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Testing predictions of range shifts</w:t>
      </w:r>
    </w:p>
    <w:p w14:paraId="722B6231" w14:textId="2AF30239" w:rsidR="000D1CDA" w:rsidRPr="00F90ECB" w:rsidRDefault="00757576" w:rsidP="000D1CDA">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t>
      </w:r>
      <w:r w:rsidR="000D1CDA" w:rsidRPr="00F90ECB">
        <w:rPr>
          <w:rFonts w:ascii="Times New Roman" w:hAnsi="Times New Roman"/>
          <w:lang w:val="en-GB"/>
        </w:rPr>
        <w:t xml:space="preserve">All GLMM models used a </w:t>
      </w:r>
      <w:proofErr w:type="spellStart"/>
      <w:r w:rsidR="000D1CDA" w:rsidRPr="00F90ECB">
        <w:rPr>
          <w:rFonts w:ascii="Times New Roman" w:hAnsi="Times New Roman"/>
          <w:lang w:val="en-GB"/>
        </w:rPr>
        <w:t>logit</w:t>
      </w:r>
      <w:proofErr w:type="spellEnd"/>
      <w:r w:rsidR="000D1CDA" w:rsidRPr="00F90ECB">
        <w:rPr>
          <w:rFonts w:ascii="Times New Roman" w:hAnsi="Times New Roman"/>
          <w:lang w:val="en-GB"/>
        </w:rPr>
        <w:t xml:space="preserve"> link and were run in R with the ‘lme4’ package</w:t>
      </w:r>
      <w:r w:rsidR="00AB02A9">
        <w:rPr>
          <w:rFonts w:ascii="Times New Roman" w:hAnsi="Times New Roman"/>
          <w:lang w:val="en-GB"/>
        </w:rPr>
        <w:t xml:space="preserve"> </w:t>
      </w:r>
      <w:r w:rsidR="00414CC6">
        <w:rPr>
          <w:rFonts w:ascii="Times New Roman" w:hAnsi="Times New Roman"/>
          <w:lang w:val="en-GB"/>
        </w:rPr>
        <w:t>[</w:t>
      </w:r>
      <w:ins w:id="316" w:author="Karen Rowe" w:date="2014-07-07T12:02:00Z">
        <w:r w:rsidR="00592904">
          <w:rPr>
            <w:rFonts w:ascii="Times New Roman" w:hAnsi="Times New Roman"/>
            <w:color w:val="auto"/>
            <w:lang w:val="en-GB"/>
          </w:rPr>
          <w:fldChar w:fldCharType="begin"/>
        </w:r>
        <w:r w:rsidR="00592904">
          <w:rPr>
            <w:rFonts w:ascii="Times New Roman" w:hAnsi="Times New Roman"/>
            <w:lang w:val="en-GB"/>
          </w:rPr>
          <w:instrText xml:space="preserve"> REF _Ref266353863 \n \h </w:instrText>
        </w:r>
      </w:ins>
      <w:r w:rsidR="00592904">
        <w:rPr>
          <w:rFonts w:ascii="Times New Roman" w:hAnsi="Times New Roman"/>
          <w:color w:val="auto"/>
          <w:lang w:val="en-GB"/>
        </w:rPr>
      </w:r>
      <w:r w:rsidR="00592904">
        <w:rPr>
          <w:rFonts w:ascii="Times New Roman" w:hAnsi="Times New Roman"/>
          <w:color w:val="auto"/>
          <w:lang w:val="en-GB"/>
        </w:rPr>
        <w:fldChar w:fldCharType="separate"/>
      </w:r>
      <w:ins w:id="317" w:author="Karen Rowe" w:date="2014-07-23T15:56:00Z">
        <w:r w:rsidR="00EB4D45">
          <w:rPr>
            <w:rFonts w:ascii="Times New Roman" w:hAnsi="Times New Roman"/>
            <w:lang w:val="en-GB"/>
          </w:rPr>
          <w:t>45</w:t>
        </w:r>
      </w:ins>
      <w:ins w:id="318" w:author="Karen Rowe" w:date="2014-07-07T12:02:00Z">
        <w:r w:rsidR="00592904">
          <w:rPr>
            <w:rFonts w:ascii="Times New Roman" w:hAnsi="Times New Roman"/>
            <w:color w:val="auto"/>
            <w:lang w:val="en-GB"/>
          </w:rPr>
          <w:fldChar w:fldCharType="end"/>
        </w:r>
      </w:ins>
      <w:r w:rsidR="00414CC6" w:rsidRPr="00CD4BA4">
        <w:rPr>
          <w:rFonts w:ascii="Times New Roman" w:hAnsi="Times New Roman"/>
          <w:color w:val="auto"/>
          <w:lang w:val="en-GB"/>
        </w:rPr>
        <w:t>]</w:t>
      </w:r>
      <w:r w:rsidR="000D1CDA"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000D1CDA" w:rsidRPr="00F90ECB" w:rsidDel="003C6F21">
        <w:rPr>
          <w:rFonts w:ascii="Times New Roman" w:hAnsi="Times New Roman"/>
          <w:lang w:val="en-GB"/>
        </w:rPr>
        <w:t xml:space="preserve"> </w:t>
      </w:r>
      <w:r w:rsidR="000D1CDA" w:rsidRPr="00F90ECB">
        <w:rPr>
          <w:rFonts w:ascii="Times New Roman" w:hAnsi="Times New Roman"/>
          <w:lang w:val="en-GB"/>
        </w:rPr>
        <w:t>a range shift (as a binary variable). Species widespread across elevations (</w:t>
      </w:r>
      <w:r w:rsidR="000D1CDA" w:rsidRPr="00F90ECB">
        <w:rPr>
          <w:rFonts w:ascii="Times New Roman" w:hAnsi="Times New Roman"/>
          <w:i/>
          <w:lang w:val="en-GB"/>
        </w:rPr>
        <w:t xml:space="preserve">P. </w:t>
      </w:r>
      <w:proofErr w:type="spellStart"/>
      <w:r w:rsidR="000D1CDA" w:rsidRPr="00F90ECB">
        <w:rPr>
          <w:rFonts w:ascii="Times New Roman" w:hAnsi="Times New Roman"/>
          <w:i/>
          <w:lang w:val="en-GB"/>
        </w:rPr>
        <w:t>maniculatus</w:t>
      </w:r>
      <w:proofErr w:type="spellEnd"/>
      <w:r w:rsidR="000D1CDA" w:rsidRPr="00F90ECB">
        <w:rPr>
          <w:rFonts w:ascii="Times New Roman" w:hAnsi="Times New Roman"/>
          <w:lang w:val="en-GB"/>
        </w:rPr>
        <w:t xml:space="preserve"> and </w:t>
      </w:r>
      <w:r w:rsidR="000D1CDA" w:rsidRPr="00F90ECB">
        <w:rPr>
          <w:rFonts w:ascii="Times New Roman" w:hAnsi="Times New Roman"/>
          <w:i/>
          <w:lang w:val="en-GB"/>
        </w:rPr>
        <w:t xml:space="preserve">O. </w:t>
      </w:r>
      <w:proofErr w:type="spellStart"/>
      <w:r w:rsidR="000D1CDA" w:rsidRPr="00F90ECB">
        <w:rPr>
          <w:rFonts w:ascii="Times New Roman" w:hAnsi="Times New Roman"/>
          <w:i/>
          <w:lang w:val="en-GB"/>
        </w:rPr>
        <w:t>beecheyi</w:t>
      </w:r>
      <w:proofErr w:type="spellEnd"/>
      <w:r w:rsidR="000D1CDA" w:rsidRPr="00F90ECB">
        <w:rPr>
          <w:rFonts w:ascii="Times New Roman" w:hAnsi="Times New Roman"/>
          <w:lang w:val="en-GB"/>
        </w:rPr>
        <w:t>) were excluded from this analysis</w:t>
      </w:r>
      <w:r w:rsidR="00AB02A9">
        <w:rPr>
          <w:rFonts w:ascii="Times New Roman" w:hAnsi="Times New Roman"/>
          <w:lang w:val="en-GB"/>
        </w:rPr>
        <w:t xml:space="preserve"> because they could not be categorised into low or high elevation species</w:t>
      </w:r>
      <w:r w:rsidR="000D1CDA" w:rsidRPr="00F90ECB">
        <w:rPr>
          <w:rFonts w:ascii="Times New Roman" w:hAnsi="Times New Roman"/>
          <w:lang w:val="en-GB"/>
        </w:rPr>
        <w:t xml:space="preserve">.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0D1CDA" w:rsidRPr="00776F10">
        <w:rPr>
          <w:rFonts w:ascii="Times New Roman" w:hAnsi="Times New Roman"/>
          <w:lang w:val="en-GB"/>
        </w:rPr>
        <w:t>analysed</w:t>
      </w:r>
      <w:r w:rsidR="000D1CDA" w:rsidRPr="00F90ECB">
        <w:rPr>
          <w:rFonts w:ascii="Times New Roman" w:hAnsi="Times New Roman"/>
          <w:lang w:val="en-GB"/>
        </w:rPr>
        <w:t xml:space="preserve"> low elevation and high elevation species separately, retaining limit and region variables. </w:t>
      </w:r>
    </w:p>
    <w:p w14:paraId="0562EDA9" w14:textId="77777777" w:rsidR="000D1CDA" w:rsidRPr="00F90ECB" w:rsidRDefault="000D1CDA" w:rsidP="000D1CDA">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proofErr w:type="spellStart"/>
      <w:r w:rsidRPr="00F90ECB">
        <w:rPr>
          <w:rFonts w:ascii="Times New Roman" w:hAnsi="Times New Roman"/>
          <w:i/>
          <w:lang w:val="en-GB"/>
        </w:rPr>
        <w:t>P</w:t>
      </w:r>
      <w:r w:rsidRPr="00F90ECB">
        <w:rPr>
          <w:rFonts w:ascii="Times New Roman" w:hAnsi="Times New Roman"/>
          <w:i/>
          <w:vertAlign w:val="subscript"/>
          <w:lang w:val="en-GB"/>
        </w:rPr>
        <w:t>fa</w:t>
      </w:r>
      <w:proofErr w:type="spellEnd"/>
      <w:r w:rsidRPr="00F90ECB">
        <w:rPr>
          <w:rFonts w:ascii="Times New Roman" w:hAnsi="Times New Roman"/>
          <w:lang w:val="en-GB"/>
        </w:rPr>
        <w:t xml:space="preserve"> analysis above. </w:t>
      </w:r>
    </w:p>
    <w:p w14:paraId="7C82505F" w14:textId="540298A9" w:rsidR="00314A95" w:rsidRPr="00F90ECB" w:rsidDel="00F5088D" w:rsidRDefault="00314A95" w:rsidP="00757576">
      <w:pPr>
        <w:pStyle w:val="BodyA"/>
        <w:spacing w:line="480" w:lineRule="auto"/>
        <w:ind w:firstLine="720"/>
        <w:rPr>
          <w:del w:id="319" w:author="Karen Rowe" w:date="2014-07-23T15:18:00Z"/>
          <w:rFonts w:ascii="Times New Roman" w:hAnsi="Times New Roman"/>
          <w:lang w:val="en-GB"/>
        </w:rPr>
      </w:pPr>
    </w:p>
    <w:p w14:paraId="1BBAD13A" w14:textId="6B1A937C"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Climatic nearest neighbour</w:t>
      </w:r>
    </w:p>
    <w:p w14:paraId="2CB809AC" w14:textId="105C5B5D" w:rsidR="009E4032" w:rsidRDefault="00757576" w:rsidP="003C4437">
      <w:pPr>
        <w:pStyle w:val="BodyA"/>
        <w:spacing w:line="480" w:lineRule="auto"/>
        <w:rPr>
          <w:rFonts w:ascii="Times New Roman" w:hAnsi="Times New Roman"/>
          <w:lang w:val="en-GB"/>
        </w:rPr>
      </w:pPr>
      <w:r w:rsidRPr="00F90ECB">
        <w:rPr>
          <w:rFonts w:ascii="Times New Roman" w:hAnsi="Times New Roman"/>
          <w:lang w:val="en-GB"/>
        </w:rPr>
        <w:tab/>
      </w:r>
      <w:r w:rsidR="00D0245D" w:rsidRPr="00F90ECB">
        <w:rPr>
          <w:rFonts w:ascii="Times New Roman" w:hAnsi="Times New Roman"/>
          <w:lang w:val="en-GB"/>
        </w:rPr>
        <w:t xml:space="preserve">We examined spatial heterogeneity in climate change (Prediction 4) by identifying the nearest climatic </w:t>
      </w:r>
      <w:r w:rsidR="00D0245D" w:rsidRPr="00776F10">
        <w:rPr>
          <w:rFonts w:ascii="Times New Roman" w:hAnsi="Times New Roman"/>
          <w:lang w:val="en-GB"/>
        </w:rPr>
        <w:t>neighbours</w:t>
      </w:r>
      <w:r w:rsidR="00D0245D" w:rsidRPr="00F90ECB">
        <w:rPr>
          <w:rFonts w:ascii="Times New Roman" w:hAnsi="Times New Roman"/>
          <w:lang w:val="en-GB"/>
        </w:rPr>
        <w:t xml:space="preserve"> of historical localities under modern climate conditions, following the approach described in </w:t>
      </w:r>
      <w:proofErr w:type="spellStart"/>
      <w:r w:rsidR="00D0245D" w:rsidRPr="00F90ECB">
        <w:rPr>
          <w:rFonts w:ascii="Times New Roman" w:hAnsi="Times New Roman"/>
          <w:lang w:val="en-GB"/>
        </w:rPr>
        <w:t>Tingley</w:t>
      </w:r>
      <w:proofErr w:type="spellEnd"/>
      <w:r w:rsidR="00D0245D" w:rsidRPr="00F90ECB">
        <w:rPr>
          <w:rFonts w:ascii="Times New Roman" w:hAnsi="Times New Roman"/>
          <w:lang w:val="en-GB"/>
        </w:rPr>
        <w:t xml:space="preserve"> et al.</w:t>
      </w:r>
      <w:ins w:id="320" w:author="Karen Rowe" w:date="2014-07-23T15:18:00Z">
        <w:r w:rsidR="00F5088D">
          <w:rPr>
            <w:rFonts w:ascii="Times New Roman" w:hAnsi="Times New Roman"/>
            <w:lang w:val="en-GB"/>
          </w:rPr>
          <w:t xml:space="preserve"> </w:t>
        </w:r>
      </w:ins>
      <w:r w:rsidR="00414CC6">
        <w:rPr>
          <w:rFonts w:ascii="Times New Roman" w:hAnsi="Times New Roman"/>
          <w:lang w:val="en-GB"/>
        </w:rPr>
        <w:t>[</w:t>
      </w:r>
      <w:ins w:id="321" w:author="Karen Rowe" w:date="2014-07-07T12:02:00Z">
        <w:r w:rsidR="00592904">
          <w:rPr>
            <w:rFonts w:ascii="Times New Roman" w:hAnsi="Times New Roman"/>
            <w:color w:val="auto"/>
            <w:lang w:val="en-GB"/>
          </w:rPr>
          <w:fldChar w:fldCharType="begin"/>
        </w:r>
        <w:r w:rsidR="00592904">
          <w:rPr>
            <w:rFonts w:ascii="Times New Roman" w:hAnsi="Times New Roman"/>
            <w:lang w:val="en-GB"/>
          </w:rPr>
          <w:instrText xml:space="preserve"> REF _Ref266352411 \n \h </w:instrText>
        </w:r>
      </w:ins>
      <w:r w:rsidR="00592904">
        <w:rPr>
          <w:rFonts w:ascii="Times New Roman" w:hAnsi="Times New Roman"/>
          <w:color w:val="auto"/>
          <w:lang w:val="en-GB"/>
        </w:rPr>
      </w:r>
      <w:r w:rsidR="00592904">
        <w:rPr>
          <w:rFonts w:ascii="Times New Roman" w:hAnsi="Times New Roman"/>
          <w:color w:val="auto"/>
          <w:lang w:val="en-GB"/>
        </w:rPr>
        <w:fldChar w:fldCharType="separate"/>
      </w:r>
      <w:ins w:id="322" w:author="Karen Rowe" w:date="2014-07-23T15:56:00Z">
        <w:r w:rsidR="00EB4D45">
          <w:rPr>
            <w:rFonts w:ascii="Times New Roman" w:hAnsi="Times New Roman"/>
            <w:lang w:val="en-GB"/>
          </w:rPr>
          <w:t>14</w:t>
        </w:r>
      </w:ins>
      <w:ins w:id="323" w:author="Karen Rowe" w:date="2014-07-07T12:02:00Z">
        <w:r w:rsidR="00592904">
          <w:rPr>
            <w:rFonts w:ascii="Times New Roman" w:hAnsi="Times New Roman"/>
            <w:color w:val="auto"/>
            <w:lang w:val="en-GB"/>
          </w:rPr>
          <w:fldChar w:fldCharType="end"/>
        </w:r>
      </w:ins>
      <w:r w:rsidR="00414CC6" w:rsidRPr="00CD4BA4">
        <w:rPr>
          <w:rFonts w:ascii="Times New Roman" w:hAnsi="Times New Roman"/>
          <w:color w:val="auto"/>
          <w:lang w:val="en-GB"/>
        </w:rPr>
        <w:t>]</w:t>
      </w:r>
      <w:r w:rsidR="00D0245D"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D82552">
        <w:rPr>
          <w:rFonts w:ascii="Times New Roman" w:hAnsi="Times New Roman"/>
          <w:lang w:val="en-GB"/>
        </w:rPr>
        <w:t xml:space="preserve"> [</w:t>
      </w:r>
      <w:ins w:id="324" w:author="Karen Rowe" w:date="2014-07-07T12:05:00Z">
        <w:r w:rsidR="00592904">
          <w:rPr>
            <w:rFonts w:ascii="Times New Roman" w:hAnsi="Times New Roman"/>
            <w:color w:val="auto"/>
            <w:lang w:val="en-GB"/>
          </w:rPr>
          <w:fldChar w:fldCharType="begin"/>
        </w:r>
        <w:r w:rsidR="00592904">
          <w:rPr>
            <w:rFonts w:ascii="Times New Roman" w:hAnsi="Times New Roman"/>
            <w:lang w:val="en-GB"/>
          </w:rPr>
          <w:instrText xml:space="preserve"> REF _Ref266354055 \n \h </w:instrText>
        </w:r>
      </w:ins>
      <w:r w:rsidR="00592904">
        <w:rPr>
          <w:rFonts w:ascii="Times New Roman" w:hAnsi="Times New Roman"/>
          <w:color w:val="auto"/>
          <w:lang w:val="en-GB"/>
        </w:rPr>
      </w:r>
      <w:r w:rsidR="00592904">
        <w:rPr>
          <w:rFonts w:ascii="Times New Roman" w:hAnsi="Times New Roman"/>
          <w:color w:val="auto"/>
          <w:lang w:val="en-GB"/>
        </w:rPr>
        <w:fldChar w:fldCharType="separate"/>
      </w:r>
      <w:ins w:id="325" w:author="Karen Rowe" w:date="2014-07-23T15:56:00Z">
        <w:r w:rsidR="00EB4D45">
          <w:rPr>
            <w:rFonts w:ascii="Times New Roman" w:hAnsi="Times New Roman"/>
            <w:lang w:val="en-GB"/>
          </w:rPr>
          <w:t>44</w:t>
        </w:r>
      </w:ins>
      <w:ins w:id="326" w:author="Karen Rowe" w:date="2014-07-07T12:05:00Z">
        <w:r w:rsidR="00592904">
          <w:rPr>
            <w:rFonts w:ascii="Times New Roman" w:hAnsi="Times New Roman"/>
            <w:color w:val="auto"/>
            <w:lang w:val="en-GB"/>
          </w:rPr>
          <w:fldChar w:fldCharType="end"/>
        </w:r>
      </w:ins>
      <w:r w:rsidR="00D82552" w:rsidRPr="00CD4BA4">
        <w:rPr>
          <w:rFonts w:ascii="Times New Roman" w:hAnsi="Times New Roman"/>
          <w:color w:val="auto"/>
          <w:lang w:val="en-GB"/>
        </w:rPr>
        <w:t>]</w:t>
      </w:r>
      <w:r w:rsidR="00D0245D" w:rsidRPr="00F90ECB">
        <w:rPr>
          <w:rFonts w:ascii="Times New Roman" w:hAnsi="Times New Roman"/>
          <w:lang w:val="en-GB"/>
        </w:rPr>
        <w:t xml:space="preserve"> at a resolution of 30 arc-second (1 km</w:t>
      </w:r>
      <w:r w:rsidR="00D0245D" w:rsidRPr="00F90ECB">
        <w:rPr>
          <w:rFonts w:ascii="Times New Roman" w:hAnsi="Times New Roman"/>
          <w:vertAlign w:val="superscript"/>
          <w:lang w:val="en-GB"/>
        </w:rPr>
        <w:t>2</w:t>
      </w:r>
      <w:r w:rsidR="00D0245D" w:rsidRPr="00F90ECB">
        <w:rPr>
          <w:rFonts w:ascii="Times New Roman" w:hAnsi="Times New Roman"/>
          <w:lang w:val="en-GB"/>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modern cells that were nearest climatically and the 5% of historical cells that were nearest climatically. This was calculated separately for each climatic variable using the Euclidian distance. We subtracted the elevation of the historical site from the average elevation of the modern nearest climate </w:t>
      </w:r>
      <w:r w:rsidR="00D0245D" w:rsidRPr="00776F10">
        <w:rPr>
          <w:rFonts w:ascii="Times New Roman" w:hAnsi="Times New Roman"/>
          <w:lang w:val="en-GB"/>
        </w:rPr>
        <w:t>neighbour</w:t>
      </w:r>
      <w:r w:rsidR="00D0245D"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 For each climatic variable at each site, we also identified rare or disappearing climates using climatic thresholds of 1</w:t>
      </w:r>
      <w:r w:rsidR="00D0245D" w:rsidRPr="00F90ECB">
        <w:rPr>
          <w:rFonts w:ascii="Times New Roman" w:hAnsi="Times New Roman"/>
          <w:vertAlign w:val="superscript"/>
          <w:lang w:val="en-GB"/>
        </w:rPr>
        <w:t xml:space="preserve"> °</w:t>
      </w:r>
      <w:r w:rsidR="00D0245D" w:rsidRPr="00F90ECB">
        <w:rPr>
          <w:rFonts w:ascii="Times New Roman" w:hAnsi="Times New Roman"/>
          <w:lang w:val="en-GB"/>
        </w:rPr>
        <w:t xml:space="preserve">C temperature or 10 cm precipitation. We defined rare climates as those that occurred within climatic thresholds at &lt; 2.5% of historical cells. We defined disappearing </w:t>
      </w:r>
      <w:r w:rsidR="00D0245D" w:rsidRPr="00F90ECB">
        <w:rPr>
          <w:rFonts w:ascii="Times New Roman" w:hAnsi="Times New Roman"/>
          <w:lang w:val="en-GB"/>
        </w:rPr>
        <w:lastRenderedPageBreak/>
        <w:t xml:space="preserve">climates as those that occurred within climatic thresholds at </w:t>
      </w:r>
      <w:r w:rsidR="00D0245D" w:rsidRPr="00F90ECB">
        <w:rPr>
          <w:rFonts w:ascii="Times New Roman" w:hAnsi="Times New Roman"/>
          <w:sz w:val="28"/>
          <w:lang w:val="en-GB"/>
        </w:rPr>
        <w:t xml:space="preserve">≥ </w:t>
      </w:r>
      <w:r w:rsidR="00D0245D" w:rsidRPr="00F90ECB">
        <w:rPr>
          <w:rFonts w:ascii="Times New Roman" w:hAnsi="Times New Roman"/>
          <w:lang w:val="en-GB"/>
        </w:rPr>
        <w:t xml:space="preserve">5% of historical cells and &lt; 2.5% of modern cells. We excluded this subset of site-specific climate change from nearest </w:t>
      </w:r>
      <w:r w:rsidR="00D0245D" w:rsidRPr="00776F10">
        <w:rPr>
          <w:rFonts w:ascii="Times New Roman" w:hAnsi="Times New Roman"/>
          <w:lang w:val="en-GB"/>
        </w:rPr>
        <w:t>neighbour</w:t>
      </w:r>
      <w:r w:rsidR="00D0245D" w:rsidRPr="00F90ECB">
        <w:rPr>
          <w:rFonts w:ascii="Times New Roman" w:hAnsi="Times New Roman"/>
          <w:lang w:val="en-GB"/>
        </w:rPr>
        <w:t xml:space="preserve"> comparisons because they violate an assumption of the method that climatically similar sites are available. We used a one-sided binomial to test if the upslope movement predicted from the overall warming model and predictions from each of the BIOCLIM variables were consistent with the direction of observed shifts (Prediction 4).</w:t>
      </w:r>
    </w:p>
    <w:p w14:paraId="03AD052B" w14:textId="77777777" w:rsidR="00D0245D" w:rsidRDefault="00D0245D" w:rsidP="003C4437">
      <w:pPr>
        <w:pStyle w:val="BodyA"/>
        <w:spacing w:line="480" w:lineRule="auto"/>
        <w:rPr>
          <w:rFonts w:ascii="Times New Roman" w:hAnsi="Times New Roman"/>
          <w:lang w:val="en-GB"/>
        </w:rPr>
      </w:pPr>
    </w:p>
    <w:p w14:paraId="3984E247" w14:textId="337D2A36" w:rsidR="003C4437"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Results</w:t>
      </w:r>
    </w:p>
    <w:p w14:paraId="0E1B6BFE" w14:textId="5EB2968B" w:rsidR="00314A95" w:rsidRPr="009E4032" w:rsidRDefault="00314A95" w:rsidP="00314A95">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Mammalian elevational range shifts over the past century</w:t>
      </w:r>
    </w:p>
    <w:p w14:paraId="1D8B432B" w14:textId="1FDFEF0D" w:rsidR="003C4437" w:rsidRPr="00A96C79" w:rsidRDefault="003C4437" w:rsidP="00331734">
      <w:pPr>
        <w:spacing w:line="480" w:lineRule="auto"/>
        <w:ind w:firstLine="720"/>
        <w:rPr>
          <w:rFonts w:ascii="Times New Roman" w:hAnsi="Times New Roman"/>
          <w:lang w:val="en-GB"/>
        </w:rPr>
      </w:pPr>
      <w:del w:id="327" w:author="mv sciences" w:date="2014-07-22T16:54:00Z">
        <w:r w:rsidRPr="00370DC2" w:rsidDel="00A20715">
          <w:rPr>
            <w:rFonts w:ascii="Times New Roman" w:hAnsi="Times New Roman"/>
          </w:rPr>
          <w:delText>T</w:delText>
        </w:r>
        <w:r w:rsidDel="00A20715">
          <w:rPr>
            <w:rFonts w:ascii="Times New Roman" w:hAnsi="Times New Roman"/>
          </w:rPr>
          <w:delText>he majority of species’ elevational ranges remained stable at one or more limits</w:delText>
        </w:r>
        <w:r w:rsidR="00AB02A9" w:rsidDel="00A20715">
          <w:rPr>
            <w:rFonts w:ascii="Times New Roman" w:hAnsi="Times New Roman"/>
          </w:rPr>
          <w:delText xml:space="preserve"> in one or more regions. However,</w:delText>
        </w:r>
        <w:r w:rsidDel="00A20715">
          <w:rPr>
            <w:rFonts w:ascii="Times New Roman" w:hAnsi="Times New Roman"/>
          </w:rPr>
          <w:delText xml:space="preserve"> ranges of most species shifted in at least one region (Fig. 2). </w:delText>
        </w:r>
      </w:del>
      <w:r w:rsidRPr="00A96C79">
        <w:rPr>
          <w:rFonts w:ascii="Times New Roman" w:hAnsi="Times New Roman"/>
          <w:lang w:val="en-GB"/>
        </w:rPr>
        <w:t>Of the 6</w:t>
      </w:r>
      <w:r>
        <w:rPr>
          <w:rFonts w:ascii="Times New Roman" w:hAnsi="Times New Roman"/>
          <w:lang w:val="en-GB"/>
        </w:rPr>
        <w:t>7</w:t>
      </w:r>
      <w:r w:rsidRPr="00A96C79">
        <w:rPr>
          <w:rFonts w:ascii="Times New Roman" w:hAnsi="Times New Roman"/>
          <w:lang w:val="en-GB"/>
        </w:rPr>
        <w:t xml:space="preserve"> small mammal species we detected in </w:t>
      </w:r>
      <w:r>
        <w:rPr>
          <w:rFonts w:ascii="Times New Roman" w:hAnsi="Times New Roman"/>
          <w:lang w:val="en-GB"/>
        </w:rPr>
        <w:t>either</w:t>
      </w:r>
      <w:r w:rsidRPr="00A96C79">
        <w:rPr>
          <w:rFonts w:ascii="Times New Roman" w:hAnsi="Times New Roman"/>
          <w:lang w:val="en-GB"/>
        </w:rPr>
        <w:t xml:space="preserve"> the historical </w:t>
      </w:r>
      <w:r>
        <w:rPr>
          <w:rFonts w:ascii="Times New Roman" w:hAnsi="Times New Roman"/>
          <w:lang w:val="en-GB"/>
        </w:rPr>
        <w:t>or</w:t>
      </w:r>
      <w:r w:rsidRPr="00A96C79">
        <w:rPr>
          <w:rFonts w:ascii="Times New Roman" w:hAnsi="Times New Roman"/>
          <w:lang w:val="en-GB"/>
        </w:rPr>
        <w:t xml:space="preserve"> modern surveys (Supplementary </w:t>
      </w:r>
      <w:r w:rsidRPr="00CD63D9">
        <w:rPr>
          <w:rFonts w:ascii="Times New Roman" w:hAnsi="Times New Roman"/>
          <w:lang w:val="en-GB"/>
        </w:rPr>
        <w:t>Table S</w:t>
      </w:r>
      <w:r w:rsidRPr="00F90ECB">
        <w:rPr>
          <w:rFonts w:ascii="Times New Roman" w:hAnsi="Times New Roman"/>
          <w:lang w:val="en-GB"/>
        </w:rPr>
        <w:t>2</w:t>
      </w:r>
      <w:r w:rsidRPr="00A96C79">
        <w:rPr>
          <w:rFonts w:ascii="Times New Roman" w:hAnsi="Times New Roman"/>
          <w:lang w:val="en-GB"/>
        </w:rPr>
        <w:t xml:space="preserve">, Supplementary </w:t>
      </w:r>
      <w:r w:rsidRPr="00F90ECB">
        <w:rPr>
          <w:rFonts w:ascii="Times New Roman" w:hAnsi="Times New Roman"/>
          <w:lang w:val="en-GB"/>
        </w:rPr>
        <w:t>Fig</w:t>
      </w:r>
      <w:r>
        <w:rPr>
          <w:rFonts w:ascii="Times New Roman" w:hAnsi="Times New Roman"/>
          <w:lang w:val="en-GB"/>
        </w:rPr>
        <w:t>.</w:t>
      </w:r>
      <w:r w:rsidRPr="00F90ECB">
        <w:rPr>
          <w:rFonts w:ascii="Times New Roman" w:hAnsi="Times New Roman"/>
          <w:lang w:val="en-GB"/>
        </w:rPr>
        <w:t xml:space="preserve"> S2), 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to evaluate range shifts of 34 s</w:t>
      </w:r>
      <w:r w:rsidRPr="00A96C79">
        <w:rPr>
          <w:rFonts w:ascii="Times New Roman" w:hAnsi="Times New Roman"/>
          <w:lang w:val="en-GB"/>
        </w:rPr>
        <w:t xml:space="preserve">pecies. Across the three regions, we detected 52 significant range limit shifts, representing 31.3% of the 166 region-specific historical range limits across the 34 species </w:t>
      </w:r>
      <w:r w:rsidRPr="00F90ECB">
        <w:rPr>
          <w:rFonts w:ascii="Times New Roman" w:hAnsi="Times New Roman"/>
          <w:lang w:val="en-GB"/>
        </w:rPr>
        <w:t>analysed (Fig. 2</w:t>
      </w:r>
      <w:r>
        <w:rPr>
          <w:rFonts w:ascii="Times New Roman" w:hAnsi="Times New Roman"/>
          <w:lang w:val="en-GB"/>
        </w:rPr>
        <w:t>, Supplementary Fig. S3</w:t>
      </w:r>
      <w:r w:rsidRPr="00F90ECB">
        <w:rPr>
          <w:rFonts w:ascii="Times New Roman" w:hAnsi="Times New Roman"/>
          <w:lang w:val="en-GB"/>
        </w:rPr>
        <w:t>). We</w:t>
      </w:r>
      <w:r w:rsidRPr="00A96C79">
        <w:rPr>
          <w:rFonts w:ascii="Times New Roman" w:hAnsi="Times New Roman"/>
          <w:lang w:val="en-GB"/>
        </w:rPr>
        <w:t xml:space="preserve"> observed no significant range limit shifts in nine species (26.4%), including two gophers (</w:t>
      </w:r>
      <w:proofErr w:type="spellStart"/>
      <w:r w:rsidRPr="00A96C79">
        <w:rPr>
          <w:rFonts w:ascii="Times New Roman" w:hAnsi="Times New Roman"/>
          <w:i/>
          <w:lang w:val="en-GB"/>
        </w:rPr>
        <w:t>Thomomys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bottae</w:t>
      </w:r>
      <w:proofErr w:type="spellEnd"/>
      <w:r w:rsidRPr="00A96C79">
        <w:rPr>
          <w:rFonts w:ascii="Times New Roman" w:hAnsi="Times New Roman"/>
          <w:i/>
          <w:lang w:val="en-GB"/>
        </w:rPr>
        <w:t xml:space="preserve"> </w:t>
      </w:r>
      <w:r w:rsidRPr="00A96C79">
        <w:rPr>
          <w:rFonts w:ascii="Times New Roman" w:hAnsi="Times New Roman"/>
          <w:lang w:val="en-GB"/>
        </w:rPr>
        <w:t xml:space="preserve">and </w:t>
      </w:r>
      <w:r w:rsidRPr="00A96C79">
        <w:rPr>
          <w:rFonts w:ascii="Times New Roman" w:hAnsi="Times New Roman"/>
          <w:i/>
          <w:lang w:val="en-GB"/>
        </w:rPr>
        <w:t xml:space="preserve">T. </w:t>
      </w:r>
      <w:proofErr w:type="spellStart"/>
      <w:r w:rsidRPr="00A96C79">
        <w:rPr>
          <w:rFonts w:ascii="Times New Roman" w:hAnsi="Times New Roman"/>
          <w:i/>
          <w:lang w:val="en-GB"/>
        </w:rPr>
        <w:t>monticola</w:t>
      </w:r>
      <w:proofErr w:type="spellEnd"/>
      <w:r w:rsidRPr="00A96C79">
        <w:rPr>
          <w:rFonts w:ascii="Times New Roman" w:hAnsi="Times New Roman"/>
          <w:lang w:val="en-GB"/>
        </w:rPr>
        <w:t>), three chipmunks (</w:t>
      </w:r>
      <w:proofErr w:type="spellStart"/>
      <w:r w:rsidRPr="00A96C79">
        <w:rPr>
          <w:rFonts w:ascii="Times New Roman" w:hAnsi="Times New Roman"/>
          <w:i/>
          <w:lang w:val="en-GB"/>
        </w:rPr>
        <w:t>Tamias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merriami</w:t>
      </w:r>
      <w:proofErr w:type="spellEnd"/>
      <w:r w:rsidRPr="00A96C79">
        <w:rPr>
          <w:rFonts w:ascii="Times New Roman" w:hAnsi="Times New Roman"/>
          <w:i/>
          <w:lang w:val="en-GB"/>
        </w:rPr>
        <w:t xml:space="preserve">, T. </w:t>
      </w:r>
      <w:proofErr w:type="spellStart"/>
      <w:r w:rsidRPr="00A96C79">
        <w:rPr>
          <w:rFonts w:ascii="Times New Roman" w:hAnsi="Times New Roman"/>
          <w:i/>
          <w:lang w:val="en-GB"/>
        </w:rPr>
        <w:t>quadrimaculatus</w:t>
      </w:r>
      <w:proofErr w:type="spellEnd"/>
      <w:r w:rsidRPr="00A96C79">
        <w:rPr>
          <w:rFonts w:ascii="Times New Roman" w:hAnsi="Times New Roman"/>
          <w:lang w:val="en-GB"/>
        </w:rPr>
        <w:t xml:space="preserve">, and </w:t>
      </w:r>
      <w:r w:rsidRPr="00A96C79">
        <w:rPr>
          <w:rFonts w:ascii="Times New Roman" w:hAnsi="Times New Roman"/>
          <w:i/>
          <w:lang w:val="en-GB"/>
        </w:rPr>
        <w:t xml:space="preserve">T. </w:t>
      </w:r>
      <w:proofErr w:type="spellStart"/>
      <w:r w:rsidRPr="00A96C79">
        <w:rPr>
          <w:rFonts w:ascii="Times New Roman" w:hAnsi="Times New Roman"/>
          <w:i/>
          <w:lang w:val="en-GB"/>
        </w:rPr>
        <w:t>amoenus</w:t>
      </w:r>
      <w:proofErr w:type="spellEnd"/>
      <w:r w:rsidRPr="00A96C79">
        <w:rPr>
          <w:rFonts w:ascii="Times New Roman" w:hAnsi="Times New Roman"/>
          <w:lang w:val="en-GB"/>
        </w:rPr>
        <w:t>), two shrews (</w:t>
      </w:r>
      <w:proofErr w:type="spellStart"/>
      <w:r w:rsidRPr="00A96C79">
        <w:rPr>
          <w:rFonts w:ascii="Times New Roman" w:hAnsi="Times New Roman"/>
          <w:i/>
          <w:lang w:val="en-GB"/>
        </w:rPr>
        <w:t>Sorex</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trowbridgii</w:t>
      </w:r>
      <w:proofErr w:type="spellEnd"/>
      <w:r w:rsidRPr="00A96C79">
        <w:rPr>
          <w:rFonts w:ascii="Times New Roman" w:hAnsi="Times New Roman"/>
          <w:i/>
          <w:lang w:val="en-GB"/>
        </w:rPr>
        <w:t xml:space="preserve">, </w:t>
      </w:r>
      <w:r w:rsidRPr="00A96C79">
        <w:rPr>
          <w:rFonts w:ascii="Times New Roman" w:hAnsi="Times New Roman"/>
          <w:lang w:val="en-GB"/>
        </w:rPr>
        <w:t xml:space="preserve">and </w:t>
      </w:r>
      <w:r w:rsidRPr="00A96C79">
        <w:rPr>
          <w:rFonts w:ascii="Times New Roman" w:hAnsi="Times New Roman"/>
          <w:i/>
          <w:lang w:val="en-GB"/>
        </w:rPr>
        <w:t xml:space="preserve">S. </w:t>
      </w:r>
      <w:proofErr w:type="spellStart"/>
      <w:r w:rsidRPr="00A96C79">
        <w:rPr>
          <w:rFonts w:ascii="Times New Roman" w:hAnsi="Times New Roman"/>
          <w:i/>
          <w:lang w:val="en-GB"/>
        </w:rPr>
        <w:t>vagrans</w:t>
      </w:r>
      <w:proofErr w:type="spellEnd"/>
      <w:r w:rsidRPr="00A96C79">
        <w:rPr>
          <w:rFonts w:ascii="Times New Roman" w:hAnsi="Times New Roman"/>
          <w:lang w:val="en-GB"/>
        </w:rPr>
        <w:t>), a widespread deer mouse (</w:t>
      </w:r>
      <w:proofErr w:type="spellStart"/>
      <w:r w:rsidRPr="00A96C79">
        <w:rPr>
          <w:rFonts w:ascii="Times New Roman" w:hAnsi="Times New Roman"/>
          <w:i/>
          <w:lang w:val="en-GB"/>
        </w:rPr>
        <w:t>Peromyscus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maniculatus</w:t>
      </w:r>
      <w:proofErr w:type="spellEnd"/>
      <w:r w:rsidRPr="00A96C79">
        <w:rPr>
          <w:rFonts w:ascii="Times New Roman" w:hAnsi="Times New Roman"/>
          <w:lang w:val="en-GB"/>
        </w:rPr>
        <w:t xml:space="preserve">), and </w:t>
      </w:r>
      <w:r>
        <w:rPr>
          <w:rFonts w:ascii="Times New Roman" w:hAnsi="Times New Roman"/>
          <w:lang w:val="en-GB"/>
        </w:rPr>
        <w:t xml:space="preserve">the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Ochotona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xml:space="preserve">). The remaining 25 species (74.6%) shifted at least one range limit in one or more regions </w:t>
      </w:r>
      <w:r w:rsidRPr="00F90ECB">
        <w:rPr>
          <w:rFonts w:ascii="Times New Roman" w:hAnsi="Times New Roman"/>
          <w:lang w:val="en-GB"/>
        </w:rPr>
        <w:t>(Fig. 2, Supplementary Table S2).</w:t>
      </w:r>
      <w:r w:rsidRPr="00A96C79">
        <w:rPr>
          <w:rFonts w:ascii="Times New Roman" w:hAnsi="Times New Roman"/>
          <w:lang w:val="en-GB"/>
        </w:rPr>
        <w:t xml:space="preserve"> </w:t>
      </w:r>
    </w:p>
    <w:p w14:paraId="029C786E" w14:textId="70D3D3F4" w:rsidR="003C4437" w:rsidRDefault="003C4437" w:rsidP="003C4437">
      <w:pPr>
        <w:pStyle w:val="BodyA"/>
        <w:spacing w:line="480" w:lineRule="auto"/>
        <w:ind w:firstLine="720"/>
        <w:rPr>
          <w:rFonts w:ascii="Times New Roman" w:hAnsi="Times New Roman"/>
          <w:lang w:val="en-GB"/>
        </w:rPr>
      </w:pPr>
      <w:del w:id="328" w:author="mv sciences" w:date="2014-07-22T11:31:00Z">
        <w:r w:rsidRPr="00767650" w:rsidDel="00767650">
          <w:rPr>
            <w:rFonts w:ascii="Times New Roman" w:hAnsi="Times New Roman"/>
          </w:rPr>
          <w:delText>There was</w:delText>
        </w:r>
      </w:del>
      <w:ins w:id="329" w:author="mv sciences" w:date="2014-07-22T11:31:00Z">
        <w:r w:rsidR="00767650">
          <w:rPr>
            <w:rFonts w:ascii="Times New Roman" w:hAnsi="Times New Roman"/>
          </w:rPr>
          <w:t>We observed</w:t>
        </w:r>
      </w:ins>
      <w:r w:rsidRPr="00767650">
        <w:rPr>
          <w:rFonts w:ascii="Times New Roman" w:hAnsi="Times New Roman"/>
        </w:rPr>
        <w:t xml:space="preserve"> little</w:t>
      </w:r>
      <w:r>
        <w:rPr>
          <w:rFonts w:ascii="Times New Roman" w:hAnsi="Times New Roman"/>
        </w:rPr>
        <w:t xml:space="preserve"> consistency </w:t>
      </w:r>
      <w:del w:id="330" w:author="mv sciences" w:date="2014-07-22T11:32:00Z">
        <w:r w:rsidDel="00767650">
          <w:rPr>
            <w:rFonts w:ascii="Times New Roman" w:hAnsi="Times New Roman"/>
          </w:rPr>
          <w:delText xml:space="preserve">of patterns </w:delText>
        </w:r>
      </w:del>
      <w:r>
        <w:rPr>
          <w:rFonts w:ascii="Times New Roman" w:hAnsi="Times New Roman"/>
        </w:rPr>
        <w:t xml:space="preserve">in range shifts </w:t>
      </w:r>
      <w:ins w:id="331" w:author="mv sciences" w:date="2014-07-22T11:32:00Z">
        <w:r w:rsidR="00767650">
          <w:rPr>
            <w:rFonts w:ascii="Times New Roman" w:hAnsi="Times New Roman"/>
          </w:rPr>
          <w:t xml:space="preserve">of individual species </w:t>
        </w:r>
      </w:ins>
      <w:r>
        <w:rPr>
          <w:rFonts w:ascii="Times New Roman" w:hAnsi="Times New Roman"/>
        </w:rPr>
        <w:t>among regions. N</w:t>
      </w:r>
      <w:r w:rsidRPr="00B2639B">
        <w:rPr>
          <w:rFonts w:ascii="Times New Roman" w:hAnsi="Times New Roman"/>
        </w:rPr>
        <w:t>o</w:t>
      </w:r>
      <w:ins w:id="332" w:author="mv sciences" w:date="2014-07-22T11:40:00Z">
        <w:r w:rsidR="00A6380A">
          <w:rPr>
            <w:rFonts w:ascii="Times New Roman" w:hAnsi="Times New Roman"/>
          </w:rPr>
          <w:t>t o</w:t>
        </w:r>
      </w:ins>
      <w:r w:rsidRPr="00B2639B">
        <w:rPr>
          <w:rFonts w:ascii="Times New Roman" w:hAnsi="Times New Roman"/>
        </w:rPr>
        <w:t xml:space="preserve">ne of the 22 species found in all </w:t>
      </w:r>
      <w:r>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Pr>
          <w:rFonts w:ascii="Times New Roman" w:hAnsi="Times New Roman"/>
        </w:rPr>
        <w:t xml:space="preserve">upper and lower </w:t>
      </w:r>
      <w:r w:rsidRPr="00B2639B">
        <w:rPr>
          <w:rFonts w:ascii="Times New Roman" w:hAnsi="Times New Roman"/>
        </w:rPr>
        <w:t xml:space="preserve">limits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Pr>
          <w:rFonts w:ascii="Times New Roman" w:hAnsi="Times New Roman"/>
        </w:rPr>
        <w:t xml:space="preserve"> For </w:t>
      </w:r>
      <w:r w:rsidRPr="00A96C79">
        <w:rPr>
          <w:rFonts w:ascii="Times New Roman" w:hAnsi="Times New Roman"/>
          <w:lang w:val="en-GB"/>
        </w:rPr>
        <w:t xml:space="preserve">example, both the bushy tailed </w:t>
      </w:r>
      <w:proofErr w:type="spellStart"/>
      <w:r w:rsidRPr="00A96C79">
        <w:rPr>
          <w:rFonts w:ascii="Times New Roman" w:hAnsi="Times New Roman"/>
          <w:lang w:val="en-GB"/>
        </w:rPr>
        <w:t>woodrat</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Neotoma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cinerea</w:t>
      </w:r>
      <w:proofErr w:type="spellEnd"/>
      <w:r w:rsidRPr="00A96C79">
        <w:rPr>
          <w:rFonts w:ascii="Times New Roman" w:hAnsi="Times New Roman"/>
          <w:lang w:val="en-GB"/>
        </w:rPr>
        <w:t xml:space="preserve">) and the </w:t>
      </w:r>
      <w:proofErr w:type="spellStart"/>
      <w:r w:rsidRPr="00A96C79">
        <w:rPr>
          <w:rFonts w:ascii="Times New Roman" w:hAnsi="Times New Roman"/>
          <w:lang w:val="en-GB"/>
        </w:rPr>
        <w:t>pinyon</w:t>
      </w:r>
      <w:proofErr w:type="spellEnd"/>
      <w:r w:rsidRPr="00A96C79">
        <w:rPr>
          <w:rFonts w:ascii="Times New Roman" w:hAnsi="Times New Roman"/>
          <w:lang w:val="en-GB"/>
        </w:rPr>
        <w:t xml:space="preserve"> mouse (</w:t>
      </w:r>
      <w:proofErr w:type="spellStart"/>
      <w:r w:rsidRPr="00A96C79">
        <w:rPr>
          <w:rFonts w:ascii="Times New Roman" w:hAnsi="Times New Roman"/>
          <w:i/>
          <w:lang w:val="en-GB"/>
        </w:rPr>
        <w:t>Peromyscus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truei</w:t>
      </w:r>
      <w:proofErr w:type="spellEnd"/>
      <w:r w:rsidRPr="00A96C79">
        <w:rPr>
          <w:rFonts w:ascii="Times New Roman" w:hAnsi="Times New Roman"/>
          <w:lang w:val="en-GB"/>
        </w:rPr>
        <w:t xml:space="preserve">) showed substantial changes in elevational ranges in </w:t>
      </w:r>
      <w:r>
        <w:rPr>
          <w:rFonts w:ascii="Times New Roman" w:hAnsi="Times New Roman"/>
          <w:lang w:val="en-GB"/>
        </w:rPr>
        <w:t xml:space="preserve">the northern </w:t>
      </w:r>
      <w:r w:rsidRPr="00A96C79">
        <w:rPr>
          <w:rFonts w:ascii="Times New Roman" w:hAnsi="Times New Roman"/>
          <w:lang w:val="en-GB"/>
        </w:rPr>
        <w:t xml:space="preserve">and </w:t>
      </w:r>
      <w:r>
        <w:rPr>
          <w:rFonts w:ascii="Times New Roman" w:hAnsi="Times New Roman"/>
          <w:lang w:val="en-GB"/>
        </w:rPr>
        <w:t>central</w:t>
      </w:r>
      <w:ins w:id="333" w:author="mv sciences" w:date="2014-07-22T16:50:00Z">
        <w:r w:rsidR="00600A39">
          <w:rPr>
            <w:rFonts w:ascii="Times New Roman" w:hAnsi="Times New Roman"/>
            <w:lang w:val="en-GB"/>
          </w:rPr>
          <w:t xml:space="preserve"> regions</w:t>
        </w:r>
      </w:ins>
      <w:r>
        <w:rPr>
          <w:rFonts w:ascii="Times New Roman" w:hAnsi="Times New Roman"/>
          <w:lang w:val="en-GB"/>
        </w:rPr>
        <w:t xml:space="preserve"> but not </w:t>
      </w:r>
      <w:ins w:id="334" w:author="mv sciences" w:date="2014-07-22T16:51:00Z">
        <w:r w:rsidR="00600A39">
          <w:rPr>
            <w:rFonts w:ascii="Times New Roman" w:hAnsi="Times New Roman"/>
            <w:lang w:val="en-GB"/>
          </w:rPr>
          <w:t xml:space="preserve">in </w:t>
        </w:r>
      </w:ins>
      <w:r>
        <w:rPr>
          <w:rFonts w:ascii="Times New Roman" w:hAnsi="Times New Roman"/>
          <w:lang w:val="en-GB"/>
        </w:rPr>
        <w:t>the southern Sierra Nevada,</w:t>
      </w:r>
      <w:r w:rsidRPr="00A96C79">
        <w:rPr>
          <w:rFonts w:ascii="Times New Roman" w:hAnsi="Times New Roman"/>
          <w:lang w:val="en-GB"/>
        </w:rPr>
        <w:t xml:space="preserve"> </w:t>
      </w:r>
      <w:r>
        <w:rPr>
          <w:rFonts w:ascii="Times New Roman" w:hAnsi="Times New Roman"/>
          <w:lang w:val="en-GB"/>
        </w:rPr>
        <w:lastRenderedPageBreak/>
        <w:t>while</w:t>
      </w:r>
      <w:r w:rsidRPr="00A96C79">
        <w:rPr>
          <w:rFonts w:ascii="Times New Roman" w:hAnsi="Times New Roman"/>
          <w:lang w:val="en-GB"/>
        </w:rPr>
        <w:t xml:space="preserve"> the western </w:t>
      </w:r>
      <w:proofErr w:type="spellStart"/>
      <w:r w:rsidRPr="00A96C79">
        <w:rPr>
          <w:rFonts w:ascii="Times New Roman" w:hAnsi="Times New Roman"/>
          <w:lang w:val="en-GB"/>
        </w:rPr>
        <w:t>gray</w:t>
      </w:r>
      <w:proofErr w:type="spellEnd"/>
      <w:r w:rsidRPr="00A96C79">
        <w:rPr>
          <w:rFonts w:ascii="Times New Roman" w:hAnsi="Times New Roman"/>
          <w:lang w:val="en-GB"/>
        </w:rPr>
        <w:t xml:space="preserve"> squirrel (</w:t>
      </w:r>
      <w:proofErr w:type="spellStart"/>
      <w:r w:rsidRPr="00A96C79">
        <w:rPr>
          <w:rFonts w:ascii="Times New Roman" w:hAnsi="Times New Roman"/>
          <w:i/>
          <w:lang w:val="en-GB"/>
        </w:rPr>
        <w:t>Sciurus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griseus</w:t>
      </w:r>
      <w:proofErr w:type="spellEnd"/>
      <w:r w:rsidRPr="00A96C79">
        <w:rPr>
          <w:rFonts w:ascii="Times New Roman" w:hAnsi="Times New Roman"/>
          <w:lang w:val="en-GB"/>
        </w:rPr>
        <w:t xml:space="preserve">) contracted strongly in </w:t>
      </w:r>
      <w:r>
        <w:rPr>
          <w:rFonts w:ascii="Times New Roman" w:hAnsi="Times New Roman"/>
          <w:lang w:val="en-GB"/>
        </w:rPr>
        <w:t xml:space="preserve">the south and </w:t>
      </w:r>
      <w:r w:rsidRPr="00A96C79">
        <w:rPr>
          <w:rFonts w:ascii="Times New Roman" w:hAnsi="Times New Roman"/>
          <w:lang w:val="en-GB"/>
        </w:rPr>
        <w:t xml:space="preserve">marginally in </w:t>
      </w:r>
      <w:r>
        <w:rPr>
          <w:rFonts w:ascii="Times New Roman" w:hAnsi="Times New Roman"/>
          <w:lang w:val="en-GB"/>
        </w:rPr>
        <w:t>the central</w:t>
      </w:r>
      <w:r w:rsidRPr="00A96C79">
        <w:rPr>
          <w:rFonts w:ascii="Times New Roman" w:hAnsi="Times New Roman"/>
          <w:lang w:val="en-GB"/>
        </w:rPr>
        <w:t xml:space="preserve"> </w:t>
      </w:r>
      <w:r>
        <w:rPr>
          <w:rFonts w:ascii="Times New Roman" w:hAnsi="Times New Roman"/>
          <w:lang w:val="en-GB"/>
        </w:rPr>
        <w:t xml:space="preserve">Sierra Nevada, </w:t>
      </w:r>
      <w:r w:rsidRPr="00A96C79">
        <w:rPr>
          <w:rFonts w:ascii="Times New Roman" w:hAnsi="Times New Roman"/>
          <w:lang w:val="en-GB"/>
        </w:rPr>
        <w:t xml:space="preserve">but expanded its range in </w:t>
      </w:r>
      <w:r>
        <w:rPr>
          <w:rFonts w:ascii="Times New Roman" w:hAnsi="Times New Roman"/>
          <w:lang w:val="en-GB"/>
        </w:rPr>
        <w:t>the north</w:t>
      </w:r>
      <w:r w:rsidRPr="00A96C79">
        <w:rPr>
          <w:rFonts w:ascii="Times New Roman" w:hAnsi="Times New Roman"/>
          <w:lang w:val="en-GB"/>
        </w:rPr>
        <w:t>.</w:t>
      </w:r>
      <w:r>
        <w:rPr>
          <w:rFonts w:ascii="Times New Roman" w:hAnsi="Times New Roman"/>
          <w:lang w:val="en-GB"/>
        </w:rPr>
        <w:t xml:space="preserve"> </w:t>
      </w:r>
    </w:p>
    <w:p w14:paraId="47C4C317" w14:textId="77777777" w:rsidR="003C4437" w:rsidRDefault="003C4437" w:rsidP="003C4437">
      <w:pPr>
        <w:pStyle w:val="BodyA"/>
        <w:spacing w:line="480" w:lineRule="auto"/>
        <w:ind w:firstLine="720"/>
        <w:rPr>
          <w:rFonts w:ascii="Times New Roman" w:hAnsi="Times New Roman"/>
          <w:lang w:val="en-GB"/>
        </w:rPr>
      </w:pPr>
      <w:r>
        <w:rPr>
          <w:rFonts w:ascii="Times New Roman" w:hAnsi="Times New Roman"/>
        </w:rPr>
        <w:t xml:space="preserve">Nevertheless, some important </w:t>
      </w:r>
      <w:r w:rsidRPr="00F90ECB">
        <w:rPr>
          <w:rFonts w:ascii="Times New Roman" w:hAnsi="Times New Roman"/>
          <w:lang w:val="en-GB"/>
        </w:rPr>
        <w:t>differe</w:t>
      </w:r>
      <w:r>
        <w:rPr>
          <w:rFonts w:ascii="Times New Roman" w:hAnsi="Times New Roman"/>
          <w:lang w:val="en-GB"/>
        </w:rPr>
        <w:t>nces</w:t>
      </w:r>
      <w:r w:rsidRPr="00F90ECB">
        <w:rPr>
          <w:rFonts w:ascii="Times New Roman" w:hAnsi="Times New Roman"/>
          <w:lang w:val="en-GB"/>
        </w:rPr>
        <w:t xml:space="preserve"> in</w:t>
      </w:r>
      <w:r>
        <w:rPr>
          <w:rFonts w:ascii="Times New Roman" w:hAnsi="Times New Roman"/>
          <w:lang w:val="en-GB"/>
        </w:rPr>
        <w:t xml:space="preserve"> the</w:t>
      </w:r>
      <w:r w:rsidRPr="00F90ECB">
        <w:rPr>
          <w:rFonts w:ascii="Times New Roman" w:hAnsi="Times New Roman"/>
          <w:lang w:val="en-GB"/>
        </w:rPr>
        <w:t xml:space="preserve"> frequency and directionality </w:t>
      </w:r>
      <w:r>
        <w:rPr>
          <w:rFonts w:ascii="Times New Roman" w:hAnsi="Times New Roman"/>
          <w:lang w:val="en-GB"/>
        </w:rPr>
        <w:t xml:space="preserve">of shifts </w:t>
      </w:r>
      <w:r>
        <w:rPr>
          <w:rFonts w:ascii="Times New Roman" w:hAnsi="Times New Roman"/>
        </w:rPr>
        <w:t>emerged when examining high and low elevation species</w:t>
      </w:r>
      <w:r w:rsidRPr="004F2E8B">
        <w:rPr>
          <w:rFonts w:ascii="Times New Roman" w:hAnsi="Times New Roman"/>
        </w:rPr>
        <w:t xml:space="preserve"> </w:t>
      </w:r>
      <w:r>
        <w:rPr>
          <w:rFonts w:ascii="Times New Roman" w:hAnsi="Times New Roman"/>
        </w:rPr>
        <w:t>that did shift their ranges.</w:t>
      </w:r>
      <w:r>
        <w:rPr>
          <w:rFonts w:ascii="Times New Roman" w:hAnsi="Times New Roman"/>
          <w:lang w:val="en-GB"/>
        </w:rPr>
        <w:t xml:space="preserve"> </w:t>
      </w:r>
      <w:r w:rsidRPr="00A96C79">
        <w:rPr>
          <w:rFonts w:ascii="Times New Roman" w:hAnsi="Times New Roman"/>
          <w:lang w:val="en-GB"/>
        </w:rPr>
        <w:t xml:space="preserve">Species’ elevational limits were more than twice </w:t>
      </w:r>
      <w:r w:rsidRPr="00F90ECB">
        <w:rPr>
          <w:rFonts w:ascii="Times New Roman" w:hAnsi="Times New Roman"/>
          <w:lang w:val="en-GB"/>
        </w:rPr>
        <w:t xml:space="preserve">as likely to move upslope (69.2%) as downslope (31.8%; one-sided binomial test, </w:t>
      </w:r>
      <w:r w:rsidRPr="001E7611">
        <w:rPr>
          <w:rFonts w:ascii="Times New Roman" w:hAnsi="Times New Roman"/>
          <w:i/>
          <w:lang w:val="en-GB"/>
        </w:rPr>
        <w:t xml:space="preserve">n </w:t>
      </w:r>
      <w:r w:rsidRPr="001E7611">
        <w:rPr>
          <w:rFonts w:ascii="Times New Roman" w:hAnsi="Times New Roman"/>
          <w:lang w:val="en-GB"/>
        </w:rPr>
        <w:t>= 52</w:t>
      </w:r>
      <w:r>
        <w:rPr>
          <w:rFonts w:ascii="Times New Roman" w:hAnsi="Times New Roman"/>
          <w:lang w:val="en-GB"/>
        </w:rPr>
        <w:t xml:space="preserve"> species’ limits</w:t>
      </w:r>
      <w:r w:rsidRPr="00F90ECB">
        <w:rPr>
          <w:rFonts w:ascii="Times New Roman" w:hAnsi="Times New Roman"/>
          <w:lang w:val="en-GB"/>
        </w:rPr>
        <w:t xml:space="preserve">, </w:t>
      </w:r>
      <w:r w:rsidRPr="00F90ECB">
        <w:rPr>
          <w:rFonts w:ascii="Times New Roman" w:hAnsi="Times New Roman"/>
          <w:i/>
          <w:lang w:val="en-GB"/>
        </w:rPr>
        <w:t xml:space="preserve">p </w:t>
      </w:r>
      <w:r w:rsidRPr="00F90ECB">
        <w:rPr>
          <w:rFonts w:ascii="Times New Roman" w:hAnsi="Times New Roman"/>
          <w:lang w:val="en-GB"/>
        </w:rPr>
        <w:t>= 0.004; Fig. 3, Supplementary Table S3). High elevation species</w:t>
      </w:r>
      <w:r w:rsidRPr="00A96C79">
        <w:rPr>
          <w:rFonts w:ascii="Times New Roman" w:hAnsi="Times New Roman"/>
          <w:lang w:val="en-GB"/>
        </w:rPr>
        <w:t xml:space="preserve"> were significantly more likely to contract their ranges than to expand them (79% contract, </w:t>
      </w:r>
      <w:r w:rsidRPr="001E7611">
        <w:rPr>
          <w:rFonts w:ascii="Times New Roman" w:hAnsi="Times New Roman"/>
          <w:i/>
          <w:lang w:val="en-GB"/>
        </w:rPr>
        <w:t xml:space="preserve">n </w:t>
      </w:r>
      <w:r w:rsidRPr="001E7611">
        <w:rPr>
          <w:rFonts w:ascii="Times New Roman" w:hAnsi="Times New Roman"/>
          <w:lang w:val="en-GB"/>
        </w:rPr>
        <w:t>= 29</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xml:space="preserve">= 0.001), whereas, contrary to our expectation, low elevation species contracted their limits as often as they expanded them (50% contract,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22</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0.584). These patterns emerged because there were significantly more upslope than downslope shifts of the lower limit of high elevation species (</w:t>
      </w:r>
      <w:r w:rsidRPr="00A96C79">
        <w:rPr>
          <w:rFonts w:ascii="Times New Roman" w:hAnsi="Times New Roman"/>
          <w:i/>
          <w:lang w:val="en-GB"/>
        </w:rPr>
        <w:t xml:space="preserve">n = </w:t>
      </w:r>
      <w:r w:rsidRPr="001E7611">
        <w:rPr>
          <w:rFonts w:ascii="Times New Roman" w:hAnsi="Times New Roman"/>
          <w:lang w:val="en-GB"/>
        </w:rPr>
        <w:t>21</w:t>
      </w:r>
      <w:r>
        <w:rPr>
          <w:rFonts w:ascii="Times New Roman" w:hAnsi="Times New Roman"/>
          <w:lang w:val="en-GB"/>
        </w:rPr>
        <w:t xml:space="preserve"> lower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&lt; 0.001), whereas shifts in the upper limit of low elevation species were heterogeneous with nearly as many downslope shifts as upslope shifts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17</w:t>
      </w:r>
      <w:r>
        <w:rPr>
          <w:rFonts w:ascii="Times New Roman" w:hAnsi="Times New Roman"/>
          <w:lang w:val="en-GB"/>
        </w:rPr>
        <w:t xml:space="preserve"> upper limits</w:t>
      </w:r>
      <w:r w:rsidRPr="00A96C79">
        <w:rPr>
          <w:rFonts w:ascii="Times New Roman" w:hAnsi="Times New Roman"/>
          <w:lang w:val="en-GB"/>
        </w:rPr>
        <w:t xml:space="preserve">, </w:t>
      </w:r>
      <w:r w:rsidRPr="00A96C79">
        <w:rPr>
          <w:rFonts w:ascii="Times New Roman" w:hAnsi="Times New Roman"/>
          <w:i/>
          <w:lang w:val="en-GB"/>
        </w:rPr>
        <w:t>p</w:t>
      </w:r>
      <w:r w:rsidRPr="00A96C79">
        <w:rPr>
          <w:rFonts w:ascii="Times New Roman" w:hAnsi="Times New Roman"/>
          <w:lang w:val="en-GB"/>
        </w:rPr>
        <w:t xml:space="preserve"> = 0.315). </w:t>
      </w:r>
    </w:p>
    <w:p w14:paraId="37354770" w14:textId="030BAA3D" w:rsidR="00331734" w:rsidRPr="00331734" w:rsidRDefault="00331734" w:rsidP="00331734">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Range shifts in relation to climate</w:t>
      </w:r>
    </w:p>
    <w:p w14:paraId="6BBAA965" w14:textId="49B957F1" w:rsidR="003C4437" w:rsidRPr="00A96C79" w:rsidRDefault="002C0D0E" w:rsidP="003C4437">
      <w:pPr>
        <w:spacing w:line="480" w:lineRule="auto"/>
        <w:rPr>
          <w:rFonts w:ascii="Times New Roman" w:hAnsi="Times New Roman"/>
          <w:lang w:val="en-GB"/>
        </w:rPr>
      </w:pPr>
      <w:r>
        <w:rPr>
          <w:rFonts w:ascii="Times New Roman" w:hAnsi="Times New Roman"/>
          <w:lang w:val="en-GB"/>
        </w:rPr>
        <w:tab/>
      </w:r>
      <w:r w:rsidR="003C4437" w:rsidRPr="00A96C79">
        <w:rPr>
          <w:rFonts w:ascii="Times New Roman" w:hAnsi="Times New Roman"/>
          <w:lang w:val="en-GB"/>
        </w:rPr>
        <w:t xml:space="preserve">Nearest climatic </w:t>
      </w:r>
      <w:r w:rsidR="003C4437" w:rsidRPr="00776F10">
        <w:rPr>
          <w:rFonts w:ascii="Times New Roman" w:hAnsi="Times New Roman"/>
          <w:lang w:val="en-GB"/>
        </w:rPr>
        <w:t>neighbour</w:t>
      </w:r>
      <w:r w:rsidR="003C4437" w:rsidRPr="00A96C79">
        <w:rPr>
          <w:rFonts w:ascii="Times New Roman" w:hAnsi="Times New Roman"/>
          <w:lang w:val="en-GB"/>
        </w:rPr>
        <w:t xml:space="preserve"> analyses revealed that both upslope and downslope shifts were predicted by temperature change at </w:t>
      </w:r>
      <w:r w:rsidR="003C4437" w:rsidRPr="00F90ECB">
        <w:rPr>
          <w:rFonts w:ascii="Times New Roman" w:hAnsi="Times New Roman"/>
          <w:lang w:val="en-GB"/>
        </w:rPr>
        <w:t>range limits (Fig. 1c). For low elevation species, a simple overall warming model (i.e., all upwards</w:t>
      </w:r>
      <w:r w:rsidR="003C4437" w:rsidRPr="00A96C79">
        <w:rPr>
          <w:rFonts w:ascii="Times New Roman" w:hAnsi="Times New Roman"/>
          <w:lang w:val="en-GB"/>
        </w:rPr>
        <w:t xml:space="preserve"> shifts) was the best predictor, but this model, as well as each of the climate</w:t>
      </w:r>
      <w:r w:rsidR="003C4437">
        <w:rPr>
          <w:rFonts w:ascii="Times New Roman" w:hAnsi="Times New Roman"/>
          <w:lang w:val="en-GB"/>
        </w:rPr>
        <w:t>-</w:t>
      </w:r>
      <w:r w:rsidR="003C4437" w:rsidRPr="00A96C79">
        <w:rPr>
          <w:rFonts w:ascii="Times New Roman" w:hAnsi="Times New Roman"/>
          <w:lang w:val="en-GB"/>
        </w:rPr>
        <w:t>based predictions, was not significantly better than random (Fig. 4). For high elevation species, change in minimum annual temperature was the best predictor of the direction of range limit shifts, and explained 74.1% of range limit shifts observed. However, change in minimum temperature was only a slight improvement over an overall warming model (72.4% of shifts), local mean annual temperature change (69.2% of shifts), and local maximum annual temperature (72.0% of shifts)</w:t>
      </w:r>
      <w:r w:rsidR="003C4437">
        <w:rPr>
          <w:rFonts w:ascii="Times New Roman" w:hAnsi="Times New Roman"/>
          <w:lang w:val="en-GB"/>
        </w:rPr>
        <w:t>.</w:t>
      </w:r>
      <w:r w:rsidR="003C4437" w:rsidRPr="00A96C79">
        <w:rPr>
          <w:rFonts w:ascii="Times New Roman" w:hAnsi="Times New Roman"/>
          <w:lang w:val="en-GB"/>
        </w:rPr>
        <w:t xml:space="preserve"> </w:t>
      </w:r>
      <w:r w:rsidR="003C4437">
        <w:rPr>
          <w:rFonts w:ascii="Times New Roman" w:hAnsi="Times New Roman"/>
          <w:color w:val="000000" w:themeColor="text1"/>
          <w:lang w:val="en-GB"/>
        </w:rPr>
        <w:t>P</w:t>
      </w:r>
      <w:r w:rsidR="003C4437" w:rsidRPr="00A96C79">
        <w:rPr>
          <w:rFonts w:ascii="Times New Roman" w:hAnsi="Times New Roman"/>
          <w:color w:val="000000" w:themeColor="text1"/>
          <w:lang w:val="en-GB"/>
        </w:rPr>
        <w:t>r</w:t>
      </w:r>
      <w:r w:rsidR="003C4437" w:rsidRPr="00A96C79">
        <w:rPr>
          <w:rFonts w:ascii="Times New Roman" w:hAnsi="Times New Roman"/>
          <w:lang w:val="en-GB"/>
        </w:rPr>
        <w:t xml:space="preserve">edictions from </w:t>
      </w:r>
      <w:del w:id="335" w:author="Karen Rowe" w:date="2014-07-07T14:53:00Z">
        <w:r w:rsidR="003C4437" w:rsidRPr="00A96C79" w:rsidDel="00CC0115">
          <w:rPr>
            <w:rFonts w:ascii="Times New Roman" w:hAnsi="Times New Roman"/>
            <w:lang w:val="en-GB"/>
          </w:rPr>
          <w:delText xml:space="preserve">all </w:delText>
        </w:r>
      </w:del>
      <w:ins w:id="336" w:author="Karen Rowe" w:date="2014-07-07T14:53:00Z">
        <w:r w:rsidR="00CC0115">
          <w:rPr>
            <w:rFonts w:ascii="Times New Roman" w:hAnsi="Times New Roman"/>
            <w:lang w:val="en-GB"/>
          </w:rPr>
          <w:t>the</w:t>
        </w:r>
        <w:r w:rsidR="00CC0115" w:rsidRPr="00A96C79">
          <w:rPr>
            <w:rFonts w:ascii="Times New Roman" w:hAnsi="Times New Roman"/>
            <w:lang w:val="en-GB"/>
          </w:rPr>
          <w:t xml:space="preserve"> </w:t>
        </w:r>
      </w:ins>
      <w:r w:rsidR="003C4437" w:rsidRPr="00A96C79">
        <w:rPr>
          <w:rFonts w:ascii="Times New Roman" w:hAnsi="Times New Roman"/>
          <w:lang w:val="en-GB"/>
        </w:rPr>
        <w:t xml:space="preserve">four temperature variables </w:t>
      </w:r>
      <w:r w:rsidR="003C4437">
        <w:rPr>
          <w:rFonts w:ascii="Times New Roman" w:hAnsi="Times New Roman"/>
          <w:lang w:val="en-GB"/>
        </w:rPr>
        <w:t xml:space="preserve">were </w:t>
      </w:r>
      <w:r w:rsidR="003C4437" w:rsidRPr="00A96C79">
        <w:rPr>
          <w:rFonts w:ascii="Times New Roman" w:hAnsi="Times New Roman"/>
          <w:lang w:val="en-GB"/>
        </w:rPr>
        <w:t xml:space="preserve">significantly </w:t>
      </w:r>
      <w:del w:id="337" w:author="mv sciences" w:date="2014-07-22T16:53:00Z">
        <w:r w:rsidR="003C4437" w:rsidDel="00A20715">
          <w:rPr>
            <w:rFonts w:ascii="Times New Roman" w:hAnsi="Times New Roman"/>
            <w:lang w:val="en-GB"/>
          </w:rPr>
          <w:delText>different</w:delText>
        </w:r>
        <w:r w:rsidR="003C4437" w:rsidRPr="00A96C79" w:rsidDel="00A20715">
          <w:rPr>
            <w:rFonts w:ascii="Times New Roman" w:hAnsi="Times New Roman"/>
            <w:lang w:val="en-GB"/>
          </w:rPr>
          <w:delText xml:space="preserve"> </w:delText>
        </w:r>
      </w:del>
      <w:ins w:id="338" w:author="mv sciences" w:date="2014-07-22T16:53:00Z">
        <w:r w:rsidR="00A20715">
          <w:rPr>
            <w:rFonts w:ascii="Times New Roman" w:hAnsi="Times New Roman"/>
            <w:lang w:val="en-GB"/>
          </w:rPr>
          <w:t>better</w:t>
        </w:r>
        <w:r w:rsidR="00A20715" w:rsidRPr="00A96C79">
          <w:rPr>
            <w:rFonts w:ascii="Times New Roman" w:hAnsi="Times New Roman"/>
            <w:lang w:val="en-GB"/>
          </w:rPr>
          <w:t xml:space="preserve"> </w:t>
        </w:r>
      </w:ins>
      <w:del w:id="339" w:author="mv sciences" w:date="2014-07-22T16:53:00Z">
        <w:r w:rsidR="003C4437" w:rsidRPr="00A96C79" w:rsidDel="00A20715">
          <w:rPr>
            <w:rFonts w:ascii="Times New Roman" w:hAnsi="Times New Roman"/>
            <w:lang w:val="en-GB"/>
          </w:rPr>
          <w:delText xml:space="preserve">from </w:delText>
        </w:r>
      </w:del>
      <w:ins w:id="340" w:author="mv sciences" w:date="2014-07-22T16:53:00Z">
        <w:r w:rsidR="00A20715">
          <w:rPr>
            <w:rFonts w:ascii="Times New Roman" w:hAnsi="Times New Roman"/>
            <w:lang w:val="en-GB"/>
          </w:rPr>
          <w:t xml:space="preserve">than </w:t>
        </w:r>
      </w:ins>
      <w:r w:rsidR="003C4437" w:rsidRPr="00A96C79">
        <w:rPr>
          <w:rFonts w:ascii="Times New Roman" w:hAnsi="Times New Roman"/>
          <w:lang w:val="en-GB"/>
        </w:rPr>
        <w:t>random (</w:t>
      </w:r>
      <w:r w:rsidR="003C4437">
        <w:rPr>
          <w:rFonts w:ascii="Times New Roman" w:hAnsi="Times New Roman"/>
          <w:lang w:val="en-GB"/>
        </w:rPr>
        <w:t xml:space="preserve">Fig. 4, </w:t>
      </w:r>
      <w:r w:rsidR="003C4437" w:rsidRPr="00A96C79">
        <w:rPr>
          <w:rFonts w:ascii="Times New Roman" w:hAnsi="Times New Roman"/>
          <w:i/>
          <w:lang w:val="en-GB"/>
        </w:rPr>
        <w:t xml:space="preserve">p </w:t>
      </w:r>
      <w:r w:rsidR="003C4437" w:rsidRPr="00A96C79">
        <w:rPr>
          <w:rFonts w:ascii="Times New Roman" w:hAnsi="Times New Roman"/>
          <w:lang w:val="en-GB"/>
        </w:rPr>
        <w:t xml:space="preserve">&lt; 0.05). Mean annual </w:t>
      </w:r>
      <w:r w:rsidR="003C4437" w:rsidRPr="00A96C79">
        <w:rPr>
          <w:rFonts w:ascii="Times New Roman" w:hAnsi="Times New Roman"/>
          <w:lang w:val="en-GB"/>
        </w:rPr>
        <w:lastRenderedPageBreak/>
        <w:t>precipitation (40% of shifts) explained fewer shifts than random, although not significantly less (</w:t>
      </w:r>
      <w:r w:rsidR="003C4437" w:rsidRPr="00A96C79">
        <w:rPr>
          <w:rFonts w:ascii="Times New Roman" w:hAnsi="Times New Roman"/>
          <w:i/>
          <w:lang w:val="en-GB"/>
        </w:rPr>
        <w:t xml:space="preserve">p </w:t>
      </w:r>
      <w:r w:rsidR="003C4437" w:rsidRPr="00A96C79">
        <w:rPr>
          <w:rFonts w:ascii="Times New Roman" w:hAnsi="Times New Roman"/>
          <w:lang w:val="en-GB"/>
        </w:rPr>
        <w:t xml:space="preserve">= 0.21). </w:t>
      </w:r>
    </w:p>
    <w:p w14:paraId="73017888" w14:textId="567E10C2" w:rsidR="002C0D0E" w:rsidRDefault="003C4437" w:rsidP="002C0D0E">
      <w:pPr>
        <w:pStyle w:val="BodyA"/>
        <w:spacing w:line="480" w:lineRule="auto"/>
        <w:ind w:firstLine="720"/>
        <w:rPr>
          <w:rFonts w:ascii="Times New Roman" w:hAnsi="Times New Roman"/>
          <w:lang w:val="en-GB"/>
        </w:rPr>
      </w:pPr>
      <w:r>
        <w:rPr>
          <w:rFonts w:ascii="Times New Roman" w:hAnsi="Times New Roman"/>
        </w:rPr>
        <w:t xml:space="preserve">Our </w:t>
      </w:r>
      <w:r>
        <w:rPr>
          <w:rFonts w:ascii="Times New Roman" w:hAnsi="Times New Roman"/>
          <w:lang w:val="en-GB"/>
        </w:rPr>
        <w:t>n</w:t>
      </w:r>
      <w:r w:rsidRPr="00A96C79">
        <w:rPr>
          <w:rFonts w:ascii="Times New Roman" w:hAnsi="Times New Roman"/>
          <w:lang w:val="en-GB"/>
        </w:rPr>
        <w:t xml:space="preserve">earest climatic </w:t>
      </w:r>
      <w:r w:rsidRPr="00776F10">
        <w:rPr>
          <w:rFonts w:ascii="Times New Roman" w:hAnsi="Times New Roman"/>
          <w:lang w:val="en-GB"/>
        </w:rPr>
        <w:t>neighbour</w:t>
      </w:r>
      <w:r>
        <w:rPr>
          <w:rFonts w:ascii="Times New Roman" w:hAnsi="Times New Roman"/>
          <w:lang w:val="en-GB"/>
        </w:rPr>
        <w:t xml:space="preserve"> analysi</w:t>
      </w:r>
      <w:r w:rsidRPr="00A96C79">
        <w:rPr>
          <w:rFonts w:ascii="Times New Roman" w:hAnsi="Times New Roman"/>
          <w:lang w:val="en-GB"/>
        </w:rPr>
        <w:t>s</w:t>
      </w:r>
      <w:r w:rsidRPr="0003720B">
        <w:rPr>
          <w:rFonts w:ascii="Times New Roman" w:hAnsi="Times New Roman"/>
        </w:rPr>
        <w:t xml:space="preserve"> also identified climatic conditions that are </w:t>
      </w:r>
      <w:r>
        <w:rPr>
          <w:rFonts w:ascii="Times New Roman" w:hAnsi="Times New Roman"/>
        </w:rPr>
        <w:t xml:space="preserve">disappearing from the landscape (i.e., a reduction of their historical </w:t>
      </w:r>
      <w:r w:rsidRPr="0003720B">
        <w:rPr>
          <w:rFonts w:ascii="Times New Roman" w:hAnsi="Times New Roman"/>
        </w:rPr>
        <w:t xml:space="preserve">geographic representation </w:t>
      </w:r>
      <w:r>
        <w:rPr>
          <w:rFonts w:ascii="Times New Roman" w:hAnsi="Times New Roman"/>
        </w:rPr>
        <w:t xml:space="preserve">to less than half </w:t>
      </w:r>
      <w:r w:rsidRPr="0003720B">
        <w:rPr>
          <w:rFonts w:ascii="Times New Roman" w:hAnsi="Times New Roman"/>
        </w:rPr>
        <w:t>in the modern era</w:t>
      </w:r>
      <w:r w:rsidRPr="00A96C79">
        <w:rPr>
          <w:rFonts w:ascii="Times New Roman" w:hAnsi="Times New Roman"/>
          <w:lang w:val="en-GB"/>
        </w:rPr>
        <w:t>)</w:t>
      </w:r>
      <w:r w:rsidRPr="0003720B">
        <w:rPr>
          <w:rFonts w:ascii="Times New Roman" w:hAnsi="Times New Roman"/>
        </w:rPr>
        <w:t xml:space="preserve">. </w:t>
      </w:r>
      <w:r>
        <w:rPr>
          <w:rFonts w:ascii="Times New Roman" w:hAnsi="Times New Roman"/>
        </w:rPr>
        <w:t xml:space="preserve">Twenty-one of the </w:t>
      </w:r>
      <w:ins w:id="341" w:author="mv sciences" w:date="2014-07-22T11:44:00Z">
        <w:r w:rsidR="00A6380A">
          <w:rPr>
            <w:rFonts w:ascii="Times New Roman" w:hAnsi="Times New Roman"/>
          </w:rPr>
          <w:t xml:space="preserve">134 </w:t>
        </w:r>
      </w:ins>
      <w:r>
        <w:rPr>
          <w:rFonts w:ascii="Times New Roman" w:hAnsi="Times New Roman"/>
        </w:rPr>
        <w:t>historical sites in our study</w:t>
      </w:r>
      <w:ins w:id="342" w:author="mv sciences" w:date="2014-07-22T11:44:00Z">
        <w:r w:rsidR="00A6380A">
          <w:rPr>
            <w:rFonts w:ascii="Times New Roman" w:hAnsi="Times New Roman"/>
          </w:rPr>
          <w:t xml:space="preserve"> (15.7%)</w:t>
        </w:r>
      </w:ins>
      <w:r>
        <w:rPr>
          <w:rFonts w:ascii="Times New Roman" w:hAnsi="Times New Roman"/>
        </w:rPr>
        <w:t xml:space="preserve"> had climatic conditions </w:t>
      </w:r>
      <w:r>
        <w:rPr>
          <w:rFonts w:ascii="Times New Roman" w:hAnsi="Times New Roman"/>
          <w:lang w:val="en-GB"/>
        </w:rPr>
        <w:t xml:space="preserve">that fit this definition of disappearing climates for at least one climate variable. </w:t>
      </w:r>
      <w:r w:rsidRPr="00A96C79">
        <w:rPr>
          <w:rFonts w:ascii="Times New Roman" w:hAnsi="Times New Roman"/>
          <w:lang w:val="en-GB"/>
        </w:rPr>
        <w:t xml:space="preserve">Minimum annual temperature showed the most </w:t>
      </w:r>
      <w:r>
        <w:rPr>
          <w:rFonts w:ascii="Times New Roman" w:hAnsi="Times New Roman"/>
          <w:lang w:val="en-GB"/>
        </w:rPr>
        <w:t>substantial</w:t>
      </w:r>
      <w:r w:rsidRPr="00A96C79">
        <w:rPr>
          <w:rFonts w:ascii="Times New Roman" w:hAnsi="Times New Roman"/>
          <w:lang w:val="en-GB"/>
        </w:rPr>
        <w:t xml:space="preserve"> effect with values </w:t>
      </w:r>
      <w:r>
        <w:rPr>
          <w:rFonts w:ascii="Times New Roman" w:hAnsi="Times New Roman"/>
          <w:lang w:val="en-GB"/>
        </w:rPr>
        <w:t>at</w:t>
      </w:r>
      <w:r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r>
        <w:rPr>
          <w:rFonts w:ascii="Times New Roman" w:hAnsi="Times New Roman"/>
          <w:lang w:val="en-GB"/>
        </w:rPr>
        <w:t>decline</w:t>
      </w:r>
      <w:r w:rsidRPr="00A96C79">
        <w:rPr>
          <w:rFonts w:ascii="Times New Roman" w:hAnsi="Times New Roman"/>
          <w:lang w:val="en-GB"/>
        </w:rPr>
        <w:t xml:space="preserve"> as dramatically across the landscape. </w:t>
      </w:r>
    </w:p>
    <w:p w14:paraId="66E156F7" w14:textId="77777777" w:rsidR="003C4437" w:rsidRDefault="003C4437" w:rsidP="003C4437">
      <w:pPr>
        <w:pStyle w:val="BodyA"/>
        <w:spacing w:line="480" w:lineRule="auto"/>
        <w:rPr>
          <w:rFonts w:ascii="Times New Roman" w:hAnsi="Times New Roman"/>
          <w:lang w:val="en-GB"/>
        </w:rPr>
      </w:pPr>
    </w:p>
    <w:p w14:paraId="261FC7C8" w14:textId="00C381FF" w:rsidR="003C4437"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Discussion</w:t>
      </w:r>
    </w:p>
    <w:p w14:paraId="4B41EA6B" w14:textId="14875F9D"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r>
      <w:r w:rsidRPr="002C0D0E">
        <w:rPr>
          <w:rFonts w:ascii="Times New Roman" w:hAnsi="Times New Roman"/>
        </w:rPr>
        <w:t>Our results from a multi-region, community-wide analysis of elevational transects across montane California suggested strong but locally heterogeneous impacts of recent climate change on the range limits of small mammals. No</w:t>
      </w:r>
      <w:ins w:id="343" w:author="mv sciences" w:date="2014-07-22T16:54:00Z">
        <w:r w:rsidR="00A20715">
          <w:rPr>
            <w:rFonts w:ascii="Times New Roman" w:hAnsi="Times New Roman"/>
          </w:rPr>
          <w:t>t o</w:t>
        </w:r>
      </w:ins>
      <w:r w:rsidRPr="002C0D0E">
        <w:rPr>
          <w:rFonts w:ascii="Times New Roman" w:hAnsi="Times New Roman"/>
        </w:rPr>
        <w:t>ne of the species shifted both their upper and lower limits in the same direction in all three regions (Fig. 2). There were, however, consistent</w:t>
      </w:r>
      <w:ins w:id="344" w:author="mv sciences" w:date="2014-07-22T11:45:00Z">
        <w:r w:rsidR="00A6380A">
          <w:rPr>
            <w:rFonts w:ascii="Times New Roman" w:hAnsi="Times New Roman"/>
          </w:rPr>
          <w:t xml:space="preserve"> and </w:t>
        </w:r>
      </w:ins>
      <w:ins w:id="345" w:author="mv sciences" w:date="2014-07-22T11:47:00Z">
        <w:r w:rsidR="00A6380A">
          <w:rPr>
            <w:rFonts w:ascii="Times New Roman" w:hAnsi="Times New Roman"/>
          </w:rPr>
          <w:t xml:space="preserve">climatically </w:t>
        </w:r>
      </w:ins>
      <w:ins w:id="346" w:author="mv sciences" w:date="2014-07-22T11:45:00Z">
        <w:r w:rsidR="00A6380A">
          <w:rPr>
            <w:rFonts w:ascii="Times New Roman" w:hAnsi="Times New Roman"/>
          </w:rPr>
          <w:t>predictable</w:t>
        </w:r>
      </w:ins>
      <w:r w:rsidRPr="002C0D0E">
        <w:rPr>
          <w:rFonts w:ascii="Times New Roman" w:hAnsi="Times New Roman"/>
        </w:rPr>
        <w:t xml:space="preserve"> upslope range contractions in high elevation species, while low elevation species exhibited heterogene</w:t>
      </w:r>
      <w:ins w:id="347" w:author="mv sciences" w:date="2014-07-22T11:45:00Z">
        <w:r w:rsidR="00A6380A">
          <w:rPr>
            <w:rFonts w:ascii="Times New Roman" w:hAnsi="Times New Roman"/>
          </w:rPr>
          <w:t xml:space="preserve">ous and </w:t>
        </w:r>
      </w:ins>
      <w:ins w:id="348" w:author="mv sciences" w:date="2014-07-22T11:47:00Z">
        <w:r w:rsidR="00A6380A">
          <w:rPr>
            <w:rFonts w:ascii="Times New Roman" w:hAnsi="Times New Roman"/>
          </w:rPr>
          <w:t xml:space="preserve">climatically </w:t>
        </w:r>
      </w:ins>
      <w:ins w:id="349" w:author="mv sciences" w:date="2014-07-22T11:45:00Z">
        <w:r w:rsidR="00A6380A">
          <w:rPr>
            <w:rFonts w:ascii="Times New Roman" w:hAnsi="Times New Roman"/>
          </w:rPr>
          <w:t>unpredictable</w:t>
        </w:r>
      </w:ins>
      <w:del w:id="350" w:author="mv sciences" w:date="2014-07-22T11:45:00Z">
        <w:r w:rsidRPr="002C0D0E" w:rsidDel="00A6380A">
          <w:rPr>
            <w:rFonts w:ascii="Times New Roman" w:hAnsi="Times New Roman"/>
          </w:rPr>
          <w:delText>ity</w:delText>
        </w:r>
      </w:del>
      <w:del w:id="351" w:author="mv sciences" w:date="2014-07-22T11:46:00Z">
        <w:r w:rsidRPr="002C0D0E" w:rsidDel="00A6380A">
          <w:rPr>
            <w:rFonts w:ascii="Times New Roman" w:hAnsi="Times New Roman"/>
          </w:rPr>
          <w:delText xml:space="preserve"> in the</w:delText>
        </w:r>
      </w:del>
      <w:r w:rsidRPr="002C0D0E">
        <w:rPr>
          <w:rFonts w:ascii="Times New Roman" w:hAnsi="Times New Roman"/>
        </w:rPr>
        <w:t xml:space="preserve"> directionality of range limit shifts. </w:t>
      </w:r>
      <w:r w:rsidRPr="002C0D0E">
        <w:rPr>
          <w:rStyle w:val="Emphasis"/>
          <w:rFonts w:ascii="Times New Roman" w:hAnsi="Times New Roman"/>
          <w:i w:val="0"/>
        </w:rPr>
        <w:t>High elevation species that showed consistent range reduction included Belding’s ground squirrel (</w:t>
      </w:r>
      <w:proofErr w:type="spellStart"/>
      <w:r w:rsidRPr="002C0D0E">
        <w:rPr>
          <w:rStyle w:val="Emphasis"/>
          <w:rFonts w:ascii="Times New Roman" w:hAnsi="Times New Roman"/>
        </w:rPr>
        <w:t>Urocitellus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beldingi</w:t>
      </w:r>
      <w:proofErr w:type="spellEnd"/>
      <w:r w:rsidRPr="002C0D0E">
        <w:rPr>
          <w:rStyle w:val="Emphasis"/>
          <w:rFonts w:ascii="Times New Roman" w:hAnsi="Times New Roman"/>
          <w:i w:val="0"/>
        </w:rPr>
        <w:t>), the alpine chipmunk (</w:t>
      </w:r>
      <w:proofErr w:type="spellStart"/>
      <w:r w:rsidRPr="002C0D0E">
        <w:rPr>
          <w:rStyle w:val="Emphasis"/>
          <w:rFonts w:ascii="Times New Roman" w:hAnsi="Times New Roman"/>
        </w:rPr>
        <w:t>Tamias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alpinus</w:t>
      </w:r>
      <w:proofErr w:type="spellEnd"/>
      <w:r w:rsidRPr="002C0D0E">
        <w:rPr>
          <w:rStyle w:val="Emphasis"/>
          <w:rFonts w:ascii="Times New Roman" w:hAnsi="Times New Roman"/>
          <w:i w:val="0"/>
        </w:rPr>
        <w:t>) that is endemic to central-southern montane California, the Pacific jumping mouse (</w:t>
      </w:r>
      <w:proofErr w:type="spellStart"/>
      <w:r w:rsidRPr="002C0D0E">
        <w:rPr>
          <w:rStyle w:val="Emphasis"/>
          <w:rFonts w:ascii="Times New Roman" w:hAnsi="Times New Roman"/>
        </w:rPr>
        <w:t>Zapus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princeps</w:t>
      </w:r>
      <w:proofErr w:type="spellEnd"/>
      <w:r w:rsidRPr="002C0D0E">
        <w:rPr>
          <w:rStyle w:val="Emphasis"/>
          <w:rFonts w:ascii="Times New Roman" w:hAnsi="Times New Roman"/>
          <w:i w:val="0"/>
        </w:rPr>
        <w:t>)</w:t>
      </w:r>
      <w:ins w:id="352" w:author="Karen Rowe" w:date="2014-07-07T14:54:00Z">
        <w:r w:rsidR="00CC0115">
          <w:rPr>
            <w:rStyle w:val="Emphasis"/>
            <w:rFonts w:ascii="Times New Roman" w:hAnsi="Times New Roman"/>
            <w:i w:val="0"/>
          </w:rPr>
          <w:t>,</w:t>
        </w:r>
      </w:ins>
      <w:r w:rsidRPr="002C0D0E">
        <w:rPr>
          <w:rStyle w:val="Emphasis"/>
          <w:rFonts w:ascii="Times New Roman" w:hAnsi="Times New Roman"/>
          <w:i w:val="0"/>
        </w:rPr>
        <w:t xml:space="preserve"> and the water shrew (</w:t>
      </w:r>
      <w:proofErr w:type="spellStart"/>
      <w:r w:rsidRPr="002C0D0E">
        <w:rPr>
          <w:rStyle w:val="Emphasis"/>
          <w:rFonts w:ascii="Times New Roman" w:hAnsi="Times New Roman"/>
        </w:rPr>
        <w:t>Sorex</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palutris</w:t>
      </w:r>
      <w:proofErr w:type="spellEnd"/>
      <w:r w:rsidRPr="002C0D0E">
        <w:rPr>
          <w:rStyle w:val="Emphasis"/>
          <w:rFonts w:ascii="Times New Roman" w:hAnsi="Times New Roman"/>
          <w:i w:val="0"/>
        </w:rPr>
        <w:t xml:space="preserve">). These observations have been confirmed in more extensive analyses of </w:t>
      </w:r>
      <w:r w:rsidRPr="002C0D0E">
        <w:rPr>
          <w:rStyle w:val="Emphasis"/>
          <w:rFonts w:ascii="Times New Roman" w:hAnsi="Times New Roman"/>
        </w:rPr>
        <w:t xml:space="preserve">U. </w:t>
      </w:r>
      <w:proofErr w:type="spellStart"/>
      <w:r w:rsidRPr="002C0D0E">
        <w:rPr>
          <w:rStyle w:val="Emphasis"/>
          <w:rFonts w:ascii="Times New Roman" w:hAnsi="Times New Roman"/>
        </w:rPr>
        <w:t>beldingi</w:t>
      </w:r>
      <w:proofErr w:type="spellEnd"/>
      <w:r w:rsidRPr="002C0D0E">
        <w:rPr>
          <w:rStyle w:val="Emphasis"/>
          <w:rFonts w:ascii="Times New Roman" w:hAnsi="Times New Roman"/>
          <w:i w:val="0"/>
        </w:rPr>
        <w:t xml:space="preserve"> and </w:t>
      </w:r>
      <w:r w:rsidRPr="002C0D0E">
        <w:rPr>
          <w:rStyle w:val="Emphasis"/>
          <w:rFonts w:ascii="Times New Roman" w:hAnsi="Times New Roman"/>
        </w:rPr>
        <w:t xml:space="preserve">T. </w:t>
      </w:r>
      <w:proofErr w:type="spellStart"/>
      <w:r w:rsidRPr="002C0D0E">
        <w:rPr>
          <w:rStyle w:val="Emphasis"/>
          <w:rFonts w:ascii="Times New Roman" w:hAnsi="Times New Roman"/>
        </w:rPr>
        <w:t>alpinus</w:t>
      </w:r>
      <w:proofErr w:type="spellEnd"/>
      <w:r>
        <w:rPr>
          <w:rStyle w:val="Emphasis"/>
          <w:rFonts w:ascii="Times New Roman" w:hAnsi="Times New Roman"/>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_Ref392248956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11</w:t>
      </w:r>
      <w:r w:rsidR="00555F6A">
        <w:rPr>
          <w:rStyle w:val="Emphasis"/>
          <w:rFonts w:ascii="Times New Roman" w:hAnsi="Times New Roman"/>
          <w:i w:val="0"/>
        </w:rPr>
        <w:fldChar w:fldCharType="end"/>
      </w:r>
      <w:del w:id="353" w:author="Karen Rowe" w:date="2014-07-07T12:06:00Z">
        <w:r w:rsidRPr="002C0D0E" w:rsidDel="00592904">
          <w:rPr>
            <w:rStyle w:val="Emphasis"/>
            <w:rFonts w:ascii="Times New Roman" w:hAnsi="Times New Roman"/>
            <w:i w:val="0"/>
          </w:rPr>
          <w:delText>,</w:delText>
        </w:r>
      </w:del>
      <w:ins w:id="354" w:author="Karen Rowe" w:date="2014-07-07T12:06:00Z">
        <w:r w:rsidR="00592904">
          <w:rPr>
            <w:rStyle w:val="Emphasis"/>
            <w:rFonts w:ascii="Times New Roman" w:hAnsi="Times New Roman"/>
            <w:i w:val="0"/>
          </w:rPr>
          <w:t>,</w:t>
        </w:r>
      </w:ins>
      <w:ins w:id="355" w:author="Karen Rowe" w:date="2014-07-07T12:07:00Z">
        <w:r w:rsidR="00592904">
          <w:rPr>
            <w:rStyle w:val="Emphasis"/>
            <w:rFonts w:ascii="Times New Roman" w:hAnsi="Times New Roman"/>
            <w:i w:val="0"/>
          </w:rPr>
          <w:fldChar w:fldCharType="begin"/>
        </w:r>
        <w:r w:rsidR="00592904">
          <w:rPr>
            <w:rStyle w:val="Emphasis"/>
            <w:rFonts w:ascii="Times New Roman" w:hAnsi="Times New Roman"/>
            <w:i w:val="0"/>
          </w:rPr>
          <w:instrText xml:space="preserve"> REF _Ref266354153 \n \h </w:instrText>
        </w:r>
      </w:ins>
      <w:r w:rsidR="00592904">
        <w:rPr>
          <w:rStyle w:val="Emphasis"/>
          <w:rFonts w:ascii="Times New Roman" w:hAnsi="Times New Roman"/>
          <w:i w:val="0"/>
        </w:rPr>
      </w:r>
      <w:r w:rsidR="00592904">
        <w:rPr>
          <w:rStyle w:val="Emphasis"/>
          <w:rFonts w:ascii="Times New Roman" w:hAnsi="Times New Roman"/>
          <w:i w:val="0"/>
        </w:rPr>
        <w:fldChar w:fldCharType="separate"/>
      </w:r>
      <w:ins w:id="356" w:author="Karen Rowe" w:date="2014-07-23T15:56:00Z">
        <w:r w:rsidR="00EB4D45">
          <w:rPr>
            <w:rStyle w:val="Emphasis"/>
            <w:rFonts w:ascii="Times New Roman" w:hAnsi="Times New Roman"/>
            <w:i w:val="0"/>
          </w:rPr>
          <w:t>46</w:t>
        </w:r>
      </w:ins>
      <w:ins w:id="357" w:author="Karen Rowe" w:date="2014-07-07T12:07:00Z">
        <w:r w:rsidR="00592904">
          <w:rPr>
            <w:rStyle w:val="Emphasis"/>
            <w:rFonts w:ascii="Times New Roman" w:hAnsi="Times New Roman"/>
            <w:i w:val="0"/>
          </w:rPr>
          <w:fldChar w:fldCharType="end"/>
        </w:r>
      </w:ins>
      <w:del w:id="358" w:author="Karen Rowe" w:date="2014-07-07T11:44:00Z">
        <w:r w:rsidR="00555F6A" w:rsidDel="003A19A1">
          <w:rPr>
            <w:rStyle w:val="Emphasis"/>
            <w:rFonts w:ascii="Times New Roman" w:hAnsi="Times New Roman"/>
            <w:i w:val="0"/>
          </w:rPr>
          <w:fldChar w:fldCharType="begin"/>
        </w:r>
        <w:r w:rsidR="00555F6A" w:rsidDel="003A19A1">
          <w:rPr>
            <w:rStyle w:val="Emphasis"/>
            <w:rFonts w:ascii="Times New Roman" w:hAnsi="Times New Roman"/>
            <w:i w:val="0"/>
          </w:rPr>
          <w:delInstrText xml:space="preserve"> REF _Ref392249858 \n \h </w:delInstrText>
        </w:r>
        <w:r w:rsidR="00555F6A" w:rsidDel="003A19A1">
          <w:rPr>
            <w:rStyle w:val="Emphasis"/>
            <w:rFonts w:ascii="Times New Roman" w:hAnsi="Times New Roman"/>
            <w:i w:val="0"/>
          </w:rPr>
        </w:r>
        <w:r w:rsidR="00555F6A" w:rsidDel="003A19A1">
          <w:rPr>
            <w:rStyle w:val="Emphasis"/>
            <w:rFonts w:ascii="Times New Roman" w:hAnsi="Times New Roman"/>
            <w:i w:val="0"/>
          </w:rPr>
          <w:fldChar w:fldCharType="separate"/>
        </w:r>
        <w:r w:rsidR="003A19A1" w:rsidDel="003A19A1">
          <w:rPr>
            <w:rStyle w:val="Emphasis"/>
            <w:rFonts w:ascii="Times New Roman" w:hAnsi="Times New Roman"/>
            <w:i w:val="0"/>
          </w:rPr>
          <w:delText>33</w:delText>
        </w:r>
        <w:r w:rsidR="00555F6A" w:rsidDel="003A19A1">
          <w:rPr>
            <w:rStyle w:val="Emphasis"/>
            <w:rFonts w:ascii="Times New Roman" w:hAnsi="Times New Roman"/>
            <w:i w:val="0"/>
          </w:rPr>
          <w:fldChar w:fldCharType="end"/>
        </w:r>
      </w:del>
      <w:r>
        <w:rPr>
          <w:rStyle w:val="Emphasis"/>
          <w:rFonts w:ascii="Times New Roman" w:hAnsi="Times New Roman"/>
          <w:i w:val="0"/>
        </w:rPr>
        <w:t>]</w:t>
      </w:r>
      <w:r w:rsidRPr="002C0D0E">
        <w:rPr>
          <w:rStyle w:val="Emphasis"/>
          <w:rFonts w:ascii="Times New Roman" w:hAnsi="Times New Roman"/>
          <w:i w:val="0"/>
        </w:rPr>
        <w:t xml:space="preserve">. Of note, elevational ranges of the </w:t>
      </w:r>
      <w:proofErr w:type="spellStart"/>
      <w:r w:rsidRPr="002C0D0E">
        <w:rPr>
          <w:rStyle w:val="Emphasis"/>
          <w:rFonts w:ascii="Times New Roman" w:hAnsi="Times New Roman"/>
          <w:i w:val="0"/>
        </w:rPr>
        <w:t>pika</w:t>
      </w:r>
      <w:proofErr w:type="spellEnd"/>
      <w:r w:rsidRPr="002C0D0E">
        <w:rPr>
          <w:rStyle w:val="Emphasis"/>
          <w:rFonts w:ascii="Times New Roman" w:hAnsi="Times New Roman"/>
          <w:i w:val="0"/>
        </w:rPr>
        <w:t xml:space="preserve"> (</w:t>
      </w:r>
      <w:proofErr w:type="spellStart"/>
      <w:r w:rsidRPr="002C0D0E">
        <w:rPr>
          <w:rStyle w:val="Emphasis"/>
          <w:rFonts w:ascii="Times New Roman" w:hAnsi="Times New Roman"/>
        </w:rPr>
        <w:t>Ochotona</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princeps</w:t>
      </w:r>
      <w:proofErr w:type="spellEnd"/>
      <w:r w:rsidRPr="002C0D0E">
        <w:rPr>
          <w:rStyle w:val="Emphasis"/>
          <w:rFonts w:ascii="Times New Roman" w:hAnsi="Times New Roman"/>
          <w:i w:val="0"/>
        </w:rPr>
        <w:t xml:space="preserve">), which attracted considerable attention </w:t>
      </w:r>
      <w:r w:rsidRPr="002C0D0E">
        <w:rPr>
          <w:rStyle w:val="Emphasis"/>
          <w:rFonts w:ascii="Times New Roman" w:hAnsi="Times New Roman"/>
          <w:i w:val="0"/>
        </w:rPr>
        <w:lastRenderedPageBreak/>
        <w:t>because of extirpations and upslope retractions in the Great Basin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_Ref392249862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59" w:author="Karen Rowe" w:date="2014-07-23T15:56:00Z">
        <w:r w:rsidR="00EB4D45">
          <w:rPr>
            <w:rStyle w:val="Emphasis"/>
            <w:rFonts w:ascii="Times New Roman" w:hAnsi="Times New Roman"/>
            <w:i w:val="0"/>
          </w:rPr>
          <w:t>47</w:t>
        </w:r>
      </w:ins>
      <w:del w:id="360" w:author="Karen Rowe" w:date="2014-07-07T11:42:00Z">
        <w:r w:rsidR="00E71A79" w:rsidDel="003A19A1">
          <w:rPr>
            <w:rStyle w:val="Emphasis"/>
            <w:rFonts w:ascii="Times New Roman" w:hAnsi="Times New Roman"/>
            <w:i w:val="0"/>
          </w:rPr>
          <w:delText>34</w:delText>
        </w:r>
      </w:del>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_Ref392249865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61" w:author="Karen Rowe" w:date="2014-07-23T15:56:00Z">
        <w:r w:rsidR="00EB4D45">
          <w:rPr>
            <w:rStyle w:val="Emphasis"/>
            <w:rFonts w:ascii="Times New Roman" w:hAnsi="Times New Roman"/>
            <w:i w:val="0"/>
          </w:rPr>
          <w:t>48</w:t>
        </w:r>
      </w:ins>
      <w:del w:id="362" w:author="Karen Rowe" w:date="2014-07-07T11:42:00Z">
        <w:r w:rsidR="00E71A79" w:rsidDel="003A19A1">
          <w:rPr>
            <w:rStyle w:val="Emphasis"/>
            <w:rFonts w:ascii="Times New Roman" w:hAnsi="Times New Roman"/>
            <w:i w:val="0"/>
          </w:rPr>
          <w:delText>35</w:delText>
        </w:r>
      </w:del>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were stable across all three regions. This result is consistent with a more extensive study across montane California that found </w:t>
      </w:r>
      <w:proofErr w:type="spellStart"/>
      <w:r w:rsidRPr="002C0D0E">
        <w:rPr>
          <w:rStyle w:val="Emphasis"/>
          <w:rFonts w:ascii="Times New Roman" w:hAnsi="Times New Roman"/>
          <w:i w:val="0"/>
        </w:rPr>
        <w:t>pika</w:t>
      </w:r>
      <w:proofErr w:type="spellEnd"/>
      <w:r w:rsidRPr="002C0D0E">
        <w:rPr>
          <w:rStyle w:val="Emphasis"/>
          <w:rFonts w:ascii="Times New Roman" w:hAnsi="Times New Roman"/>
          <w:i w:val="0"/>
        </w:rPr>
        <w:t xml:space="preserve"> thriving across wider geographic and elevation ranges than reported historically</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_Ref392249870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63" w:author="Karen Rowe" w:date="2014-07-23T15:56:00Z">
        <w:r w:rsidR="00EB4D45">
          <w:rPr>
            <w:rStyle w:val="Emphasis"/>
            <w:rFonts w:ascii="Times New Roman" w:hAnsi="Times New Roman"/>
            <w:i w:val="0"/>
          </w:rPr>
          <w:t>49</w:t>
        </w:r>
      </w:ins>
      <w:del w:id="364" w:author="Karen Rowe" w:date="2014-07-07T11:42:00Z">
        <w:r w:rsidR="00E71A79" w:rsidDel="003A19A1">
          <w:rPr>
            <w:rStyle w:val="Emphasis"/>
            <w:rFonts w:ascii="Times New Roman" w:hAnsi="Times New Roman"/>
            <w:i w:val="0"/>
          </w:rPr>
          <w:delText>36</w:delText>
        </w:r>
      </w:del>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w:t>
      </w:r>
    </w:p>
    <w:p w14:paraId="3ACAD949" w14:textId="60877D1E"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While a coherent pattern of upslope movement was found for high elevation species, there was substantial heterogeneity in the response of low elevation species. The vast majority of sites in our study, especially at mid to high elevations, were located in protected reserves or public lands with minimal land-use conversion, although grazing, fire regimes and forestry practices may have altered habitat structure</w:t>
      </w:r>
      <w:r w:rsidR="00147D2F">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_Ref392249875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65" w:author="Karen Rowe" w:date="2014-07-23T15:56:00Z">
        <w:r w:rsidR="00EB4D45">
          <w:rPr>
            <w:rStyle w:val="Emphasis"/>
            <w:rFonts w:ascii="Times New Roman" w:hAnsi="Times New Roman"/>
            <w:i w:val="0"/>
          </w:rPr>
          <w:t>50</w:t>
        </w:r>
      </w:ins>
      <w:del w:id="366" w:author="Karen Rowe" w:date="2014-07-07T11:42:00Z">
        <w:r w:rsidR="00E71A79" w:rsidDel="003A19A1">
          <w:rPr>
            <w:rStyle w:val="Emphasis"/>
            <w:rFonts w:ascii="Times New Roman" w:hAnsi="Times New Roman"/>
            <w:i w:val="0"/>
          </w:rPr>
          <w:delText>37</w:delText>
        </w:r>
      </w:del>
      <w:r w:rsidR="00555F6A">
        <w:rPr>
          <w:rStyle w:val="Emphasis"/>
          <w:rFonts w:ascii="Times New Roman" w:hAnsi="Times New Roman"/>
          <w:i w:val="0"/>
        </w:rPr>
        <w:fldChar w:fldCharType="end"/>
      </w:r>
      <w:r w:rsidR="00147D2F">
        <w:rPr>
          <w:rStyle w:val="Emphasis"/>
          <w:rFonts w:ascii="Times New Roman" w:hAnsi="Times New Roman"/>
          <w:i w:val="0"/>
        </w:rPr>
        <w:t>]</w:t>
      </w:r>
      <w:r w:rsidRPr="002C0D0E">
        <w:rPr>
          <w:rStyle w:val="Emphasis"/>
          <w:rFonts w:ascii="Times New Roman" w:hAnsi="Times New Roman"/>
          <w:i w:val="0"/>
        </w:rPr>
        <w:t>. One might expect low elevation species should be more likely to experience impacts from land use change at their lower limits in the Central Valley and foothills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_Ref392249879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67" w:author="Karen Rowe" w:date="2014-07-23T15:56:00Z">
        <w:r w:rsidR="00EB4D45">
          <w:rPr>
            <w:rStyle w:val="Emphasis"/>
            <w:rFonts w:ascii="Times New Roman" w:hAnsi="Times New Roman"/>
            <w:i w:val="0"/>
          </w:rPr>
          <w:t>51</w:t>
        </w:r>
      </w:ins>
      <w:del w:id="368" w:author="Karen Rowe" w:date="2014-07-07T11:42:00Z">
        <w:r w:rsidR="00E71A79" w:rsidDel="003A19A1">
          <w:rPr>
            <w:rStyle w:val="Emphasis"/>
            <w:rFonts w:ascii="Times New Roman" w:hAnsi="Times New Roman"/>
            <w:i w:val="0"/>
          </w:rPr>
          <w:delText>38</w:delText>
        </w:r>
      </w:del>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69" w:author="Karen Rowe" w:date="2014-07-23T15:56:00Z">
        <w:r w:rsidR="00EB4D45">
          <w:rPr>
            <w:rStyle w:val="Emphasis"/>
            <w:rFonts w:ascii="Times New Roman" w:hAnsi="Times New Roman"/>
            <w:i w:val="0"/>
          </w:rPr>
          <w:t>52</w:t>
        </w:r>
      </w:ins>
      <w:del w:id="370" w:author="Karen Rowe" w:date="2014-07-07T11:42:00Z">
        <w:r w:rsidR="00E71A79" w:rsidDel="003A19A1">
          <w:rPr>
            <w:rStyle w:val="Emphasis"/>
            <w:rFonts w:ascii="Times New Roman" w:hAnsi="Times New Roman"/>
            <w:i w:val="0"/>
          </w:rPr>
          <w:delText>39</w:delText>
        </w:r>
      </w:del>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However, we detected few contractions at lower limits of low elevation mammals (Fig. 3), and shifts were significantly more common at their upper limits where potential land-use impacts were less evident. Greater heterogeneity in responses of low elevation species may reflect stronger biotic influences</w:t>
      </w:r>
      <w:r w:rsidR="00555F6A">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such as interspecific competition</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seral dynamics of habitats</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the spread of invasive species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_Ref392249231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t>
      </w:r>
    </w:p>
    <w:p w14:paraId="12FE8F8D" w14:textId="2F682193"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Heterogeneous range shifts have been demonstrated in a range of taxa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suggesting that species’ responses to 20</w:t>
      </w:r>
      <w:r w:rsidRPr="005177D6">
        <w:rPr>
          <w:rStyle w:val="Emphasis"/>
          <w:rFonts w:ascii="Times New Roman" w:hAnsi="Times New Roman"/>
          <w:i w:val="0"/>
          <w:vertAlign w:val="superscript"/>
          <w:rPrChange w:id="371" w:author="Karen Rowe" w:date="2014-07-23T15:23:00Z">
            <w:rPr>
              <w:rStyle w:val="Emphasis"/>
              <w:rFonts w:ascii="Times New Roman" w:hAnsi="Times New Roman"/>
              <w:i w:val="0"/>
            </w:rPr>
          </w:rPrChange>
        </w:rPr>
        <w:t>th</w:t>
      </w:r>
      <w:r w:rsidRPr="002C0D0E">
        <w:rPr>
          <w:rStyle w:val="Emphasis"/>
          <w:rFonts w:ascii="Times New Roman" w:hAnsi="Times New Roman"/>
          <w:i w:val="0"/>
        </w:rPr>
        <w:t xml:space="preserve"> century climate change were both influenced by local factors and were context dependent. </w:t>
      </w:r>
      <w:proofErr w:type="spellStart"/>
      <w:r w:rsidRPr="002C0D0E">
        <w:rPr>
          <w:rStyle w:val="Emphasis"/>
          <w:rFonts w:ascii="Times New Roman" w:hAnsi="Times New Roman"/>
          <w:i w:val="0"/>
        </w:rPr>
        <w:t>Tingley</w:t>
      </w:r>
      <w:proofErr w:type="spellEnd"/>
      <w:r w:rsidRPr="002C0D0E">
        <w:rPr>
          <w:rStyle w:val="Emphasis"/>
          <w:rFonts w:ascii="Times New Roman" w:hAnsi="Times New Roman"/>
          <w:i w:val="0"/>
        </w:rPr>
        <w:t xml:space="preserve"> et al.</w:t>
      </w:r>
      <w:ins w:id="372" w:author="Karen Rowe" w:date="2014-07-23T15:23:00Z">
        <w:r w:rsidR="005177D6">
          <w:rPr>
            <w:rStyle w:val="Emphasis"/>
            <w:rFonts w:ascii="Times New Roman" w:hAnsi="Times New Roman"/>
            <w:i w:val="0"/>
          </w:rPr>
          <w:t xml:space="preserve"> </w:t>
        </w:r>
      </w:ins>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found even greater heterogeneity in Californian birds sampled over the last century in the same regions; only half the observed range limit shifts of birds were upslope. Thus, while our findings confirmed some of the results from our initial study of small mammals in central montane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_Ref392248987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and studies of birds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butterflies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73" w:author="Karen Rowe" w:date="2014-07-23T15:56:00Z">
        <w:r w:rsidR="00EB4D45">
          <w:rPr>
            <w:rStyle w:val="Emphasis"/>
            <w:rFonts w:ascii="Times New Roman" w:hAnsi="Times New Roman"/>
            <w:i w:val="0"/>
          </w:rPr>
          <w:t>52</w:t>
        </w:r>
      </w:ins>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plants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over the similar spatial and temporal scales, they amplify the complex and variable ways that species have changed over the past century in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Moreover, intra-species heterogeneity in range shifts appears </w:t>
      </w:r>
      <w:r w:rsidRPr="002C0D0E">
        <w:rPr>
          <w:rStyle w:val="Emphasis"/>
          <w:rFonts w:ascii="Times New Roman" w:hAnsi="Times New Roman"/>
          <w:i w:val="0"/>
        </w:rPr>
        <w:lastRenderedPageBreak/>
        <w:t xml:space="preserve">widespread from our data but is probably under-reported in the literature due to the infrequency of studies replicating range shift studies across spatially and </w:t>
      </w:r>
      <w:proofErr w:type="spellStart"/>
      <w:r w:rsidRPr="002C0D0E">
        <w:rPr>
          <w:rStyle w:val="Emphasis"/>
          <w:rFonts w:ascii="Times New Roman" w:hAnsi="Times New Roman"/>
          <w:i w:val="0"/>
        </w:rPr>
        <w:t>ecophysically</w:t>
      </w:r>
      <w:proofErr w:type="spellEnd"/>
      <w:r w:rsidRPr="002C0D0E">
        <w:rPr>
          <w:rStyle w:val="Emphasis"/>
          <w:rFonts w:ascii="Times New Roman" w:hAnsi="Times New Roman"/>
          <w:i w:val="0"/>
        </w:rPr>
        <w:t xml:space="preserve"> distinct survey regions.</w:t>
      </w:r>
    </w:p>
    <w:p w14:paraId="4AD5D962" w14:textId="107CC9C0" w:rsidR="002C0D0E" w:rsidRPr="002C0D0E" w:rsidDel="00CC0115" w:rsidRDefault="002C0D0E" w:rsidP="002C0D0E">
      <w:pPr>
        <w:spacing w:line="480" w:lineRule="auto"/>
        <w:rPr>
          <w:del w:id="374" w:author="Karen Rowe" w:date="2014-07-07T14:56:00Z"/>
          <w:rStyle w:val="Emphasis"/>
          <w:rFonts w:ascii="Times New Roman" w:hAnsi="Times New Roman"/>
          <w:i w:val="0"/>
        </w:rPr>
      </w:pPr>
      <w:r w:rsidRPr="002C0D0E">
        <w:rPr>
          <w:rStyle w:val="Emphasis"/>
          <w:rFonts w:ascii="Times New Roman" w:hAnsi="Times New Roman"/>
          <w:i w:val="0"/>
        </w:rPr>
        <w:tab/>
        <w:t>Inconsistent patterns of range shifts among regions may be attributed to region-specific changes or local changes in temperature and precipitation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_Ref392249977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75" w:author="Karen Rowe" w:date="2014-07-23T15:56:00Z">
        <w:r w:rsidR="00EB4D45">
          <w:rPr>
            <w:rStyle w:val="Emphasis"/>
            <w:rFonts w:ascii="Times New Roman" w:hAnsi="Times New Roman"/>
            <w:i w:val="0"/>
          </w:rPr>
          <w:t>53</w:t>
        </w:r>
      </w:ins>
      <w:del w:id="376" w:author="Karen Rowe" w:date="2014-07-07T11:42:00Z">
        <w:r w:rsidR="00E71A79" w:rsidDel="003A19A1">
          <w:rPr>
            <w:rStyle w:val="Emphasis"/>
            <w:rFonts w:ascii="Times New Roman" w:hAnsi="Times New Roman"/>
            <w:i w:val="0"/>
          </w:rPr>
          <w:delText>40</w:delText>
        </w:r>
      </w:del>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In previous resurvey studies of birds and plants across the same regions, local changes in precipitation as well as temperature were related to range changes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14</w:t>
      </w:r>
      <w:r w:rsidR="00555F6A">
        <w:rPr>
          <w:rStyle w:val="Emphasis"/>
          <w:rFonts w:ascii="Times New Roman" w:hAnsi="Times New Roman"/>
          <w:i w:val="0"/>
        </w:rPr>
        <w:fldChar w:fldCharType="end"/>
      </w:r>
      <w:r w:rsidRPr="002C0D0E">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For small mammals, however, </w:t>
      </w:r>
      <w:ins w:id="377" w:author="mv sciences" w:date="2014-07-24T11:20:00Z">
        <w:r w:rsidR="00F33DFE" w:rsidRPr="002C0D0E">
          <w:rPr>
            <w:rStyle w:val="Emphasis"/>
            <w:rFonts w:ascii="Times New Roman" w:hAnsi="Times New Roman"/>
            <w:i w:val="0"/>
          </w:rPr>
          <w:t xml:space="preserve">temperature </w:t>
        </w:r>
        <w:r w:rsidR="00F33DFE">
          <w:rPr>
            <w:rStyle w:val="Emphasis"/>
            <w:rFonts w:ascii="Times New Roman" w:hAnsi="Times New Roman"/>
            <w:i w:val="0"/>
          </w:rPr>
          <w:t xml:space="preserve">was the only reliable predictor </w:t>
        </w:r>
      </w:ins>
      <w:del w:id="378" w:author="mv sciences" w:date="2014-07-24T11:20:00Z">
        <w:r w:rsidRPr="002C0D0E" w:rsidDel="00F33DFE">
          <w:rPr>
            <w:rStyle w:val="Emphasis"/>
            <w:rFonts w:ascii="Times New Roman" w:hAnsi="Times New Roman"/>
            <w:i w:val="0"/>
          </w:rPr>
          <w:delText xml:space="preserve">precipitation was a poor predictor </w:delText>
        </w:r>
      </w:del>
      <w:r w:rsidRPr="002C0D0E">
        <w:rPr>
          <w:rStyle w:val="Emphasis"/>
          <w:rFonts w:ascii="Times New Roman" w:hAnsi="Times New Roman"/>
          <w:i w:val="0"/>
        </w:rPr>
        <w:t>of the direction of shifts</w:t>
      </w:r>
      <w:del w:id="379" w:author="mv sciences" w:date="2014-07-24T11:20:00Z">
        <w:r w:rsidRPr="002C0D0E" w:rsidDel="00F33DFE">
          <w:rPr>
            <w:rStyle w:val="Emphasis"/>
            <w:rFonts w:ascii="Times New Roman" w:hAnsi="Times New Roman"/>
            <w:i w:val="0"/>
          </w:rPr>
          <w:delText xml:space="preserve"> compared to temperature</w:delText>
        </w:r>
      </w:del>
      <w:r w:rsidRPr="002C0D0E">
        <w:rPr>
          <w:rStyle w:val="Emphasis"/>
          <w:rFonts w:ascii="Times New Roman" w:hAnsi="Times New Roman"/>
          <w:i w:val="0"/>
        </w:rPr>
        <w:t>.</w:t>
      </w:r>
      <w:ins w:id="380" w:author="mv sciences" w:date="2014-07-24T11:12:00Z">
        <w:r w:rsidR="00013154">
          <w:rPr>
            <w:rStyle w:val="Emphasis"/>
            <w:rFonts w:ascii="Times New Roman" w:hAnsi="Times New Roman"/>
            <w:i w:val="0"/>
          </w:rPr>
          <w:t xml:space="preserve"> </w:t>
        </w:r>
      </w:ins>
      <w:ins w:id="381" w:author="mv sciences" w:date="2014-07-24T11:19:00Z">
        <w:r w:rsidR="00F33DFE">
          <w:rPr>
            <w:rStyle w:val="Emphasis"/>
            <w:rFonts w:ascii="Times New Roman" w:hAnsi="Times New Roman"/>
            <w:i w:val="0"/>
          </w:rPr>
          <w:t>In</w:t>
        </w:r>
      </w:ins>
      <w:ins w:id="382" w:author="mv sciences" w:date="2014-07-24T11:20:00Z">
        <w:r w:rsidR="00F33DFE">
          <w:rPr>
            <w:rStyle w:val="Emphasis"/>
            <w:rFonts w:ascii="Times New Roman" w:hAnsi="Times New Roman"/>
            <w:i w:val="0"/>
          </w:rPr>
          <w:t xml:space="preserve"> addition, temperature</w:t>
        </w:r>
      </w:ins>
      <w:ins w:id="383" w:author="mv sciences" w:date="2014-07-24T11:12:00Z">
        <w:r w:rsidR="00013154">
          <w:rPr>
            <w:rStyle w:val="Emphasis"/>
            <w:rFonts w:ascii="Times New Roman" w:hAnsi="Times New Roman"/>
            <w:i w:val="0"/>
          </w:rPr>
          <w:t xml:space="preserve"> values</w:t>
        </w:r>
      </w:ins>
      <w:ins w:id="384" w:author="mv sciences" w:date="2014-07-24T11:20:00Z">
        <w:r w:rsidR="00F33DFE">
          <w:rPr>
            <w:rStyle w:val="Emphasis"/>
            <w:rFonts w:ascii="Times New Roman" w:hAnsi="Times New Roman"/>
            <w:i w:val="0"/>
          </w:rPr>
          <w:t>, and not precipitation values,</w:t>
        </w:r>
      </w:ins>
      <w:ins w:id="385" w:author="mv sciences" w:date="2014-07-24T11:12:00Z">
        <w:r w:rsidR="00013154">
          <w:rPr>
            <w:rStyle w:val="Emphasis"/>
            <w:rFonts w:ascii="Times New Roman" w:hAnsi="Times New Roman"/>
            <w:i w:val="0"/>
          </w:rPr>
          <w:t xml:space="preserve"> </w:t>
        </w:r>
      </w:ins>
      <w:ins w:id="386" w:author="mv sciences" w:date="2014-07-24T11:13:00Z">
        <w:r w:rsidR="00013154">
          <w:rPr>
            <w:rStyle w:val="Emphasis"/>
            <w:rFonts w:ascii="Times New Roman" w:hAnsi="Times New Roman"/>
            <w:i w:val="0"/>
          </w:rPr>
          <w:t xml:space="preserve">recorded at </w:t>
        </w:r>
      </w:ins>
      <w:ins w:id="387" w:author="mv sciences" w:date="2014-07-24T11:14:00Z">
        <w:r w:rsidR="00013154">
          <w:rPr>
            <w:rStyle w:val="Emphasis"/>
            <w:rFonts w:ascii="Times New Roman" w:hAnsi="Times New Roman"/>
            <w:i w:val="0"/>
          </w:rPr>
          <w:t xml:space="preserve">several </w:t>
        </w:r>
      </w:ins>
      <w:ins w:id="388" w:author="mv sciences" w:date="2014-07-24T11:12:00Z">
        <w:r w:rsidR="00F33DFE">
          <w:rPr>
            <w:rStyle w:val="Emphasis"/>
            <w:rFonts w:ascii="Times New Roman" w:hAnsi="Times New Roman"/>
            <w:i w:val="0"/>
          </w:rPr>
          <w:t xml:space="preserve">historical sites </w:t>
        </w:r>
      </w:ins>
      <w:ins w:id="389" w:author="mv sciences" w:date="2014-07-24T11:14:00Z">
        <w:r w:rsidR="00013154">
          <w:rPr>
            <w:rStyle w:val="Emphasis"/>
            <w:rFonts w:ascii="Times New Roman" w:hAnsi="Times New Roman"/>
            <w:i w:val="0"/>
          </w:rPr>
          <w:t>are disappearing from the landscape and are underrepresented at modern sites</w:t>
        </w:r>
      </w:ins>
      <w:ins w:id="390" w:author="mv sciences" w:date="2014-07-24T11:18:00Z">
        <w:r w:rsidR="00F33DFE">
          <w:rPr>
            <w:rStyle w:val="Emphasis"/>
            <w:rFonts w:ascii="Times New Roman" w:hAnsi="Times New Roman"/>
            <w:i w:val="0"/>
          </w:rPr>
          <w:t xml:space="preserve">, leaving species with </w:t>
        </w:r>
      </w:ins>
      <w:ins w:id="391" w:author="mv sciences" w:date="2014-07-24T11:22:00Z">
        <w:r w:rsidR="00F33DFE">
          <w:rPr>
            <w:rStyle w:val="Emphasis"/>
            <w:rFonts w:ascii="Times New Roman" w:hAnsi="Times New Roman"/>
            <w:i w:val="0"/>
          </w:rPr>
          <w:t>fewer</w:t>
        </w:r>
      </w:ins>
      <w:ins w:id="392" w:author="mv sciences" w:date="2014-07-24T11:18:00Z">
        <w:r w:rsidR="00F33DFE">
          <w:rPr>
            <w:rStyle w:val="Emphasis"/>
            <w:rFonts w:ascii="Times New Roman" w:hAnsi="Times New Roman"/>
            <w:i w:val="0"/>
          </w:rPr>
          <w:t xml:space="preserve"> </w:t>
        </w:r>
      </w:ins>
      <w:ins w:id="393" w:author="mv sciences" w:date="2014-07-24T11:23:00Z">
        <w:r w:rsidR="00F33DFE">
          <w:rPr>
            <w:rStyle w:val="Emphasis"/>
            <w:rFonts w:ascii="Times New Roman" w:hAnsi="Times New Roman"/>
            <w:i w:val="0"/>
          </w:rPr>
          <w:t xml:space="preserve">options </w:t>
        </w:r>
      </w:ins>
      <w:ins w:id="394" w:author="mv sciences" w:date="2014-07-24T11:22:00Z">
        <w:r w:rsidR="00F33DFE">
          <w:rPr>
            <w:rStyle w:val="Emphasis"/>
            <w:rFonts w:ascii="Times New Roman" w:hAnsi="Times New Roman"/>
            <w:i w:val="0"/>
          </w:rPr>
          <w:t xml:space="preserve">for shifting their </w:t>
        </w:r>
      </w:ins>
      <w:ins w:id="395" w:author="mv sciences" w:date="2014-07-24T11:18:00Z">
        <w:r w:rsidR="00F33DFE">
          <w:rPr>
            <w:rStyle w:val="Emphasis"/>
            <w:rFonts w:ascii="Times New Roman" w:hAnsi="Times New Roman"/>
            <w:i w:val="0"/>
          </w:rPr>
          <w:t>ranges to compensate for changing temperature</w:t>
        </w:r>
      </w:ins>
      <w:ins w:id="396" w:author="mv sciences" w:date="2014-07-24T11:14:00Z">
        <w:r w:rsidR="00013154">
          <w:rPr>
            <w:rStyle w:val="Emphasis"/>
            <w:rFonts w:ascii="Times New Roman" w:hAnsi="Times New Roman"/>
            <w:i w:val="0"/>
          </w:rPr>
          <w:t xml:space="preserve">. </w:t>
        </w:r>
      </w:ins>
      <w:ins w:id="397" w:author="mv sciences" w:date="2014-07-24T11:12:00Z">
        <w:r w:rsidR="00013154">
          <w:rPr>
            <w:rStyle w:val="Emphasis"/>
            <w:rFonts w:ascii="Times New Roman" w:hAnsi="Times New Roman"/>
            <w:i w:val="0"/>
          </w:rPr>
          <w:t xml:space="preserve"> </w:t>
        </w:r>
      </w:ins>
      <w:ins w:id="398" w:author="Karen Rowe" w:date="2014-07-07T14:56:00Z">
        <w:del w:id="399" w:author="mv sciences" w:date="2014-07-24T11:12:00Z">
          <w:r w:rsidR="00CC0115" w:rsidDel="00013154">
            <w:rPr>
              <w:rStyle w:val="Emphasis"/>
              <w:rFonts w:ascii="Times New Roman" w:hAnsi="Times New Roman"/>
              <w:i w:val="0"/>
            </w:rPr>
            <w:delText xml:space="preserve"> </w:delText>
          </w:r>
        </w:del>
      </w:ins>
    </w:p>
    <w:p w14:paraId="0901512F" w14:textId="73D567DB" w:rsidR="002C0D0E" w:rsidRPr="002C0D0E" w:rsidDel="00013154" w:rsidRDefault="002C0D0E" w:rsidP="00013154">
      <w:pPr>
        <w:spacing w:line="480" w:lineRule="auto"/>
        <w:rPr>
          <w:del w:id="400" w:author="mv sciences" w:date="2014-07-24T11:12:00Z"/>
          <w:rStyle w:val="Emphasis"/>
          <w:rFonts w:ascii="Times New Roman" w:hAnsi="Times New Roman"/>
          <w:i w:val="0"/>
        </w:rPr>
        <w:pPrChange w:id="401" w:author="mv sciences" w:date="2014-07-24T11:12:00Z">
          <w:pPr>
            <w:spacing w:line="480" w:lineRule="auto"/>
          </w:pPr>
        </w:pPrChange>
      </w:pPr>
      <w:del w:id="402" w:author="mv sciences" w:date="2014-07-24T11:12:00Z">
        <w:r w:rsidRPr="002C0D0E" w:rsidDel="00013154">
          <w:rPr>
            <w:rStyle w:val="Emphasis"/>
            <w:rFonts w:ascii="Times New Roman" w:hAnsi="Times New Roman"/>
            <w:i w:val="0"/>
          </w:rPr>
          <w:tab/>
        </w:r>
        <w:r w:rsidRPr="00A20715" w:rsidDel="00013154">
          <w:rPr>
            <w:rStyle w:val="Emphasis"/>
            <w:rFonts w:ascii="Times New Roman" w:hAnsi="Times New Roman"/>
            <w:i w:val="0"/>
            <w:highlight w:val="yellow"/>
            <w:rPrChange w:id="403" w:author="mv sciences" w:date="2014-07-22T16:56:00Z">
              <w:rPr>
                <w:rStyle w:val="Emphasis"/>
                <w:rFonts w:ascii="Times New Roman" w:hAnsi="Times New Roman"/>
                <w:i w:val="0"/>
              </w:rPr>
            </w:rPrChange>
          </w:rPr>
          <w:delText>These results indicate that the ranges of high elevation mammals are likely responding to changes in local temperature</w:delText>
        </w:r>
      </w:del>
      <w:del w:id="404" w:author="mv sciences" w:date="2014-07-22T11:49:00Z">
        <w:r w:rsidRPr="002C0D0E" w:rsidDel="009E332E">
          <w:rPr>
            <w:rStyle w:val="Emphasis"/>
            <w:rFonts w:ascii="Times New Roman" w:hAnsi="Times New Roman"/>
            <w:i w:val="0"/>
          </w:rPr>
          <w:delText>, highlighting the dynamic nature of species-specific responses to localized climate change</w:delText>
        </w:r>
      </w:del>
      <w:del w:id="405" w:author="mv sciences" w:date="2014-07-24T11:12:00Z">
        <w:r w:rsidRPr="002C0D0E" w:rsidDel="00013154">
          <w:rPr>
            <w:rStyle w:val="Emphasis"/>
            <w:rFonts w:ascii="Times New Roman" w:hAnsi="Times New Roman"/>
            <w:i w:val="0"/>
          </w:rPr>
          <w:delText xml:space="preserve">. </w:delText>
        </w:r>
      </w:del>
    </w:p>
    <w:p w14:paraId="12941D9E" w14:textId="7C68C4A2" w:rsidR="002C0D0E" w:rsidRPr="002C0D0E" w:rsidRDefault="002C0D0E" w:rsidP="00013154">
      <w:pPr>
        <w:spacing w:line="480" w:lineRule="auto"/>
        <w:rPr>
          <w:rStyle w:val="Emphasis"/>
          <w:rFonts w:ascii="Times New Roman" w:hAnsi="Times New Roman"/>
          <w:i w:val="0"/>
        </w:rPr>
        <w:pPrChange w:id="406" w:author="mv sciences" w:date="2014-07-24T11:12:00Z">
          <w:pPr>
            <w:spacing w:line="480" w:lineRule="auto"/>
          </w:pPr>
        </w:pPrChange>
      </w:pPr>
      <w:del w:id="407" w:author="mv sciences" w:date="2014-07-24T11:12:00Z">
        <w:r w:rsidRPr="002C0D0E" w:rsidDel="00013154">
          <w:rPr>
            <w:rStyle w:val="Emphasis"/>
            <w:rFonts w:ascii="Times New Roman" w:hAnsi="Times New Roman"/>
            <w:i w:val="0"/>
          </w:rPr>
          <w:tab/>
        </w:r>
      </w:del>
      <w:r w:rsidRPr="002C0D0E">
        <w:rPr>
          <w:rStyle w:val="Emphasis"/>
          <w:rFonts w:ascii="Times New Roman" w:hAnsi="Times New Roman"/>
          <w:i w:val="0"/>
        </w:rPr>
        <w:t>Consistent with the projected decline of alpine environments, all sites with disappearing climates occur above 1500 m</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_Ref392249999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408" w:author="Karen Rowe" w:date="2014-07-23T15:56:00Z">
        <w:r w:rsidR="00EB4D45">
          <w:rPr>
            <w:rStyle w:val="Emphasis"/>
            <w:rFonts w:ascii="Times New Roman" w:hAnsi="Times New Roman"/>
            <w:i w:val="0"/>
          </w:rPr>
          <w:t>54</w:t>
        </w:r>
      </w:ins>
      <w:del w:id="409" w:author="Karen Rowe" w:date="2014-07-07T11:42:00Z">
        <w:r w:rsidR="00E71A79" w:rsidDel="003A19A1">
          <w:rPr>
            <w:rStyle w:val="Emphasis"/>
            <w:rFonts w:ascii="Times New Roman" w:hAnsi="Times New Roman"/>
            <w:i w:val="0"/>
          </w:rPr>
          <w:delText>41</w:delText>
        </w:r>
      </w:del>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_Ref392250004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410" w:author="Karen Rowe" w:date="2014-07-23T15:56:00Z">
        <w:r w:rsidR="00EB4D45">
          <w:rPr>
            <w:rStyle w:val="Emphasis"/>
            <w:rFonts w:ascii="Times New Roman" w:hAnsi="Times New Roman"/>
            <w:i w:val="0"/>
          </w:rPr>
          <w:t>55</w:t>
        </w:r>
      </w:ins>
      <w:del w:id="411" w:author="Karen Rowe" w:date="2014-07-07T11:42:00Z">
        <w:r w:rsidR="00E71A79" w:rsidDel="003A19A1">
          <w:rPr>
            <w:rStyle w:val="Emphasis"/>
            <w:rFonts w:ascii="Times New Roman" w:hAnsi="Times New Roman"/>
            <w:i w:val="0"/>
          </w:rPr>
          <w:delText>42</w:delText>
        </w:r>
      </w:del>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t>
      </w:r>
      <w:del w:id="412" w:author="mv sciences" w:date="2014-07-24T11:19:00Z">
        <w:r w:rsidRPr="002C0D0E" w:rsidDel="00F33DFE">
          <w:rPr>
            <w:rStyle w:val="Emphasis"/>
            <w:rFonts w:ascii="Times New Roman" w:hAnsi="Times New Roman"/>
            <w:i w:val="0"/>
          </w:rPr>
          <w:delText xml:space="preserve">For species inhabiting such sites historically, nearest climatic neighbours (Fig. 1c) provide poor prediction of contemporary range shifts as climatic analogues at nearby elevations are now rare or do not exist. </w:delText>
        </w:r>
      </w:del>
      <w:r w:rsidRPr="002C0D0E">
        <w:rPr>
          <w:rStyle w:val="Emphasis"/>
          <w:rFonts w:ascii="Times New Roman" w:hAnsi="Times New Roman"/>
          <w:i w:val="0"/>
        </w:rPr>
        <w:t>Global climate projections suggest that disappearing climates will be an increasing challenge for predicting future species’ responses</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_Ref392250008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413" w:author="Karen Rowe" w:date="2014-07-23T15:56:00Z">
        <w:r w:rsidR="00EB4D45">
          <w:rPr>
            <w:rStyle w:val="Emphasis"/>
            <w:rFonts w:ascii="Times New Roman" w:hAnsi="Times New Roman"/>
            <w:i w:val="0"/>
          </w:rPr>
          <w:t>56</w:t>
        </w:r>
      </w:ins>
      <w:del w:id="414" w:author="Karen Rowe" w:date="2014-07-07T11:42:00Z">
        <w:r w:rsidR="00E71A79" w:rsidDel="003A19A1">
          <w:rPr>
            <w:rStyle w:val="Emphasis"/>
            <w:rFonts w:ascii="Times New Roman" w:hAnsi="Times New Roman"/>
            <w:i w:val="0"/>
          </w:rPr>
          <w:delText>43</w:delText>
        </w:r>
      </w:del>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_Ref392250012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415" w:author="Karen Rowe" w:date="2014-07-23T15:56:00Z">
        <w:r w:rsidR="00EB4D45">
          <w:rPr>
            <w:rStyle w:val="Emphasis"/>
            <w:rFonts w:ascii="Times New Roman" w:hAnsi="Times New Roman"/>
            <w:i w:val="0"/>
          </w:rPr>
          <w:t>57</w:t>
        </w:r>
      </w:ins>
      <w:del w:id="416" w:author="Karen Rowe" w:date="2014-07-07T11:42:00Z">
        <w:r w:rsidR="00E71A79" w:rsidDel="003A19A1">
          <w:rPr>
            <w:rStyle w:val="Emphasis"/>
            <w:rFonts w:ascii="Times New Roman" w:hAnsi="Times New Roman"/>
            <w:i w:val="0"/>
          </w:rPr>
          <w:delText>44</w:delText>
        </w:r>
      </w:del>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While no-analogue climates </w:t>
      </w:r>
      <w:del w:id="417" w:author="mv sciences" w:date="2014-07-24T11:24:00Z">
        <w:r w:rsidRPr="002C0D0E" w:rsidDel="00F33DFE">
          <w:rPr>
            <w:rStyle w:val="Emphasis"/>
            <w:rFonts w:ascii="Times New Roman" w:hAnsi="Times New Roman"/>
            <w:i w:val="0"/>
          </w:rPr>
          <w:delText xml:space="preserve">are </w:delText>
        </w:r>
      </w:del>
      <w:ins w:id="418" w:author="mv sciences" w:date="2014-07-24T11:24:00Z">
        <w:r w:rsidR="00F33DFE">
          <w:rPr>
            <w:rStyle w:val="Emphasis"/>
            <w:rFonts w:ascii="Times New Roman" w:hAnsi="Times New Roman"/>
            <w:i w:val="0"/>
          </w:rPr>
          <w:t xml:space="preserve">have been </w:t>
        </w:r>
      </w:ins>
      <w:del w:id="419" w:author="mv sciences" w:date="2014-07-24T11:23:00Z">
        <w:r w:rsidRPr="002C0D0E" w:rsidDel="00F33DFE">
          <w:rPr>
            <w:rStyle w:val="Emphasis"/>
            <w:rFonts w:ascii="Times New Roman" w:hAnsi="Times New Roman"/>
            <w:i w:val="0"/>
          </w:rPr>
          <w:delText xml:space="preserve">typically </w:delText>
        </w:r>
      </w:del>
      <w:r w:rsidRPr="002C0D0E">
        <w:rPr>
          <w:rStyle w:val="Emphasis"/>
          <w:rFonts w:ascii="Times New Roman" w:hAnsi="Times New Roman"/>
          <w:i w:val="0"/>
        </w:rPr>
        <w:t>considered when predicting future species’ ranges, ours is the first study to examine how such disappearing climates can affect inference and interpretability of observed range shifts.</w:t>
      </w:r>
    </w:p>
    <w:p w14:paraId="5740E9F3" w14:textId="52A29E61" w:rsidR="002C0D0E" w:rsidRPr="002C0D0E" w:rsidDel="00CC0115" w:rsidRDefault="002C0D0E" w:rsidP="002C0D0E">
      <w:pPr>
        <w:spacing w:line="480" w:lineRule="auto"/>
        <w:rPr>
          <w:del w:id="420" w:author="Karen Rowe" w:date="2014-07-07T14:58:00Z"/>
          <w:rStyle w:val="Emphasis"/>
          <w:rFonts w:ascii="Times New Roman" w:hAnsi="Times New Roman"/>
          <w:i w:val="0"/>
        </w:rPr>
      </w:pPr>
      <w:r w:rsidRPr="002C0D0E">
        <w:rPr>
          <w:rStyle w:val="Emphasis"/>
          <w:rFonts w:ascii="Times New Roman" w:hAnsi="Times New Roman"/>
          <w:i w:val="0"/>
        </w:rPr>
        <w:tab/>
        <w:t>Our rigorous study of elevational range shifts of mammals across montane California revealed heterogeneous responses of species within and among regions that were consistent with studies of other taxa</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but that were filtered by the influence of local temperature change consistent with 20th century warming</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_Ref392248727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2</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w:t>
      </w:r>
      <w:del w:id="421" w:author="Karen Rowe" w:date="2014-07-07T14:57:00Z">
        <w:r w:rsidRPr="002C0D0E" w:rsidDel="00CC0115">
          <w:rPr>
            <w:rStyle w:val="Emphasis"/>
            <w:rFonts w:ascii="Times New Roman" w:hAnsi="Times New Roman"/>
            <w:i w:val="0"/>
          </w:rPr>
          <w:delText>A suite of high elevation mammals appear</w:delText>
        </w:r>
      </w:del>
      <w:ins w:id="422" w:author="Karen Rowe" w:date="2014-07-07T14:57:00Z">
        <w:r w:rsidR="00CC0115" w:rsidRPr="002C0D0E">
          <w:rPr>
            <w:rStyle w:val="Emphasis"/>
            <w:rFonts w:ascii="Times New Roman" w:hAnsi="Times New Roman"/>
            <w:i w:val="0"/>
          </w:rPr>
          <w:t>A suite of high elevation mammals appears</w:t>
        </w:r>
      </w:ins>
      <w:r w:rsidRPr="002C0D0E">
        <w:rPr>
          <w:rStyle w:val="Emphasis"/>
          <w:rFonts w:ascii="Times New Roman" w:hAnsi="Times New Roman"/>
          <w:i w:val="0"/>
        </w:rPr>
        <w:t xml:space="preserve"> to be undergoing range </w:t>
      </w:r>
      <w:r w:rsidR="00511A11">
        <w:rPr>
          <w:rStyle w:val="Emphasis"/>
          <w:rFonts w:ascii="Times New Roman" w:hAnsi="Times New Roman"/>
          <w:i w:val="0"/>
        </w:rPr>
        <w:t>contraction</w:t>
      </w:r>
      <w:r w:rsidRPr="002C0D0E">
        <w:rPr>
          <w:rStyle w:val="Emphasis"/>
          <w:rFonts w:ascii="Times New Roman" w:hAnsi="Times New Roman"/>
          <w:i w:val="0"/>
        </w:rPr>
        <w:t>. The challenge ahead is to understand the proximate causes of the diverse species’ responses to improve predictions of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_Ref392248798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6</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We need a better understanding of whether and how species track climatic niches in response to local variation in climate change</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_Ref392249214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30</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or whether range changes are a response to </w:t>
      </w:r>
      <w:r w:rsidRPr="002C0D0E">
        <w:rPr>
          <w:rStyle w:val="Emphasis"/>
          <w:rFonts w:ascii="Times New Roman" w:hAnsi="Times New Roman"/>
          <w:i w:val="0"/>
        </w:rPr>
        <w:lastRenderedPageBreak/>
        <w:t>ecosystem dynamics or species interactions. Moreover, identifying the life-history traits (e.g., dispersal ability, reproductive rate, and degree of ecological specialization) that best predict persistence or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_Ref392248949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EB4D45">
        <w:rPr>
          <w:rStyle w:val="Emphasis"/>
          <w:rFonts w:ascii="Times New Roman" w:hAnsi="Times New Roman"/>
          <w:i w:val="0"/>
        </w:rPr>
        <w:t>9</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_Ref392250073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423" w:author="Karen Rowe" w:date="2014-07-23T15:56:00Z">
        <w:r w:rsidR="00EB4D45">
          <w:rPr>
            <w:rStyle w:val="Emphasis"/>
            <w:rFonts w:ascii="Times New Roman" w:hAnsi="Times New Roman"/>
            <w:i w:val="0"/>
          </w:rPr>
          <w:t>58</w:t>
        </w:r>
      </w:ins>
      <w:r w:rsidR="00555F6A">
        <w:rPr>
          <w:rStyle w:val="Emphasis"/>
          <w:rFonts w:ascii="Times New Roman" w:hAnsi="Times New Roman"/>
          <w:i w:val="0"/>
        </w:rPr>
        <w:fldChar w:fldCharType="end"/>
      </w:r>
      <w:r w:rsidR="00D40825">
        <w:rPr>
          <w:rStyle w:val="Emphasis"/>
          <w:rFonts w:ascii="Times New Roman" w:hAnsi="Times New Roman"/>
          <w:i w:val="0"/>
        </w:rPr>
        <w:t>,</w:t>
      </w:r>
      <w:r w:rsidR="00D40825">
        <w:rPr>
          <w:rStyle w:val="Emphasis"/>
          <w:rFonts w:ascii="Times New Roman" w:hAnsi="Times New Roman"/>
          <w:i w:val="0"/>
        </w:rPr>
        <w:fldChar w:fldCharType="begin"/>
      </w:r>
      <w:r w:rsidR="00D40825">
        <w:rPr>
          <w:rStyle w:val="Emphasis"/>
          <w:rFonts w:ascii="Times New Roman" w:hAnsi="Times New Roman"/>
          <w:i w:val="0"/>
        </w:rPr>
        <w:instrText xml:space="preserve"> REF _Ref392252160 \n \h </w:instrText>
      </w:r>
      <w:r w:rsidR="00D40825">
        <w:rPr>
          <w:rStyle w:val="Emphasis"/>
          <w:rFonts w:ascii="Times New Roman" w:hAnsi="Times New Roman"/>
          <w:i w:val="0"/>
        </w:rPr>
      </w:r>
      <w:r w:rsidR="00D40825">
        <w:rPr>
          <w:rStyle w:val="Emphasis"/>
          <w:rFonts w:ascii="Times New Roman" w:hAnsi="Times New Roman"/>
          <w:i w:val="0"/>
        </w:rPr>
        <w:fldChar w:fldCharType="separate"/>
      </w:r>
      <w:ins w:id="424" w:author="Karen Rowe" w:date="2014-07-23T15:56:00Z">
        <w:r w:rsidR="00EB4D45">
          <w:rPr>
            <w:rStyle w:val="Emphasis"/>
            <w:rFonts w:ascii="Times New Roman" w:hAnsi="Times New Roman"/>
            <w:i w:val="0"/>
          </w:rPr>
          <w:t>59</w:t>
        </w:r>
      </w:ins>
      <w:r w:rsidR="00D40825">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may provide key insights into the mechanisms of species- and region-specific responses to climate change. The diverse responses among closely related taxa that we find here (e.g., among different species of mice, chipmunks, ground squirrels, and </w:t>
      </w:r>
      <w:proofErr w:type="spellStart"/>
      <w:r w:rsidRPr="002C0D0E">
        <w:rPr>
          <w:rStyle w:val="Emphasis"/>
          <w:rFonts w:ascii="Times New Roman" w:hAnsi="Times New Roman"/>
          <w:i w:val="0"/>
        </w:rPr>
        <w:t>woodrats</w:t>
      </w:r>
      <w:proofErr w:type="spellEnd"/>
      <w:r w:rsidRPr="002C0D0E">
        <w:rPr>
          <w:rStyle w:val="Emphasis"/>
          <w:rFonts w:ascii="Times New Roman" w:hAnsi="Times New Roman"/>
          <w:i w:val="0"/>
        </w:rPr>
        <w:t>) provide the basis for the detailed comparative studies that are necessary to improve our knowledge of vulnerability.</w:t>
      </w:r>
    </w:p>
    <w:p w14:paraId="6979CD22" w14:textId="77777777" w:rsidR="002C0D0E" w:rsidDel="00CC0115" w:rsidRDefault="002C0D0E" w:rsidP="00E53770">
      <w:pPr>
        <w:spacing w:line="480" w:lineRule="auto"/>
        <w:rPr>
          <w:del w:id="425" w:author="Karen Rowe" w:date="2014-07-07T14:58:00Z"/>
          <w:rFonts w:ascii="Times New Roman" w:hAnsi="Times New Roman"/>
          <w:b/>
          <w:lang w:val="en-GB"/>
        </w:rPr>
      </w:pPr>
    </w:p>
    <w:p w14:paraId="7BE6D308" w14:textId="77777777" w:rsidR="00A71511" w:rsidRPr="00F90ECB" w:rsidRDefault="00A71511" w:rsidP="00E53770">
      <w:pPr>
        <w:spacing w:line="480" w:lineRule="auto"/>
        <w:rPr>
          <w:rFonts w:ascii="Times New Roman" w:eastAsia="ヒラギノ角ゴ Pro W3" w:hAnsi="Times New Roman"/>
          <w:b/>
          <w:color w:val="000000"/>
          <w:lang w:val="en-GB"/>
        </w:rPr>
      </w:pPr>
      <w:r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162D3732" w:rsidR="007E5AED" w:rsidRPr="00F90ECB" w:rsidRDefault="007E5AED" w:rsidP="006756F5">
      <w:pPr>
        <w:pStyle w:val="ListParagraph"/>
        <w:numPr>
          <w:ilvl w:val="0"/>
          <w:numId w:val="11"/>
        </w:numPr>
        <w:spacing w:line="480" w:lineRule="auto"/>
        <w:rPr>
          <w:rFonts w:ascii="Times New Roman" w:hAnsi="Times New Roman"/>
          <w:lang w:val="en-GB"/>
        </w:rPr>
      </w:pPr>
      <w:bookmarkStart w:id="426" w:name="walther"/>
      <w:bookmarkStart w:id="427" w:name="_Ref392248467"/>
      <w:bookmarkEnd w:id="426"/>
      <w:r w:rsidRPr="00F90ECB">
        <w:rPr>
          <w:rFonts w:ascii="Times New Roman" w:hAnsi="Times New Roman"/>
          <w:lang w:val="en-GB"/>
        </w:rPr>
        <w:t>Walther G</w:t>
      </w:r>
      <w:r w:rsidR="00BD718B">
        <w:rPr>
          <w:rFonts w:ascii="Times New Roman" w:hAnsi="Times New Roman"/>
          <w:lang w:val="en-GB"/>
        </w:rPr>
        <w:t xml:space="preserve">, Post E, Convey P, </w:t>
      </w:r>
      <w:proofErr w:type="spellStart"/>
      <w:r w:rsidR="00BD718B">
        <w:rPr>
          <w:rFonts w:ascii="Times New Roman" w:hAnsi="Times New Roman"/>
          <w:lang w:val="en-GB"/>
        </w:rPr>
        <w:t>Menzel</w:t>
      </w:r>
      <w:proofErr w:type="spellEnd"/>
      <w:r w:rsidR="00BD718B">
        <w:rPr>
          <w:rFonts w:ascii="Times New Roman" w:hAnsi="Times New Roman"/>
          <w:lang w:val="en-GB"/>
        </w:rPr>
        <w:t xml:space="preserve">, A, Parmesan C, </w:t>
      </w:r>
      <w:proofErr w:type="spellStart"/>
      <w:r w:rsidR="00BD718B">
        <w:rPr>
          <w:rFonts w:ascii="Times New Roman" w:hAnsi="Times New Roman"/>
          <w:lang w:val="en-GB"/>
        </w:rPr>
        <w:t>Beebee</w:t>
      </w:r>
      <w:proofErr w:type="spellEnd"/>
      <w:r w:rsidR="00BD718B">
        <w:rPr>
          <w:rFonts w:ascii="Times New Roman" w:hAnsi="Times New Roman"/>
          <w:lang w:val="en-GB"/>
        </w:rPr>
        <w:t xml:space="preserve"> TJC, </w:t>
      </w:r>
      <w:proofErr w:type="spellStart"/>
      <w:r w:rsidR="00BD718B">
        <w:rPr>
          <w:rFonts w:ascii="Times New Roman" w:hAnsi="Times New Roman"/>
          <w:lang w:val="en-GB"/>
        </w:rPr>
        <w:t>Fromentin</w:t>
      </w:r>
      <w:proofErr w:type="spellEnd"/>
      <w:r w:rsidR="00BD718B">
        <w:rPr>
          <w:rFonts w:ascii="Times New Roman" w:hAnsi="Times New Roman"/>
          <w:lang w:val="en-GB"/>
        </w:rPr>
        <w:t xml:space="preserve"> J, </w:t>
      </w:r>
      <w:proofErr w:type="spellStart"/>
      <w:r w:rsidR="00BD718B">
        <w:rPr>
          <w:rFonts w:ascii="Times New Roman" w:hAnsi="Times New Roman"/>
          <w:lang w:val="en-GB"/>
        </w:rPr>
        <w:t>Hoegh-Guldberg</w:t>
      </w:r>
      <w:proofErr w:type="spellEnd"/>
      <w:r w:rsidR="00BD718B">
        <w:rPr>
          <w:rFonts w:ascii="Times New Roman" w:hAnsi="Times New Roman"/>
          <w:lang w:val="en-GB"/>
        </w:rPr>
        <w:t xml:space="preserve"> O, </w:t>
      </w:r>
      <w:proofErr w:type="spellStart"/>
      <w:r w:rsidR="00BD718B">
        <w:rPr>
          <w:rFonts w:ascii="Times New Roman" w:hAnsi="Times New Roman"/>
          <w:lang w:val="en-GB"/>
        </w:rPr>
        <w:t>Bairlein</w:t>
      </w:r>
      <w:proofErr w:type="spellEnd"/>
      <w:r w:rsidR="00BD718B">
        <w:rPr>
          <w:rFonts w:ascii="Times New Roman" w:hAnsi="Times New Roman"/>
          <w:lang w:val="en-GB"/>
        </w:rPr>
        <w:t xml:space="preserve">. </w:t>
      </w:r>
      <w:r w:rsidR="00BD718B" w:rsidRPr="00F90ECB">
        <w:rPr>
          <w:rFonts w:ascii="Times New Roman" w:hAnsi="Times New Roman"/>
          <w:lang w:val="en-GB"/>
        </w:rPr>
        <w:t>2002</w:t>
      </w:r>
      <w:r w:rsidRPr="00F90ECB">
        <w:rPr>
          <w:rFonts w:ascii="Times New Roman" w:hAnsi="Times New Roman"/>
          <w:i/>
          <w:lang w:val="en-GB"/>
        </w:rPr>
        <w:t xml:space="preserve">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AE5D44">
        <w:rPr>
          <w:rFonts w:ascii="Times New Roman" w:hAnsi="Times New Roman"/>
          <w:lang w:val="en-GB"/>
        </w:rPr>
        <w:t>,</w:t>
      </w:r>
      <w:r w:rsidR="00BD718B">
        <w:rPr>
          <w:rFonts w:ascii="Times New Roman" w:hAnsi="Times New Roman"/>
          <w:lang w:val="en-GB"/>
        </w:rPr>
        <w:t xml:space="preserve"> 389–39</w:t>
      </w:r>
      <w:bookmarkEnd w:id="427"/>
      <w:r w:rsidR="00BD718B">
        <w:rPr>
          <w:rFonts w:ascii="Times New Roman" w:hAnsi="Times New Roman"/>
          <w:lang w:val="en-GB"/>
        </w:rPr>
        <w:t>5.</w:t>
      </w:r>
      <w:r w:rsidR="006756F5" w:rsidRPr="006756F5">
        <w:rPr>
          <w:rFonts w:ascii="Times New Roman" w:hAnsi="Times New Roman"/>
          <w:lang w:val="en-GB"/>
        </w:rPr>
        <w:t xml:space="preserve"> </w:t>
      </w:r>
      <w:r w:rsidR="006756F5">
        <w:rPr>
          <w:rFonts w:ascii="Times New Roman" w:hAnsi="Times New Roman"/>
          <w:lang w:val="en-GB"/>
        </w:rPr>
        <w:t>(</w:t>
      </w:r>
      <w:proofErr w:type="gramStart"/>
      <w:r w:rsidR="006756F5" w:rsidRPr="006756F5">
        <w:rPr>
          <w:rFonts w:ascii="Times New Roman" w:hAnsi="Times New Roman"/>
          <w:lang w:val="en-GB"/>
        </w:rPr>
        <w:t>doi:10.1038</w:t>
      </w:r>
      <w:proofErr w:type="gramEnd"/>
      <w:r w:rsidR="006756F5" w:rsidRPr="006756F5">
        <w:rPr>
          <w:rFonts w:ascii="Times New Roman" w:hAnsi="Times New Roman"/>
          <w:lang w:val="en-GB"/>
        </w:rPr>
        <w:t>/416389a</w:t>
      </w:r>
      <w:r w:rsidR="006756F5">
        <w:rPr>
          <w:rFonts w:ascii="Times New Roman" w:hAnsi="Times New Roman"/>
          <w:lang w:val="en-GB"/>
        </w:rPr>
        <w:t>)</w:t>
      </w:r>
    </w:p>
    <w:p w14:paraId="573FE7DE" w14:textId="19787D84" w:rsidR="007E5AED" w:rsidRPr="00F90ECB" w:rsidRDefault="00AE5D44" w:rsidP="00C5276E">
      <w:pPr>
        <w:pStyle w:val="ListParagraph"/>
        <w:numPr>
          <w:ilvl w:val="0"/>
          <w:numId w:val="11"/>
        </w:numPr>
        <w:spacing w:line="480" w:lineRule="auto"/>
        <w:rPr>
          <w:rFonts w:ascii="Times New Roman" w:hAnsi="Times New Roman"/>
          <w:lang w:val="en-GB"/>
        </w:rPr>
      </w:pPr>
      <w:bookmarkStart w:id="428" w:name="_Ref392248727"/>
      <w:r>
        <w:rPr>
          <w:rFonts w:ascii="Times New Roman" w:hAnsi="Times New Roman"/>
          <w:lang w:val="en-GB"/>
        </w:rPr>
        <w:t>Parmesan C</w:t>
      </w:r>
      <w:r w:rsidR="007E5AED" w:rsidRPr="00F90ECB">
        <w:rPr>
          <w:rFonts w:ascii="Times New Roman" w:hAnsi="Times New Roman"/>
          <w:lang w:val="en-GB"/>
        </w:rPr>
        <w:t xml:space="preserve">, </w:t>
      </w:r>
      <w:proofErr w:type="spellStart"/>
      <w:r w:rsidR="007E5AED" w:rsidRPr="00F90ECB">
        <w:rPr>
          <w:rFonts w:ascii="Times New Roman" w:hAnsi="Times New Roman"/>
          <w:lang w:val="en-GB"/>
        </w:rPr>
        <w:t>Yohe</w:t>
      </w:r>
      <w:proofErr w:type="spellEnd"/>
      <w:r w:rsidR="007E5AED" w:rsidRPr="00F90ECB">
        <w:rPr>
          <w:rFonts w:ascii="Times New Roman" w:hAnsi="Times New Roman"/>
          <w:lang w:val="en-GB"/>
        </w:rPr>
        <w:t xml:space="preserve"> G.</w:t>
      </w:r>
      <w:r>
        <w:rPr>
          <w:rFonts w:ascii="Times New Roman" w:hAnsi="Times New Roman"/>
          <w:lang w:val="en-GB"/>
        </w:rPr>
        <w:t xml:space="preserve"> 2003</w:t>
      </w:r>
      <w:r w:rsidR="007E5AED" w:rsidRPr="00F90ECB">
        <w:rPr>
          <w:rFonts w:ascii="Times New Roman" w:hAnsi="Times New Roman"/>
          <w:lang w:val="en-GB"/>
        </w:rPr>
        <w:t xml:space="preserve"> </w:t>
      </w:r>
      <w:proofErr w:type="gramStart"/>
      <w:r w:rsidR="007E5AED" w:rsidRPr="00F90ECB">
        <w:rPr>
          <w:rFonts w:ascii="Times New Roman" w:hAnsi="Times New Roman"/>
          <w:lang w:val="en-GB"/>
        </w:rPr>
        <w:t>A</w:t>
      </w:r>
      <w:proofErr w:type="gramEnd"/>
      <w:r w:rsidR="007E5AED" w:rsidRPr="00F90ECB">
        <w:rPr>
          <w:rFonts w:ascii="Times New Roman" w:hAnsi="Times New Roman"/>
          <w:lang w:val="en-GB"/>
        </w:rPr>
        <w:t xml:space="preserve"> globally coherent fingerprint of climate change impacts across natural systems. </w:t>
      </w:r>
      <w:r w:rsidR="007E5AED" w:rsidRPr="00F90ECB">
        <w:rPr>
          <w:rFonts w:ascii="Times New Roman" w:hAnsi="Times New Roman"/>
          <w:i/>
          <w:iCs/>
          <w:lang w:val="en-GB"/>
        </w:rPr>
        <w:t>Nature</w:t>
      </w:r>
      <w:r w:rsidR="007E5AED" w:rsidRPr="00F90ECB">
        <w:rPr>
          <w:rFonts w:ascii="Times New Roman" w:hAnsi="Times New Roman"/>
          <w:lang w:val="en-GB"/>
        </w:rPr>
        <w:t xml:space="preserve"> </w:t>
      </w:r>
      <w:r w:rsidR="007E5AED" w:rsidRPr="00F90ECB">
        <w:rPr>
          <w:rFonts w:ascii="Times New Roman" w:hAnsi="Times New Roman"/>
          <w:b/>
          <w:iCs/>
          <w:lang w:val="en-GB"/>
        </w:rPr>
        <w:t>421</w:t>
      </w:r>
      <w:r w:rsidR="007E5AED" w:rsidRPr="00AE5D44">
        <w:rPr>
          <w:rFonts w:ascii="Times New Roman" w:hAnsi="Times New Roman"/>
          <w:lang w:val="en-GB"/>
        </w:rPr>
        <w:t>,</w:t>
      </w:r>
      <w:r w:rsidR="007E5AED" w:rsidRPr="00F90ECB">
        <w:rPr>
          <w:rFonts w:ascii="Times New Roman" w:hAnsi="Times New Roman"/>
          <w:lang w:val="en-GB"/>
        </w:rPr>
        <w:t xml:space="preserve"> 37–42</w:t>
      </w:r>
      <w:bookmarkEnd w:id="428"/>
      <w:r>
        <w:rPr>
          <w:rFonts w:ascii="Times New Roman" w:hAnsi="Times New Roman"/>
          <w:lang w:val="en-GB"/>
        </w:rPr>
        <w:t>.</w:t>
      </w:r>
      <w:r w:rsidR="00C5276E">
        <w:rPr>
          <w:rFonts w:ascii="Times New Roman" w:hAnsi="Times New Roman"/>
          <w:lang w:val="en-GB"/>
        </w:rPr>
        <w:t xml:space="preserve"> (</w:t>
      </w:r>
      <w:proofErr w:type="gramStart"/>
      <w:r w:rsidR="00C5276E" w:rsidRPr="00C5276E">
        <w:rPr>
          <w:rFonts w:ascii="Times New Roman" w:hAnsi="Times New Roman"/>
          <w:lang w:val="en-GB"/>
        </w:rPr>
        <w:t>doi:10.1038</w:t>
      </w:r>
      <w:proofErr w:type="gramEnd"/>
      <w:r w:rsidR="00C5276E" w:rsidRPr="00C5276E">
        <w:rPr>
          <w:rFonts w:ascii="Times New Roman" w:hAnsi="Times New Roman"/>
          <w:lang w:val="en-GB"/>
        </w:rPr>
        <w:t>/nature01286</w:t>
      </w:r>
      <w:r w:rsidR="00C5276E">
        <w:rPr>
          <w:rFonts w:ascii="Times New Roman" w:hAnsi="Times New Roman"/>
          <w:lang w:val="en-GB"/>
        </w:rPr>
        <w:t>)</w:t>
      </w:r>
    </w:p>
    <w:p w14:paraId="49AF055E" w14:textId="5974A22E" w:rsidR="007E5AED" w:rsidRPr="00F90ECB" w:rsidRDefault="007E5AED" w:rsidP="00AE5D44">
      <w:pPr>
        <w:pStyle w:val="ListParagraph"/>
        <w:numPr>
          <w:ilvl w:val="0"/>
          <w:numId w:val="11"/>
        </w:numPr>
        <w:spacing w:line="480" w:lineRule="auto"/>
        <w:rPr>
          <w:rFonts w:ascii="Times New Roman" w:hAnsi="Times New Roman"/>
          <w:lang w:val="en-GB"/>
        </w:rPr>
      </w:pPr>
      <w:bookmarkStart w:id="429" w:name="_Ref392248741"/>
      <w:r w:rsidRPr="00F90ECB">
        <w:rPr>
          <w:rFonts w:ascii="Times New Roman" w:hAnsi="Times New Roman"/>
          <w:lang w:val="en-GB"/>
        </w:rPr>
        <w:t>Root T,</w:t>
      </w:r>
      <w:r w:rsidR="00AE5D44">
        <w:rPr>
          <w:rFonts w:ascii="Times New Roman" w:hAnsi="Times New Roman"/>
          <w:lang w:val="en-GB"/>
        </w:rPr>
        <w:t xml:space="preserve"> Price JT, Hall KR, Schneider SH, </w:t>
      </w:r>
      <w:proofErr w:type="spellStart"/>
      <w:r w:rsidR="00AE5D44">
        <w:rPr>
          <w:rFonts w:ascii="Times New Roman" w:hAnsi="Times New Roman"/>
          <w:lang w:val="en-GB"/>
        </w:rPr>
        <w:t>Rosenzweig</w:t>
      </w:r>
      <w:proofErr w:type="spellEnd"/>
      <w:r w:rsidR="00AE5D44">
        <w:rPr>
          <w:rFonts w:ascii="Times New Roman" w:hAnsi="Times New Roman"/>
          <w:lang w:val="en-GB"/>
        </w:rPr>
        <w:t>, Pounds JA. 2003</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70322">
        <w:rPr>
          <w:rFonts w:ascii="Times New Roman" w:hAnsi="Times New Roman"/>
          <w:iCs/>
          <w:lang w:val="en-GB"/>
        </w:rPr>
        <w:t>,</w:t>
      </w:r>
      <w:r w:rsidR="00AE5D44">
        <w:rPr>
          <w:rFonts w:ascii="Times New Roman" w:hAnsi="Times New Roman"/>
          <w:lang w:val="en-GB"/>
        </w:rPr>
        <w:t xml:space="preserve"> 57–60</w:t>
      </w:r>
      <w:r w:rsidR="00C5276E">
        <w:rPr>
          <w:rFonts w:ascii="Times New Roman" w:hAnsi="Times New Roman"/>
          <w:lang w:val="en-GB"/>
        </w:rPr>
        <w:t>.</w:t>
      </w:r>
      <w:r w:rsidR="00AE5D44">
        <w:rPr>
          <w:rFonts w:ascii="Times New Roman" w:hAnsi="Times New Roman"/>
          <w:lang w:val="en-GB"/>
        </w:rPr>
        <w:t xml:space="preserve"> (</w:t>
      </w:r>
      <w:proofErr w:type="spellStart"/>
      <w:proofErr w:type="gramStart"/>
      <w:r w:rsidR="00AE5D44">
        <w:rPr>
          <w:rFonts w:ascii="Times New Roman" w:hAnsi="Times New Roman"/>
          <w:lang w:val="en-GB"/>
        </w:rPr>
        <w:t>doi</w:t>
      </w:r>
      <w:proofErr w:type="spellEnd"/>
      <w:proofErr w:type="gramEnd"/>
      <w:r w:rsidR="00AE5D44">
        <w:rPr>
          <w:rFonts w:ascii="Times New Roman" w:hAnsi="Times New Roman"/>
          <w:lang w:val="en-GB"/>
        </w:rPr>
        <w:t>:</w:t>
      </w:r>
      <w:r w:rsidR="00AE5D44" w:rsidRPr="00AE5D44">
        <w:t xml:space="preserve"> </w:t>
      </w:r>
      <w:r w:rsidR="00AE5D44" w:rsidRPr="00AE5D44">
        <w:rPr>
          <w:rFonts w:ascii="Times New Roman" w:hAnsi="Times New Roman"/>
          <w:lang w:val="en-GB"/>
        </w:rPr>
        <w:t>10.1038/nature01333</w:t>
      </w:r>
      <w:r w:rsidR="00AE5D44">
        <w:rPr>
          <w:rFonts w:ascii="Times New Roman" w:hAnsi="Times New Roman"/>
          <w:lang w:val="en-GB"/>
        </w:rPr>
        <w:t>)</w:t>
      </w:r>
      <w:bookmarkEnd w:id="429"/>
    </w:p>
    <w:p w14:paraId="5A6DB932" w14:textId="2020D4D2" w:rsidR="007E5AED" w:rsidRPr="00F90ECB" w:rsidRDefault="005C1AC3" w:rsidP="005C1AC3">
      <w:pPr>
        <w:pStyle w:val="ListParagraph"/>
        <w:numPr>
          <w:ilvl w:val="0"/>
          <w:numId w:val="11"/>
        </w:numPr>
        <w:spacing w:line="480" w:lineRule="auto"/>
        <w:rPr>
          <w:rFonts w:ascii="Times New Roman" w:hAnsi="Times New Roman"/>
          <w:lang w:val="en-GB"/>
        </w:rPr>
      </w:pPr>
      <w:bookmarkStart w:id="430" w:name="_Ref392248748"/>
      <w:r>
        <w:rPr>
          <w:rFonts w:ascii="Times New Roman" w:hAnsi="Times New Roman"/>
          <w:lang w:val="en-GB"/>
        </w:rPr>
        <w:t>Parmesan</w:t>
      </w:r>
      <w:r w:rsidR="007E5AED" w:rsidRPr="00F90ECB">
        <w:rPr>
          <w:rFonts w:ascii="Times New Roman" w:hAnsi="Times New Roman"/>
          <w:lang w:val="en-GB"/>
        </w:rPr>
        <w:t xml:space="preserve"> C. </w:t>
      </w:r>
      <w:r>
        <w:rPr>
          <w:rFonts w:ascii="Times New Roman" w:hAnsi="Times New Roman"/>
          <w:lang w:val="en-GB"/>
        </w:rPr>
        <w:t xml:space="preserve">2006 </w:t>
      </w:r>
      <w:r w:rsidR="007E5AED" w:rsidRPr="00F90ECB">
        <w:rPr>
          <w:rFonts w:ascii="Times New Roman" w:hAnsi="Times New Roman"/>
          <w:lang w:val="en-GB"/>
        </w:rPr>
        <w:t xml:space="preserve">Ecological and evolutionary responses to recent climate change. </w:t>
      </w:r>
      <w:proofErr w:type="spellStart"/>
      <w:r w:rsidR="007E5AED" w:rsidRPr="00F90ECB">
        <w:rPr>
          <w:rFonts w:ascii="Times New Roman" w:hAnsi="Times New Roman"/>
          <w:i/>
          <w:iCs/>
          <w:lang w:val="en-GB"/>
        </w:rPr>
        <w:t>Annu</w:t>
      </w:r>
      <w:proofErr w:type="spellEnd"/>
      <w:r w:rsidR="007E5AED" w:rsidRPr="00F90ECB">
        <w:rPr>
          <w:rFonts w:ascii="Times New Roman" w:hAnsi="Times New Roman"/>
          <w:i/>
          <w:iCs/>
          <w:lang w:val="en-GB"/>
        </w:rPr>
        <w:t>. Rev</w:t>
      </w:r>
      <w:proofErr w:type="gramStart"/>
      <w:r w:rsidR="007E5AED" w:rsidRPr="00F90ECB">
        <w:rPr>
          <w:rFonts w:ascii="Times New Roman" w:hAnsi="Times New Roman"/>
          <w:i/>
          <w:iCs/>
          <w:lang w:val="en-GB"/>
        </w:rPr>
        <w:t>.  Ecol</w:t>
      </w:r>
      <w:proofErr w:type="gramEnd"/>
      <w:r w:rsidR="007E5AED" w:rsidRPr="00F90ECB">
        <w:rPr>
          <w:rFonts w:ascii="Times New Roman" w:hAnsi="Times New Roman"/>
          <w:i/>
          <w:iCs/>
          <w:lang w:val="en-GB"/>
        </w:rPr>
        <w:t xml:space="preserve">. </w:t>
      </w:r>
      <w:proofErr w:type="spellStart"/>
      <w:r w:rsidR="007E5AED" w:rsidRPr="00F90ECB">
        <w:rPr>
          <w:rFonts w:ascii="Times New Roman" w:hAnsi="Times New Roman"/>
          <w:i/>
          <w:iCs/>
          <w:lang w:val="en-GB"/>
        </w:rPr>
        <w:t>Evol</w:t>
      </w:r>
      <w:proofErr w:type="spellEnd"/>
      <w:r w:rsidR="007E5AED" w:rsidRPr="00F90ECB">
        <w:rPr>
          <w:rFonts w:ascii="Times New Roman" w:hAnsi="Times New Roman"/>
          <w:i/>
          <w:iCs/>
          <w:lang w:val="en-GB"/>
        </w:rPr>
        <w:t>. Syst.</w:t>
      </w:r>
      <w:r w:rsidR="007E5AED" w:rsidRPr="00F90ECB" w:rsidDel="002B197A">
        <w:rPr>
          <w:rFonts w:ascii="Times New Roman" w:hAnsi="Times New Roman"/>
          <w:i/>
          <w:iCs/>
          <w:lang w:val="en-GB"/>
        </w:rPr>
        <w:t xml:space="preserve"> </w:t>
      </w:r>
      <w:r w:rsidR="007E5AED" w:rsidRPr="00F90ECB">
        <w:rPr>
          <w:rFonts w:ascii="Times New Roman" w:hAnsi="Times New Roman"/>
          <w:b/>
          <w:iCs/>
          <w:lang w:val="en-GB"/>
        </w:rPr>
        <w:t>37</w:t>
      </w:r>
      <w:r w:rsidR="007E5AED" w:rsidRPr="00F70322">
        <w:rPr>
          <w:rFonts w:ascii="Times New Roman" w:hAnsi="Times New Roman"/>
          <w:lang w:val="en-GB"/>
        </w:rPr>
        <w:t>,</w:t>
      </w:r>
      <w:r>
        <w:rPr>
          <w:rFonts w:ascii="Times New Roman" w:hAnsi="Times New Roman"/>
          <w:lang w:val="en-GB"/>
        </w:rPr>
        <w:t xml:space="preserve"> 637–669</w:t>
      </w:r>
      <w:r w:rsidR="007E5AED" w:rsidRPr="00F90ECB">
        <w:rPr>
          <w:rFonts w:ascii="Times New Roman" w:hAnsi="Times New Roman"/>
          <w:lang w:val="en-GB"/>
        </w:rPr>
        <w:t>.</w:t>
      </w:r>
      <w:bookmarkEnd w:id="430"/>
      <w:r>
        <w:rPr>
          <w:rFonts w:ascii="Times New Roman" w:hAnsi="Times New Roman"/>
          <w:lang w:val="en-GB"/>
        </w:rPr>
        <w:t xml:space="preserve"> (</w:t>
      </w:r>
      <w:proofErr w:type="gramStart"/>
      <w:r>
        <w:rPr>
          <w:rFonts w:ascii="Times New Roman" w:hAnsi="Times New Roman"/>
          <w:lang w:val="en-GB"/>
        </w:rPr>
        <w:t>doi:</w:t>
      </w:r>
      <w:r w:rsidRPr="005C1AC3">
        <w:rPr>
          <w:rFonts w:ascii="Times New Roman" w:hAnsi="Times New Roman"/>
          <w:lang w:val="en-GB"/>
        </w:rPr>
        <w:t>10.1146</w:t>
      </w:r>
      <w:proofErr w:type="gramEnd"/>
      <w:r w:rsidRPr="005C1AC3">
        <w:rPr>
          <w:rFonts w:ascii="Times New Roman" w:hAnsi="Times New Roman"/>
          <w:lang w:val="en-GB"/>
        </w:rPr>
        <w:t>/annurev.ecolsys.37.091305.110100</w:t>
      </w:r>
      <w:r>
        <w:rPr>
          <w:rFonts w:ascii="Times New Roman" w:hAnsi="Times New Roman"/>
          <w:lang w:val="en-GB"/>
        </w:rPr>
        <w:t>)</w:t>
      </w:r>
    </w:p>
    <w:p w14:paraId="3E668908" w14:textId="2FFEE87D" w:rsidR="007E5AED" w:rsidRPr="00F90ECB" w:rsidRDefault="00A222B5" w:rsidP="00072AD6">
      <w:pPr>
        <w:pStyle w:val="ListParagraph"/>
        <w:numPr>
          <w:ilvl w:val="0"/>
          <w:numId w:val="11"/>
        </w:numPr>
        <w:spacing w:line="480" w:lineRule="auto"/>
        <w:rPr>
          <w:rFonts w:ascii="Times New Roman" w:hAnsi="Times New Roman"/>
          <w:lang w:val="en-GB"/>
        </w:rPr>
      </w:pPr>
      <w:bookmarkStart w:id="431" w:name="_Ref392248754"/>
      <w:r>
        <w:rPr>
          <w:rFonts w:ascii="Times New Roman" w:hAnsi="Times New Roman"/>
          <w:lang w:val="en-GB"/>
        </w:rPr>
        <w:t>Chen</w:t>
      </w:r>
      <w:r w:rsidR="007E5AED" w:rsidRPr="00F90ECB">
        <w:rPr>
          <w:rFonts w:ascii="Times New Roman" w:hAnsi="Times New Roman"/>
          <w:lang w:val="en-GB"/>
        </w:rPr>
        <w:t xml:space="preserve"> I, Hill J</w:t>
      </w:r>
      <w:r>
        <w:rPr>
          <w:rFonts w:ascii="Times New Roman" w:hAnsi="Times New Roman"/>
          <w:lang w:val="en-GB"/>
        </w:rPr>
        <w:t>K</w:t>
      </w:r>
      <w:r w:rsidR="007E5AED" w:rsidRPr="00F90ECB">
        <w:rPr>
          <w:rFonts w:ascii="Times New Roman" w:hAnsi="Times New Roman"/>
          <w:lang w:val="en-GB"/>
        </w:rPr>
        <w:t xml:space="preserve">, </w:t>
      </w:r>
      <w:proofErr w:type="spellStart"/>
      <w:r w:rsidR="007E5AED" w:rsidRPr="00F90ECB">
        <w:rPr>
          <w:rFonts w:ascii="Times New Roman" w:hAnsi="Times New Roman"/>
          <w:lang w:val="en-GB"/>
        </w:rPr>
        <w:t>Ohlemüller</w:t>
      </w:r>
      <w:proofErr w:type="spellEnd"/>
      <w:r w:rsidR="007E5AED" w:rsidRPr="00F90ECB">
        <w:rPr>
          <w:rFonts w:ascii="Times New Roman" w:hAnsi="Times New Roman"/>
          <w:lang w:val="en-GB"/>
        </w:rPr>
        <w:t xml:space="preserve"> R, Roy</w:t>
      </w:r>
      <w:r>
        <w:rPr>
          <w:rFonts w:ascii="Times New Roman" w:hAnsi="Times New Roman"/>
          <w:lang w:val="en-GB"/>
        </w:rPr>
        <w:t xml:space="preserve"> </w:t>
      </w:r>
      <w:r w:rsidR="007E5AED" w:rsidRPr="00F90ECB">
        <w:rPr>
          <w:rFonts w:ascii="Times New Roman" w:hAnsi="Times New Roman"/>
          <w:lang w:val="en-GB"/>
        </w:rPr>
        <w:t>D</w:t>
      </w:r>
      <w:r>
        <w:rPr>
          <w:rFonts w:ascii="Times New Roman" w:hAnsi="Times New Roman"/>
          <w:lang w:val="en-GB"/>
        </w:rPr>
        <w:t>B</w:t>
      </w:r>
      <w:r w:rsidR="007E5AED" w:rsidRPr="00F90ECB">
        <w:rPr>
          <w:rFonts w:ascii="Times New Roman" w:hAnsi="Times New Roman"/>
          <w:lang w:val="en-GB"/>
        </w:rPr>
        <w:t>, Thomas</w:t>
      </w:r>
      <w:r>
        <w:rPr>
          <w:rFonts w:ascii="Times New Roman" w:hAnsi="Times New Roman"/>
          <w:lang w:val="en-GB"/>
        </w:rPr>
        <w:t xml:space="preserve"> </w:t>
      </w:r>
      <w:r w:rsidR="007E5AED" w:rsidRPr="00F90ECB">
        <w:rPr>
          <w:rFonts w:ascii="Times New Roman" w:hAnsi="Times New Roman"/>
          <w:lang w:val="en-GB"/>
        </w:rPr>
        <w:t>CD.</w:t>
      </w:r>
      <w:r w:rsidR="003E4374">
        <w:rPr>
          <w:rFonts w:ascii="Times New Roman" w:hAnsi="Times New Roman"/>
          <w:lang w:val="en-GB"/>
        </w:rPr>
        <w:t xml:space="preserve"> 2011</w:t>
      </w:r>
      <w:r w:rsidR="007E5AED" w:rsidRPr="00F90ECB">
        <w:rPr>
          <w:rFonts w:ascii="Times New Roman" w:hAnsi="Times New Roman"/>
          <w:lang w:val="en-GB"/>
        </w:rPr>
        <w:t xml:space="preserve"> Rapid range shifts of species associated with high levels of climate warming. </w:t>
      </w:r>
      <w:r w:rsidR="007E5AED" w:rsidRPr="00F90ECB">
        <w:rPr>
          <w:rFonts w:ascii="Times New Roman" w:hAnsi="Times New Roman"/>
          <w:i/>
          <w:lang w:val="en-GB"/>
        </w:rPr>
        <w:t>Science</w:t>
      </w:r>
      <w:r w:rsidR="007E5AED" w:rsidRPr="00F90ECB">
        <w:rPr>
          <w:rFonts w:ascii="Times New Roman" w:hAnsi="Times New Roman"/>
          <w:lang w:val="en-GB"/>
        </w:rPr>
        <w:t xml:space="preserve"> </w:t>
      </w:r>
      <w:r w:rsidR="007E5AED" w:rsidRPr="00F90ECB">
        <w:rPr>
          <w:rFonts w:ascii="Times New Roman" w:hAnsi="Times New Roman"/>
          <w:b/>
          <w:lang w:val="en-GB"/>
        </w:rPr>
        <w:t>333</w:t>
      </w:r>
      <w:r w:rsidR="007E5AED" w:rsidRPr="00F70322">
        <w:rPr>
          <w:rFonts w:ascii="Times New Roman" w:hAnsi="Times New Roman"/>
          <w:lang w:val="en-GB"/>
        </w:rPr>
        <w:t>,</w:t>
      </w:r>
      <w:r w:rsidR="003E4374">
        <w:rPr>
          <w:rFonts w:ascii="Times New Roman" w:hAnsi="Times New Roman"/>
          <w:lang w:val="en-GB"/>
        </w:rPr>
        <w:t xml:space="preserve"> 1024–1026</w:t>
      </w:r>
      <w:r w:rsidR="007E5AED" w:rsidRPr="00F90ECB">
        <w:rPr>
          <w:rFonts w:ascii="Times New Roman" w:hAnsi="Times New Roman"/>
          <w:lang w:val="en-GB"/>
        </w:rPr>
        <w:t>.</w:t>
      </w:r>
      <w:bookmarkEnd w:id="431"/>
      <w:r w:rsidR="00072AD6">
        <w:rPr>
          <w:rFonts w:ascii="Times New Roman" w:hAnsi="Times New Roman"/>
          <w:lang w:val="en-GB"/>
        </w:rPr>
        <w:t xml:space="preserve"> (</w:t>
      </w:r>
      <w:proofErr w:type="spellStart"/>
      <w:proofErr w:type="gramStart"/>
      <w:r w:rsidR="00072AD6">
        <w:rPr>
          <w:rFonts w:ascii="Times New Roman" w:hAnsi="Times New Roman"/>
          <w:lang w:val="en-GB"/>
        </w:rPr>
        <w:t>doi</w:t>
      </w:r>
      <w:proofErr w:type="spellEnd"/>
      <w:proofErr w:type="gramEnd"/>
      <w:r w:rsidR="00072AD6" w:rsidRPr="00072AD6">
        <w:rPr>
          <w:rFonts w:ascii="Times New Roman" w:hAnsi="Times New Roman"/>
          <w:lang w:val="en-GB"/>
        </w:rPr>
        <w:t>: 10.1126/science.1206432</w:t>
      </w:r>
      <w:r w:rsidR="00072AD6">
        <w:rPr>
          <w:rFonts w:ascii="Times New Roman" w:hAnsi="Times New Roman"/>
          <w:lang w:val="en-GB"/>
        </w:rPr>
        <w:t>)</w:t>
      </w:r>
    </w:p>
    <w:p w14:paraId="43004177" w14:textId="046E35CC" w:rsidR="00B779A8" w:rsidRDefault="002459FB" w:rsidP="00E16963">
      <w:pPr>
        <w:pStyle w:val="ListParagraph"/>
        <w:numPr>
          <w:ilvl w:val="0"/>
          <w:numId w:val="11"/>
        </w:numPr>
        <w:spacing w:line="480" w:lineRule="auto"/>
        <w:rPr>
          <w:rFonts w:ascii="Times New Roman" w:hAnsi="Times New Roman"/>
          <w:lang w:val="en-GB"/>
        </w:rPr>
      </w:pPr>
      <w:bookmarkStart w:id="432" w:name="_Ref392248798"/>
      <w:r>
        <w:rPr>
          <w:rFonts w:ascii="Times New Roman" w:hAnsi="Times New Roman"/>
          <w:lang w:val="en-GB"/>
        </w:rPr>
        <w:t>Moritz</w:t>
      </w:r>
      <w:r w:rsidR="00B779A8">
        <w:rPr>
          <w:rFonts w:ascii="Times New Roman" w:hAnsi="Times New Roman"/>
          <w:lang w:val="en-GB"/>
        </w:rPr>
        <w:t xml:space="preserve"> CM</w:t>
      </w:r>
      <w:r>
        <w:rPr>
          <w:rFonts w:ascii="Times New Roman" w:hAnsi="Times New Roman"/>
          <w:lang w:val="en-GB"/>
        </w:rPr>
        <w:t>,</w:t>
      </w:r>
      <w:r w:rsidR="00B779A8">
        <w:rPr>
          <w:rFonts w:ascii="Times New Roman" w:hAnsi="Times New Roman"/>
          <w:lang w:val="en-GB"/>
        </w:rPr>
        <w:t xml:space="preserve"> </w:t>
      </w:r>
      <w:proofErr w:type="spellStart"/>
      <w:r w:rsidR="00B779A8">
        <w:rPr>
          <w:rFonts w:ascii="Times New Roman" w:hAnsi="Times New Roman"/>
          <w:lang w:val="en-GB"/>
        </w:rPr>
        <w:t>Agudo</w:t>
      </w:r>
      <w:proofErr w:type="spellEnd"/>
      <w:r>
        <w:rPr>
          <w:rFonts w:ascii="Times New Roman" w:hAnsi="Times New Roman"/>
          <w:lang w:val="en-GB"/>
        </w:rPr>
        <w:t xml:space="preserve"> R</w:t>
      </w:r>
      <w:r w:rsidR="00B779A8">
        <w:rPr>
          <w:rFonts w:ascii="Times New Roman" w:hAnsi="Times New Roman"/>
          <w:lang w:val="en-GB"/>
        </w:rPr>
        <w:t>.</w:t>
      </w:r>
      <w:r>
        <w:rPr>
          <w:rFonts w:ascii="Times New Roman" w:hAnsi="Times New Roman"/>
          <w:lang w:val="en-GB"/>
        </w:rPr>
        <w:t xml:space="preserve"> 2013</w:t>
      </w:r>
      <w:r w:rsidR="00B779A8">
        <w:rPr>
          <w:rFonts w:ascii="Times New Roman" w:hAnsi="Times New Roman"/>
          <w:lang w:val="en-GB"/>
        </w:rPr>
        <w:t xml:space="preserve"> </w:t>
      </w:r>
      <w:proofErr w:type="gramStart"/>
      <w:r w:rsidR="00B779A8">
        <w:rPr>
          <w:rFonts w:ascii="Times New Roman" w:hAnsi="Times New Roman"/>
          <w:lang w:val="en-GB"/>
        </w:rPr>
        <w:t>The</w:t>
      </w:r>
      <w:proofErr w:type="gramEnd"/>
      <w:r w:rsidR="00B779A8">
        <w:rPr>
          <w:rFonts w:ascii="Times New Roman" w:hAnsi="Times New Roman"/>
          <w:lang w:val="en-GB"/>
        </w:rPr>
        <w:t xml:space="preserve"> future of species under climate change: resilience or decline? </w:t>
      </w:r>
      <w:r w:rsidR="00B779A8">
        <w:rPr>
          <w:rFonts w:ascii="Times New Roman" w:hAnsi="Times New Roman"/>
          <w:i/>
          <w:lang w:val="en-GB"/>
        </w:rPr>
        <w:t>Science</w:t>
      </w:r>
      <w:r w:rsidR="00B779A8">
        <w:rPr>
          <w:rFonts w:ascii="Times New Roman" w:hAnsi="Times New Roman"/>
          <w:lang w:val="en-GB"/>
        </w:rPr>
        <w:t xml:space="preserve">, </w:t>
      </w:r>
      <w:r w:rsidR="00B779A8">
        <w:rPr>
          <w:rFonts w:ascii="Times New Roman" w:hAnsi="Times New Roman"/>
          <w:b/>
          <w:lang w:val="en-GB"/>
        </w:rPr>
        <w:t>341</w:t>
      </w:r>
      <w:r w:rsidR="00B779A8" w:rsidRPr="00F70322">
        <w:rPr>
          <w:rFonts w:ascii="Times New Roman" w:hAnsi="Times New Roman"/>
          <w:lang w:val="en-GB"/>
        </w:rPr>
        <w:t>,</w:t>
      </w:r>
      <w:r w:rsidR="00B779A8">
        <w:rPr>
          <w:rFonts w:ascii="Times New Roman" w:hAnsi="Times New Roman"/>
          <w:lang w:val="en-GB"/>
        </w:rPr>
        <w:t xml:space="preserve"> </w:t>
      </w:r>
      <w:r>
        <w:rPr>
          <w:rFonts w:ascii="Times New Roman" w:hAnsi="Times New Roman"/>
          <w:lang w:val="en-GB"/>
        </w:rPr>
        <w:t>504-508</w:t>
      </w:r>
      <w:r w:rsidR="00B779A8">
        <w:rPr>
          <w:rFonts w:ascii="Times New Roman" w:hAnsi="Times New Roman"/>
          <w:lang w:val="en-GB"/>
        </w:rPr>
        <w:t>.</w:t>
      </w:r>
      <w:bookmarkEnd w:id="432"/>
      <w:r w:rsidR="00E16963">
        <w:rPr>
          <w:rFonts w:ascii="Times New Roman" w:hAnsi="Times New Roman"/>
          <w:lang w:val="en-GB"/>
        </w:rPr>
        <w:t xml:space="preserve"> (</w:t>
      </w:r>
      <w:proofErr w:type="spellStart"/>
      <w:proofErr w:type="gramStart"/>
      <w:r w:rsidR="00E16963">
        <w:rPr>
          <w:rFonts w:ascii="Times New Roman" w:hAnsi="Times New Roman"/>
          <w:lang w:val="en-GB"/>
        </w:rPr>
        <w:t>doi</w:t>
      </w:r>
      <w:proofErr w:type="spellEnd"/>
      <w:proofErr w:type="gramEnd"/>
      <w:r w:rsidR="00E16963">
        <w:rPr>
          <w:rFonts w:ascii="Times New Roman" w:hAnsi="Times New Roman"/>
          <w:lang w:val="en-GB"/>
        </w:rPr>
        <w:t>:</w:t>
      </w:r>
      <w:r w:rsidR="00E16963" w:rsidRPr="00E16963">
        <w:t xml:space="preserve"> </w:t>
      </w:r>
      <w:r w:rsidR="00E16963" w:rsidRPr="00E16963">
        <w:rPr>
          <w:rFonts w:ascii="Times New Roman" w:hAnsi="Times New Roman"/>
          <w:lang w:val="en-GB"/>
        </w:rPr>
        <w:t>10.1126/science.1237190</w:t>
      </w:r>
      <w:r w:rsidR="00E16963">
        <w:rPr>
          <w:rFonts w:ascii="Times New Roman" w:hAnsi="Times New Roman"/>
          <w:lang w:val="en-GB"/>
        </w:rPr>
        <w:t>)</w:t>
      </w:r>
    </w:p>
    <w:p w14:paraId="7EA3D7E3" w14:textId="28C09A89" w:rsidR="007E5AED" w:rsidRPr="00F90ECB" w:rsidRDefault="007E5AED" w:rsidP="00E95D9D">
      <w:pPr>
        <w:pStyle w:val="ListParagraph"/>
        <w:numPr>
          <w:ilvl w:val="0"/>
          <w:numId w:val="11"/>
        </w:numPr>
        <w:spacing w:line="480" w:lineRule="auto"/>
        <w:rPr>
          <w:rFonts w:ascii="Times New Roman" w:hAnsi="Times New Roman"/>
          <w:lang w:val="en-GB"/>
        </w:rPr>
      </w:pPr>
      <w:bookmarkStart w:id="433" w:name="_Ref392248936"/>
      <w:r w:rsidRPr="00F90ECB">
        <w:rPr>
          <w:rFonts w:ascii="Times New Roman" w:hAnsi="Times New Roman"/>
          <w:lang w:val="en-GB"/>
        </w:rPr>
        <w:t>Thomas CD</w:t>
      </w:r>
      <w:r w:rsidR="00ED0C13">
        <w:rPr>
          <w:rFonts w:ascii="Times New Roman" w:hAnsi="Times New Roman"/>
          <w:lang w:val="en-GB"/>
        </w:rPr>
        <w:t>,</w:t>
      </w:r>
      <w:r w:rsidRPr="00F90ECB">
        <w:rPr>
          <w:rFonts w:ascii="Times New Roman" w:hAnsi="Times New Roman"/>
          <w:lang w:val="en-GB"/>
        </w:rPr>
        <w:t xml:space="preserve"> Lennon</w:t>
      </w:r>
      <w:r w:rsidR="00ED0C13">
        <w:rPr>
          <w:rFonts w:ascii="Times New Roman" w:hAnsi="Times New Roman"/>
          <w:lang w:val="en-GB"/>
        </w:rPr>
        <w:t xml:space="preserve"> </w:t>
      </w:r>
      <w:r w:rsidRPr="00F90ECB">
        <w:rPr>
          <w:rFonts w:ascii="Times New Roman" w:hAnsi="Times New Roman"/>
          <w:lang w:val="en-GB"/>
        </w:rPr>
        <w:t>JJ.</w:t>
      </w:r>
      <w:r w:rsidR="00ED0C13">
        <w:rPr>
          <w:rFonts w:ascii="Times New Roman" w:hAnsi="Times New Roman"/>
          <w:lang w:val="en-GB"/>
        </w:rPr>
        <w:t xml:space="preserve"> 1999</w:t>
      </w:r>
      <w:r w:rsidRPr="00F90ECB">
        <w:rPr>
          <w:rFonts w:ascii="Times New Roman" w:hAnsi="Times New Roman"/>
          <w:lang w:val="en-GB"/>
        </w:rPr>
        <w:t xml:space="preserve">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70322">
        <w:rPr>
          <w:rFonts w:ascii="Times New Roman" w:hAnsi="Times New Roman"/>
          <w:lang w:val="en-GB"/>
        </w:rPr>
        <w:t>,</w:t>
      </w:r>
      <w:r w:rsidRPr="00F90ECB">
        <w:rPr>
          <w:rFonts w:ascii="Times New Roman" w:hAnsi="Times New Roman"/>
          <w:lang w:val="en-GB"/>
        </w:rPr>
        <w:t xml:space="preserve"> 213</w:t>
      </w:r>
      <w:bookmarkEnd w:id="433"/>
      <w:r w:rsidR="00ED0C13">
        <w:rPr>
          <w:rFonts w:ascii="Times New Roman" w:hAnsi="Times New Roman"/>
          <w:lang w:val="en-GB"/>
        </w:rPr>
        <w:t>.</w:t>
      </w:r>
      <w:r w:rsidR="00E95D9D">
        <w:rPr>
          <w:rFonts w:ascii="Times New Roman" w:hAnsi="Times New Roman"/>
          <w:lang w:val="en-GB"/>
        </w:rPr>
        <w:t xml:space="preserve"> (</w:t>
      </w:r>
      <w:proofErr w:type="gramStart"/>
      <w:r w:rsidR="00E95D9D" w:rsidRPr="00E95D9D">
        <w:rPr>
          <w:rFonts w:ascii="Times New Roman" w:hAnsi="Times New Roman"/>
          <w:lang w:val="en-GB"/>
        </w:rPr>
        <w:t>doi:10.1038</w:t>
      </w:r>
      <w:proofErr w:type="gramEnd"/>
      <w:r w:rsidR="00E95D9D" w:rsidRPr="00E95D9D">
        <w:rPr>
          <w:rFonts w:ascii="Times New Roman" w:hAnsi="Times New Roman"/>
          <w:lang w:val="en-GB"/>
        </w:rPr>
        <w:t>/20335</w:t>
      </w:r>
      <w:r w:rsidR="00E95D9D">
        <w:rPr>
          <w:rFonts w:ascii="Times New Roman" w:hAnsi="Times New Roman"/>
          <w:lang w:val="en-GB"/>
        </w:rPr>
        <w:t>)</w:t>
      </w:r>
    </w:p>
    <w:p w14:paraId="34377D7D" w14:textId="0C91588A" w:rsidR="005A4533" w:rsidRDefault="00531425" w:rsidP="0071345F">
      <w:pPr>
        <w:pStyle w:val="ListParagraph"/>
        <w:numPr>
          <w:ilvl w:val="0"/>
          <w:numId w:val="11"/>
        </w:numPr>
        <w:spacing w:line="480" w:lineRule="auto"/>
        <w:rPr>
          <w:rFonts w:ascii="Times New Roman" w:hAnsi="Times New Roman"/>
          <w:lang w:val="en-GB"/>
        </w:rPr>
      </w:pPr>
      <w:bookmarkStart w:id="434" w:name="_Ref392248939"/>
      <w:r>
        <w:rPr>
          <w:rFonts w:ascii="Times New Roman" w:hAnsi="Times New Roman"/>
          <w:lang w:val="en-GB"/>
        </w:rPr>
        <w:t>Lenoir</w:t>
      </w:r>
      <w:r w:rsidR="005A4533" w:rsidRPr="0091203F">
        <w:rPr>
          <w:rFonts w:ascii="Times New Roman" w:hAnsi="Times New Roman"/>
          <w:lang w:val="en-GB"/>
        </w:rPr>
        <w:t xml:space="preserve"> J, </w:t>
      </w:r>
      <w:proofErr w:type="spellStart"/>
      <w:r w:rsidR="005A4533" w:rsidRPr="0091203F">
        <w:rPr>
          <w:rFonts w:ascii="Times New Roman" w:hAnsi="Times New Roman"/>
          <w:lang w:val="en-GB"/>
        </w:rPr>
        <w:t>Gégout</w:t>
      </w:r>
      <w:proofErr w:type="spellEnd"/>
      <w:r w:rsidR="005A4533" w:rsidRPr="0091203F">
        <w:rPr>
          <w:rFonts w:ascii="Times New Roman" w:hAnsi="Times New Roman"/>
          <w:lang w:val="en-GB"/>
        </w:rPr>
        <w:t xml:space="preserve"> J</w:t>
      </w:r>
      <w:r>
        <w:rPr>
          <w:rFonts w:ascii="Times New Roman" w:hAnsi="Times New Roman"/>
          <w:lang w:val="en-GB"/>
        </w:rPr>
        <w:t>C</w:t>
      </w:r>
      <w:r w:rsidR="005A4533" w:rsidRPr="0091203F">
        <w:rPr>
          <w:rFonts w:ascii="Times New Roman" w:hAnsi="Times New Roman"/>
          <w:lang w:val="en-GB"/>
        </w:rPr>
        <w:t xml:space="preserve">, </w:t>
      </w:r>
      <w:proofErr w:type="spellStart"/>
      <w:r w:rsidR="005A4533" w:rsidRPr="0091203F">
        <w:rPr>
          <w:rFonts w:ascii="Times New Roman" w:hAnsi="Times New Roman"/>
          <w:lang w:val="en-GB"/>
        </w:rPr>
        <w:t>Marquet</w:t>
      </w:r>
      <w:proofErr w:type="spellEnd"/>
      <w:r w:rsidR="005A4533" w:rsidRPr="0091203F">
        <w:rPr>
          <w:rFonts w:ascii="Times New Roman" w:hAnsi="Times New Roman"/>
          <w:lang w:val="en-GB"/>
        </w:rPr>
        <w:t xml:space="preserve"> PA, de </w:t>
      </w:r>
      <w:proofErr w:type="spellStart"/>
      <w:r w:rsidR="005A4533" w:rsidRPr="0091203F">
        <w:rPr>
          <w:rFonts w:ascii="Times New Roman" w:hAnsi="Times New Roman"/>
          <w:lang w:val="en-GB"/>
        </w:rPr>
        <w:t>Ruffray</w:t>
      </w:r>
      <w:proofErr w:type="spellEnd"/>
      <w:r w:rsidR="005A4533" w:rsidRPr="0091203F">
        <w:rPr>
          <w:rFonts w:ascii="Times New Roman" w:hAnsi="Times New Roman"/>
          <w:lang w:val="en-GB"/>
        </w:rPr>
        <w:t xml:space="preserve"> P</w:t>
      </w:r>
      <w:r>
        <w:rPr>
          <w:rFonts w:ascii="Times New Roman" w:hAnsi="Times New Roman"/>
          <w:lang w:val="en-GB"/>
        </w:rPr>
        <w:t xml:space="preserve">, </w:t>
      </w:r>
      <w:proofErr w:type="spellStart"/>
      <w:r>
        <w:rPr>
          <w:rFonts w:ascii="Times New Roman" w:hAnsi="Times New Roman"/>
          <w:lang w:val="en-GB"/>
        </w:rPr>
        <w:t>Brisse</w:t>
      </w:r>
      <w:proofErr w:type="spellEnd"/>
      <w:r w:rsidR="005A4533" w:rsidRPr="0091203F">
        <w:rPr>
          <w:rFonts w:ascii="Times New Roman" w:hAnsi="Times New Roman"/>
          <w:lang w:val="en-GB"/>
        </w:rPr>
        <w:t xml:space="preserve"> H.</w:t>
      </w:r>
      <w:r>
        <w:rPr>
          <w:rFonts w:ascii="Times New Roman" w:hAnsi="Times New Roman"/>
          <w:lang w:val="en-GB"/>
        </w:rPr>
        <w:t xml:space="preserve"> 2008</w:t>
      </w:r>
      <w:r w:rsidR="005A4533" w:rsidRPr="0091203F">
        <w:rPr>
          <w:rFonts w:ascii="Times New Roman" w:hAnsi="Times New Roman"/>
          <w:lang w:val="en-GB"/>
        </w:rPr>
        <w:t xml:space="preserve"> A significant upward shift in plant species optimum elevation during the 20</w:t>
      </w:r>
      <w:r w:rsidR="005A4533" w:rsidRPr="0071345F">
        <w:rPr>
          <w:rFonts w:ascii="Times New Roman" w:hAnsi="Times New Roman"/>
          <w:vertAlign w:val="superscript"/>
          <w:lang w:val="en-GB"/>
        </w:rPr>
        <w:t>th</w:t>
      </w:r>
      <w:r w:rsidR="005A4533" w:rsidRPr="0091203F">
        <w:rPr>
          <w:rFonts w:ascii="Times New Roman" w:hAnsi="Times New Roman"/>
          <w:lang w:val="en-GB"/>
        </w:rPr>
        <w:t xml:space="preserve"> century. </w:t>
      </w:r>
      <w:r w:rsidR="005A4533" w:rsidRPr="0091203F">
        <w:rPr>
          <w:rFonts w:ascii="Times New Roman" w:hAnsi="Times New Roman"/>
          <w:i/>
          <w:iCs/>
          <w:lang w:val="en-GB"/>
        </w:rPr>
        <w:t>Science</w:t>
      </w:r>
      <w:r w:rsidR="005A4533" w:rsidRPr="0091203F">
        <w:rPr>
          <w:rFonts w:ascii="Times New Roman" w:hAnsi="Times New Roman"/>
          <w:lang w:val="en-GB"/>
        </w:rPr>
        <w:t xml:space="preserve"> </w:t>
      </w:r>
      <w:r w:rsidR="005A4533" w:rsidRPr="0091203F">
        <w:rPr>
          <w:rFonts w:ascii="Times New Roman" w:hAnsi="Times New Roman"/>
          <w:b/>
          <w:iCs/>
          <w:lang w:val="en-GB"/>
        </w:rPr>
        <w:t>320</w:t>
      </w:r>
      <w:r w:rsidR="005A4533" w:rsidRPr="00F70322">
        <w:rPr>
          <w:rFonts w:ascii="Times New Roman" w:hAnsi="Times New Roman"/>
          <w:iCs/>
          <w:lang w:val="en-GB"/>
        </w:rPr>
        <w:t>,</w:t>
      </w:r>
      <w:r w:rsidR="005A4533" w:rsidRPr="0091203F">
        <w:rPr>
          <w:rFonts w:ascii="Times New Roman" w:hAnsi="Times New Roman"/>
          <w:b/>
          <w:iCs/>
          <w:lang w:val="en-GB"/>
        </w:rPr>
        <w:t xml:space="preserve"> </w:t>
      </w:r>
      <w:r w:rsidR="005A4533" w:rsidRPr="0091203F">
        <w:rPr>
          <w:rFonts w:ascii="Times New Roman" w:hAnsi="Times New Roman"/>
          <w:iCs/>
          <w:lang w:val="en-GB"/>
        </w:rPr>
        <w:t>1768</w:t>
      </w:r>
      <w:r w:rsidR="005A4533" w:rsidRPr="0091203F">
        <w:rPr>
          <w:rFonts w:ascii="Times New Roman" w:hAnsi="Times New Roman"/>
          <w:lang w:val="en-GB"/>
        </w:rPr>
        <w:t>–</w:t>
      </w:r>
      <w:r w:rsidR="005A4533" w:rsidRPr="0091203F">
        <w:rPr>
          <w:rFonts w:ascii="Times New Roman" w:hAnsi="Times New Roman"/>
          <w:iCs/>
          <w:lang w:val="en-GB"/>
        </w:rPr>
        <w:t>1771</w:t>
      </w:r>
      <w:r w:rsidR="005A4533" w:rsidRPr="0091203F">
        <w:rPr>
          <w:rFonts w:ascii="Times New Roman" w:hAnsi="Times New Roman"/>
          <w:lang w:val="en-GB"/>
        </w:rPr>
        <w:t>.</w:t>
      </w:r>
      <w:bookmarkEnd w:id="434"/>
      <w:r w:rsidR="0071345F">
        <w:rPr>
          <w:rFonts w:ascii="Times New Roman" w:hAnsi="Times New Roman"/>
          <w:lang w:val="en-GB"/>
        </w:rPr>
        <w:t xml:space="preserve"> (</w:t>
      </w:r>
      <w:proofErr w:type="spellStart"/>
      <w:proofErr w:type="gramStart"/>
      <w:r w:rsidR="0071345F">
        <w:rPr>
          <w:rFonts w:ascii="Times New Roman" w:hAnsi="Times New Roman"/>
          <w:lang w:val="en-GB"/>
        </w:rPr>
        <w:t>doi</w:t>
      </w:r>
      <w:proofErr w:type="spellEnd"/>
      <w:proofErr w:type="gramEnd"/>
      <w:r w:rsidR="0071345F">
        <w:rPr>
          <w:rFonts w:ascii="Times New Roman" w:hAnsi="Times New Roman"/>
          <w:lang w:val="en-GB"/>
        </w:rPr>
        <w:t>:</w:t>
      </w:r>
      <w:r w:rsidR="0071345F" w:rsidRPr="0071345F">
        <w:t xml:space="preserve"> </w:t>
      </w:r>
      <w:r w:rsidR="0071345F" w:rsidRPr="0071345F">
        <w:rPr>
          <w:rFonts w:ascii="Times New Roman" w:hAnsi="Times New Roman"/>
          <w:lang w:val="en-GB"/>
        </w:rPr>
        <w:t>10.1126/science.1156831</w:t>
      </w:r>
      <w:r w:rsidR="0071345F">
        <w:rPr>
          <w:rFonts w:ascii="Times New Roman" w:hAnsi="Times New Roman"/>
          <w:lang w:val="en-GB"/>
        </w:rPr>
        <w:t>)</w:t>
      </w:r>
    </w:p>
    <w:p w14:paraId="3FFD128E" w14:textId="15D4BEDC" w:rsidR="005A4533" w:rsidRDefault="005A4533" w:rsidP="00BB6BB5">
      <w:pPr>
        <w:pStyle w:val="ListParagraph"/>
        <w:numPr>
          <w:ilvl w:val="0"/>
          <w:numId w:val="11"/>
        </w:numPr>
        <w:spacing w:line="480" w:lineRule="auto"/>
        <w:rPr>
          <w:rFonts w:ascii="Times New Roman" w:hAnsi="Times New Roman"/>
          <w:lang w:val="en-GB"/>
        </w:rPr>
      </w:pPr>
      <w:bookmarkStart w:id="435" w:name="_Ref392248949"/>
      <w:proofErr w:type="spellStart"/>
      <w:r w:rsidRPr="0091203F">
        <w:rPr>
          <w:rFonts w:ascii="Times New Roman" w:hAnsi="Times New Roman"/>
          <w:lang w:val="en-GB"/>
        </w:rPr>
        <w:t>Angert</w:t>
      </w:r>
      <w:proofErr w:type="spellEnd"/>
      <w:r w:rsidRPr="0091203F">
        <w:rPr>
          <w:rFonts w:ascii="Times New Roman" w:hAnsi="Times New Roman"/>
          <w:lang w:val="en-GB"/>
        </w:rPr>
        <w:t xml:space="preserve"> A</w:t>
      </w:r>
      <w:r w:rsidR="00912BA6">
        <w:rPr>
          <w:rFonts w:ascii="Times New Roman" w:hAnsi="Times New Roman"/>
          <w:lang w:val="en-GB"/>
        </w:rPr>
        <w:t xml:space="preserve">L, Crozier LG, </w:t>
      </w:r>
      <w:proofErr w:type="spellStart"/>
      <w:r w:rsidR="00912BA6">
        <w:rPr>
          <w:rFonts w:ascii="Times New Roman" w:hAnsi="Times New Roman"/>
          <w:lang w:val="en-GB"/>
        </w:rPr>
        <w:t>Rissler</w:t>
      </w:r>
      <w:proofErr w:type="spellEnd"/>
      <w:r w:rsidR="00912BA6">
        <w:rPr>
          <w:rFonts w:ascii="Times New Roman" w:hAnsi="Times New Roman"/>
          <w:lang w:val="en-GB"/>
        </w:rPr>
        <w:t xml:space="preserve"> LJ, Gilman SE, Tewksbury JJ, </w:t>
      </w:r>
      <w:proofErr w:type="spellStart"/>
      <w:r w:rsidR="00912BA6">
        <w:rPr>
          <w:rFonts w:ascii="Times New Roman" w:hAnsi="Times New Roman"/>
          <w:lang w:val="en-GB"/>
        </w:rPr>
        <w:t>Chunco</w:t>
      </w:r>
      <w:proofErr w:type="spellEnd"/>
      <w:r w:rsidR="00912BA6">
        <w:rPr>
          <w:rFonts w:ascii="Times New Roman" w:hAnsi="Times New Roman"/>
          <w:lang w:val="en-GB"/>
        </w:rPr>
        <w:t xml:space="preserve"> AJ. 2011</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 xml:space="preserve">Ecol. </w:t>
      </w:r>
      <w:proofErr w:type="spellStart"/>
      <w:r w:rsidRPr="0091203F">
        <w:rPr>
          <w:rFonts w:ascii="Times New Roman" w:hAnsi="Times New Roman"/>
          <w:i/>
          <w:iCs/>
          <w:lang w:val="en-GB"/>
        </w:rPr>
        <w:t>Lett</w:t>
      </w:r>
      <w:proofErr w:type="spellEnd"/>
      <w:r w:rsidRPr="0091203F">
        <w:rPr>
          <w:rFonts w:ascii="Times New Roman" w:hAnsi="Times New Roman"/>
          <w:i/>
          <w:iCs/>
          <w:lang w:val="en-GB"/>
        </w:rPr>
        <w:t>.</w:t>
      </w:r>
      <w:r w:rsidRPr="0091203F">
        <w:rPr>
          <w:rFonts w:ascii="Times New Roman" w:hAnsi="Times New Roman"/>
          <w:lang w:val="en-GB"/>
        </w:rPr>
        <w:t xml:space="preserve"> </w:t>
      </w:r>
      <w:r w:rsidRPr="0091203F">
        <w:rPr>
          <w:rFonts w:ascii="Times New Roman" w:hAnsi="Times New Roman"/>
          <w:b/>
          <w:iCs/>
          <w:lang w:val="en-GB"/>
        </w:rPr>
        <w:t>14</w:t>
      </w:r>
      <w:r w:rsidRPr="00F70322">
        <w:rPr>
          <w:rFonts w:ascii="Times New Roman" w:hAnsi="Times New Roman"/>
          <w:lang w:val="en-GB"/>
        </w:rPr>
        <w:t>,</w:t>
      </w:r>
      <w:r w:rsidR="00912BA6">
        <w:rPr>
          <w:rFonts w:ascii="Times New Roman" w:hAnsi="Times New Roman"/>
          <w:lang w:val="en-GB"/>
        </w:rPr>
        <w:t xml:space="preserve"> 677–689</w:t>
      </w:r>
      <w:r w:rsidRPr="0091203F">
        <w:rPr>
          <w:rFonts w:ascii="Times New Roman" w:hAnsi="Times New Roman"/>
          <w:lang w:val="en-GB"/>
        </w:rPr>
        <w:t>.</w:t>
      </w:r>
      <w:bookmarkEnd w:id="435"/>
      <w:r w:rsidR="00BB6BB5">
        <w:rPr>
          <w:rFonts w:ascii="Times New Roman" w:hAnsi="Times New Roman"/>
          <w:lang w:val="en-GB"/>
        </w:rPr>
        <w:t xml:space="preserve"> (</w:t>
      </w:r>
      <w:proofErr w:type="gramStart"/>
      <w:r w:rsidR="00BB6BB5">
        <w:rPr>
          <w:rFonts w:ascii="Times New Roman" w:hAnsi="Times New Roman"/>
          <w:lang w:val="en-GB"/>
        </w:rPr>
        <w:t>doi:</w:t>
      </w:r>
      <w:r w:rsidR="00BB6BB5" w:rsidRPr="00BB6BB5">
        <w:rPr>
          <w:rFonts w:ascii="Times New Roman" w:hAnsi="Times New Roman"/>
          <w:lang w:val="en-GB"/>
        </w:rPr>
        <w:t>10.1111</w:t>
      </w:r>
      <w:proofErr w:type="gramEnd"/>
      <w:r w:rsidR="00BB6BB5" w:rsidRPr="00BB6BB5">
        <w:rPr>
          <w:rFonts w:ascii="Times New Roman" w:hAnsi="Times New Roman"/>
          <w:lang w:val="en-GB"/>
        </w:rPr>
        <w:t>/j.1461-0248.2011.01620.x</w:t>
      </w:r>
      <w:r w:rsidR="009716E5">
        <w:rPr>
          <w:rFonts w:ascii="Times New Roman" w:hAnsi="Times New Roman"/>
          <w:lang w:val="en-GB"/>
        </w:rPr>
        <w:t>)</w:t>
      </w:r>
    </w:p>
    <w:p w14:paraId="0C5E40C3" w14:textId="66073271" w:rsidR="007E5AED" w:rsidRPr="00F90ECB" w:rsidRDefault="007E5AED" w:rsidP="00655183">
      <w:pPr>
        <w:pStyle w:val="ListParagraph"/>
        <w:numPr>
          <w:ilvl w:val="0"/>
          <w:numId w:val="11"/>
        </w:numPr>
        <w:spacing w:line="480" w:lineRule="auto"/>
        <w:rPr>
          <w:rFonts w:ascii="Times New Roman" w:hAnsi="Times New Roman"/>
          <w:lang w:val="en-GB"/>
        </w:rPr>
      </w:pPr>
      <w:bookmarkStart w:id="436" w:name="_Ref392248952"/>
      <w:r w:rsidRPr="00F90ECB">
        <w:rPr>
          <w:rFonts w:ascii="Times New Roman" w:hAnsi="Times New Roman"/>
          <w:lang w:val="en-GB"/>
        </w:rPr>
        <w:lastRenderedPageBreak/>
        <w:t>Hill JK, Griffiths</w:t>
      </w:r>
      <w:r w:rsidR="00655183">
        <w:rPr>
          <w:rFonts w:ascii="Times New Roman" w:hAnsi="Times New Roman"/>
          <w:lang w:val="en-GB"/>
        </w:rPr>
        <w:t xml:space="preserve"> </w:t>
      </w:r>
      <w:r w:rsidRPr="00F90ECB">
        <w:rPr>
          <w:rFonts w:ascii="Times New Roman" w:hAnsi="Times New Roman"/>
          <w:lang w:val="en-GB"/>
        </w:rPr>
        <w:t>HM, Thomas CD.</w:t>
      </w:r>
      <w:r w:rsidR="00655183">
        <w:rPr>
          <w:rFonts w:ascii="Times New Roman" w:hAnsi="Times New Roman"/>
          <w:lang w:val="en-GB"/>
        </w:rPr>
        <w:t xml:space="preserve"> 2011</w:t>
      </w:r>
      <w:r w:rsidRPr="00F90ECB">
        <w:rPr>
          <w:rFonts w:ascii="Times New Roman" w:hAnsi="Times New Roman"/>
          <w:lang w:val="en-GB"/>
        </w:rPr>
        <w:t xml:space="preserve"> Climate change and evolutionary adaptations at species’ range margins.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w:t>
      </w:r>
      <w:proofErr w:type="spellStart"/>
      <w:r w:rsidRPr="00F90ECB">
        <w:rPr>
          <w:rFonts w:ascii="Times New Roman" w:hAnsi="Times New Roman"/>
          <w:i/>
          <w:iCs/>
          <w:lang w:val="en-GB"/>
        </w:rPr>
        <w:t>Entomol</w:t>
      </w:r>
      <w:proofErr w:type="spellEnd"/>
      <w:r w:rsidRPr="00F90ECB">
        <w:rPr>
          <w:rFonts w:ascii="Times New Roman" w:hAnsi="Times New Roman"/>
          <w:i/>
          <w:iCs/>
          <w:lang w:val="en-GB"/>
        </w:rPr>
        <w:t>.</w:t>
      </w:r>
      <w:r w:rsidRPr="00F90ECB">
        <w:rPr>
          <w:rFonts w:ascii="Times New Roman" w:hAnsi="Times New Roman"/>
          <w:b/>
          <w:lang w:val="en-GB"/>
        </w:rPr>
        <w:t xml:space="preserve"> </w:t>
      </w:r>
      <w:r w:rsidRPr="00F90ECB">
        <w:rPr>
          <w:rFonts w:ascii="Times New Roman" w:hAnsi="Times New Roman"/>
          <w:b/>
          <w:iCs/>
          <w:lang w:val="en-GB"/>
        </w:rPr>
        <w:t>56</w:t>
      </w:r>
      <w:r w:rsidRPr="00F70322">
        <w:rPr>
          <w:rFonts w:ascii="Times New Roman" w:hAnsi="Times New Roman"/>
          <w:lang w:val="en-GB"/>
        </w:rPr>
        <w:t>,</w:t>
      </w:r>
      <w:r w:rsidRPr="00F90ECB">
        <w:rPr>
          <w:rFonts w:ascii="Times New Roman" w:hAnsi="Times New Roman"/>
          <w:lang w:val="en-GB"/>
        </w:rPr>
        <w:t xml:space="preserve"> 143–159</w:t>
      </w:r>
      <w:r w:rsidR="00655183">
        <w:rPr>
          <w:rFonts w:ascii="Times New Roman" w:hAnsi="Times New Roman"/>
          <w:lang w:val="en-GB"/>
        </w:rPr>
        <w:t>.</w:t>
      </w:r>
      <w:r w:rsidRPr="00F90ECB">
        <w:rPr>
          <w:rFonts w:ascii="Times New Roman" w:hAnsi="Times New Roman"/>
          <w:lang w:val="en-GB"/>
        </w:rPr>
        <w:t xml:space="preserve"> (</w:t>
      </w:r>
      <w:proofErr w:type="gramStart"/>
      <w:r w:rsidR="00655183">
        <w:rPr>
          <w:rFonts w:ascii="Times New Roman" w:hAnsi="Times New Roman"/>
          <w:lang w:val="en-GB"/>
        </w:rPr>
        <w:t>doi:</w:t>
      </w:r>
      <w:r w:rsidR="00655183" w:rsidRPr="00655183">
        <w:rPr>
          <w:rFonts w:ascii="Times New Roman" w:hAnsi="Times New Roman"/>
          <w:lang w:val="en-GB"/>
        </w:rPr>
        <w:t>10.1146</w:t>
      </w:r>
      <w:proofErr w:type="gramEnd"/>
      <w:r w:rsidR="00655183" w:rsidRPr="00655183">
        <w:rPr>
          <w:rFonts w:ascii="Times New Roman" w:hAnsi="Times New Roman"/>
          <w:lang w:val="en-GB"/>
        </w:rPr>
        <w:t>/annurev-ento-120709-144746</w:t>
      </w:r>
      <w:r w:rsidRPr="00F90ECB">
        <w:rPr>
          <w:rFonts w:ascii="Times New Roman" w:hAnsi="Times New Roman"/>
          <w:lang w:val="en-GB"/>
        </w:rPr>
        <w:t>)</w:t>
      </w:r>
      <w:bookmarkEnd w:id="436"/>
    </w:p>
    <w:p w14:paraId="16E73F0D" w14:textId="0CF84E9F" w:rsidR="007E5AED" w:rsidRPr="00F90ECB" w:rsidRDefault="00B852A9" w:rsidP="00E40745">
      <w:pPr>
        <w:pStyle w:val="ListParagraph"/>
        <w:numPr>
          <w:ilvl w:val="0"/>
          <w:numId w:val="11"/>
        </w:numPr>
        <w:spacing w:line="480" w:lineRule="auto"/>
        <w:rPr>
          <w:rFonts w:ascii="Times New Roman" w:hAnsi="Times New Roman"/>
          <w:lang w:val="en-GB"/>
        </w:rPr>
      </w:pPr>
      <w:bookmarkStart w:id="437" w:name="_Ref392248956"/>
      <w:proofErr w:type="spellStart"/>
      <w:r>
        <w:rPr>
          <w:rFonts w:ascii="Times New Roman" w:hAnsi="Times New Roman"/>
          <w:lang w:val="en-GB"/>
        </w:rPr>
        <w:t>Morelli</w:t>
      </w:r>
      <w:proofErr w:type="spellEnd"/>
      <w:r>
        <w:rPr>
          <w:rFonts w:ascii="Times New Roman" w:hAnsi="Times New Roman"/>
          <w:lang w:val="en-GB"/>
        </w:rPr>
        <w:t xml:space="preserve"> T</w:t>
      </w:r>
      <w:r w:rsidR="007E5AED" w:rsidRPr="00F90ECB">
        <w:rPr>
          <w:rFonts w:ascii="Times New Roman" w:hAnsi="Times New Roman"/>
          <w:lang w:val="en-GB"/>
        </w:rPr>
        <w:t>,</w:t>
      </w:r>
      <w:r>
        <w:rPr>
          <w:rFonts w:ascii="Times New Roman" w:hAnsi="Times New Roman"/>
          <w:lang w:val="en-GB"/>
        </w:rPr>
        <w:t xml:space="preserve"> Smith AB, </w:t>
      </w:r>
      <w:proofErr w:type="spellStart"/>
      <w:r>
        <w:rPr>
          <w:rFonts w:ascii="Times New Roman" w:hAnsi="Times New Roman"/>
          <w:lang w:val="en-GB"/>
        </w:rPr>
        <w:t>Kastley</w:t>
      </w:r>
      <w:proofErr w:type="spellEnd"/>
      <w:r>
        <w:rPr>
          <w:rFonts w:ascii="Times New Roman" w:hAnsi="Times New Roman"/>
          <w:lang w:val="en-GB"/>
        </w:rPr>
        <w:t xml:space="preserve"> CR, </w:t>
      </w:r>
      <w:proofErr w:type="spellStart"/>
      <w:r>
        <w:rPr>
          <w:rFonts w:ascii="Times New Roman" w:hAnsi="Times New Roman"/>
          <w:lang w:val="en-GB"/>
        </w:rPr>
        <w:t>Mastroserio</w:t>
      </w:r>
      <w:proofErr w:type="spellEnd"/>
      <w:r>
        <w:rPr>
          <w:rFonts w:ascii="Times New Roman" w:hAnsi="Times New Roman"/>
          <w:lang w:val="en-GB"/>
        </w:rPr>
        <w:t xml:space="preserve"> I, Moritz C, </w:t>
      </w:r>
      <w:proofErr w:type="spellStart"/>
      <w:r>
        <w:rPr>
          <w:rFonts w:ascii="Times New Roman" w:hAnsi="Times New Roman"/>
          <w:lang w:val="en-GB"/>
        </w:rPr>
        <w:t>Beissinger</w:t>
      </w:r>
      <w:proofErr w:type="spellEnd"/>
      <w:r>
        <w:rPr>
          <w:rFonts w:ascii="Times New Roman" w:hAnsi="Times New Roman"/>
          <w:lang w:val="en-GB"/>
        </w:rPr>
        <w:t xml:space="preserve"> SR. 2012</w:t>
      </w:r>
      <w:r w:rsidR="007E5AED" w:rsidRPr="00F90ECB">
        <w:rPr>
          <w:rFonts w:ascii="Times New Roman" w:hAnsi="Times New Roman"/>
          <w:lang w:val="en-GB"/>
        </w:rPr>
        <w:t xml:space="preserve"> Anthropogenic </w:t>
      </w:r>
      <w:proofErr w:type="spellStart"/>
      <w:r w:rsidR="007E5AED" w:rsidRPr="00F90ECB">
        <w:rPr>
          <w:rFonts w:ascii="Times New Roman" w:hAnsi="Times New Roman"/>
          <w:lang w:val="en-GB"/>
        </w:rPr>
        <w:t>refugia</w:t>
      </w:r>
      <w:proofErr w:type="spellEnd"/>
      <w:r w:rsidR="007E5AED" w:rsidRPr="00F90ECB">
        <w:rPr>
          <w:rFonts w:ascii="Times New Roman" w:hAnsi="Times New Roman"/>
          <w:lang w:val="en-GB"/>
        </w:rPr>
        <w:t xml:space="preserve"> ameliorate the severe climate-related decline of a montane mammal along its trailing edge. </w:t>
      </w:r>
      <w:r w:rsidR="007E5AED" w:rsidRPr="00F90ECB">
        <w:rPr>
          <w:rFonts w:ascii="Times New Roman" w:hAnsi="Times New Roman"/>
          <w:i/>
          <w:iCs/>
          <w:lang w:val="en-GB"/>
        </w:rPr>
        <w:t>Proc. R. Soc. B.</w:t>
      </w:r>
      <w:r w:rsidR="007E5AED" w:rsidRPr="00F90ECB">
        <w:rPr>
          <w:rFonts w:ascii="Times New Roman" w:hAnsi="Times New Roman"/>
          <w:b/>
          <w:lang w:val="en-GB"/>
        </w:rPr>
        <w:t xml:space="preserve"> </w:t>
      </w:r>
      <w:r w:rsidR="007E5AED" w:rsidRPr="00F90ECB">
        <w:rPr>
          <w:rFonts w:ascii="Times New Roman" w:hAnsi="Times New Roman"/>
          <w:b/>
          <w:iCs/>
          <w:lang w:val="en-GB"/>
        </w:rPr>
        <w:t>27</w:t>
      </w:r>
      <w:r w:rsidR="007E5AED" w:rsidRPr="00F70322">
        <w:rPr>
          <w:rFonts w:ascii="Times New Roman" w:hAnsi="Times New Roman"/>
          <w:b/>
          <w:iCs/>
          <w:lang w:val="en-GB"/>
        </w:rPr>
        <w:t>9</w:t>
      </w:r>
      <w:r w:rsidR="007E5AED" w:rsidRPr="00F70322">
        <w:rPr>
          <w:rFonts w:ascii="Times New Roman" w:hAnsi="Times New Roman"/>
          <w:lang w:val="en-GB"/>
        </w:rPr>
        <w:t>,</w:t>
      </w:r>
      <w:r w:rsidR="007E5AED" w:rsidRPr="00F90ECB">
        <w:rPr>
          <w:rFonts w:ascii="Times New Roman" w:hAnsi="Times New Roman"/>
          <w:lang w:val="en-GB"/>
        </w:rPr>
        <w:t xml:space="preserve"> 4279–4286</w:t>
      </w:r>
      <w:bookmarkEnd w:id="437"/>
      <w:r>
        <w:rPr>
          <w:rFonts w:ascii="Times New Roman" w:hAnsi="Times New Roman"/>
          <w:lang w:val="en-GB"/>
        </w:rPr>
        <w:t>.</w:t>
      </w:r>
      <w:r w:rsidR="00E40745">
        <w:rPr>
          <w:rFonts w:ascii="Times New Roman" w:hAnsi="Times New Roman"/>
          <w:lang w:val="en-GB"/>
        </w:rPr>
        <w:t xml:space="preserve"> (</w:t>
      </w:r>
      <w:proofErr w:type="gramStart"/>
      <w:r w:rsidR="00E40745">
        <w:rPr>
          <w:rFonts w:ascii="Times New Roman" w:hAnsi="Times New Roman"/>
          <w:lang w:val="en-GB"/>
        </w:rPr>
        <w:t>doi:</w:t>
      </w:r>
      <w:r w:rsidR="00E40745" w:rsidRPr="00E40745">
        <w:rPr>
          <w:rFonts w:ascii="Times New Roman" w:hAnsi="Times New Roman"/>
          <w:lang w:val="en-GB"/>
        </w:rPr>
        <w:t>10.1098</w:t>
      </w:r>
      <w:proofErr w:type="gramEnd"/>
      <w:r w:rsidR="00E40745" w:rsidRPr="00E40745">
        <w:rPr>
          <w:rFonts w:ascii="Times New Roman" w:hAnsi="Times New Roman"/>
          <w:lang w:val="en-GB"/>
        </w:rPr>
        <w:t>/rspb.2012.1301</w:t>
      </w:r>
      <w:r w:rsidR="00E40745">
        <w:rPr>
          <w:rFonts w:ascii="Times New Roman" w:hAnsi="Times New Roman"/>
          <w:lang w:val="en-GB"/>
        </w:rPr>
        <w:t>)</w:t>
      </w:r>
    </w:p>
    <w:p w14:paraId="406A90C4" w14:textId="30E3ED0A" w:rsidR="007E5AED" w:rsidRPr="00F90ECB" w:rsidRDefault="007E5AED" w:rsidP="00210B7C">
      <w:pPr>
        <w:pStyle w:val="ListParagraph"/>
        <w:numPr>
          <w:ilvl w:val="0"/>
          <w:numId w:val="11"/>
        </w:numPr>
        <w:spacing w:line="480" w:lineRule="auto"/>
        <w:rPr>
          <w:rFonts w:ascii="Times New Roman" w:hAnsi="Times New Roman"/>
          <w:lang w:val="en-GB"/>
        </w:rPr>
      </w:pPr>
      <w:bookmarkStart w:id="438" w:name="_Ref392248984"/>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w:t>
      </w:r>
      <w:r w:rsidR="001231CD">
        <w:rPr>
          <w:rFonts w:ascii="Times New Roman" w:hAnsi="Times New Roman"/>
          <w:color w:val="1A1A1A"/>
          <w:lang w:val="en-GB"/>
        </w:rPr>
        <w:t xml:space="preserve"> 1999</w:t>
      </w:r>
      <w:r w:rsidRPr="00F90ECB">
        <w:rPr>
          <w:rFonts w:ascii="Times New Roman" w:hAnsi="Times New Roman"/>
          <w:color w:val="1A1A1A"/>
          <w:lang w:val="en-GB"/>
        </w:rPr>
        <w:t xml:space="preserve"> </w:t>
      </w:r>
      <w:proofErr w:type="spellStart"/>
      <w:r w:rsidRPr="00F90ECB">
        <w:rPr>
          <w:rFonts w:ascii="Times New Roman" w:hAnsi="Times New Roman"/>
          <w:color w:val="1A1A1A"/>
          <w:lang w:val="en-GB"/>
        </w:rPr>
        <w:t>Poleward</w:t>
      </w:r>
      <w:proofErr w:type="spellEnd"/>
      <w:r w:rsidRPr="00F90ECB">
        <w:rPr>
          <w:rFonts w:ascii="Times New Roman" w:hAnsi="Times New Roman"/>
          <w:color w:val="1A1A1A"/>
          <w:lang w:val="en-GB"/>
        </w:rPr>
        <w:t xml:space="preserve">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70322">
        <w:rPr>
          <w:rFonts w:ascii="Times New Roman" w:hAnsi="Times New Roman"/>
          <w:color w:val="1A1A1A"/>
          <w:lang w:val="en-GB"/>
        </w:rPr>
        <w:t>,</w:t>
      </w:r>
      <w:r w:rsidRPr="00F90ECB">
        <w:rPr>
          <w:rFonts w:ascii="Times New Roman" w:hAnsi="Times New Roman"/>
          <w:color w:val="1A1A1A"/>
          <w:lang w:val="en-GB"/>
        </w:rPr>
        <w:t xml:space="preserve"> 579-583</w:t>
      </w:r>
      <w:bookmarkEnd w:id="438"/>
      <w:r w:rsidR="001231CD">
        <w:rPr>
          <w:rFonts w:ascii="Times New Roman" w:hAnsi="Times New Roman"/>
          <w:color w:val="1A1A1A"/>
          <w:lang w:val="en-GB"/>
        </w:rPr>
        <w:t>.</w:t>
      </w:r>
      <w:r w:rsidR="00210B7C">
        <w:rPr>
          <w:rFonts w:ascii="Times New Roman" w:hAnsi="Times New Roman"/>
          <w:color w:val="1A1A1A"/>
          <w:lang w:val="en-GB"/>
        </w:rPr>
        <w:t xml:space="preserve"> (</w:t>
      </w:r>
      <w:proofErr w:type="spellStart"/>
      <w:proofErr w:type="gramStart"/>
      <w:r w:rsidR="00210B7C">
        <w:rPr>
          <w:rFonts w:ascii="Times New Roman" w:hAnsi="Times New Roman"/>
          <w:color w:val="1A1A1A"/>
          <w:lang w:val="en-GB"/>
        </w:rPr>
        <w:t>doi</w:t>
      </w:r>
      <w:proofErr w:type="spellEnd"/>
      <w:proofErr w:type="gramEnd"/>
      <w:r w:rsidR="00210B7C">
        <w:rPr>
          <w:rFonts w:ascii="Times New Roman" w:hAnsi="Times New Roman"/>
          <w:color w:val="1A1A1A"/>
          <w:lang w:val="en-GB"/>
        </w:rPr>
        <w:t>:</w:t>
      </w:r>
      <w:r w:rsidR="00210B7C" w:rsidRPr="00210B7C">
        <w:t xml:space="preserve"> </w:t>
      </w:r>
      <w:r w:rsidR="00210B7C" w:rsidRPr="00210B7C">
        <w:rPr>
          <w:rFonts w:ascii="Times New Roman" w:hAnsi="Times New Roman"/>
          <w:color w:val="1A1A1A"/>
          <w:lang w:val="en-GB"/>
        </w:rPr>
        <w:t>10.1038/21181</w:t>
      </w:r>
      <w:r w:rsidR="00210B7C">
        <w:rPr>
          <w:rFonts w:ascii="Times New Roman" w:hAnsi="Times New Roman"/>
          <w:color w:val="1A1A1A"/>
          <w:lang w:val="en-GB"/>
        </w:rPr>
        <w:t>)</w:t>
      </w:r>
    </w:p>
    <w:p w14:paraId="53408E23" w14:textId="04617755" w:rsidR="007E5AED" w:rsidRPr="00F90ECB" w:rsidRDefault="007E5AED" w:rsidP="00F734C4">
      <w:pPr>
        <w:pStyle w:val="ListParagraph"/>
        <w:numPr>
          <w:ilvl w:val="0"/>
          <w:numId w:val="11"/>
        </w:numPr>
        <w:spacing w:line="480" w:lineRule="auto"/>
        <w:rPr>
          <w:rFonts w:ascii="Times New Roman" w:hAnsi="Times New Roman"/>
          <w:lang w:val="en-GB"/>
        </w:rPr>
      </w:pPr>
      <w:bookmarkStart w:id="439" w:name="_Ref392248987"/>
      <w:bookmarkStart w:id="440" w:name="_Ref392488129"/>
      <w:r w:rsidRPr="00F90ECB">
        <w:rPr>
          <w:rFonts w:ascii="Times New Roman" w:hAnsi="Times New Roman"/>
          <w:lang w:val="en-GB"/>
        </w:rPr>
        <w:t>Moritz C</w:t>
      </w:r>
      <w:r w:rsidR="00F734C4">
        <w:rPr>
          <w:rFonts w:ascii="Times New Roman" w:hAnsi="Times New Roman"/>
          <w:lang w:val="en-GB"/>
        </w:rPr>
        <w:t xml:space="preserve">, Patton JL, Conroy CJ, Parra JL, White GC, </w:t>
      </w:r>
      <w:proofErr w:type="spellStart"/>
      <w:r w:rsidR="00F734C4">
        <w:rPr>
          <w:rFonts w:ascii="Times New Roman" w:hAnsi="Times New Roman"/>
          <w:lang w:val="en-GB"/>
        </w:rPr>
        <w:t>Beissinger</w:t>
      </w:r>
      <w:proofErr w:type="spellEnd"/>
      <w:r w:rsidR="00F734C4">
        <w:rPr>
          <w:rFonts w:ascii="Times New Roman" w:hAnsi="Times New Roman"/>
          <w:lang w:val="en-GB"/>
        </w:rPr>
        <w:t xml:space="preserve"> SR. 2008 </w:t>
      </w:r>
      <w:r w:rsidRPr="00F90ECB">
        <w:rPr>
          <w:rFonts w:ascii="Times New Roman" w:hAnsi="Times New Roman"/>
          <w:lang w:val="en-GB"/>
        </w:rPr>
        <w:t xml:space="preserve">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70322">
        <w:rPr>
          <w:rFonts w:ascii="Times New Roman" w:hAnsi="Times New Roman"/>
          <w:lang w:val="en-GB"/>
        </w:rPr>
        <w:t>,</w:t>
      </w:r>
      <w:r w:rsidRPr="00F90ECB">
        <w:rPr>
          <w:rFonts w:ascii="Times New Roman" w:hAnsi="Times New Roman"/>
          <w:lang w:val="en-GB"/>
        </w:rPr>
        <w:t xml:space="preserve"> 261–264</w:t>
      </w:r>
      <w:bookmarkEnd w:id="439"/>
      <w:r w:rsidR="00F734C4">
        <w:rPr>
          <w:rFonts w:ascii="Times New Roman" w:hAnsi="Times New Roman"/>
          <w:lang w:val="en-GB"/>
        </w:rPr>
        <w:t>. (</w:t>
      </w:r>
      <w:proofErr w:type="gramStart"/>
      <w:r w:rsidR="00F734C4">
        <w:rPr>
          <w:rFonts w:ascii="Times New Roman" w:hAnsi="Times New Roman"/>
          <w:lang w:val="en-GB"/>
        </w:rPr>
        <w:t>doi:1</w:t>
      </w:r>
      <w:r w:rsidR="00F734C4" w:rsidRPr="00F734C4">
        <w:rPr>
          <w:rFonts w:ascii="Times New Roman" w:hAnsi="Times New Roman"/>
          <w:lang w:val="en-GB"/>
        </w:rPr>
        <w:t>0.1126</w:t>
      </w:r>
      <w:proofErr w:type="gramEnd"/>
      <w:r w:rsidR="00F734C4" w:rsidRPr="00F734C4">
        <w:rPr>
          <w:rFonts w:ascii="Times New Roman" w:hAnsi="Times New Roman"/>
          <w:lang w:val="en-GB"/>
        </w:rPr>
        <w:t>/science.1163428</w:t>
      </w:r>
      <w:r w:rsidR="00A56D07">
        <w:rPr>
          <w:rFonts w:ascii="Times New Roman" w:hAnsi="Times New Roman"/>
          <w:lang w:val="en-GB"/>
        </w:rPr>
        <w:t>)</w:t>
      </w:r>
      <w:bookmarkEnd w:id="440"/>
    </w:p>
    <w:p w14:paraId="6E99B3DF" w14:textId="430E13B5" w:rsidR="007E5AED" w:rsidRPr="00F90ECB" w:rsidRDefault="007E5AED" w:rsidP="00C2407B">
      <w:pPr>
        <w:pStyle w:val="ListParagraph"/>
        <w:numPr>
          <w:ilvl w:val="0"/>
          <w:numId w:val="11"/>
        </w:numPr>
        <w:spacing w:line="480" w:lineRule="auto"/>
        <w:rPr>
          <w:rFonts w:ascii="Times New Roman" w:hAnsi="Times New Roman"/>
          <w:lang w:val="en-GB"/>
        </w:rPr>
      </w:pPr>
      <w:bookmarkStart w:id="441" w:name="_Ref392249011"/>
      <w:bookmarkStart w:id="442" w:name="_Ref266352411"/>
      <w:proofErr w:type="spellStart"/>
      <w:r w:rsidRPr="00F90ECB">
        <w:rPr>
          <w:rFonts w:ascii="Times New Roman" w:hAnsi="Times New Roman"/>
          <w:lang w:val="en-GB"/>
        </w:rPr>
        <w:t>Tingley</w:t>
      </w:r>
      <w:proofErr w:type="spellEnd"/>
      <w:r w:rsidR="00850FF7">
        <w:rPr>
          <w:rFonts w:ascii="Times New Roman" w:hAnsi="Times New Roman"/>
          <w:lang w:val="en-GB"/>
        </w:rPr>
        <w:t xml:space="preserve"> M</w:t>
      </w:r>
      <w:r w:rsidRPr="00F90ECB">
        <w:rPr>
          <w:rFonts w:ascii="Times New Roman" w:hAnsi="Times New Roman"/>
          <w:lang w:val="en-GB"/>
        </w:rPr>
        <w:t>W, Koo, MS, Moritz</w:t>
      </w:r>
      <w:r w:rsidR="00850FF7">
        <w:rPr>
          <w:rFonts w:ascii="Times New Roman" w:hAnsi="Times New Roman"/>
          <w:lang w:val="en-GB"/>
        </w:rPr>
        <w:t xml:space="preserve"> C, Rush</w:t>
      </w:r>
      <w:r w:rsidRPr="00F90ECB">
        <w:rPr>
          <w:rFonts w:ascii="Times New Roman" w:hAnsi="Times New Roman"/>
          <w:lang w:val="en-GB"/>
        </w:rPr>
        <w:t xml:space="preserve"> AC, </w:t>
      </w:r>
      <w:proofErr w:type="spellStart"/>
      <w:r w:rsidRPr="00F90ECB">
        <w:rPr>
          <w:rFonts w:ascii="Times New Roman" w:hAnsi="Times New Roman"/>
          <w:lang w:val="en-GB"/>
        </w:rPr>
        <w:t>Beissinger</w:t>
      </w:r>
      <w:proofErr w:type="spellEnd"/>
      <w:r w:rsidR="00850FF7">
        <w:rPr>
          <w:rFonts w:ascii="Times New Roman" w:hAnsi="Times New Roman"/>
          <w:lang w:val="en-GB"/>
        </w:rPr>
        <w:t xml:space="preserve"> </w:t>
      </w:r>
      <w:r w:rsidRPr="00F90ECB">
        <w:rPr>
          <w:rFonts w:ascii="Times New Roman" w:hAnsi="Times New Roman"/>
          <w:lang w:val="en-GB"/>
        </w:rPr>
        <w:t>SR.</w:t>
      </w:r>
      <w:r w:rsidR="00850FF7">
        <w:rPr>
          <w:rFonts w:ascii="Times New Roman" w:hAnsi="Times New Roman"/>
          <w:lang w:val="en-GB"/>
        </w:rPr>
        <w:t xml:space="preserve"> 2012</w:t>
      </w:r>
      <w:r w:rsidRPr="00F90ECB">
        <w:rPr>
          <w:rFonts w:ascii="Times New Roman" w:hAnsi="Times New Roman"/>
          <w:lang w:val="en-GB"/>
        </w:rPr>
        <w:t xml:space="preserve">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70322">
        <w:rPr>
          <w:rFonts w:ascii="Times New Roman" w:hAnsi="Times New Roman"/>
          <w:lang w:val="en-GB"/>
        </w:rPr>
        <w:t>,</w:t>
      </w:r>
      <w:r w:rsidR="00850FF7">
        <w:rPr>
          <w:rFonts w:ascii="Times New Roman" w:hAnsi="Times New Roman"/>
          <w:lang w:val="en-GB"/>
        </w:rPr>
        <w:t xml:space="preserve"> 3279–3290</w:t>
      </w:r>
      <w:r w:rsidRPr="00F90ECB">
        <w:rPr>
          <w:rFonts w:ascii="Times New Roman" w:hAnsi="Times New Roman"/>
          <w:lang w:val="en-GB"/>
        </w:rPr>
        <w:t>.</w:t>
      </w:r>
      <w:bookmarkEnd w:id="441"/>
      <w:r w:rsidR="00C2407B">
        <w:rPr>
          <w:rFonts w:ascii="Times New Roman" w:hAnsi="Times New Roman"/>
          <w:lang w:val="en-GB"/>
        </w:rPr>
        <w:t xml:space="preserve"> (</w:t>
      </w:r>
      <w:proofErr w:type="gramStart"/>
      <w:r w:rsidR="00C2407B">
        <w:rPr>
          <w:rFonts w:ascii="Times New Roman" w:hAnsi="Times New Roman"/>
          <w:lang w:val="en-GB"/>
        </w:rPr>
        <w:t>doi:</w:t>
      </w:r>
      <w:r w:rsidR="00C2407B" w:rsidRPr="00C2407B">
        <w:rPr>
          <w:rFonts w:ascii="Times New Roman" w:hAnsi="Times New Roman"/>
          <w:lang w:val="en-GB"/>
        </w:rPr>
        <w:t>10.1111</w:t>
      </w:r>
      <w:proofErr w:type="gramEnd"/>
      <w:r w:rsidR="00C2407B" w:rsidRPr="00C2407B">
        <w:rPr>
          <w:rFonts w:ascii="Times New Roman" w:hAnsi="Times New Roman"/>
          <w:lang w:val="en-GB"/>
        </w:rPr>
        <w:t>/j.1365-2486.2012.02784.x</w:t>
      </w:r>
      <w:r w:rsidR="00C2407B">
        <w:rPr>
          <w:rFonts w:ascii="Times New Roman" w:hAnsi="Times New Roman"/>
          <w:lang w:val="en-GB"/>
        </w:rPr>
        <w:t>)</w:t>
      </w:r>
      <w:bookmarkEnd w:id="442"/>
    </w:p>
    <w:p w14:paraId="19966614" w14:textId="21BBDD7F" w:rsidR="007E5AED" w:rsidRPr="00F90ECB" w:rsidRDefault="007E5AED" w:rsidP="001C324A">
      <w:pPr>
        <w:pStyle w:val="ListParagraph"/>
        <w:numPr>
          <w:ilvl w:val="0"/>
          <w:numId w:val="11"/>
        </w:numPr>
        <w:spacing w:line="480" w:lineRule="auto"/>
        <w:rPr>
          <w:rFonts w:ascii="Times New Roman" w:hAnsi="Times New Roman"/>
          <w:lang w:val="en-GB"/>
        </w:rPr>
      </w:pPr>
      <w:bookmarkStart w:id="443" w:name="_Ref392249015"/>
      <w:proofErr w:type="spellStart"/>
      <w:r w:rsidRPr="00F90ECB">
        <w:rPr>
          <w:rFonts w:ascii="Times New Roman" w:hAnsi="Times New Roman"/>
          <w:lang w:val="en-GB"/>
        </w:rPr>
        <w:t>Pinsky</w:t>
      </w:r>
      <w:proofErr w:type="spellEnd"/>
      <w:r w:rsidRPr="00F90ECB">
        <w:rPr>
          <w:rFonts w:ascii="Times New Roman" w:hAnsi="Times New Roman"/>
          <w:lang w:val="en-GB"/>
        </w:rPr>
        <w:t xml:space="preserve"> ML, Worm</w:t>
      </w:r>
      <w:r w:rsidR="00A210FC">
        <w:rPr>
          <w:rFonts w:ascii="Times New Roman" w:hAnsi="Times New Roman"/>
          <w:lang w:val="en-GB"/>
        </w:rPr>
        <w:t xml:space="preserve"> </w:t>
      </w:r>
      <w:r w:rsidRPr="00F90ECB">
        <w:rPr>
          <w:rFonts w:ascii="Times New Roman" w:hAnsi="Times New Roman"/>
          <w:lang w:val="en-GB"/>
        </w:rPr>
        <w:t>B, Fogarty MJ, Sarmiento JL,</w:t>
      </w:r>
      <w:r w:rsidR="00A210FC">
        <w:rPr>
          <w:rFonts w:ascii="Times New Roman" w:hAnsi="Times New Roman"/>
          <w:lang w:val="en-GB"/>
        </w:rPr>
        <w:t xml:space="preserve"> </w:t>
      </w:r>
      <w:r w:rsidRPr="00F90ECB">
        <w:rPr>
          <w:rFonts w:ascii="Times New Roman" w:hAnsi="Times New Roman"/>
          <w:lang w:val="en-GB"/>
        </w:rPr>
        <w:t>Levin SA</w:t>
      </w:r>
      <w:r w:rsidR="00A210FC">
        <w:rPr>
          <w:rFonts w:ascii="Times New Roman" w:hAnsi="Times New Roman"/>
          <w:lang w:val="en-GB"/>
        </w:rPr>
        <w:t>. 2013</w:t>
      </w:r>
      <w:r w:rsidRPr="00F90ECB">
        <w:rPr>
          <w:rFonts w:ascii="Times New Roman" w:hAnsi="Times New Roman"/>
          <w:lang w:val="en-GB"/>
        </w:rPr>
        <w:t xml:space="preserve">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341</w:t>
      </w:r>
      <w:r w:rsidRPr="00F70322">
        <w:rPr>
          <w:rFonts w:ascii="Times New Roman" w:hAnsi="Times New Roman"/>
          <w:lang w:val="en-GB"/>
        </w:rPr>
        <w:t>,</w:t>
      </w:r>
      <w:r w:rsidRPr="00F90ECB">
        <w:rPr>
          <w:rFonts w:ascii="Times New Roman" w:hAnsi="Times New Roman"/>
          <w:b/>
          <w:lang w:val="en-GB"/>
        </w:rPr>
        <w:t xml:space="preserve"> </w:t>
      </w:r>
      <w:r w:rsidR="00A210FC">
        <w:rPr>
          <w:rFonts w:ascii="Times New Roman" w:hAnsi="Times New Roman"/>
          <w:lang w:val="en-GB"/>
        </w:rPr>
        <w:t>1239–1242</w:t>
      </w:r>
      <w:r w:rsidRPr="00F90ECB">
        <w:rPr>
          <w:rFonts w:ascii="Times New Roman" w:hAnsi="Times New Roman"/>
          <w:lang w:val="en-GB"/>
        </w:rPr>
        <w:t>.</w:t>
      </w:r>
      <w:bookmarkEnd w:id="443"/>
      <w:r w:rsidR="00A210FC">
        <w:rPr>
          <w:rFonts w:ascii="Times New Roman" w:hAnsi="Times New Roman"/>
          <w:lang w:val="en-GB"/>
        </w:rPr>
        <w:t xml:space="preserve"> (</w:t>
      </w:r>
      <w:proofErr w:type="gramStart"/>
      <w:r w:rsidR="00A210FC">
        <w:rPr>
          <w:rFonts w:ascii="Times New Roman" w:hAnsi="Times New Roman"/>
          <w:lang w:val="en-GB"/>
        </w:rPr>
        <w:t>doi:</w:t>
      </w:r>
      <w:r w:rsidR="001C324A" w:rsidRPr="001C324A">
        <w:rPr>
          <w:rFonts w:ascii="Times New Roman" w:hAnsi="Times New Roman"/>
          <w:lang w:val="en-GB"/>
        </w:rPr>
        <w:t>10.1126</w:t>
      </w:r>
      <w:proofErr w:type="gramEnd"/>
      <w:r w:rsidR="001C324A" w:rsidRPr="001C324A">
        <w:rPr>
          <w:rFonts w:ascii="Times New Roman" w:hAnsi="Times New Roman"/>
          <w:lang w:val="en-GB"/>
        </w:rPr>
        <w:t>/science.1239352</w:t>
      </w:r>
      <w:r w:rsidR="001C324A">
        <w:rPr>
          <w:rFonts w:ascii="Times New Roman" w:hAnsi="Times New Roman"/>
          <w:lang w:val="en-GB"/>
        </w:rPr>
        <w:t>)</w:t>
      </w:r>
    </w:p>
    <w:p w14:paraId="39D6CEAE" w14:textId="68A77C21" w:rsidR="007E5AED" w:rsidRPr="00F90ECB" w:rsidRDefault="007E5AED" w:rsidP="00045FB3">
      <w:pPr>
        <w:pStyle w:val="ListParagraph"/>
        <w:numPr>
          <w:ilvl w:val="0"/>
          <w:numId w:val="11"/>
        </w:numPr>
        <w:spacing w:line="480" w:lineRule="auto"/>
        <w:rPr>
          <w:rFonts w:ascii="Times New Roman" w:hAnsi="Times New Roman"/>
          <w:lang w:val="en-GB"/>
        </w:rPr>
      </w:pPr>
      <w:bookmarkStart w:id="444" w:name="_Ref392249027"/>
      <w:bookmarkStart w:id="445" w:name="_Ref266353095"/>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MW</w:t>
      </w:r>
      <w:r w:rsidR="00F42FB3">
        <w:rPr>
          <w:rFonts w:ascii="Times New Roman" w:hAnsi="Times New Roman"/>
          <w:lang w:val="en-GB"/>
        </w:rPr>
        <w:t>,</w:t>
      </w:r>
      <w:r w:rsidRPr="00F90ECB">
        <w:rPr>
          <w:rFonts w:ascii="Times New Roman" w:hAnsi="Times New Roman"/>
          <w:lang w:val="en-GB"/>
        </w:rPr>
        <w:t xml:space="preserve">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SR.</w:t>
      </w:r>
      <w:r w:rsidR="00F42FB3">
        <w:rPr>
          <w:rFonts w:ascii="Times New Roman" w:hAnsi="Times New Roman"/>
          <w:lang w:val="en-GB"/>
        </w:rPr>
        <w:t xml:space="preserve"> 2009</w:t>
      </w:r>
      <w:r w:rsidRPr="00F90ECB">
        <w:rPr>
          <w:rFonts w:ascii="Times New Roman" w:hAnsi="Times New Roman"/>
          <w:lang w:val="en-GB"/>
        </w:rPr>
        <w:t xml:space="preserve"> Detecting range shifts from historical species occurrences: new perspectives on old data. </w:t>
      </w:r>
      <w:r w:rsidRPr="00F90ECB">
        <w:rPr>
          <w:rFonts w:ascii="Times New Roman" w:hAnsi="Times New Roman"/>
          <w:i/>
          <w:iCs/>
          <w:lang w:val="en-GB"/>
        </w:rPr>
        <w:t xml:space="preserve">Trends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w:t>
      </w:r>
      <w:r w:rsidRPr="00F90ECB">
        <w:rPr>
          <w:rFonts w:ascii="Times New Roman" w:hAnsi="Times New Roman"/>
          <w:lang w:val="en-GB"/>
        </w:rPr>
        <w:t xml:space="preserve"> </w:t>
      </w:r>
      <w:r w:rsidRPr="00F90ECB">
        <w:rPr>
          <w:rFonts w:ascii="Times New Roman" w:hAnsi="Times New Roman"/>
          <w:b/>
          <w:iCs/>
          <w:lang w:val="en-GB"/>
        </w:rPr>
        <w:t>24</w:t>
      </w:r>
      <w:r w:rsidRPr="00F70322">
        <w:rPr>
          <w:rFonts w:ascii="Times New Roman" w:hAnsi="Times New Roman"/>
          <w:lang w:val="en-GB"/>
        </w:rPr>
        <w:t>,</w:t>
      </w:r>
      <w:r w:rsidR="00F42FB3">
        <w:rPr>
          <w:rFonts w:ascii="Times New Roman" w:hAnsi="Times New Roman"/>
          <w:lang w:val="en-GB"/>
        </w:rPr>
        <w:t xml:space="preserve"> 625–633</w:t>
      </w:r>
      <w:r w:rsidRPr="00F90ECB">
        <w:rPr>
          <w:rFonts w:ascii="Times New Roman" w:hAnsi="Times New Roman"/>
          <w:lang w:val="en-GB"/>
        </w:rPr>
        <w:t>.</w:t>
      </w:r>
      <w:bookmarkEnd w:id="444"/>
      <w:r w:rsidR="00045FB3">
        <w:rPr>
          <w:rFonts w:ascii="Times New Roman" w:hAnsi="Times New Roman"/>
          <w:lang w:val="en-GB"/>
        </w:rPr>
        <w:t xml:space="preserve"> (</w:t>
      </w:r>
      <w:proofErr w:type="spellStart"/>
      <w:proofErr w:type="gramStart"/>
      <w:r w:rsidR="00045FB3">
        <w:rPr>
          <w:rFonts w:ascii="Times New Roman" w:hAnsi="Times New Roman"/>
          <w:lang w:val="en-GB"/>
        </w:rPr>
        <w:t>doi:</w:t>
      </w:r>
      <w:r w:rsidR="00045FB3" w:rsidRPr="00045FB3">
        <w:rPr>
          <w:rFonts w:ascii="Times New Roman" w:hAnsi="Times New Roman"/>
          <w:lang w:val="en-GB"/>
        </w:rPr>
        <w:t>http</w:t>
      </w:r>
      <w:proofErr w:type="spellEnd"/>
      <w:proofErr w:type="gramEnd"/>
      <w:r w:rsidR="00045FB3" w:rsidRPr="00045FB3">
        <w:rPr>
          <w:rFonts w:ascii="Times New Roman" w:hAnsi="Times New Roman"/>
          <w:lang w:val="en-GB"/>
        </w:rPr>
        <w:t>://dx.doi.org/10.1016/j.tree.2009.05.009</w:t>
      </w:r>
      <w:r w:rsidR="00C96458">
        <w:rPr>
          <w:rFonts w:ascii="Times New Roman" w:hAnsi="Times New Roman"/>
          <w:lang w:val="en-GB"/>
        </w:rPr>
        <w:t>)</w:t>
      </w:r>
      <w:bookmarkEnd w:id="445"/>
    </w:p>
    <w:p w14:paraId="2B88BA5F" w14:textId="3B98A732" w:rsidR="00F135B6" w:rsidRPr="00F135B6" w:rsidRDefault="00F135B6" w:rsidP="00A251A1">
      <w:pPr>
        <w:pStyle w:val="ListParagraph"/>
        <w:numPr>
          <w:ilvl w:val="0"/>
          <w:numId w:val="11"/>
        </w:numPr>
        <w:spacing w:line="480" w:lineRule="auto"/>
        <w:rPr>
          <w:rFonts w:ascii="Times New Roman" w:hAnsi="Times New Roman"/>
          <w:lang w:val="en-GB"/>
        </w:rPr>
      </w:pPr>
      <w:bookmarkStart w:id="446" w:name="_Ref392250542"/>
      <w:bookmarkStart w:id="447" w:name="_Ref392249064"/>
      <w:r w:rsidRPr="00F70322">
        <w:rPr>
          <w:rFonts w:ascii="Times New Roman" w:hAnsi="Times New Roman"/>
          <w:lang w:val="en-GB"/>
        </w:rPr>
        <w:t>Got</w:t>
      </w:r>
      <w:r w:rsidR="00E0690D" w:rsidRPr="00F70322">
        <w:rPr>
          <w:rFonts w:ascii="Times New Roman" w:hAnsi="Times New Roman"/>
          <w:lang w:val="en-GB"/>
        </w:rPr>
        <w:t>tfried</w:t>
      </w:r>
      <w:r>
        <w:rPr>
          <w:rFonts w:ascii="Times New Roman" w:hAnsi="Times New Roman"/>
          <w:lang w:val="en-GB"/>
        </w:rPr>
        <w:t xml:space="preserve"> M. </w:t>
      </w:r>
      <w:r w:rsidRPr="00E0690D">
        <w:rPr>
          <w:rFonts w:ascii="Times New Roman" w:hAnsi="Times New Roman"/>
          <w:i/>
          <w:lang w:val="en-GB"/>
        </w:rPr>
        <w:t>et al.</w:t>
      </w:r>
      <w:r>
        <w:rPr>
          <w:rFonts w:ascii="Times New Roman" w:hAnsi="Times New Roman"/>
          <w:lang w:val="en-GB"/>
        </w:rPr>
        <w:t xml:space="preserve"> </w:t>
      </w:r>
      <w:r w:rsidR="00E0690D">
        <w:rPr>
          <w:rFonts w:ascii="Times New Roman" w:hAnsi="Times New Roman"/>
          <w:lang w:val="en-GB"/>
        </w:rPr>
        <w:t xml:space="preserve">2012 </w:t>
      </w:r>
      <w:r>
        <w:rPr>
          <w:rFonts w:ascii="Times New Roman" w:hAnsi="Times New Roman"/>
          <w:lang w:val="en-GB"/>
        </w:rPr>
        <w:t xml:space="preserve">Continent-wide response of mountain vegetation to climate change. </w:t>
      </w:r>
      <w:r w:rsidR="001265CD">
        <w:rPr>
          <w:rFonts w:ascii="Times New Roman" w:hAnsi="Times New Roman"/>
          <w:i/>
          <w:lang w:val="en-GB"/>
        </w:rPr>
        <w:t xml:space="preserve">Nature </w:t>
      </w:r>
      <w:proofErr w:type="spellStart"/>
      <w:r w:rsidR="001265CD">
        <w:rPr>
          <w:rFonts w:ascii="Times New Roman" w:hAnsi="Times New Roman"/>
          <w:i/>
          <w:lang w:val="en-GB"/>
        </w:rPr>
        <w:t>Clim</w:t>
      </w:r>
      <w:proofErr w:type="spellEnd"/>
      <w:r w:rsidR="00E0690D">
        <w:rPr>
          <w:rFonts w:ascii="Times New Roman" w:hAnsi="Times New Roman"/>
          <w:i/>
          <w:lang w:val="en-GB"/>
        </w:rPr>
        <w:t xml:space="preserve">. </w:t>
      </w:r>
      <w:r>
        <w:rPr>
          <w:rFonts w:ascii="Times New Roman" w:hAnsi="Times New Roman"/>
          <w:i/>
          <w:lang w:val="en-GB"/>
        </w:rPr>
        <w:t>Change</w:t>
      </w:r>
      <w:r>
        <w:rPr>
          <w:rFonts w:ascii="Times New Roman" w:hAnsi="Times New Roman"/>
          <w:lang w:val="en-GB"/>
        </w:rPr>
        <w:t xml:space="preserve"> </w:t>
      </w:r>
      <w:r>
        <w:rPr>
          <w:rFonts w:ascii="Times New Roman" w:hAnsi="Times New Roman"/>
          <w:b/>
          <w:lang w:val="en-GB"/>
        </w:rPr>
        <w:t>2</w:t>
      </w:r>
      <w:r w:rsidRPr="00F70322">
        <w:rPr>
          <w:rFonts w:ascii="Times New Roman" w:hAnsi="Times New Roman"/>
          <w:lang w:val="en-GB"/>
        </w:rPr>
        <w:t>,</w:t>
      </w:r>
      <w:r>
        <w:rPr>
          <w:rFonts w:ascii="Times New Roman" w:hAnsi="Times New Roman"/>
          <w:lang w:val="en-GB"/>
        </w:rPr>
        <w:t xml:space="preserve"> 111-115</w:t>
      </w:r>
      <w:bookmarkEnd w:id="446"/>
      <w:r w:rsidR="00E0690D">
        <w:rPr>
          <w:rFonts w:ascii="Times New Roman" w:hAnsi="Times New Roman"/>
          <w:lang w:val="en-GB"/>
        </w:rPr>
        <w:t>.</w:t>
      </w:r>
      <w:r w:rsidR="00A251A1">
        <w:rPr>
          <w:rFonts w:ascii="Times New Roman" w:hAnsi="Times New Roman"/>
          <w:lang w:val="en-GB"/>
        </w:rPr>
        <w:t xml:space="preserve"> (</w:t>
      </w:r>
      <w:proofErr w:type="gramStart"/>
      <w:r w:rsidR="00A251A1">
        <w:rPr>
          <w:rFonts w:ascii="Times New Roman" w:hAnsi="Times New Roman"/>
          <w:lang w:val="en-GB"/>
        </w:rPr>
        <w:t>doi:</w:t>
      </w:r>
      <w:r w:rsidR="00A251A1" w:rsidRPr="00A251A1">
        <w:rPr>
          <w:rFonts w:ascii="Times New Roman" w:hAnsi="Times New Roman"/>
          <w:lang w:val="en-GB"/>
        </w:rPr>
        <w:t>10.1038</w:t>
      </w:r>
      <w:proofErr w:type="gramEnd"/>
      <w:r w:rsidR="00A251A1" w:rsidRPr="00A251A1">
        <w:rPr>
          <w:rFonts w:ascii="Times New Roman" w:hAnsi="Times New Roman"/>
          <w:lang w:val="en-GB"/>
        </w:rPr>
        <w:t>/nclimate1329</w:t>
      </w:r>
      <w:r w:rsidR="00A251A1">
        <w:rPr>
          <w:rFonts w:ascii="Times New Roman" w:hAnsi="Times New Roman"/>
          <w:lang w:val="en-GB"/>
        </w:rPr>
        <w:t>)</w:t>
      </w:r>
    </w:p>
    <w:p w14:paraId="205F0E2C" w14:textId="731A21E3" w:rsidR="00477E89" w:rsidRPr="00477E89" w:rsidRDefault="00240920" w:rsidP="002D7E0D">
      <w:pPr>
        <w:pStyle w:val="ListParagraph"/>
        <w:numPr>
          <w:ilvl w:val="0"/>
          <w:numId w:val="11"/>
        </w:numPr>
        <w:spacing w:line="480" w:lineRule="auto"/>
        <w:rPr>
          <w:rFonts w:ascii="Times New Roman" w:hAnsi="Times New Roman"/>
          <w:lang w:val="en-GB"/>
        </w:rPr>
      </w:pPr>
      <w:bookmarkStart w:id="448" w:name="_Ref392250800"/>
      <w:bookmarkStart w:id="449" w:name="_Ref392250464"/>
      <w:r>
        <w:rPr>
          <w:rFonts w:ascii="Times New Roman" w:hAnsi="Times New Roman"/>
          <w:lang w:val="en-GB"/>
        </w:rPr>
        <w:t>Menéndez R, González-</w:t>
      </w:r>
      <w:proofErr w:type="spellStart"/>
      <w:r>
        <w:rPr>
          <w:rFonts w:ascii="Times New Roman" w:hAnsi="Times New Roman"/>
          <w:lang w:val="en-GB"/>
        </w:rPr>
        <w:t>Megías</w:t>
      </w:r>
      <w:proofErr w:type="spellEnd"/>
      <w:r>
        <w:rPr>
          <w:rFonts w:ascii="Times New Roman" w:hAnsi="Times New Roman"/>
          <w:lang w:val="en-GB"/>
        </w:rPr>
        <w:t xml:space="preserve"> A, Jay-Robert P, </w:t>
      </w:r>
      <w:proofErr w:type="spellStart"/>
      <w:r>
        <w:rPr>
          <w:rFonts w:ascii="Times New Roman" w:hAnsi="Times New Roman"/>
          <w:lang w:val="en-GB"/>
        </w:rPr>
        <w:t>Marquéz-Ferrando</w:t>
      </w:r>
      <w:proofErr w:type="spellEnd"/>
      <w:r>
        <w:rPr>
          <w:rFonts w:ascii="Times New Roman" w:hAnsi="Times New Roman"/>
          <w:lang w:val="en-GB"/>
        </w:rPr>
        <w:t xml:space="preserve"> R.</w:t>
      </w:r>
      <w:r w:rsidR="00F70322">
        <w:rPr>
          <w:rFonts w:ascii="Times New Roman" w:hAnsi="Times New Roman"/>
          <w:lang w:val="en-GB"/>
        </w:rPr>
        <w:t xml:space="preserve"> 2014</w:t>
      </w:r>
      <w:r>
        <w:rPr>
          <w:rFonts w:ascii="Times New Roman" w:hAnsi="Times New Roman"/>
          <w:lang w:val="en-GB"/>
        </w:rPr>
        <w:t xml:space="preserve"> Climate change and elevational range shifts: evidence from dung beetles in two European mountain ranges. </w:t>
      </w:r>
      <w:r>
        <w:rPr>
          <w:rFonts w:ascii="Times New Roman" w:hAnsi="Times New Roman"/>
          <w:i/>
          <w:lang w:val="en-GB"/>
        </w:rPr>
        <w:t xml:space="preserve">Glob. Ecol. </w:t>
      </w:r>
      <w:proofErr w:type="spellStart"/>
      <w:r>
        <w:rPr>
          <w:rFonts w:ascii="Times New Roman" w:hAnsi="Times New Roman"/>
          <w:i/>
          <w:lang w:val="en-GB"/>
        </w:rPr>
        <w:t>Biogeogr</w:t>
      </w:r>
      <w:proofErr w:type="spellEnd"/>
      <w:r>
        <w:rPr>
          <w:rFonts w:ascii="Times New Roman" w:hAnsi="Times New Roman"/>
          <w:i/>
          <w:lang w:val="en-GB"/>
        </w:rPr>
        <w:t xml:space="preserve">. </w:t>
      </w:r>
      <w:r>
        <w:rPr>
          <w:rFonts w:ascii="Times New Roman" w:hAnsi="Times New Roman"/>
          <w:b/>
          <w:lang w:val="en-GB"/>
        </w:rPr>
        <w:t>23</w:t>
      </w:r>
      <w:r w:rsidRPr="002D7E0D">
        <w:rPr>
          <w:rFonts w:ascii="Times New Roman" w:hAnsi="Times New Roman"/>
          <w:lang w:val="en-GB"/>
        </w:rPr>
        <w:t>,</w:t>
      </w:r>
      <w:r>
        <w:rPr>
          <w:rFonts w:ascii="Times New Roman" w:hAnsi="Times New Roman"/>
          <w:b/>
          <w:lang w:val="en-GB"/>
        </w:rPr>
        <w:t xml:space="preserve"> </w:t>
      </w:r>
      <w:r w:rsidR="00F70322">
        <w:rPr>
          <w:rFonts w:ascii="Times New Roman" w:hAnsi="Times New Roman"/>
          <w:lang w:val="en-GB"/>
        </w:rPr>
        <w:t>646-657</w:t>
      </w:r>
      <w:r>
        <w:rPr>
          <w:rFonts w:ascii="Times New Roman" w:hAnsi="Times New Roman"/>
          <w:lang w:val="en-GB"/>
        </w:rPr>
        <w:t>.</w:t>
      </w:r>
      <w:bookmarkEnd w:id="448"/>
      <w:r w:rsidR="002D7E0D">
        <w:rPr>
          <w:rFonts w:ascii="Times New Roman" w:hAnsi="Times New Roman"/>
          <w:lang w:val="en-GB"/>
        </w:rPr>
        <w:t xml:space="preserve"> (</w:t>
      </w:r>
      <w:proofErr w:type="gramStart"/>
      <w:r w:rsidR="002D7E0D">
        <w:rPr>
          <w:rFonts w:ascii="Times New Roman" w:hAnsi="Times New Roman"/>
          <w:lang w:val="en-GB"/>
        </w:rPr>
        <w:t>doi:</w:t>
      </w:r>
      <w:r w:rsidR="002D7E0D" w:rsidRPr="002D7E0D">
        <w:rPr>
          <w:rFonts w:ascii="Times New Roman" w:hAnsi="Times New Roman"/>
          <w:lang w:val="en-GB"/>
        </w:rPr>
        <w:t>10.1111</w:t>
      </w:r>
      <w:proofErr w:type="gramEnd"/>
      <w:r w:rsidR="002D7E0D" w:rsidRPr="002D7E0D">
        <w:rPr>
          <w:rFonts w:ascii="Times New Roman" w:hAnsi="Times New Roman"/>
          <w:lang w:val="en-GB"/>
        </w:rPr>
        <w:t>/geb.12142</w:t>
      </w:r>
      <w:r w:rsidR="002D7E0D">
        <w:rPr>
          <w:rFonts w:ascii="Times New Roman" w:hAnsi="Times New Roman"/>
          <w:lang w:val="en-GB"/>
        </w:rPr>
        <w:t>)</w:t>
      </w:r>
    </w:p>
    <w:p w14:paraId="00C3B2A5" w14:textId="09C6BE8C" w:rsidR="007E5AED" w:rsidRPr="00F90ECB" w:rsidRDefault="007E5AED" w:rsidP="007E5AED">
      <w:pPr>
        <w:pStyle w:val="ListParagraph"/>
        <w:numPr>
          <w:ilvl w:val="0"/>
          <w:numId w:val="11"/>
        </w:numPr>
        <w:spacing w:line="480" w:lineRule="auto"/>
        <w:rPr>
          <w:rFonts w:ascii="Times New Roman" w:hAnsi="Times New Roman"/>
          <w:lang w:val="en-GB"/>
        </w:rPr>
      </w:pPr>
      <w:bookmarkStart w:id="450" w:name="_Ref392250828"/>
      <w:r w:rsidRPr="00F90ECB">
        <w:rPr>
          <w:rFonts w:ascii="Times New Roman" w:hAnsi="Times New Roman"/>
          <w:color w:val="1A1A1A"/>
          <w:lang w:val="en-GB"/>
        </w:rPr>
        <w:lastRenderedPageBreak/>
        <w:t xml:space="preserve">Grinnell J, </w:t>
      </w:r>
      <w:proofErr w:type="spellStart"/>
      <w:r w:rsidRPr="00F90ECB">
        <w:rPr>
          <w:rFonts w:ascii="Times New Roman" w:hAnsi="Times New Roman"/>
          <w:color w:val="1A1A1A"/>
          <w:lang w:val="en-GB"/>
        </w:rPr>
        <w:t>Storer</w:t>
      </w:r>
      <w:proofErr w:type="spellEnd"/>
      <w:r w:rsidRPr="00F90ECB">
        <w:rPr>
          <w:rFonts w:ascii="Times New Roman" w:hAnsi="Times New Roman"/>
          <w:color w:val="1A1A1A"/>
          <w:lang w:val="en-GB"/>
        </w:rPr>
        <w:t xml:space="preserve"> TI. </w:t>
      </w:r>
      <w:r w:rsidR="001C4C72">
        <w:rPr>
          <w:rFonts w:ascii="Times New Roman" w:hAnsi="Times New Roman"/>
          <w:color w:val="1A1A1A"/>
          <w:lang w:val="en-GB"/>
        </w:rPr>
        <w:t xml:space="preserve">1924 </w:t>
      </w:r>
      <w:r w:rsidRPr="00F90ECB">
        <w:rPr>
          <w:rFonts w:ascii="Times New Roman" w:hAnsi="Times New Roman"/>
          <w:i/>
          <w:iCs/>
          <w:color w:val="1A1A1A"/>
          <w:lang w:val="en-GB"/>
        </w:rPr>
        <w:t>Animal life in the Yosemite: an</w:t>
      </w:r>
      <w:r w:rsidR="005454A8">
        <w:rPr>
          <w:rFonts w:ascii="Times New Roman" w:hAnsi="Times New Roman"/>
          <w:i/>
          <w:iCs/>
          <w:color w:val="1A1A1A"/>
          <w:lang w:val="en-GB"/>
        </w:rPr>
        <w:t xml:space="preserve"> a</w:t>
      </w:r>
      <w:r w:rsidRPr="00F90ECB">
        <w:rPr>
          <w:rFonts w:ascii="Times New Roman" w:hAnsi="Times New Roman"/>
          <w:i/>
          <w:iCs/>
          <w:color w:val="1A1A1A"/>
          <w:lang w:val="en-GB"/>
        </w:rPr>
        <w:t xml:space="preserve">ccount of the </w:t>
      </w:r>
      <w:r w:rsidR="005454A8">
        <w:rPr>
          <w:rFonts w:ascii="Times New Roman" w:hAnsi="Times New Roman"/>
          <w:i/>
          <w:iCs/>
          <w:color w:val="1A1A1A"/>
          <w:lang w:val="en-GB"/>
        </w:rPr>
        <w:t>m</w:t>
      </w:r>
      <w:r w:rsidRPr="00F90ECB">
        <w:rPr>
          <w:rFonts w:ascii="Times New Roman" w:hAnsi="Times New Roman"/>
          <w:i/>
          <w:iCs/>
          <w:color w:val="1A1A1A"/>
          <w:lang w:val="en-GB"/>
        </w:rPr>
        <w:t xml:space="preserve">ammals, </w:t>
      </w:r>
      <w:r w:rsidR="005454A8">
        <w:rPr>
          <w:rFonts w:ascii="Times New Roman" w:hAnsi="Times New Roman"/>
          <w:i/>
          <w:iCs/>
          <w:color w:val="1A1A1A"/>
          <w:lang w:val="en-GB"/>
        </w:rPr>
        <w:t>b</w:t>
      </w:r>
      <w:r w:rsidRPr="00F90ECB">
        <w:rPr>
          <w:rFonts w:ascii="Times New Roman" w:hAnsi="Times New Roman"/>
          <w:i/>
          <w:iCs/>
          <w:color w:val="1A1A1A"/>
          <w:lang w:val="en-GB"/>
        </w:rPr>
        <w:t xml:space="preserve">irds, </w:t>
      </w:r>
      <w:r w:rsidR="005454A8">
        <w:rPr>
          <w:rFonts w:ascii="Times New Roman" w:hAnsi="Times New Roman"/>
          <w:i/>
          <w:iCs/>
          <w:color w:val="1A1A1A"/>
          <w:lang w:val="en-GB"/>
        </w:rPr>
        <w:t>r</w:t>
      </w:r>
      <w:r w:rsidRPr="00F90ECB">
        <w:rPr>
          <w:rFonts w:ascii="Times New Roman" w:hAnsi="Times New Roman"/>
          <w:i/>
          <w:iCs/>
          <w:color w:val="1A1A1A"/>
          <w:lang w:val="en-GB"/>
        </w:rPr>
        <w:t xml:space="preserve">eptiles, and </w:t>
      </w:r>
      <w:r w:rsidR="005454A8">
        <w:rPr>
          <w:rFonts w:ascii="Times New Roman" w:hAnsi="Times New Roman"/>
          <w:i/>
          <w:iCs/>
          <w:color w:val="1A1A1A"/>
          <w:lang w:val="en-GB"/>
        </w:rPr>
        <w:t>a</w:t>
      </w:r>
      <w:r w:rsidRPr="00F90ECB">
        <w:rPr>
          <w:rFonts w:ascii="Times New Roman" w:hAnsi="Times New Roman"/>
          <w:i/>
          <w:iCs/>
          <w:color w:val="1A1A1A"/>
          <w:lang w:val="en-GB"/>
        </w:rPr>
        <w:t xml:space="preserve">mphibians in a </w:t>
      </w:r>
      <w:r w:rsidR="005454A8">
        <w:rPr>
          <w:rFonts w:ascii="Times New Roman" w:hAnsi="Times New Roman"/>
          <w:i/>
          <w:iCs/>
          <w:color w:val="1A1A1A"/>
          <w:lang w:val="en-GB"/>
        </w:rPr>
        <w:t>c</w:t>
      </w:r>
      <w:r w:rsidRPr="00F90ECB">
        <w:rPr>
          <w:rFonts w:ascii="Times New Roman" w:hAnsi="Times New Roman"/>
          <w:i/>
          <w:iCs/>
          <w:color w:val="1A1A1A"/>
          <w:lang w:val="en-GB"/>
        </w:rPr>
        <w:t>ross-section of the Sierra Nevada</w:t>
      </w:r>
      <w:r w:rsidR="001C4C72">
        <w:rPr>
          <w:rFonts w:ascii="Times New Roman" w:hAnsi="Times New Roman"/>
          <w:color w:val="1A1A1A"/>
          <w:lang w:val="en-GB"/>
        </w:rPr>
        <w:t xml:space="preserve">. Berkeley: </w:t>
      </w:r>
      <w:r w:rsidRPr="00F90ECB">
        <w:rPr>
          <w:rFonts w:ascii="Times New Roman" w:hAnsi="Times New Roman"/>
          <w:color w:val="1A1A1A"/>
          <w:lang w:val="en-GB"/>
        </w:rPr>
        <w:t>University of California Press.</w:t>
      </w:r>
      <w:bookmarkEnd w:id="447"/>
      <w:bookmarkEnd w:id="449"/>
      <w:bookmarkEnd w:id="450"/>
    </w:p>
    <w:p w14:paraId="6EA917B7" w14:textId="21C66FCB" w:rsidR="007E5AED" w:rsidRPr="00F90ECB" w:rsidRDefault="00F56D1D" w:rsidP="007E5AED">
      <w:pPr>
        <w:pStyle w:val="ListParagraph"/>
        <w:numPr>
          <w:ilvl w:val="0"/>
          <w:numId w:val="11"/>
        </w:numPr>
        <w:spacing w:line="480" w:lineRule="auto"/>
        <w:rPr>
          <w:rFonts w:ascii="Times New Roman" w:hAnsi="Times New Roman"/>
          <w:lang w:val="en-GB"/>
        </w:rPr>
      </w:pPr>
      <w:bookmarkStart w:id="451" w:name="_Ref392249068"/>
      <w:r>
        <w:rPr>
          <w:rFonts w:ascii="Times New Roman" w:hAnsi="Times New Roman"/>
          <w:lang w:val="en-GB"/>
        </w:rPr>
        <w:t xml:space="preserve">Grinnell </w:t>
      </w:r>
      <w:r w:rsidR="007E5AED" w:rsidRPr="00F90ECB">
        <w:rPr>
          <w:rFonts w:ascii="Times New Roman" w:hAnsi="Times New Roman"/>
          <w:lang w:val="en-GB"/>
        </w:rPr>
        <w:t xml:space="preserve">J, Dixon JS, </w:t>
      </w:r>
      <w:proofErr w:type="spellStart"/>
      <w:r w:rsidR="007E5AED" w:rsidRPr="00F90ECB">
        <w:rPr>
          <w:rFonts w:ascii="Times New Roman" w:hAnsi="Times New Roman"/>
          <w:lang w:val="en-GB"/>
        </w:rPr>
        <w:t>Linsdale</w:t>
      </w:r>
      <w:proofErr w:type="spellEnd"/>
      <w:r w:rsidR="007E5AED" w:rsidRPr="00F90ECB">
        <w:rPr>
          <w:rFonts w:ascii="Times New Roman" w:hAnsi="Times New Roman"/>
          <w:lang w:val="en-GB"/>
        </w:rPr>
        <w:t xml:space="preserve"> JM.</w:t>
      </w:r>
      <w:r>
        <w:rPr>
          <w:rFonts w:ascii="Times New Roman" w:hAnsi="Times New Roman"/>
          <w:lang w:val="en-GB"/>
        </w:rPr>
        <w:t xml:space="preserve"> 1930</w:t>
      </w:r>
      <w:r w:rsidR="007E5AED" w:rsidRPr="00F90ECB">
        <w:rPr>
          <w:rFonts w:ascii="Times New Roman" w:hAnsi="Times New Roman"/>
          <w:lang w:val="en-GB"/>
        </w:rPr>
        <w:t xml:space="preserve"> </w:t>
      </w:r>
      <w:r w:rsidR="007E5AED" w:rsidRPr="00F90ECB">
        <w:rPr>
          <w:rFonts w:ascii="Times New Roman" w:hAnsi="Times New Roman"/>
          <w:i/>
          <w:lang w:val="en-GB"/>
        </w:rPr>
        <w:t xml:space="preserve">Vertebrate </w:t>
      </w:r>
      <w:r w:rsidR="007346A1">
        <w:rPr>
          <w:rFonts w:ascii="Times New Roman" w:hAnsi="Times New Roman"/>
          <w:i/>
          <w:lang w:val="en-GB"/>
        </w:rPr>
        <w:t>n</w:t>
      </w:r>
      <w:r w:rsidR="007E5AED" w:rsidRPr="00F90ECB">
        <w:rPr>
          <w:rFonts w:ascii="Times New Roman" w:hAnsi="Times New Roman"/>
          <w:i/>
          <w:lang w:val="en-GB"/>
        </w:rPr>
        <w:t xml:space="preserve">atural </w:t>
      </w:r>
      <w:proofErr w:type="spellStart"/>
      <w:r w:rsidR="007346A1">
        <w:rPr>
          <w:rFonts w:ascii="Times New Roman" w:hAnsi="Times New Roman"/>
          <w:i/>
          <w:lang w:val="en-GB"/>
        </w:rPr>
        <w:t>n</w:t>
      </w:r>
      <w:r w:rsidR="007E5AED" w:rsidRPr="00F90ECB">
        <w:rPr>
          <w:rFonts w:ascii="Times New Roman" w:hAnsi="Times New Roman"/>
          <w:i/>
          <w:lang w:val="en-GB"/>
        </w:rPr>
        <w:t>istory</w:t>
      </w:r>
      <w:proofErr w:type="spellEnd"/>
      <w:r w:rsidR="007E5AED" w:rsidRPr="00F90ECB">
        <w:rPr>
          <w:rFonts w:ascii="Times New Roman" w:hAnsi="Times New Roman"/>
          <w:i/>
          <w:lang w:val="en-GB"/>
        </w:rPr>
        <w:t xml:space="preserve"> of a </w:t>
      </w:r>
      <w:r w:rsidR="007346A1">
        <w:rPr>
          <w:rFonts w:ascii="Times New Roman" w:hAnsi="Times New Roman"/>
          <w:i/>
          <w:lang w:val="en-GB"/>
        </w:rPr>
        <w:t>s</w:t>
      </w:r>
      <w:r w:rsidR="007E5AED" w:rsidRPr="00F90ECB">
        <w:rPr>
          <w:rFonts w:ascii="Times New Roman" w:hAnsi="Times New Roman"/>
          <w:i/>
          <w:lang w:val="en-GB"/>
        </w:rPr>
        <w:t xml:space="preserve">ection of </w:t>
      </w:r>
      <w:r w:rsidR="007346A1">
        <w:rPr>
          <w:rFonts w:ascii="Times New Roman" w:hAnsi="Times New Roman"/>
          <w:i/>
          <w:lang w:val="en-GB"/>
        </w:rPr>
        <w:t>n</w:t>
      </w:r>
      <w:r w:rsidR="007E5AED" w:rsidRPr="00F90ECB">
        <w:rPr>
          <w:rFonts w:ascii="Times New Roman" w:hAnsi="Times New Roman"/>
          <w:i/>
          <w:lang w:val="en-GB"/>
        </w:rPr>
        <w:t xml:space="preserve">orthern California </w:t>
      </w:r>
      <w:r w:rsidR="007346A1">
        <w:rPr>
          <w:rFonts w:ascii="Times New Roman" w:hAnsi="Times New Roman"/>
          <w:i/>
          <w:lang w:val="en-GB"/>
        </w:rPr>
        <w:t>t</w:t>
      </w:r>
      <w:r w:rsidR="007E5AED" w:rsidRPr="00F90ECB">
        <w:rPr>
          <w:rFonts w:ascii="Times New Roman" w:hAnsi="Times New Roman"/>
          <w:i/>
          <w:lang w:val="en-GB"/>
        </w:rPr>
        <w:t xml:space="preserve">hrough the </w:t>
      </w:r>
      <w:proofErr w:type="spellStart"/>
      <w:r w:rsidR="007E5AED" w:rsidRPr="00F90ECB">
        <w:rPr>
          <w:rFonts w:ascii="Times New Roman" w:hAnsi="Times New Roman"/>
          <w:i/>
          <w:lang w:val="en-GB"/>
        </w:rPr>
        <w:t>Lassen</w:t>
      </w:r>
      <w:proofErr w:type="spellEnd"/>
      <w:r w:rsidR="007E5AED" w:rsidRPr="00F90ECB">
        <w:rPr>
          <w:rFonts w:ascii="Times New Roman" w:hAnsi="Times New Roman"/>
          <w:i/>
          <w:lang w:val="en-GB"/>
        </w:rPr>
        <w:t xml:space="preserve"> Peak Region</w:t>
      </w:r>
      <w:r>
        <w:rPr>
          <w:rFonts w:ascii="Times New Roman" w:hAnsi="Times New Roman"/>
          <w:lang w:val="en-GB"/>
        </w:rPr>
        <w:t xml:space="preserve">. </w:t>
      </w:r>
      <w:r w:rsidR="001C4C72">
        <w:rPr>
          <w:rFonts w:ascii="Times New Roman" w:hAnsi="Times New Roman"/>
          <w:lang w:val="en-GB"/>
        </w:rPr>
        <w:t xml:space="preserve">Berkeley: </w:t>
      </w:r>
      <w:r w:rsidR="007E5AED" w:rsidRPr="00F90ECB">
        <w:rPr>
          <w:rFonts w:ascii="Times New Roman" w:hAnsi="Times New Roman"/>
          <w:lang w:val="en-GB"/>
        </w:rPr>
        <w:t>Unive</w:t>
      </w:r>
      <w:r>
        <w:rPr>
          <w:rFonts w:ascii="Times New Roman" w:hAnsi="Times New Roman"/>
          <w:lang w:val="en-GB"/>
        </w:rPr>
        <w:t>rsity of California Press</w:t>
      </w:r>
      <w:r w:rsidR="007E5AED" w:rsidRPr="00F90ECB">
        <w:rPr>
          <w:rFonts w:ascii="Times New Roman" w:hAnsi="Times New Roman"/>
          <w:lang w:val="en-GB"/>
        </w:rPr>
        <w:t>.</w:t>
      </w:r>
      <w:bookmarkEnd w:id="451"/>
    </w:p>
    <w:p w14:paraId="67FFB506" w14:textId="62C2071A" w:rsidR="007E5AED" w:rsidRPr="00F90ECB" w:rsidRDefault="00E216D3" w:rsidP="007E5AED">
      <w:pPr>
        <w:pStyle w:val="ListParagraph"/>
        <w:numPr>
          <w:ilvl w:val="0"/>
          <w:numId w:val="11"/>
        </w:numPr>
        <w:spacing w:line="480" w:lineRule="auto"/>
        <w:rPr>
          <w:rFonts w:ascii="Times New Roman" w:hAnsi="Times New Roman"/>
          <w:lang w:val="en-GB"/>
        </w:rPr>
      </w:pPr>
      <w:bookmarkStart w:id="452" w:name="_Ref392249071"/>
      <w:r>
        <w:rPr>
          <w:rFonts w:ascii="Times New Roman" w:hAnsi="Times New Roman"/>
          <w:color w:val="1A1A1A"/>
          <w:lang w:val="en-GB"/>
        </w:rPr>
        <w:t>Sumner</w:t>
      </w:r>
      <w:r w:rsidR="007E5AED" w:rsidRPr="00F90ECB">
        <w:rPr>
          <w:rFonts w:ascii="Times New Roman" w:hAnsi="Times New Roman"/>
          <w:color w:val="1A1A1A"/>
          <w:lang w:val="en-GB"/>
        </w:rPr>
        <w:t xml:space="preserve"> L, Dixon JS.</w:t>
      </w:r>
      <w:r>
        <w:rPr>
          <w:rFonts w:ascii="Times New Roman" w:hAnsi="Times New Roman"/>
          <w:color w:val="1A1A1A"/>
          <w:lang w:val="en-GB"/>
        </w:rPr>
        <w:t xml:space="preserve"> 1953</w:t>
      </w:r>
      <w:r w:rsidR="007E5AED" w:rsidRPr="00F90ECB">
        <w:rPr>
          <w:rFonts w:ascii="Times New Roman" w:hAnsi="Times New Roman"/>
          <w:lang w:val="en-GB"/>
        </w:rPr>
        <w:t xml:space="preserve"> </w:t>
      </w:r>
      <w:r w:rsidR="007E5AED" w:rsidRPr="00F90ECB">
        <w:rPr>
          <w:rFonts w:ascii="Times New Roman" w:hAnsi="Times New Roman"/>
          <w:i/>
          <w:color w:val="1A1A1A"/>
          <w:lang w:val="en-GB"/>
        </w:rPr>
        <w:t xml:space="preserve">Birds and </w:t>
      </w:r>
      <w:r>
        <w:rPr>
          <w:rFonts w:ascii="Times New Roman" w:hAnsi="Times New Roman"/>
          <w:i/>
          <w:color w:val="1A1A1A"/>
          <w:lang w:val="en-GB"/>
        </w:rPr>
        <w:t>m</w:t>
      </w:r>
      <w:r w:rsidR="007E5AED" w:rsidRPr="00F90ECB">
        <w:rPr>
          <w:rFonts w:ascii="Times New Roman" w:hAnsi="Times New Roman"/>
          <w:i/>
          <w:color w:val="1A1A1A"/>
          <w:lang w:val="en-GB"/>
        </w:rPr>
        <w:t xml:space="preserve">ammals of the Sierra Nevada: </w:t>
      </w:r>
      <w:r>
        <w:rPr>
          <w:rFonts w:ascii="Times New Roman" w:hAnsi="Times New Roman"/>
          <w:i/>
          <w:color w:val="1A1A1A"/>
          <w:lang w:val="en-GB"/>
        </w:rPr>
        <w:t>w</w:t>
      </w:r>
      <w:r w:rsidR="007E5AED" w:rsidRPr="00F90ECB">
        <w:rPr>
          <w:rFonts w:ascii="Times New Roman" w:hAnsi="Times New Roman"/>
          <w:i/>
          <w:color w:val="1A1A1A"/>
          <w:lang w:val="en-GB"/>
        </w:rPr>
        <w:t xml:space="preserve">ith </w:t>
      </w:r>
      <w:r>
        <w:rPr>
          <w:rFonts w:ascii="Times New Roman" w:hAnsi="Times New Roman"/>
          <w:i/>
          <w:color w:val="1A1A1A"/>
          <w:lang w:val="en-GB"/>
        </w:rPr>
        <w:t>r</w:t>
      </w:r>
      <w:r w:rsidR="007E5AED" w:rsidRPr="00F90ECB">
        <w:rPr>
          <w:rFonts w:ascii="Times New Roman" w:hAnsi="Times New Roman"/>
          <w:i/>
          <w:color w:val="1A1A1A"/>
          <w:lang w:val="en-GB"/>
        </w:rPr>
        <w:t>ecords from Sequoia and Kings Canyon National Parks</w:t>
      </w:r>
      <w:r w:rsidR="007E5AED" w:rsidRPr="00F90ECB">
        <w:rPr>
          <w:rFonts w:ascii="Times New Roman" w:hAnsi="Times New Roman"/>
          <w:color w:val="1A1A1A"/>
          <w:lang w:val="en-GB"/>
        </w:rPr>
        <w:t xml:space="preserve">. </w:t>
      </w:r>
      <w:r>
        <w:rPr>
          <w:rFonts w:ascii="Times New Roman" w:hAnsi="Times New Roman"/>
          <w:color w:val="1A1A1A"/>
          <w:lang w:val="en-GB"/>
        </w:rPr>
        <w:t xml:space="preserve">Berkeley: </w:t>
      </w:r>
      <w:r w:rsidR="007E5AED" w:rsidRPr="00F90ECB">
        <w:rPr>
          <w:rFonts w:ascii="Times New Roman" w:hAnsi="Times New Roman"/>
          <w:color w:val="1A1A1A"/>
          <w:lang w:val="en-GB"/>
        </w:rPr>
        <w:t>University of California Press</w:t>
      </w:r>
      <w:bookmarkEnd w:id="452"/>
      <w:r>
        <w:rPr>
          <w:rFonts w:ascii="Times New Roman" w:hAnsi="Times New Roman"/>
          <w:color w:val="1A1A1A"/>
          <w:lang w:val="en-GB"/>
        </w:rPr>
        <w:t>.</w:t>
      </w:r>
    </w:p>
    <w:p w14:paraId="57D0A1FC" w14:textId="6E356C01" w:rsidR="007E5AED" w:rsidRPr="00F90ECB" w:rsidRDefault="007E5AED" w:rsidP="007E5AED">
      <w:pPr>
        <w:pStyle w:val="ListParagraph"/>
        <w:numPr>
          <w:ilvl w:val="0"/>
          <w:numId w:val="11"/>
        </w:numPr>
        <w:spacing w:line="480" w:lineRule="auto"/>
        <w:rPr>
          <w:rFonts w:ascii="Times New Roman" w:hAnsi="Times New Roman"/>
          <w:lang w:val="en-GB"/>
        </w:rPr>
      </w:pPr>
      <w:bookmarkStart w:id="453" w:name="_Ref392249085"/>
      <w:r w:rsidRPr="00F90ECB">
        <w:rPr>
          <w:rFonts w:ascii="Times New Roman" w:hAnsi="Times New Roman"/>
          <w:lang w:val="en-GB"/>
        </w:rPr>
        <w:t xml:space="preserve">Grinnell, J. </w:t>
      </w:r>
      <w:r w:rsidR="005C616B">
        <w:rPr>
          <w:rFonts w:ascii="Times New Roman" w:hAnsi="Times New Roman"/>
          <w:lang w:val="en-GB"/>
        </w:rPr>
        <w:t xml:space="preserve">1917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5C616B">
        <w:rPr>
          <w:rFonts w:ascii="Times New Roman" w:hAnsi="Times New Roman"/>
          <w:lang w:val="en-GB"/>
        </w:rPr>
        <w:t>,</w:t>
      </w:r>
      <w:r w:rsidRPr="00F90ECB">
        <w:rPr>
          <w:rFonts w:ascii="Times New Roman" w:hAnsi="Times New Roman"/>
          <w:lang w:val="en-GB"/>
        </w:rPr>
        <w:t xml:space="preserve"> 427–433</w:t>
      </w:r>
      <w:bookmarkEnd w:id="453"/>
      <w:r w:rsidR="005C616B">
        <w:rPr>
          <w:rFonts w:ascii="Times New Roman" w:hAnsi="Times New Roman"/>
          <w:lang w:val="en-GB"/>
        </w:rPr>
        <w:t xml:space="preserve">. </w:t>
      </w:r>
    </w:p>
    <w:p w14:paraId="79E33595" w14:textId="1E54F19C" w:rsidR="007E5AED" w:rsidRPr="00F90ECB" w:rsidRDefault="007E5AED" w:rsidP="007E5AED">
      <w:pPr>
        <w:pStyle w:val="ListParagraph"/>
        <w:numPr>
          <w:ilvl w:val="0"/>
          <w:numId w:val="11"/>
        </w:numPr>
        <w:spacing w:line="480" w:lineRule="auto"/>
        <w:rPr>
          <w:rFonts w:ascii="Times New Roman" w:hAnsi="Times New Roman"/>
          <w:lang w:val="en-GB"/>
        </w:rPr>
      </w:pPr>
      <w:bookmarkStart w:id="454" w:name="_Ref392249107"/>
      <w:r w:rsidRPr="00F90ECB">
        <w:rPr>
          <w:rFonts w:ascii="Times New Roman" w:hAnsi="Times New Roman"/>
          <w:lang w:val="en-GB"/>
        </w:rPr>
        <w:t>Grinnell J.</w:t>
      </w:r>
      <w:r w:rsidR="005C616B">
        <w:rPr>
          <w:rFonts w:ascii="Times New Roman" w:hAnsi="Times New Roman"/>
          <w:lang w:val="en-GB"/>
        </w:rPr>
        <w:t xml:space="preserve"> 1910</w:t>
      </w:r>
      <w:r w:rsidRPr="00F90ECB">
        <w:rPr>
          <w:rFonts w:ascii="Times New Roman" w:hAnsi="Times New Roman"/>
          <w:lang w:val="en-GB"/>
        </w:rPr>
        <w:t xml:space="preserve">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w:t>
      </w:r>
      <w:bookmarkEnd w:id="454"/>
      <w:r w:rsidR="005C616B">
        <w:rPr>
          <w:rFonts w:ascii="Times New Roman" w:hAnsi="Times New Roman"/>
          <w:lang w:val="en-GB"/>
        </w:rPr>
        <w:t>.</w:t>
      </w:r>
    </w:p>
    <w:p w14:paraId="1C8B8AB2" w14:textId="4717355B" w:rsidR="007E5AED" w:rsidRPr="00F90ECB" w:rsidRDefault="007E5AED" w:rsidP="006B2869">
      <w:pPr>
        <w:pStyle w:val="ListParagraph"/>
        <w:numPr>
          <w:ilvl w:val="0"/>
          <w:numId w:val="11"/>
        </w:numPr>
        <w:spacing w:line="480" w:lineRule="auto"/>
        <w:rPr>
          <w:rFonts w:ascii="Times New Roman" w:hAnsi="Times New Roman"/>
          <w:lang w:val="en-GB"/>
        </w:rPr>
      </w:pPr>
      <w:bookmarkStart w:id="455" w:name="_Ref392249130"/>
      <w:proofErr w:type="spellStart"/>
      <w:r w:rsidRPr="00F90ECB">
        <w:rPr>
          <w:rFonts w:ascii="Times New Roman" w:hAnsi="Times New Roman"/>
          <w:lang w:val="en-GB"/>
        </w:rPr>
        <w:t>Bonfils</w:t>
      </w:r>
      <w:proofErr w:type="spellEnd"/>
      <w:r w:rsidR="005C616B">
        <w:rPr>
          <w:rFonts w:ascii="Times New Roman" w:hAnsi="Times New Roman"/>
          <w:lang w:val="en-GB"/>
        </w:rPr>
        <w:t xml:space="preserve"> C</w:t>
      </w:r>
      <w:r w:rsidRPr="00F90ECB">
        <w:rPr>
          <w:rFonts w:ascii="Times New Roman" w:hAnsi="Times New Roman"/>
          <w:lang w:val="en-GB"/>
        </w:rPr>
        <w:t>,</w:t>
      </w:r>
      <w:r w:rsidR="005C616B">
        <w:rPr>
          <w:rFonts w:ascii="Times New Roman" w:hAnsi="Times New Roman"/>
          <w:lang w:val="en-GB"/>
        </w:rPr>
        <w:t xml:space="preserve"> Duffy PB, </w:t>
      </w:r>
      <w:proofErr w:type="spellStart"/>
      <w:r w:rsidR="005C616B">
        <w:rPr>
          <w:rFonts w:ascii="Times New Roman" w:hAnsi="Times New Roman"/>
          <w:lang w:val="en-GB"/>
        </w:rPr>
        <w:t>Santer</w:t>
      </w:r>
      <w:proofErr w:type="spellEnd"/>
      <w:r w:rsidR="005C616B">
        <w:rPr>
          <w:rFonts w:ascii="Times New Roman" w:hAnsi="Times New Roman"/>
          <w:lang w:val="en-GB"/>
        </w:rPr>
        <w:t xml:space="preserve"> BD, </w:t>
      </w:r>
      <w:proofErr w:type="spellStart"/>
      <w:r w:rsidR="005C616B">
        <w:rPr>
          <w:rFonts w:ascii="Times New Roman" w:hAnsi="Times New Roman"/>
          <w:lang w:val="en-GB"/>
        </w:rPr>
        <w:t>Wigley</w:t>
      </w:r>
      <w:proofErr w:type="spellEnd"/>
      <w:r w:rsidR="005C616B">
        <w:rPr>
          <w:rFonts w:ascii="Times New Roman" w:hAnsi="Times New Roman"/>
          <w:lang w:val="en-GB"/>
        </w:rPr>
        <w:t xml:space="preserve"> TML, </w:t>
      </w:r>
      <w:proofErr w:type="spellStart"/>
      <w:r w:rsidR="005C616B">
        <w:rPr>
          <w:rFonts w:ascii="Times New Roman" w:hAnsi="Times New Roman"/>
          <w:lang w:val="en-GB"/>
        </w:rPr>
        <w:t>Lobell</w:t>
      </w:r>
      <w:proofErr w:type="spellEnd"/>
      <w:r w:rsidR="005C616B">
        <w:rPr>
          <w:rFonts w:ascii="Times New Roman" w:hAnsi="Times New Roman"/>
          <w:lang w:val="en-GB"/>
        </w:rPr>
        <w:t xml:space="preserve"> DB, Phillips, TJ, </w:t>
      </w:r>
      <w:proofErr w:type="spellStart"/>
      <w:r w:rsidR="005C616B">
        <w:rPr>
          <w:rFonts w:ascii="Times New Roman" w:hAnsi="Times New Roman"/>
          <w:lang w:val="en-GB"/>
        </w:rPr>
        <w:t>Doutriaux</w:t>
      </w:r>
      <w:proofErr w:type="spellEnd"/>
      <w:r w:rsidR="005C616B">
        <w:rPr>
          <w:rFonts w:ascii="Times New Roman" w:hAnsi="Times New Roman"/>
          <w:lang w:val="en-GB"/>
        </w:rPr>
        <w:t xml:space="preserve"> C. 2008</w:t>
      </w:r>
      <w:r w:rsidRPr="00F90ECB">
        <w:rPr>
          <w:rFonts w:ascii="Times New Roman" w:hAnsi="Times New Roman"/>
          <w:lang w:val="en-GB"/>
        </w:rPr>
        <w:t xml:space="preserve">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w:t>
      </w:r>
      <w:proofErr w:type="spellStart"/>
      <w:r w:rsidRPr="00F90ECB">
        <w:rPr>
          <w:rFonts w:ascii="Times New Roman" w:hAnsi="Times New Roman"/>
          <w:b/>
          <w:lang w:val="en-GB"/>
        </w:rPr>
        <w:t>Suppl</w:t>
      </w:r>
      <w:proofErr w:type="spellEnd"/>
      <w:r w:rsidRPr="00F90ECB">
        <w:rPr>
          <w:rFonts w:ascii="Times New Roman" w:hAnsi="Times New Roman"/>
          <w:b/>
          <w:lang w:val="en-GB"/>
        </w:rPr>
        <w:t xml:space="preserve"> 1)</w:t>
      </w:r>
      <w:r w:rsidRPr="005C616B">
        <w:rPr>
          <w:rFonts w:ascii="Times New Roman" w:hAnsi="Times New Roman"/>
          <w:lang w:val="en-GB"/>
        </w:rPr>
        <w:t>,</w:t>
      </w:r>
      <w:r w:rsidRPr="00F90ECB">
        <w:rPr>
          <w:rFonts w:ascii="Times New Roman" w:hAnsi="Times New Roman"/>
          <w:lang w:val="en-GB"/>
        </w:rPr>
        <w:t xml:space="preserve"> S43–S55</w:t>
      </w:r>
      <w:bookmarkEnd w:id="455"/>
      <w:r w:rsidR="005C616B">
        <w:rPr>
          <w:rFonts w:ascii="Times New Roman" w:hAnsi="Times New Roman"/>
          <w:lang w:val="en-GB"/>
        </w:rPr>
        <w:t>.</w:t>
      </w:r>
      <w:r w:rsidR="006B2869">
        <w:rPr>
          <w:rFonts w:ascii="Times New Roman" w:hAnsi="Times New Roman"/>
          <w:lang w:val="en-GB"/>
        </w:rPr>
        <w:t xml:space="preserve"> (</w:t>
      </w:r>
      <w:proofErr w:type="gramStart"/>
      <w:r w:rsidR="006B2869">
        <w:rPr>
          <w:rFonts w:ascii="Times New Roman" w:hAnsi="Times New Roman"/>
          <w:lang w:val="en-GB"/>
        </w:rPr>
        <w:t>doi:</w:t>
      </w:r>
      <w:r w:rsidR="006B2869" w:rsidRPr="006B2869">
        <w:rPr>
          <w:rFonts w:ascii="Times New Roman" w:hAnsi="Times New Roman"/>
          <w:lang w:val="en-GB"/>
        </w:rPr>
        <w:t>10.1007</w:t>
      </w:r>
      <w:proofErr w:type="gramEnd"/>
      <w:r w:rsidR="006B2869" w:rsidRPr="006B2869">
        <w:rPr>
          <w:rFonts w:ascii="Times New Roman" w:hAnsi="Times New Roman"/>
          <w:lang w:val="en-GB"/>
        </w:rPr>
        <w:t>/s10584-007-9374-9</w:t>
      </w:r>
      <w:r w:rsidR="006B2869">
        <w:rPr>
          <w:rFonts w:ascii="Times New Roman" w:hAnsi="Times New Roman"/>
          <w:lang w:val="en-GB"/>
        </w:rPr>
        <w:t>)</w:t>
      </w:r>
    </w:p>
    <w:p w14:paraId="1E238628" w14:textId="22147109" w:rsidR="00CD3192" w:rsidRPr="00A96C79" w:rsidRDefault="00E7319F" w:rsidP="00E7319F">
      <w:pPr>
        <w:pStyle w:val="ListParagraph"/>
        <w:numPr>
          <w:ilvl w:val="0"/>
          <w:numId w:val="11"/>
        </w:numPr>
        <w:spacing w:line="480" w:lineRule="auto"/>
        <w:rPr>
          <w:rFonts w:ascii="Times New Roman" w:hAnsi="Times New Roman"/>
          <w:lang w:val="en-GB"/>
        </w:rPr>
      </w:pPr>
      <w:bookmarkStart w:id="456" w:name="_Ref392249137"/>
      <w:proofErr w:type="spellStart"/>
      <w:r>
        <w:rPr>
          <w:rFonts w:ascii="Times New Roman" w:hAnsi="Times New Roman"/>
          <w:lang w:val="en-GB"/>
        </w:rPr>
        <w:t>Rapacciuolo</w:t>
      </w:r>
      <w:proofErr w:type="spellEnd"/>
      <w:r w:rsidR="00123633" w:rsidRPr="00F90ECB">
        <w:rPr>
          <w:rFonts w:ascii="Times New Roman" w:hAnsi="Times New Roman"/>
          <w:lang w:val="en-GB"/>
        </w:rPr>
        <w:t xml:space="preserve"> G. </w:t>
      </w:r>
      <w:r w:rsidR="00123633" w:rsidRPr="00F90ECB">
        <w:rPr>
          <w:rFonts w:ascii="Times New Roman" w:hAnsi="Times New Roman"/>
          <w:i/>
          <w:lang w:val="en-GB"/>
        </w:rPr>
        <w:t>et al.</w:t>
      </w:r>
      <w:r>
        <w:rPr>
          <w:rFonts w:ascii="Times New Roman" w:hAnsi="Times New Roman"/>
          <w:i/>
          <w:lang w:val="en-GB"/>
        </w:rPr>
        <w:t xml:space="preserve"> </w:t>
      </w:r>
      <w:r>
        <w:rPr>
          <w:rFonts w:ascii="Times New Roman" w:hAnsi="Times New Roman"/>
          <w:lang w:val="en-GB"/>
        </w:rPr>
        <w:t>2014</w:t>
      </w:r>
      <w:r w:rsidR="00123633" w:rsidRPr="00F90ECB">
        <w:rPr>
          <w:rFonts w:ascii="Times New Roman" w:hAnsi="Times New Roman"/>
          <w:lang w:val="en-GB"/>
        </w:rPr>
        <w:t xml:space="preserve"> </w:t>
      </w:r>
      <w:proofErr w:type="gramStart"/>
      <w:r w:rsidR="00CD3192" w:rsidRPr="00F90ECB">
        <w:rPr>
          <w:rFonts w:ascii="Times New Roman" w:hAnsi="Times New Roman"/>
          <w:lang w:val="en-GB"/>
        </w:rPr>
        <w:t>Beyond</w:t>
      </w:r>
      <w:proofErr w:type="gramEnd"/>
      <w:r w:rsidR="00CD3192" w:rsidRPr="00F90ECB">
        <w:rPr>
          <w:rFonts w:ascii="Times New Roman" w:hAnsi="Times New Roman"/>
          <w:lang w:val="en-GB"/>
        </w:rPr>
        <w:t xml:space="preserve"> a warming fingerprint : individualistic biogeographic responses to heterogeneous cl</w:t>
      </w:r>
      <w:r w:rsidR="00123633" w:rsidRPr="00F90ECB">
        <w:rPr>
          <w:rFonts w:ascii="Times New Roman" w:hAnsi="Times New Roman"/>
          <w:lang w:val="en-GB"/>
        </w:rPr>
        <w:t>imate change in California</w:t>
      </w:r>
      <w:r w:rsidR="00CD3192" w:rsidRPr="00F90ECB">
        <w:rPr>
          <w:rFonts w:ascii="Times New Roman" w:hAnsi="Times New Roman"/>
          <w:lang w:val="en-GB"/>
        </w:rPr>
        <w:t>.</w:t>
      </w:r>
      <w:r w:rsidR="00123633" w:rsidRPr="00123633">
        <w:rPr>
          <w:rFonts w:ascii="Times New Roman" w:hAnsi="Times New Roman"/>
          <w:lang w:val="en-GB"/>
        </w:rPr>
        <w:t xml:space="preserve"> </w:t>
      </w:r>
      <w:r w:rsidR="00123633" w:rsidRPr="00123633">
        <w:rPr>
          <w:rFonts w:ascii="Times New Roman" w:hAnsi="Times New Roman"/>
          <w:i/>
          <w:lang w:val="en-GB"/>
        </w:rPr>
        <w:t xml:space="preserve">Glob. </w:t>
      </w:r>
      <w:r w:rsidR="00123633" w:rsidRPr="00A96C79">
        <w:rPr>
          <w:rFonts w:ascii="Times New Roman" w:hAnsi="Times New Roman"/>
          <w:i/>
          <w:lang w:val="en-GB"/>
        </w:rPr>
        <w:t>Change Biol.</w:t>
      </w:r>
      <w:r w:rsidR="00123633" w:rsidRPr="00A96C79">
        <w:rPr>
          <w:rFonts w:ascii="Times New Roman" w:hAnsi="Times New Roman"/>
          <w:lang w:val="en-GB"/>
        </w:rPr>
        <w:t xml:space="preserve"> </w:t>
      </w:r>
      <w:bookmarkEnd w:id="456"/>
      <w:r w:rsidR="00411012">
        <w:rPr>
          <w:rFonts w:ascii="Times New Roman" w:hAnsi="Times New Roman"/>
          <w:lang w:val="en-GB"/>
        </w:rPr>
        <w:t xml:space="preserve">IN PRESS </w:t>
      </w:r>
      <w:r>
        <w:rPr>
          <w:rFonts w:ascii="Times New Roman" w:hAnsi="Times New Roman"/>
          <w:lang w:val="en-GB"/>
        </w:rPr>
        <w:t>(doi</w:t>
      </w:r>
      <w:proofErr w:type="gramStart"/>
      <w:r>
        <w:rPr>
          <w:rFonts w:ascii="Times New Roman" w:hAnsi="Times New Roman"/>
          <w:lang w:val="en-GB"/>
        </w:rPr>
        <w:t>:</w:t>
      </w:r>
      <w:r w:rsidRPr="00E7319F">
        <w:rPr>
          <w:rFonts w:ascii="Times New Roman" w:hAnsi="Times New Roman"/>
          <w:lang w:val="en-GB"/>
        </w:rPr>
        <w:t>10.1111</w:t>
      </w:r>
      <w:proofErr w:type="gramEnd"/>
      <w:r w:rsidRPr="00E7319F">
        <w:rPr>
          <w:rFonts w:ascii="Times New Roman" w:hAnsi="Times New Roman"/>
          <w:lang w:val="en-GB"/>
        </w:rPr>
        <w:t>/gcb.12638</w:t>
      </w:r>
      <w:r>
        <w:rPr>
          <w:rFonts w:ascii="Times New Roman" w:hAnsi="Times New Roman"/>
          <w:lang w:val="en-GB"/>
        </w:rPr>
        <w:t>)</w:t>
      </w:r>
    </w:p>
    <w:p w14:paraId="144C35EA" w14:textId="005A5007" w:rsidR="00E9570E" w:rsidRDefault="000848C9" w:rsidP="00A34272">
      <w:pPr>
        <w:pStyle w:val="ListParagraph"/>
        <w:numPr>
          <w:ilvl w:val="0"/>
          <w:numId w:val="11"/>
        </w:numPr>
        <w:spacing w:line="480" w:lineRule="auto"/>
        <w:rPr>
          <w:rFonts w:ascii="Times New Roman" w:hAnsi="Times New Roman"/>
          <w:lang w:val="en-GB"/>
        </w:rPr>
      </w:pPr>
      <w:bookmarkStart w:id="457" w:name="_Ref392249142"/>
      <w:proofErr w:type="spellStart"/>
      <w:r>
        <w:rPr>
          <w:rFonts w:ascii="Times New Roman" w:hAnsi="Times New Roman"/>
          <w:lang w:val="en-GB"/>
        </w:rPr>
        <w:t>Dobrowski</w:t>
      </w:r>
      <w:proofErr w:type="spellEnd"/>
      <w:r>
        <w:rPr>
          <w:rFonts w:ascii="Times New Roman" w:hAnsi="Times New Roman"/>
          <w:lang w:val="en-GB"/>
        </w:rPr>
        <w:t xml:space="preserve"> SZ,</w:t>
      </w:r>
      <w:r w:rsidR="00383D0E">
        <w:rPr>
          <w:rFonts w:ascii="Times New Roman" w:hAnsi="Times New Roman"/>
          <w:lang w:val="en-GB"/>
        </w:rPr>
        <w:t xml:space="preserve"> </w:t>
      </w:r>
      <w:proofErr w:type="spellStart"/>
      <w:r w:rsidR="00383D0E">
        <w:rPr>
          <w:rFonts w:ascii="Times New Roman" w:hAnsi="Times New Roman"/>
          <w:lang w:val="en-GB"/>
        </w:rPr>
        <w:t>Abatzoglou</w:t>
      </w:r>
      <w:proofErr w:type="spellEnd"/>
      <w:r w:rsidR="00383D0E">
        <w:rPr>
          <w:rFonts w:ascii="Times New Roman" w:hAnsi="Times New Roman"/>
          <w:lang w:val="en-GB"/>
        </w:rPr>
        <w:t xml:space="preserve"> J, Swanson AK, Greenberg JA, </w:t>
      </w:r>
      <w:proofErr w:type="spellStart"/>
      <w:r w:rsidR="00383D0E">
        <w:rPr>
          <w:rFonts w:ascii="Times New Roman" w:hAnsi="Times New Roman"/>
          <w:lang w:val="en-GB"/>
        </w:rPr>
        <w:t>Mynsberge</w:t>
      </w:r>
      <w:proofErr w:type="spellEnd"/>
      <w:r w:rsidR="00383D0E">
        <w:rPr>
          <w:rFonts w:ascii="Times New Roman" w:hAnsi="Times New Roman"/>
          <w:lang w:val="en-GB"/>
        </w:rPr>
        <w:t xml:space="preserve"> AR, Holden ZA, Schwartz MK. 2013</w:t>
      </w:r>
      <w:r w:rsidR="00E9570E">
        <w:rPr>
          <w:rFonts w:ascii="Times New Roman" w:hAnsi="Times New Roman"/>
          <w:lang w:val="en-GB"/>
        </w:rPr>
        <w:t xml:space="preserve">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sidRPr="00436C06">
        <w:rPr>
          <w:rFonts w:ascii="Times New Roman" w:hAnsi="Times New Roman"/>
          <w:iCs/>
          <w:lang w:val="en-GB"/>
        </w:rPr>
        <w:t>,</w:t>
      </w:r>
      <w:r w:rsidR="00E9570E">
        <w:rPr>
          <w:rFonts w:ascii="Times New Roman" w:hAnsi="Times New Roman"/>
          <w:iCs/>
          <w:lang w:val="en-GB"/>
        </w:rPr>
        <w:t xml:space="preserve"> 241-25</w:t>
      </w:r>
      <w:bookmarkEnd w:id="457"/>
      <w:r w:rsidR="00383D0E">
        <w:rPr>
          <w:rFonts w:ascii="Times New Roman" w:hAnsi="Times New Roman"/>
          <w:iCs/>
          <w:lang w:val="en-GB"/>
        </w:rPr>
        <w:t>1.</w:t>
      </w:r>
      <w:r w:rsidR="00A34272">
        <w:rPr>
          <w:rFonts w:ascii="Times New Roman" w:hAnsi="Times New Roman"/>
          <w:iCs/>
          <w:lang w:val="en-GB"/>
        </w:rPr>
        <w:t xml:space="preserve"> (</w:t>
      </w:r>
      <w:proofErr w:type="gramStart"/>
      <w:r w:rsidR="00A34272">
        <w:rPr>
          <w:rFonts w:ascii="Times New Roman" w:hAnsi="Times New Roman"/>
          <w:iCs/>
          <w:lang w:val="en-GB"/>
        </w:rPr>
        <w:t>doi:</w:t>
      </w:r>
      <w:r w:rsidR="00A34272" w:rsidRPr="00A34272">
        <w:rPr>
          <w:rFonts w:ascii="Times New Roman" w:hAnsi="Times New Roman"/>
          <w:iCs/>
          <w:lang w:val="en-GB"/>
        </w:rPr>
        <w:t>10.1111</w:t>
      </w:r>
      <w:proofErr w:type="gramEnd"/>
      <w:r w:rsidR="00A34272" w:rsidRPr="00A34272">
        <w:rPr>
          <w:rFonts w:ascii="Times New Roman" w:hAnsi="Times New Roman"/>
          <w:iCs/>
          <w:lang w:val="en-GB"/>
        </w:rPr>
        <w:t>/gcb.12026</w:t>
      </w:r>
      <w:r w:rsidR="00A34272">
        <w:rPr>
          <w:rFonts w:ascii="Times New Roman" w:hAnsi="Times New Roman"/>
          <w:iCs/>
          <w:lang w:val="en-GB"/>
        </w:rPr>
        <w:t>)</w:t>
      </w:r>
    </w:p>
    <w:p w14:paraId="305481FE" w14:textId="3FECD8C9" w:rsidR="007E5AED" w:rsidRPr="00F90ECB" w:rsidRDefault="007E5AED" w:rsidP="00161FD1">
      <w:pPr>
        <w:pStyle w:val="ListParagraph"/>
        <w:numPr>
          <w:ilvl w:val="0"/>
          <w:numId w:val="11"/>
        </w:numPr>
        <w:spacing w:line="480" w:lineRule="auto"/>
        <w:rPr>
          <w:rFonts w:ascii="Times New Roman" w:hAnsi="Times New Roman"/>
          <w:lang w:val="en-GB"/>
        </w:rPr>
      </w:pPr>
      <w:bookmarkStart w:id="458" w:name="_Ref392249153"/>
      <w:r w:rsidRPr="00F90ECB">
        <w:rPr>
          <w:rFonts w:ascii="Times New Roman" w:hAnsi="Times New Roman"/>
          <w:lang w:val="en-GB"/>
        </w:rPr>
        <w:t xml:space="preserve">Kelly AE, </w:t>
      </w:r>
      <w:proofErr w:type="spellStart"/>
      <w:r w:rsidR="00161FD1">
        <w:rPr>
          <w:rFonts w:ascii="Times New Roman" w:hAnsi="Times New Roman"/>
          <w:lang w:val="en-GB"/>
        </w:rPr>
        <w:t>Goulden</w:t>
      </w:r>
      <w:proofErr w:type="spellEnd"/>
      <w:r w:rsidRPr="00F90ECB">
        <w:rPr>
          <w:rFonts w:ascii="Times New Roman" w:hAnsi="Times New Roman"/>
          <w:lang w:val="en-GB"/>
        </w:rPr>
        <w:t xml:space="preserve"> ML.</w:t>
      </w:r>
      <w:r w:rsidR="00161FD1">
        <w:rPr>
          <w:rFonts w:ascii="Times New Roman" w:hAnsi="Times New Roman"/>
          <w:lang w:val="en-GB"/>
        </w:rPr>
        <w:t xml:space="preserve"> 2008</w:t>
      </w:r>
      <w:r w:rsidRPr="00F90ECB">
        <w:rPr>
          <w:rFonts w:ascii="Times New Roman" w:hAnsi="Times New Roman"/>
          <w:lang w:val="en-GB"/>
        </w:rPr>
        <w:t xml:space="preserve">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436C06">
        <w:rPr>
          <w:rFonts w:ascii="Times New Roman" w:hAnsi="Times New Roman"/>
          <w:lang w:val="en-GB"/>
        </w:rPr>
        <w:t>,</w:t>
      </w:r>
      <w:r w:rsidRPr="00F90ECB">
        <w:rPr>
          <w:rFonts w:ascii="Times New Roman" w:hAnsi="Times New Roman"/>
          <w:lang w:val="en-GB"/>
        </w:rPr>
        <w:t xml:space="preserve"> 11823–11826.</w:t>
      </w:r>
      <w:bookmarkEnd w:id="458"/>
      <w:r w:rsidR="00161FD1">
        <w:rPr>
          <w:rFonts w:ascii="Times New Roman" w:hAnsi="Times New Roman"/>
          <w:lang w:val="en-GB"/>
        </w:rPr>
        <w:t xml:space="preserve"> (</w:t>
      </w:r>
      <w:proofErr w:type="gramStart"/>
      <w:r w:rsidR="00161FD1">
        <w:rPr>
          <w:rFonts w:ascii="Times New Roman" w:hAnsi="Times New Roman"/>
          <w:lang w:val="en-GB"/>
        </w:rPr>
        <w:t>doi:</w:t>
      </w:r>
      <w:r w:rsidR="00161FD1" w:rsidRPr="00161FD1">
        <w:rPr>
          <w:rFonts w:ascii="Times New Roman" w:hAnsi="Times New Roman"/>
          <w:lang w:val="en-GB"/>
        </w:rPr>
        <w:t>10.1073</w:t>
      </w:r>
      <w:proofErr w:type="gramEnd"/>
      <w:r w:rsidR="00161FD1" w:rsidRPr="00161FD1">
        <w:rPr>
          <w:rFonts w:ascii="Times New Roman" w:hAnsi="Times New Roman"/>
          <w:lang w:val="en-GB"/>
        </w:rPr>
        <w:t>/pnas.0802891105</w:t>
      </w:r>
      <w:r w:rsidR="00161FD1">
        <w:rPr>
          <w:rFonts w:ascii="Times New Roman" w:hAnsi="Times New Roman"/>
          <w:lang w:val="en-GB"/>
        </w:rPr>
        <w:t>)</w:t>
      </w:r>
    </w:p>
    <w:p w14:paraId="350BB102" w14:textId="463F7E41" w:rsidR="007E5AED" w:rsidRPr="00F90ECB" w:rsidRDefault="007E5AED" w:rsidP="00117EAD">
      <w:pPr>
        <w:pStyle w:val="ListParagraph"/>
        <w:numPr>
          <w:ilvl w:val="0"/>
          <w:numId w:val="11"/>
        </w:numPr>
        <w:spacing w:line="480" w:lineRule="auto"/>
        <w:rPr>
          <w:rFonts w:ascii="Times New Roman" w:hAnsi="Times New Roman"/>
          <w:lang w:val="en-GB"/>
        </w:rPr>
      </w:pPr>
      <w:bookmarkStart w:id="459" w:name="_Ref392249158"/>
      <w:proofErr w:type="spellStart"/>
      <w:r w:rsidRPr="00F90ECB">
        <w:rPr>
          <w:rFonts w:ascii="Times New Roman" w:hAnsi="Times New Roman"/>
          <w:lang w:val="en-GB"/>
        </w:rPr>
        <w:lastRenderedPageBreak/>
        <w:t>Crimmins</w:t>
      </w:r>
      <w:proofErr w:type="spellEnd"/>
      <w:r w:rsidRPr="00F90ECB">
        <w:rPr>
          <w:rFonts w:ascii="Times New Roman" w:hAnsi="Times New Roman"/>
          <w:lang w:val="en-GB"/>
        </w:rPr>
        <w:t xml:space="preserve"> S</w:t>
      </w:r>
      <w:r w:rsidR="00436C06">
        <w:rPr>
          <w:rFonts w:ascii="Times New Roman" w:hAnsi="Times New Roman"/>
          <w:lang w:val="en-GB"/>
        </w:rPr>
        <w:t>M</w:t>
      </w:r>
      <w:r w:rsidRPr="00F90ECB">
        <w:rPr>
          <w:rFonts w:ascii="Times New Roman" w:hAnsi="Times New Roman"/>
          <w:lang w:val="en-GB"/>
        </w:rPr>
        <w:t xml:space="preserve">, </w:t>
      </w:r>
      <w:proofErr w:type="spellStart"/>
      <w:r w:rsidRPr="00F90ECB">
        <w:rPr>
          <w:rFonts w:ascii="Times New Roman" w:hAnsi="Times New Roman"/>
          <w:lang w:val="en-GB"/>
        </w:rPr>
        <w:t>Dobrowski</w:t>
      </w:r>
      <w:proofErr w:type="spellEnd"/>
      <w:r w:rsidRPr="00F90ECB">
        <w:rPr>
          <w:rFonts w:ascii="Times New Roman" w:hAnsi="Times New Roman"/>
          <w:lang w:val="en-GB"/>
        </w:rPr>
        <w:t xml:space="preserve"> SZ, Greenberg JA, </w:t>
      </w:r>
      <w:proofErr w:type="spellStart"/>
      <w:r w:rsidRPr="00F90ECB">
        <w:rPr>
          <w:rFonts w:ascii="Times New Roman" w:hAnsi="Times New Roman"/>
          <w:lang w:val="en-GB"/>
        </w:rPr>
        <w:t>Abatzoglou</w:t>
      </w:r>
      <w:proofErr w:type="spellEnd"/>
      <w:r w:rsidRPr="00F90ECB">
        <w:rPr>
          <w:rFonts w:ascii="Times New Roman" w:hAnsi="Times New Roman"/>
          <w:lang w:val="en-GB"/>
        </w:rPr>
        <w:t xml:space="preserve">, JT, </w:t>
      </w:r>
      <w:proofErr w:type="spellStart"/>
      <w:r w:rsidRPr="00F90ECB">
        <w:rPr>
          <w:rFonts w:ascii="Times New Roman" w:hAnsi="Times New Roman"/>
          <w:lang w:val="en-GB"/>
        </w:rPr>
        <w:t>Mynsberge</w:t>
      </w:r>
      <w:proofErr w:type="spellEnd"/>
      <w:r w:rsidRPr="00F90ECB">
        <w:rPr>
          <w:rFonts w:ascii="Times New Roman" w:hAnsi="Times New Roman"/>
          <w:lang w:val="en-GB"/>
        </w:rPr>
        <w:t xml:space="preserve"> AR</w:t>
      </w:r>
      <w:r w:rsidR="00436C06">
        <w:rPr>
          <w:rFonts w:ascii="Times New Roman" w:hAnsi="Times New Roman"/>
          <w:lang w:val="en-GB"/>
        </w:rPr>
        <w:t>.</w:t>
      </w:r>
      <w:r w:rsidR="00232B36">
        <w:rPr>
          <w:rFonts w:ascii="Times New Roman" w:hAnsi="Times New Roman"/>
          <w:lang w:val="en-GB"/>
        </w:rPr>
        <w:t xml:space="preserve"> 2011</w:t>
      </w:r>
      <w:r w:rsidRPr="00F90ECB">
        <w:rPr>
          <w:rFonts w:ascii="Times New Roman" w:hAnsi="Times New Roman"/>
          <w:lang w:val="en-GB"/>
        </w:rPr>
        <w:t xml:space="preserve">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436C06">
        <w:rPr>
          <w:rFonts w:ascii="Times New Roman" w:hAnsi="Times New Roman"/>
          <w:lang w:val="en-GB"/>
        </w:rPr>
        <w:t>,</w:t>
      </w:r>
      <w:r w:rsidR="00232B36">
        <w:rPr>
          <w:rFonts w:ascii="Times New Roman" w:hAnsi="Times New Roman"/>
          <w:lang w:val="en-GB"/>
        </w:rPr>
        <w:t xml:space="preserve"> 324–327</w:t>
      </w:r>
      <w:r w:rsidRPr="00F90ECB">
        <w:rPr>
          <w:rFonts w:ascii="Times New Roman" w:hAnsi="Times New Roman"/>
          <w:lang w:val="en-GB"/>
        </w:rPr>
        <w:t>.</w:t>
      </w:r>
      <w:bookmarkEnd w:id="459"/>
      <w:r w:rsidR="00117EAD">
        <w:rPr>
          <w:rFonts w:ascii="Times New Roman" w:hAnsi="Times New Roman"/>
          <w:lang w:val="en-GB"/>
        </w:rPr>
        <w:t xml:space="preserve"> (</w:t>
      </w:r>
      <w:proofErr w:type="gramStart"/>
      <w:r w:rsidR="00117EAD">
        <w:rPr>
          <w:rFonts w:ascii="Times New Roman" w:hAnsi="Times New Roman"/>
          <w:lang w:val="en-GB"/>
        </w:rPr>
        <w:t>doi:</w:t>
      </w:r>
      <w:r w:rsidR="00117EAD" w:rsidRPr="00117EAD">
        <w:rPr>
          <w:rFonts w:ascii="Times New Roman" w:hAnsi="Times New Roman"/>
          <w:lang w:val="en-GB"/>
        </w:rPr>
        <w:t>10.1126</w:t>
      </w:r>
      <w:proofErr w:type="gramEnd"/>
      <w:r w:rsidR="00117EAD" w:rsidRPr="00117EAD">
        <w:rPr>
          <w:rFonts w:ascii="Times New Roman" w:hAnsi="Times New Roman"/>
          <w:lang w:val="en-GB"/>
        </w:rPr>
        <w:t>/science.1199040</w:t>
      </w:r>
      <w:r w:rsidR="00117EAD">
        <w:rPr>
          <w:rFonts w:ascii="Times New Roman" w:hAnsi="Times New Roman"/>
          <w:lang w:val="en-GB"/>
        </w:rPr>
        <w:t>)</w:t>
      </w:r>
    </w:p>
    <w:p w14:paraId="1C927B5C" w14:textId="4196A410" w:rsidR="007E5AED" w:rsidRPr="00F90ECB" w:rsidRDefault="007E5AED" w:rsidP="007235EA">
      <w:pPr>
        <w:pStyle w:val="ListParagraph"/>
        <w:numPr>
          <w:ilvl w:val="0"/>
          <w:numId w:val="11"/>
        </w:numPr>
        <w:spacing w:line="480" w:lineRule="auto"/>
        <w:rPr>
          <w:rFonts w:ascii="Times New Roman" w:hAnsi="Times New Roman"/>
          <w:lang w:val="en-GB"/>
        </w:rPr>
      </w:pPr>
      <w:bookmarkStart w:id="460" w:name="_Ref392249184"/>
      <w:r w:rsidRPr="00F90ECB">
        <w:rPr>
          <w:rFonts w:ascii="Times New Roman" w:hAnsi="Times New Roman"/>
          <w:lang w:val="en-GB"/>
        </w:rPr>
        <w:t>Hargrove</w:t>
      </w:r>
      <w:r w:rsidR="00726ACF">
        <w:rPr>
          <w:rFonts w:ascii="Times New Roman" w:hAnsi="Times New Roman"/>
          <w:lang w:val="en-GB"/>
        </w:rPr>
        <w:t xml:space="preserve"> L</w:t>
      </w:r>
      <w:r w:rsidRPr="00F90ECB">
        <w:rPr>
          <w:rFonts w:ascii="Times New Roman" w:hAnsi="Times New Roman"/>
          <w:lang w:val="en-GB"/>
        </w:rPr>
        <w:t xml:space="preserve">, </w:t>
      </w:r>
      <w:proofErr w:type="spellStart"/>
      <w:r w:rsidRPr="00F90ECB">
        <w:rPr>
          <w:rFonts w:ascii="Times New Roman" w:hAnsi="Times New Roman"/>
          <w:lang w:val="en-GB"/>
        </w:rPr>
        <w:t>Rotenberry</w:t>
      </w:r>
      <w:proofErr w:type="spellEnd"/>
      <w:r w:rsidRPr="00F90ECB">
        <w:rPr>
          <w:rFonts w:ascii="Times New Roman" w:hAnsi="Times New Roman"/>
          <w:lang w:val="en-GB"/>
        </w:rPr>
        <w:t xml:space="preserve"> JT.</w:t>
      </w:r>
      <w:r w:rsidR="00726ACF">
        <w:rPr>
          <w:rFonts w:ascii="Times New Roman" w:hAnsi="Times New Roman"/>
          <w:lang w:val="en-GB"/>
        </w:rPr>
        <w:t xml:space="preserve"> 2011</w:t>
      </w:r>
      <w:r w:rsidRPr="00F90ECB">
        <w:rPr>
          <w:rFonts w:ascii="Times New Roman" w:hAnsi="Times New Roman"/>
          <w:lang w:val="en-GB"/>
        </w:rPr>
        <w:t xml:space="preserve"> Breeding success at the range margin of a desert species: implications for a climate-induced elevational shift. </w:t>
      </w:r>
      <w:proofErr w:type="spellStart"/>
      <w:r w:rsidRPr="00F90ECB">
        <w:rPr>
          <w:rFonts w:ascii="Times New Roman" w:hAnsi="Times New Roman"/>
          <w:i/>
          <w:iCs/>
          <w:lang w:val="en-GB"/>
        </w:rPr>
        <w:t>Oikos</w:t>
      </w:r>
      <w:proofErr w:type="spellEnd"/>
      <w:r w:rsidRPr="00F90ECB">
        <w:rPr>
          <w:rFonts w:ascii="Times New Roman" w:hAnsi="Times New Roman"/>
          <w:b/>
          <w:lang w:val="en-GB"/>
        </w:rPr>
        <w:t xml:space="preserve"> </w:t>
      </w:r>
      <w:r w:rsidRPr="00F90ECB">
        <w:rPr>
          <w:rFonts w:ascii="Times New Roman" w:hAnsi="Times New Roman"/>
          <w:b/>
          <w:iCs/>
          <w:lang w:val="en-GB"/>
        </w:rPr>
        <w:t>120</w:t>
      </w:r>
      <w:r w:rsidRPr="007235EA">
        <w:rPr>
          <w:rFonts w:ascii="Times New Roman" w:hAnsi="Times New Roman"/>
          <w:lang w:val="en-GB"/>
        </w:rPr>
        <w:t>,</w:t>
      </w:r>
      <w:r w:rsidR="00726ACF">
        <w:rPr>
          <w:rFonts w:ascii="Times New Roman" w:hAnsi="Times New Roman"/>
          <w:lang w:val="en-GB"/>
        </w:rPr>
        <w:t xml:space="preserve"> 1568–1576</w:t>
      </w:r>
      <w:r w:rsidRPr="00F90ECB">
        <w:rPr>
          <w:rFonts w:ascii="Times New Roman" w:hAnsi="Times New Roman"/>
          <w:lang w:val="en-GB"/>
        </w:rPr>
        <w:t>.</w:t>
      </w:r>
      <w:bookmarkEnd w:id="460"/>
      <w:r w:rsidR="007235EA">
        <w:rPr>
          <w:rFonts w:ascii="Times New Roman" w:hAnsi="Times New Roman"/>
          <w:lang w:val="en-GB"/>
        </w:rPr>
        <w:t xml:space="preserve"> (</w:t>
      </w:r>
      <w:proofErr w:type="gramStart"/>
      <w:r w:rsidR="007235EA">
        <w:rPr>
          <w:rFonts w:ascii="Times New Roman" w:hAnsi="Times New Roman"/>
          <w:lang w:val="en-GB"/>
        </w:rPr>
        <w:t>doi:</w:t>
      </w:r>
      <w:r w:rsidR="007235EA" w:rsidRPr="007235EA">
        <w:rPr>
          <w:rFonts w:ascii="Times New Roman" w:hAnsi="Times New Roman"/>
          <w:lang w:val="en-GB"/>
        </w:rPr>
        <w:t>10.1111</w:t>
      </w:r>
      <w:proofErr w:type="gramEnd"/>
      <w:r w:rsidR="007235EA" w:rsidRPr="007235EA">
        <w:rPr>
          <w:rFonts w:ascii="Times New Roman" w:hAnsi="Times New Roman"/>
          <w:lang w:val="en-GB"/>
        </w:rPr>
        <w:t>/j.1600-0706.2011.19284.x</w:t>
      </w:r>
      <w:r w:rsidR="007235EA">
        <w:rPr>
          <w:rFonts w:ascii="Times New Roman" w:hAnsi="Times New Roman"/>
          <w:lang w:val="en-GB"/>
        </w:rPr>
        <w:t>)</w:t>
      </w:r>
    </w:p>
    <w:p w14:paraId="3A9345E6" w14:textId="26F78CF2" w:rsidR="007E5AED" w:rsidRPr="00F90ECB" w:rsidRDefault="007E5AED" w:rsidP="009C5EAF">
      <w:pPr>
        <w:pStyle w:val="ListParagraph"/>
        <w:numPr>
          <w:ilvl w:val="0"/>
          <w:numId w:val="11"/>
        </w:numPr>
        <w:spacing w:line="480" w:lineRule="auto"/>
        <w:rPr>
          <w:rFonts w:ascii="Times New Roman" w:hAnsi="Times New Roman"/>
          <w:lang w:val="en-GB"/>
        </w:rPr>
      </w:pPr>
      <w:bookmarkStart w:id="461" w:name="_Ref392249214"/>
      <w:proofErr w:type="spellStart"/>
      <w:r w:rsidRPr="00F90ECB">
        <w:rPr>
          <w:rFonts w:ascii="Times New Roman" w:hAnsi="Times New Roman"/>
          <w:lang w:val="en-GB"/>
        </w:rPr>
        <w:t>Tingley</w:t>
      </w:r>
      <w:proofErr w:type="spellEnd"/>
      <w:r w:rsidR="00044A2E">
        <w:rPr>
          <w:rFonts w:ascii="Times New Roman" w:hAnsi="Times New Roman"/>
          <w:lang w:val="en-GB"/>
        </w:rPr>
        <w:t xml:space="preserve"> </w:t>
      </w:r>
      <w:r w:rsidRPr="00F90ECB">
        <w:rPr>
          <w:rFonts w:ascii="Times New Roman" w:hAnsi="Times New Roman"/>
          <w:lang w:val="en-GB"/>
        </w:rPr>
        <w:t xml:space="preserve">MW, Monahan WB,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SR, Moritz C. </w:t>
      </w:r>
      <w:r w:rsidR="009C5EAF">
        <w:rPr>
          <w:rFonts w:ascii="Times New Roman" w:hAnsi="Times New Roman"/>
          <w:lang w:val="en-GB"/>
        </w:rPr>
        <w:t xml:space="preserve">2009 </w:t>
      </w:r>
      <w:r w:rsidRPr="00F90ECB">
        <w:rPr>
          <w:rFonts w:ascii="Times New Roman" w:hAnsi="Times New Roman"/>
          <w:lang w:val="en-GB"/>
        </w:rPr>
        <w:t xml:space="preserve">Birds track their </w:t>
      </w:r>
      <w:proofErr w:type="spellStart"/>
      <w:r w:rsidRPr="00F90ECB">
        <w:rPr>
          <w:rFonts w:ascii="Times New Roman" w:hAnsi="Times New Roman"/>
          <w:lang w:val="en-GB"/>
        </w:rPr>
        <w:t>Grinnellian</w:t>
      </w:r>
      <w:proofErr w:type="spellEnd"/>
      <w:r w:rsidRPr="00F90ECB">
        <w:rPr>
          <w:rFonts w:ascii="Times New Roman" w:hAnsi="Times New Roman"/>
          <w:lang w:val="en-GB"/>
        </w:rPr>
        <w:t xml:space="preserve">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9C5EAF">
        <w:rPr>
          <w:rFonts w:ascii="Times New Roman" w:hAnsi="Times New Roman"/>
          <w:lang w:val="en-GB"/>
        </w:rPr>
        <w:t>,</w:t>
      </w:r>
      <w:r w:rsidRPr="00F90ECB">
        <w:rPr>
          <w:rFonts w:ascii="Times New Roman" w:hAnsi="Times New Roman"/>
          <w:lang w:val="en-GB"/>
        </w:rPr>
        <w:t xml:space="preserve"> 19637–19643</w:t>
      </w:r>
      <w:bookmarkEnd w:id="461"/>
      <w:r w:rsidR="009C5EAF">
        <w:rPr>
          <w:rFonts w:ascii="Times New Roman" w:hAnsi="Times New Roman"/>
          <w:lang w:val="en-GB"/>
        </w:rPr>
        <w:t>. (</w:t>
      </w:r>
      <w:proofErr w:type="gramStart"/>
      <w:r w:rsidR="009C5EAF">
        <w:rPr>
          <w:rFonts w:ascii="Times New Roman" w:hAnsi="Times New Roman"/>
          <w:lang w:val="en-GB"/>
        </w:rPr>
        <w:t>doi:</w:t>
      </w:r>
      <w:r w:rsidR="009C5EAF" w:rsidRPr="009C5EAF">
        <w:rPr>
          <w:rFonts w:ascii="Times New Roman" w:hAnsi="Times New Roman"/>
          <w:lang w:val="en-GB"/>
        </w:rPr>
        <w:t>10.1073</w:t>
      </w:r>
      <w:proofErr w:type="gramEnd"/>
      <w:r w:rsidR="009C5EAF" w:rsidRPr="009C5EAF">
        <w:rPr>
          <w:rFonts w:ascii="Times New Roman" w:hAnsi="Times New Roman"/>
          <w:lang w:val="en-GB"/>
        </w:rPr>
        <w:t>/pnas.0901562106</w:t>
      </w:r>
      <w:r w:rsidR="009C5EAF">
        <w:rPr>
          <w:rFonts w:ascii="Times New Roman" w:hAnsi="Times New Roman"/>
          <w:lang w:val="en-GB"/>
        </w:rPr>
        <w:t>)</w:t>
      </w:r>
    </w:p>
    <w:p w14:paraId="30BA1116" w14:textId="6AD7D6D0" w:rsidR="00E9570E" w:rsidRPr="0091203F" w:rsidRDefault="00E9570E" w:rsidP="004211A9">
      <w:pPr>
        <w:pStyle w:val="ListParagraph"/>
        <w:numPr>
          <w:ilvl w:val="0"/>
          <w:numId w:val="11"/>
        </w:numPr>
        <w:spacing w:line="480" w:lineRule="auto"/>
        <w:rPr>
          <w:rFonts w:ascii="Times New Roman" w:hAnsi="Times New Roman"/>
          <w:lang w:val="en-GB"/>
        </w:rPr>
      </w:pPr>
      <w:bookmarkStart w:id="462" w:name="_Ref392249225"/>
      <w:r w:rsidRPr="004211A9">
        <w:rPr>
          <w:rFonts w:ascii="Times New Roman" w:hAnsi="Times New Roman"/>
          <w:lang w:val="en-GB"/>
        </w:rPr>
        <w:t>Rowe</w:t>
      </w:r>
      <w:r w:rsidRPr="0091203F">
        <w:rPr>
          <w:rFonts w:ascii="Times New Roman" w:hAnsi="Times New Roman"/>
          <w:lang w:val="en-GB"/>
        </w:rPr>
        <w:t xml:space="preserve"> RJ, </w:t>
      </w:r>
      <w:proofErr w:type="spellStart"/>
      <w:r w:rsidRPr="0091203F">
        <w:rPr>
          <w:rFonts w:ascii="Times New Roman" w:hAnsi="Times New Roman"/>
          <w:lang w:val="en-GB"/>
        </w:rPr>
        <w:t>Finarelli</w:t>
      </w:r>
      <w:proofErr w:type="spellEnd"/>
      <w:r w:rsidRPr="0091203F">
        <w:rPr>
          <w:rFonts w:ascii="Times New Roman" w:hAnsi="Times New Roman"/>
          <w:lang w:val="en-GB"/>
        </w:rPr>
        <w:t xml:space="preserve"> JA,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EA.</w:t>
      </w:r>
      <w:r w:rsidR="004211A9">
        <w:rPr>
          <w:rFonts w:ascii="Times New Roman" w:hAnsi="Times New Roman"/>
          <w:lang w:val="en-GB"/>
        </w:rPr>
        <w:t xml:space="preserve"> 2009</w:t>
      </w:r>
      <w:r w:rsidRPr="0091203F">
        <w:rPr>
          <w:rFonts w:ascii="Times New Roman" w:hAnsi="Times New Roman"/>
          <w:lang w:val="en-GB"/>
        </w:rPr>
        <w:t xml:space="preserve">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16</w:t>
      </w:r>
      <w:r w:rsidRPr="004211A9">
        <w:rPr>
          <w:rFonts w:ascii="Times New Roman" w:hAnsi="Times New Roman"/>
          <w:lang w:val="en-GB"/>
        </w:rPr>
        <w:t>,</w:t>
      </w:r>
      <w:r w:rsidRPr="0091203F">
        <w:rPr>
          <w:rFonts w:ascii="Times New Roman" w:hAnsi="Times New Roman"/>
          <w:b/>
          <w:lang w:val="en-GB"/>
        </w:rPr>
        <w:t xml:space="preserve"> </w:t>
      </w:r>
      <w:r w:rsidRPr="0091203F">
        <w:rPr>
          <w:rFonts w:ascii="Times New Roman" w:hAnsi="Times New Roman"/>
          <w:lang w:val="en-GB"/>
        </w:rPr>
        <w:t>2930–2943</w:t>
      </w:r>
      <w:r w:rsidR="004211A9">
        <w:rPr>
          <w:rFonts w:ascii="Times New Roman" w:hAnsi="Times New Roman"/>
          <w:lang w:val="en-GB"/>
        </w:rPr>
        <w:t>.</w:t>
      </w:r>
      <w:r w:rsidRPr="0091203F" w:rsidDel="00F8783F">
        <w:rPr>
          <w:rFonts w:ascii="Times New Roman" w:hAnsi="Times New Roman"/>
          <w:lang w:val="en-GB"/>
        </w:rPr>
        <w:t xml:space="preserve"> </w:t>
      </w:r>
      <w:r w:rsidRPr="0091203F">
        <w:rPr>
          <w:rFonts w:ascii="Times New Roman" w:hAnsi="Times New Roman"/>
          <w:lang w:val="en-GB"/>
        </w:rPr>
        <w:t>(</w:t>
      </w:r>
      <w:proofErr w:type="gramStart"/>
      <w:r w:rsidR="004211A9">
        <w:rPr>
          <w:rFonts w:ascii="Times New Roman" w:hAnsi="Times New Roman"/>
          <w:lang w:val="en-GB"/>
        </w:rPr>
        <w:t>doi:</w:t>
      </w:r>
      <w:r w:rsidR="004211A9" w:rsidRPr="004211A9">
        <w:rPr>
          <w:rFonts w:ascii="Times New Roman" w:hAnsi="Times New Roman"/>
          <w:lang w:val="en-GB"/>
        </w:rPr>
        <w:t>10.1111</w:t>
      </w:r>
      <w:proofErr w:type="gramEnd"/>
      <w:r w:rsidR="004211A9" w:rsidRPr="004211A9">
        <w:rPr>
          <w:rFonts w:ascii="Times New Roman" w:hAnsi="Times New Roman"/>
          <w:lang w:val="en-GB"/>
        </w:rPr>
        <w:t>/j.1365-2486.2009.02150.x</w:t>
      </w:r>
      <w:r w:rsidRPr="0091203F">
        <w:rPr>
          <w:rFonts w:ascii="Times New Roman" w:hAnsi="Times New Roman"/>
          <w:lang w:val="en-GB"/>
        </w:rPr>
        <w:t>)</w:t>
      </w:r>
      <w:bookmarkEnd w:id="462"/>
    </w:p>
    <w:p w14:paraId="075C2B34" w14:textId="0D289E1C" w:rsidR="00E9570E" w:rsidRPr="0091203F" w:rsidRDefault="0091125D" w:rsidP="0091125D">
      <w:pPr>
        <w:pStyle w:val="ListParagraph"/>
        <w:numPr>
          <w:ilvl w:val="0"/>
          <w:numId w:val="11"/>
        </w:numPr>
        <w:spacing w:line="480" w:lineRule="auto"/>
        <w:rPr>
          <w:rFonts w:ascii="Times New Roman" w:hAnsi="Times New Roman"/>
          <w:lang w:val="en-GB"/>
        </w:rPr>
      </w:pPr>
      <w:bookmarkStart w:id="463" w:name="_Ref392249231"/>
      <w:r>
        <w:rPr>
          <w:rFonts w:ascii="Times New Roman" w:hAnsi="Times New Roman"/>
          <w:lang w:val="en-GB"/>
        </w:rPr>
        <w:t>Rowe R</w:t>
      </w:r>
      <w:r w:rsidR="00E9570E" w:rsidRPr="0091203F">
        <w:rPr>
          <w:rFonts w:ascii="Times New Roman" w:hAnsi="Times New Roman"/>
          <w:lang w:val="en-GB"/>
        </w:rPr>
        <w:t>J, Terry R</w:t>
      </w:r>
      <w:r>
        <w:rPr>
          <w:rFonts w:ascii="Times New Roman" w:hAnsi="Times New Roman"/>
          <w:lang w:val="en-GB"/>
        </w:rPr>
        <w:t>C</w:t>
      </w:r>
      <w:r w:rsidR="00E9570E" w:rsidRPr="0091203F">
        <w:rPr>
          <w:rFonts w:ascii="Times New Roman" w:hAnsi="Times New Roman"/>
          <w:lang w:val="en-GB"/>
        </w:rPr>
        <w:t xml:space="preserve">, </w:t>
      </w:r>
      <w:proofErr w:type="spellStart"/>
      <w:r w:rsidR="00E9570E" w:rsidRPr="0091203F">
        <w:rPr>
          <w:rFonts w:ascii="Times New Roman" w:hAnsi="Times New Roman"/>
          <w:lang w:val="en-GB"/>
        </w:rPr>
        <w:t>Rickart</w:t>
      </w:r>
      <w:proofErr w:type="spellEnd"/>
      <w:r w:rsidR="00E9570E" w:rsidRPr="0091203F">
        <w:rPr>
          <w:rFonts w:ascii="Times New Roman" w:hAnsi="Times New Roman"/>
          <w:lang w:val="en-GB"/>
        </w:rPr>
        <w:t xml:space="preserve"> EA.</w:t>
      </w:r>
      <w:r>
        <w:rPr>
          <w:rFonts w:ascii="Times New Roman" w:hAnsi="Times New Roman"/>
          <w:lang w:val="en-GB"/>
        </w:rPr>
        <w:t xml:space="preserve"> 2011</w:t>
      </w:r>
      <w:r w:rsidR="00E9570E" w:rsidRPr="0091203F">
        <w:rPr>
          <w:rFonts w:ascii="Times New Roman" w:hAnsi="Times New Roman"/>
          <w:lang w:val="en-GB"/>
        </w:rPr>
        <w:t xml:space="preserve"> Environmental change and declining resource availability for small-mammal communities in the Great Basin. </w:t>
      </w:r>
      <w:r w:rsidR="00E9570E" w:rsidRPr="0091203F">
        <w:rPr>
          <w:rFonts w:ascii="Times New Roman" w:hAnsi="Times New Roman"/>
          <w:i/>
          <w:iCs/>
          <w:lang w:val="en-GB"/>
        </w:rPr>
        <w:t>Ecology</w:t>
      </w:r>
      <w:r w:rsidR="00E9570E" w:rsidRPr="0091203F">
        <w:rPr>
          <w:rFonts w:ascii="Times New Roman" w:hAnsi="Times New Roman"/>
          <w:lang w:val="en-GB"/>
        </w:rPr>
        <w:t xml:space="preserve"> </w:t>
      </w:r>
      <w:r w:rsidR="00E9570E" w:rsidRPr="0091203F">
        <w:rPr>
          <w:rFonts w:ascii="Times New Roman" w:hAnsi="Times New Roman"/>
          <w:b/>
          <w:iCs/>
          <w:lang w:val="en-GB"/>
        </w:rPr>
        <w:t>92</w:t>
      </w:r>
      <w:r w:rsidR="00E9570E" w:rsidRPr="0091125D">
        <w:rPr>
          <w:rFonts w:ascii="Times New Roman" w:hAnsi="Times New Roman"/>
          <w:iCs/>
          <w:lang w:val="en-GB"/>
        </w:rPr>
        <w:t>,</w:t>
      </w:r>
      <w:r w:rsidR="00E9570E" w:rsidRPr="0091203F">
        <w:rPr>
          <w:rFonts w:ascii="Times New Roman" w:hAnsi="Times New Roman"/>
          <w:b/>
          <w:lang w:val="en-GB"/>
        </w:rPr>
        <w:t xml:space="preserve"> </w:t>
      </w:r>
      <w:r w:rsidR="00E9570E" w:rsidRPr="0091203F">
        <w:rPr>
          <w:rFonts w:ascii="Times New Roman" w:hAnsi="Times New Roman"/>
          <w:lang w:val="en-GB"/>
        </w:rPr>
        <w:t>1366–1375.</w:t>
      </w:r>
      <w:bookmarkEnd w:id="463"/>
      <w:r>
        <w:rPr>
          <w:rFonts w:ascii="Times New Roman" w:hAnsi="Times New Roman"/>
          <w:lang w:val="en-GB"/>
        </w:rPr>
        <w:t xml:space="preserve"> (</w:t>
      </w:r>
      <w:proofErr w:type="spellStart"/>
      <w:proofErr w:type="gramStart"/>
      <w:r>
        <w:rPr>
          <w:rFonts w:ascii="Times New Roman" w:hAnsi="Times New Roman"/>
          <w:lang w:val="en-GB"/>
        </w:rPr>
        <w:t>doi:</w:t>
      </w:r>
      <w:r w:rsidRPr="0091125D">
        <w:rPr>
          <w:rFonts w:ascii="Times New Roman" w:hAnsi="Times New Roman"/>
          <w:lang w:val="en-GB"/>
        </w:rPr>
        <w:t>http</w:t>
      </w:r>
      <w:proofErr w:type="spellEnd"/>
      <w:proofErr w:type="gramEnd"/>
      <w:r w:rsidRPr="0091125D">
        <w:rPr>
          <w:rFonts w:ascii="Times New Roman" w:hAnsi="Times New Roman"/>
          <w:lang w:val="en-GB"/>
        </w:rPr>
        <w:t>://dx.doi.org/10.1890/10-1634.1</w:t>
      </w:r>
      <w:r>
        <w:rPr>
          <w:rFonts w:ascii="Times New Roman" w:hAnsi="Times New Roman"/>
          <w:lang w:val="en-GB"/>
        </w:rPr>
        <w:t>)</w:t>
      </w:r>
    </w:p>
    <w:bookmarkStart w:id="464" w:name="_Ref266352685"/>
    <w:bookmarkStart w:id="465" w:name="_Ref392249858"/>
    <w:p w14:paraId="64C13E24" w14:textId="77777777" w:rsidR="00A96E53" w:rsidRPr="00F90ECB" w:rsidRDefault="00A96E53" w:rsidP="00A96E53">
      <w:pPr>
        <w:pStyle w:val="ListParagraph"/>
        <w:numPr>
          <w:ilvl w:val="0"/>
          <w:numId w:val="11"/>
        </w:numPr>
        <w:spacing w:line="480" w:lineRule="auto"/>
        <w:rPr>
          <w:ins w:id="466" w:author="Karen Rowe" w:date="2014-07-23T15:53:00Z"/>
          <w:rFonts w:ascii="Times New Roman" w:hAnsi="Times New Roman"/>
          <w:lang w:val="en-GB"/>
        </w:rPr>
      </w:pPr>
      <w:ins w:id="467" w:author="Karen Rowe" w:date="2014-07-23T15:53:00Z">
        <w:r>
          <w:fldChar w:fldCharType="begin"/>
        </w:r>
        <w:r>
          <w:instrText xml:space="preserve"> HYPERLINK "http://arctos.database.museum/project/historic-grinnell-survey-lassen-transect" </w:instrText>
        </w:r>
        <w:r>
          <w:fldChar w:fldCharType="separate"/>
        </w:r>
        <w:bookmarkStart w:id="468" w:name="_Ref267750201"/>
        <w:r w:rsidRPr="00F90ECB">
          <w:rPr>
            <w:rStyle w:val="Hyperlink"/>
            <w:rFonts w:ascii="Times New Roman" w:hAnsi="Times New Roman"/>
            <w:lang w:val="en-GB"/>
          </w:rPr>
          <w:t>http://arctos.database.museum/project/historic-grinnell-survey-lassen-transect</w:t>
        </w:r>
        <w:bookmarkEnd w:id="468"/>
        <w:r>
          <w:rPr>
            <w:rStyle w:val="Hyperlink"/>
            <w:rFonts w:ascii="Times New Roman" w:hAnsi="Times New Roman"/>
            <w:lang w:val="en-GB"/>
          </w:rPr>
          <w:fldChar w:fldCharType="end"/>
        </w:r>
      </w:ins>
    </w:p>
    <w:p w14:paraId="70A48867" w14:textId="77777777" w:rsidR="00A96E53" w:rsidRPr="00F90ECB" w:rsidRDefault="00A96E53" w:rsidP="00A96E53">
      <w:pPr>
        <w:pStyle w:val="ListParagraph"/>
        <w:numPr>
          <w:ilvl w:val="0"/>
          <w:numId w:val="11"/>
        </w:numPr>
        <w:spacing w:line="480" w:lineRule="auto"/>
        <w:rPr>
          <w:ins w:id="469" w:author="Karen Rowe" w:date="2014-07-23T15:53:00Z"/>
          <w:rFonts w:ascii="Times New Roman" w:hAnsi="Times New Roman"/>
          <w:u w:val="single"/>
          <w:lang w:val="en-GB"/>
        </w:rPr>
      </w:pPr>
      <w:ins w:id="470" w:author="Karen Rowe" w:date="2014-07-23T15:53:00Z">
        <w:r>
          <w:fldChar w:fldCharType="begin"/>
        </w:r>
        <w:r>
          <w:instrText xml:space="preserve"> HYPERLINK "http://arctos.database.museum/project/historic-grinnell-survey-yosemite-transect" </w:instrText>
        </w:r>
        <w:r>
          <w:fldChar w:fldCharType="separate"/>
        </w:r>
        <w:bookmarkStart w:id="471" w:name="_Ref267750205"/>
        <w:r w:rsidRPr="00F90ECB">
          <w:rPr>
            <w:rStyle w:val="Hyperlink"/>
            <w:rFonts w:ascii="Times New Roman" w:hAnsi="Times New Roman"/>
            <w:lang w:val="en-GB"/>
          </w:rPr>
          <w:t>http://arctos.database.museum/project/historic-grinnell-survey-yosemite-transect</w:t>
        </w:r>
        <w:bookmarkEnd w:id="471"/>
        <w:r>
          <w:rPr>
            <w:rStyle w:val="Hyperlink"/>
            <w:rFonts w:ascii="Times New Roman" w:hAnsi="Times New Roman"/>
            <w:lang w:val="en-GB"/>
          </w:rPr>
          <w:fldChar w:fldCharType="end"/>
        </w:r>
      </w:ins>
    </w:p>
    <w:p w14:paraId="24BA3E86" w14:textId="77777777" w:rsidR="00A96E53" w:rsidRPr="00F90ECB" w:rsidRDefault="00A96E53" w:rsidP="00A96E53">
      <w:pPr>
        <w:pStyle w:val="ListParagraph"/>
        <w:numPr>
          <w:ilvl w:val="0"/>
          <w:numId w:val="11"/>
        </w:numPr>
        <w:spacing w:line="480" w:lineRule="auto"/>
        <w:rPr>
          <w:ins w:id="472" w:author="Karen Rowe" w:date="2014-07-23T15:54:00Z"/>
          <w:rFonts w:ascii="Times New Roman" w:hAnsi="Times New Roman"/>
          <w:lang w:val="en-GB"/>
        </w:rPr>
      </w:pPr>
      <w:ins w:id="473" w:author="Karen Rowe" w:date="2014-07-23T15:54:00Z">
        <w:r>
          <w:fldChar w:fldCharType="begin"/>
        </w:r>
        <w:r>
          <w:instrText xml:space="preserve"> HYPERLINK "http://arctos.database.museum/project/historic-grinnell-survey-southern-sierra-nevada-transect" </w:instrText>
        </w:r>
        <w:r>
          <w:fldChar w:fldCharType="separate"/>
        </w:r>
        <w:bookmarkStart w:id="474" w:name="_Ref267750207"/>
        <w:r w:rsidRPr="00F90ECB">
          <w:rPr>
            <w:rStyle w:val="Hyperlink"/>
            <w:rFonts w:ascii="Times New Roman" w:hAnsi="Times New Roman"/>
            <w:lang w:val="en-GB"/>
          </w:rPr>
          <w:t>http://arctos.database.museum/project/historic-grinnell-survey-southern-sierra-nevada-transect</w:t>
        </w:r>
        <w:bookmarkEnd w:id="474"/>
        <w:r>
          <w:rPr>
            <w:rStyle w:val="Hyperlink"/>
            <w:rFonts w:ascii="Times New Roman" w:hAnsi="Times New Roman"/>
            <w:lang w:val="en-GB"/>
          </w:rPr>
          <w:fldChar w:fldCharType="end"/>
        </w:r>
      </w:ins>
    </w:p>
    <w:p w14:paraId="7BE61810" w14:textId="77777777" w:rsidR="00EB4D45" w:rsidRPr="00F90ECB" w:rsidRDefault="00EB4D45" w:rsidP="00EB4D45">
      <w:pPr>
        <w:pStyle w:val="ListParagraph"/>
        <w:numPr>
          <w:ilvl w:val="0"/>
          <w:numId w:val="11"/>
        </w:numPr>
        <w:spacing w:line="480" w:lineRule="auto"/>
        <w:rPr>
          <w:ins w:id="475" w:author="Karen Rowe" w:date="2014-07-23T15:56:00Z"/>
          <w:rFonts w:ascii="Times New Roman" w:hAnsi="Times New Roman"/>
          <w:lang w:val="en-GB"/>
        </w:rPr>
      </w:pPr>
      <w:ins w:id="476" w:author="Karen Rowe" w:date="2014-07-23T15:56:00Z">
        <w:r>
          <w:fldChar w:fldCharType="begin"/>
        </w:r>
        <w:r>
          <w:instrText xml:space="preserve"> HYPERLINK "http://arctos.database.museum/project/grinnell-resurvey-project-lassen-transect" </w:instrText>
        </w:r>
        <w:r>
          <w:fldChar w:fldCharType="separate"/>
        </w:r>
        <w:bookmarkStart w:id="477" w:name="_Ref267750326"/>
        <w:r w:rsidRPr="00F90ECB">
          <w:rPr>
            <w:rStyle w:val="Hyperlink"/>
            <w:rFonts w:ascii="Times New Roman" w:hAnsi="Times New Roman"/>
            <w:lang w:val="en-GB"/>
          </w:rPr>
          <w:t>http://arctos.database.museum/project/grinnell-resurvey-project-lassen-transect</w:t>
        </w:r>
        <w:bookmarkEnd w:id="477"/>
        <w:r>
          <w:rPr>
            <w:rStyle w:val="Hyperlink"/>
            <w:rFonts w:ascii="Times New Roman" w:hAnsi="Times New Roman"/>
            <w:lang w:val="en-GB"/>
          </w:rPr>
          <w:fldChar w:fldCharType="end"/>
        </w:r>
      </w:ins>
    </w:p>
    <w:p w14:paraId="4536256F" w14:textId="77777777" w:rsidR="00EB4D45" w:rsidRPr="00F90ECB" w:rsidRDefault="00EB4D45" w:rsidP="00EB4D45">
      <w:pPr>
        <w:pStyle w:val="ListParagraph"/>
        <w:numPr>
          <w:ilvl w:val="0"/>
          <w:numId w:val="11"/>
        </w:numPr>
        <w:spacing w:line="480" w:lineRule="auto"/>
        <w:rPr>
          <w:ins w:id="478" w:author="Karen Rowe" w:date="2014-07-23T15:56:00Z"/>
          <w:rFonts w:ascii="Times New Roman" w:hAnsi="Times New Roman"/>
          <w:lang w:val="en-GB"/>
        </w:rPr>
      </w:pPr>
      <w:ins w:id="479" w:author="Karen Rowe" w:date="2014-07-23T15:56:00Z">
        <w:r>
          <w:fldChar w:fldCharType="begin"/>
        </w:r>
        <w:r>
          <w:instrText xml:space="preserve"> HYPERLINK "http://arctos.database.museum/project/grinnell-resurvey-project-yosemite-transect" </w:instrText>
        </w:r>
        <w:r>
          <w:fldChar w:fldCharType="separate"/>
        </w:r>
        <w:bookmarkStart w:id="480" w:name="_Ref267750328"/>
        <w:r w:rsidRPr="00F90ECB">
          <w:rPr>
            <w:rStyle w:val="Hyperlink"/>
            <w:rFonts w:ascii="Times New Roman" w:hAnsi="Times New Roman"/>
            <w:lang w:val="en-GB"/>
          </w:rPr>
          <w:t>http://arctos.database.museum/project/grinnell-resurvey-project-yosemite-transect</w:t>
        </w:r>
        <w:bookmarkEnd w:id="480"/>
        <w:r>
          <w:rPr>
            <w:rStyle w:val="Hyperlink"/>
            <w:rFonts w:ascii="Times New Roman" w:hAnsi="Times New Roman"/>
            <w:lang w:val="en-GB"/>
          </w:rPr>
          <w:fldChar w:fldCharType="end"/>
        </w:r>
      </w:ins>
    </w:p>
    <w:p w14:paraId="7EEB5460" w14:textId="77777777" w:rsidR="00EB4D45" w:rsidRPr="00EB4D45" w:rsidRDefault="00EB4D45" w:rsidP="00EB4D45">
      <w:pPr>
        <w:pStyle w:val="ListParagraph"/>
        <w:numPr>
          <w:ilvl w:val="0"/>
          <w:numId w:val="11"/>
        </w:numPr>
        <w:spacing w:line="480" w:lineRule="auto"/>
        <w:rPr>
          <w:ins w:id="481" w:author="Karen Rowe" w:date="2014-07-23T15:56:00Z"/>
          <w:rStyle w:val="Hyperlink"/>
          <w:rFonts w:ascii="Times New Roman" w:hAnsi="Times New Roman"/>
          <w:color w:val="auto"/>
          <w:u w:val="none"/>
          <w:lang w:val="en-GB"/>
        </w:rPr>
      </w:pPr>
      <w:ins w:id="482" w:author="Karen Rowe" w:date="2014-07-23T15:56:00Z">
        <w:r>
          <w:fldChar w:fldCharType="begin"/>
        </w:r>
        <w:r>
          <w:instrText xml:space="preserve"> HYPERLINK "http://arctos.database.museum/project/grinnell-resurvey-project-southern-sierra-nevada-transect" </w:instrText>
        </w:r>
        <w:r>
          <w:fldChar w:fldCharType="separate"/>
        </w:r>
        <w:bookmarkStart w:id="483" w:name="_Ref267750331"/>
        <w:r w:rsidRPr="00F90ECB">
          <w:rPr>
            <w:rStyle w:val="Hyperlink"/>
            <w:rFonts w:ascii="Times New Roman" w:hAnsi="Times New Roman"/>
            <w:lang w:val="en-GB"/>
          </w:rPr>
          <w:t>http://arctos.database.museum/project/grinnell-resurvey-project-southern-sierra-nevada-transect</w:t>
        </w:r>
        <w:bookmarkEnd w:id="483"/>
        <w:r>
          <w:rPr>
            <w:rStyle w:val="Hyperlink"/>
            <w:rFonts w:ascii="Times New Roman" w:hAnsi="Times New Roman"/>
            <w:lang w:val="en-GB"/>
          </w:rPr>
          <w:fldChar w:fldCharType="end"/>
        </w:r>
      </w:ins>
    </w:p>
    <w:p w14:paraId="1F976693" w14:textId="2510F325" w:rsidR="003A19A1" w:rsidRPr="00F90ECB" w:rsidRDefault="003A19A1" w:rsidP="00EB4D45">
      <w:pPr>
        <w:pStyle w:val="ListParagraph"/>
        <w:numPr>
          <w:ilvl w:val="0"/>
          <w:numId w:val="11"/>
        </w:numPr>
        <w:spacing w:line="480" w:lineRule="auto"/>
        <w:rPr>
          <w:ins w:id="484" w:author="Karen Rowe" w:date="2014-07-07T11:42:00Z"/>
          <w:rFonts w:ascii="Times New Roman" w:hAnsi="Times New Roman"/>
          <w:lang w:val="en-GB"/>
        </w:rPr>
      </w:pPr>
      <w:bookmarkStart w:id="485" w:name="_Ref267750381"/>
      <w:ins w:id="486" w:author="Karen Rowe" w:date="2014-07-07T11:42:00Z">
        <w:r w:rsidRPr="00F90ECB">
          <w:rPr>
            <w:rFonts w:ascii="Times New Roman" w:hAnsi="Times New Roman"/>
            <w:color w:val="1A1A1A"/>
            <w:lang w:val="en-GB"/>
          </w:rPr>
          <w:lastRenderedPageBreak/>
          <w:t>Yang</w:t>
        </w:r>
        <w:r w:rsidR="00581E71">
          <w:rPr>
            <w:rFonts w:ascii="Times New Roman" w:hAnsi="Times New Roman"/>
            <w:color w:val="1A1A1A"/>
            <w:lang w:val="en-GB"/>
          </w:rPr>
          <w:t xml:space="preserve"> D</w:t>
        </w:r>
        <w:r w:rsidRPr="00F90ECB">
          <w:rPr>
            <w:rFonts w:ascii="Times New Roman" w:hAnsi="Times New Roman"/>
            <w:color w:val="1A1A1A"/>
            <w:lang w:val="en-GB"/>
          </w:rPr>
          <w:t>, Conroy</w:t>
        </w:r>
      </w:ins>
      <w:ins w:id="487" w:author="Karen Rowe" w:date="2014-07-07T12:09:00Z">
        <w:r w:rsidR="00581E71">
          <w:rPr>
            <w:rFonts w:ascii="Times New Roman" w:hAnsi="Times New Roman"/>
            <w:color w:val="1A1A1A"/>
            <w:lang w:val="en-GB"/>
          </w:rPr>
          <w:t xml:space="preserve"> </w:t>
        </w:r>
      </w:ins>
      <w:ins w:id="488" w:author="Karen Rowe" w:date="2014-07-07T11:42:00Z">
        <w:r w:rsidRPr="00F90ECB">
          <w:rPr>
            <w:rFonts w:ascii="Times New Roman" w:hAnsi="Times New Roman"/>
            <w:color w:val="1A1A1A"/>
            <w:lang w:val="en-GB"/>
          </w:rPr>
          <w:t>CJ</w:t>
        </w:r>
      </w:ins>
      <w:ins w:id="489" w:author="Karen Rowe" w:date="2014-07-07T12:09:00Z">
        <w:r w:rsidR="00581E71">
          <w:rPr>
            <w:rFonts w:ascii="Times New Roman" w:hAnsi="Times New Roman"/>
            <w:color w:val="1A1A1A"/>
            <w:lang w:val="en-GB"/>
          </w:rPr>
          <w:t>,</w:t>
        </w:r>
      </w:ins>
      <w:ins w:id="490" w:author="Karen Rowe" w:date="2014-07-07T11:42:00Z">
        <w:r w:rsidRPr="00F90ECB">
          <w:rPr>
            <w:rFonts w:ascii="Times New Roman" w:hAnsi="Times New Roman"/>
            <w:color w:val="1A1A1A"/>
            <w:lang w:val="en-GB"/>
          </w:rPr>
          <w:t xml:space="preserve"> Moritz C.</w:t>
        </w:r>
      </w:ins>
      <w:ins w:id="491" w:author="Karen Rowe" w:date="2014-07-07T12:09:00Z">
        <w:r w:rsidR="00581E71">
          <w:rPr>
            <w:rFonts w:ascii="Times New Roman" w:hAnsi="Times New Roman"/>
            <w:color w:val="1A1A1A"/>
            <w:lang w:val="en-GB"/>
          </w:rPr>
          <w:t xml:space="preserve"> 2011</w:t>
        </w:r>
      </w:ins>
      <w:ins w:id="492" w:author="Karen Rowe" w:date="2014-07-07T11:42:00Z">
        <w:r w:rsidRPr="00F90ECB">
          <w:rPr>
            <w:rFonts w:ascii="Times New Roman" w:hAnsi="Times New Roman"/>
            <w:color w:val="1A1A1A"/>
            <w:lang w:val="en-GB"/>
          </w:rPr>
          <w:t xml:space="preserve"> Contrasting responses of </w:t>
        </w:r>
        <w:proofErr w:type="spellStart"/>
        <w:r w:rsidRPr="00F90ECB">
          <w:rPr>
            <w:rFonts w:ascii="Times New Roman" w:hAnsi="Times New Roman"/>
            <w:i/>
            <w:color w:val="1A1A1A"/>
            <w:lang w:val="en-GB"/>
          </w:rPr>
          <w:t>Peromyscus</w:t>
        </w:r>
        <w:proofErr w:type="spellEnd"/>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581E71">
          <w:rPr>
            <w:rFonts w:ascii="Times New Roman" w:hAnsi="Times New Roman"/>
            <w:color w:val="1A1A1A"/>
            <w:lang w:val="en-GB"/>
            <w:rPrChange w:id="493" w:author="Karen Rowe" w:date="2014-07-07T12:09:00Z">
              <w:rPr>
                <w:rFonts w:ascii="Times New Roman" w:hAnsi="Times New Roman"/>
                <w:b/>
                <w:color w:val="1A1A1A"/>
                <w:lang w:val="en-GB"/>
              </w:rPr>
            </w:rPrChange>
          </w:rPr>
          <w:t>,</w:t>
        </w:r>
        <w:r w:rsidR="00581E71">
          <w:rPr>
            <w:rFonts w:ascii="Times New Roman" w:hAnsi="Times New Roman"/>
            <w:color w:val="1A1A1A"/>
            <w:lang w:val="en-GB"/>
          </w:rPr>
          <w:t xml:space="preserve"> 2559-2566</w:t>
        </w:r>
        <w:r w:rsidRPr="00F90ECB">
          <w:rPr>
            <w:rFonts w:ascii="Times New Roman" w:hAnsi="Times New Roman"/>
            <w:color w:val="1A1A1A"/>
            <w:lang w:val="en-GB"/>
          </w:rPr>
          <w:t>.</w:t>
        </w:r>
      </w:ins>
      <w:bookmarkEnd w:id="464"/>
      <w:ins w:id="494" w:author="Karen Rowe" w:date="2014-07-07T12:09:00Z">
        <w:r w:rsidR="00581E71">
          <w:rPr>
            <w:rFonts w:ascii="Times New Roman" w:hAnsi="Times New Roman"/>
            <w:color w:val="1A1A1A"/>
            <w:lang w:val="en-GB"/>
          </w:rPr>
          <w:t xml:space="preserve"> (</w:t>
        </w:r>
        <w:proofErr w:type="spellStart"/>
        <w:proofErr w:type="gramStart"/>
        <w:r w:rsidR="00581E71">
          <w:rPr>
            <w:rFonts w:ascii="Times New Roman" w:hAnsi="Times New Roman"/>
            <w:color w:val="1A1A1A"/>
            <w:lang w:val="en-GB"/>
          </w:rPr>
          <w:t>doi</w:t>
        </w:r>
        <w:proofErr w:type="spellEnd"/>
        <w:proofErr w:type="gramEnd"/>
        <w:r w:rsidR="00581E71">
          <w:rPr>
            <w:rFonts w:ascii="Times New Roman" w:hAnsi="Times New Roman"/>
            <w:color w:val="1A1A1A"/>
            <w:lang w:val="en-GB"/>
          </w:rPr>
          <w:t>:</w:t>
        </w:r>
      </w:ins>
      <w:ins w:id="495" w:author="Karen Rowe" w:date="2014-07-07T12:10:00Z">
        <w:r w:rsidR="00581E71" w:rsidRPr="00581E71">
          <w:rPr>
            <w:rFonts w:ascii="Arial" w:hAnsi="Arial" w:cs="Arial"/>
          </w:rPr>
          <w:t xml:space="preserve"> </w:t>
        </w:r>
        <w:r w:rsidR="00581E71" w:rsidRPr="00581E71">
          <w:rPr>
            <w:rFonts w:ascii="Times New Roman" w:hAnsi="Times New Roman"/>
            <w:color w:val="1A1A1A"/>
          </w:rPr>
          <w:t>10.1111/j.1365-2486.2011.02394.x</w:t>
        </w:r>
        <w:r w:rsidR="00581E71">
          <w:rPr>
            <w:rFonts w:ascii="Times New Roman" w:hAnsi="Times New Roman"/>
            <w:color w:val="1A1A1A"/>
          </w:rPr>
          <w:t>)</w:t>
        </w:r>
      </w:ins>
      <w:bookmarkEnd w:id="485"/>
    </w:p>
    <w:p w14:paraId="2CF7090F" w14:textId="53033940" w:rsidR="003A19A1" w:rsidRPr="00F90ECB" w:rsidRDefault="00105105" w:rsidP="003A19A1">
      <w:pPr>
        <w:pStyle w:val="ListParagraph"/>
        <w:numPr>
          <w:ilvl w:val="0"/>
          <w:numId w:val="11"/>
        </w:numPr>
        <w:spacing w:line="480" w:lineRule="auto"/>
        <w:rPr>
          <w:ins w:id="496" w:author="Karen Rowe" w:date="2014-07-07T11:46:00Z"/>
          <w:rFonts w:ascii="Times New Roman" w:hAnsi="Times New Roman"/>
          <w:lang w:val="en-GB"/>
        </w:rPr>
      </w:pPr>
      <w:bookmarkStart w:id="497" w:name="_Ref266353047"/>
      <w:bookmarkStart w:id="498" w:name="_Ref266352793"/>
      <w:ins w:id="499" w:author="Karen Rowe" w:date="2014-07-07T11:46:00Z">
        <w:r>
          <w:rPr>
            <w:rFonts w:ascii="Times New Roman" w:hAnsi="Times New Roman"/>
            <w:lang w:val="en-GB"/>
          </w:rPr>
          <w:t>White</w:t>
        </w:r>
        <w:r w:rsidR="003A19A1" w:rsidRPr="00F90ECB">
          <w:rPr>
            <w:rFonts w:ascii="Times New Roman" w:hAnsi="Times New Roman"/>
            <w:lang w:val="en-GB"/>
          </w:rPr>
          <w:t xml:space="preserve"> GC, Burnham KP.</w:t>
        </w:r>
      </w:ins>
      <w:ins w:id="500" w:author="Karen Rowe" w:date="2014-07-07T12:10:00Z">
        <w:r>
          <w:rPr>
            <w:rFonts w:ascii="Times New Roman" w:hAnsi="Times New Roman"/>
            <w:lang w:val="en-GB"/>
          </w:rPr>
          <w:t xml:space="preserve"> 1999</w:t>
        </w:r>
      </w:ins>
      <w:ins w:id="501" w:author="Karen Rowe" w:date="2014-07-07T11:46:00Z">
        <w:r w:rsidR="003A19A1" w:rsidRPr="00F90ECB">
          <w:rPr>
            <w:rFonts w:ascii="Times New Roman" w:hAnsi="Times New Roman"/>
            <w:lang w:val="en-GB"/>
          </w:rPr>
          <w:t xml:space="preserve"> Program MARK: survival estimation from populations of marked animals. </w:t>
        </w:r>
        <w:r w:rsidR="003A19A1" w:rsidRPr="00F90ECB">
          <w:rPr>
            <w:rFonts w:ascii="Times New Roman" w:hAnsi="Times New Roman"/>
            <w:i/>
            <w:iCs/>
            <w:lang w:val="en-GB"/>
          </w:rPr>
          <w:t>Bird Study</w:t>
        </w:r>
        <w:r w:rsidR="003A19A1" w:rsidRPr="00F90ECB">
          <w:rPr>
            <w:rFonts w:ascii="Times New Roman" w:hAnsi="Times New Roman"/>
            <w:lang w:val="en-GB"/>
          </w:rPr>
          <w:t xml:space="preserve"> </w:t>
        </w:r>
        <w:r w:rsidR="003A19A1" w:rsidRPr="00F90ECB">
          <w:rPr>
            <w:rFonts w:ascii="Times New Roman" w:hAnsi="Times New Roman"/>
            <w:b/>
            <w:iCs/>
            <w:lang w:val="en-GB"/>
          </w:rPr>
          <w:t>46</w:t>
        </w:r>
        <w:r w:rsidR="003A19A1" w:rsidRPr="00F90ECB">
          <w:rPr>
            <w:rFonts w:ascii="Times New Roman" w:hAnsi="Times New Roman"/>
            <w:b/>
            <w:lang w:val="en-GB"/>
          </w:rPr>
          <w:t xml:space="preserve"> (Suppl. 001)</w:t>
        </w:r>
        <w:r w:rsidR="003A19A1" w:rsidRPr="00105105">
          <w:rPr>
            <w:rFonts w:ascii="Times New Roman" w:hAnsi="Times New Roman"/>
            <w:lang w:val="en-GB"/>
            <w:rPrChange w:id="502" w:author="Karen Rowe" w:date="2014-07-07T12:10:00Z">
              <w:rPr>
                <w:rFonts w:ascii="Times New Roman" w:hAnsi="Times New Roman"/>
                <w:b/>
                <w:lang w:val="en-GB"/>
              </w:rPr>
            </w:rPrChange>
          </w:rPr>
          <w:t>,</w:t>
        </w:r>
        <w:r w:rsidR="003A19A1" w:rsidRPr="00F90ECB">
          <w:rPr>
            <w:rFonts w:ascii="Times New Roman" w:hAnsi="Times New Roman"/>
            <w:lang w:val="en-GB"/>
          </w:rPr>
          <w:t xml:space="preserve"> S120–S139.</w:t>
        </w:r>
      </w:ins>
      <w:bookmarkEnd w:id="497"/>
      <w:ins w:id="503" w:author="Karen Rowe" w:date="2014-07-07T12:10:00Z">
        <w:r>
          <w:rPr>
            <w:rFonts w:ascii="Times New Roman" w:hAnsi="Times New Roman"/>
            <w:lang w:val="en-GB"/>
          </w:rPr>
          <w:t xml:space="preserve"> (</w:t>
        </w:r>
        <w:proofErr w:type="spellStart"/>
        <w:proofErr w:type="gramStart"/>
        <w:r>
          <w:rPr>
            <w:rFonts w:ascii="Times New Roman" w:hAnsi="Times New Roman"/>
            <w:lang w:val="en-GB"/>
          </w:rPr>
          <w:t>doi</w:t>
        </w:r>
        <w:proofErr w:type="spellEnd"/>
        <w:r>
          <w:rPr>
            <w:rFonts w:ascii="Times New Roman" w:hAnsi="Times New Roman"/>
            <w:lang w:val="en-GB"/>
          </w:rPr>
          <w:t>:</w:t>
        </w:r>
      </w:ins>
      <w:ins w:id="504" w:author="Karen Rowe" w:date="2014-07-07T12:11:00Z">
        <w:r w:rsidRPr="00105105">
          <w:rPr>
            <w:rFonts w:ascii="Times New Roman" w:hAnsi="Times New Roman"/>
          </w:rPr>
          <w:t>10.1080</w:t>
        </w:r>
        <w:proofErr w:type="gramEnd"/>
        <w:r w:rsidRPr="00105105">
          <w:rPr>
            <w:rFonts w:ascii="Times New Roman" w:hAnsi="Times New Roman"/>
          </w:rPr>
          <w:t>/00063659909477239</w:t>
        </w:r>
        <w:r>
          <w:rPr>
            <w:rFonts w:ascii="Times New Roman" w:hAnsi="Times New Roman"/>
          </w:rPr>
          <w:t>)</w:t>
        </w:r>
      </w:ins>
    </w:p>
    <w:p w14:paraId="1C2350CE" w14:textId="1A48E5D1" w:rsidR="003A19A1" w:rsidRPr="00F90ECB" w:rsidRDefault="003A19A1" w:rsidP="003A19A1">
      <w:pPr>
        <w:pStyle w:val="ListParagraph"/>
        <w:numPr>
          <w:ilvl w:val="0"/>
          <w:numId w:val="11"/>
        </w:numPr>
        <w:spacing w:line="480" w:lineRule="auto"/>
        <w:rPr>
          <w:ins w:id="505" w:author="Karen Rowe" w:date="2014-07-07T11:46:00Z"/>
          <w:rFonts w:ascii="Times New Roman" w:hAnsi="Times New Roman"/>
          <w:lang w:val="en-GB"/>
        </w:rPr>
      </w:pPr>
      <w:bookmarkStart w:id="506" w:name="_Ref266353059"/>
      <w:proofErr w:type="spellStart"/>
      <w:ins w:id="507" w:author="Karen Rowe" w:date="2014-07-07T11:46:00Z">
        <w:r w:rsidRPr="00F90ECB">
          <w:rPr>
            <w:rFonts w:ascii="Times New Roman" w:hAnsi="Times New Roman"/>
            <w:color w:val="1A1A1A"/>
            <w:lang w:val="en-GB"/>
          </w:rPr>
          <w:t>MacKenzie</w:t>
        </w:r>
        <w:proofErr w:type="spellEnd"/>
        <w:r w:rsidRPr="00F90ECB">
          <w:rPr>
            <w:rFonts w:ascii="Times New Roman" w:hAnsi="Times New Roman"/>
            <w:color w:val="1A1A1A"/>
            <w:lang w:val="en-GB"/>
          </w:rPr>
          <w:t xml:space="preserve"> DI</w:t>
        </w:r>
      </w:ins>
      <w:ins w:id="508" w:author="Karen Rowe" w:date="2014-07-07T12:12:00Z">
        <w:r w:rsidR="005F39EC">
          <w:rPr>
            <w:rFonts w:ascii="Times New Roman" w:hAnsi="Times New Roman"/>
            <w:color w:val="1A1A1A"/>
            <w:lang w:val="en-GB"/>
          </w:rPr>
          <w:t xml:space="preserve">, </w:t>
        </w:r>
      </w:ins>
      <w:ins w:id="509" w:author="Karen Rowe" w:date="2014-07-07T12:13:00Z">
        <w:r w:rsidR="005F39EC">
          <w:rPr>
            <w:rFonts w:ascii="Times New Roman" w:hAnsi="Times New Roman"/>
            <w:color w:val="1A1A1A"/>
            <w:lang w:val="en-GB"/>
          </w:rPr>
          <w:t xml:space="preserve">Nichols JD, </w:t>
        </w:r>
        <w:proofErr w:type="spellStart"/>
        <w:r w:rsidR="005F39EC">
          <w:rPr>
            <w:rFonts w:ascii="Times New Roman" w:hAnsi="Times New Roman"/>
            <w:color w:val="1A1A1A"/>
            <w:lang w:val="en-GB"/>
          </w:rPr>
          <w:t>Lachman</w:t>
        </w:r>
        <w:proofErr w:type="spellEnd"/>
        <w:r w:rsidR="005F39EC">
          <w:rPr>
            <w:rFonts w:ascii="Times New Roman" w:hAnsi="Times New Roman"/>
            <w:color w:val="1A1A1A"/>
            <w:lang w:val="en-GB"/>
          </w:rPr>
          <w:t xml:space="preserve"> GB, </w:t>
        </w:r>
        <w:proofErr w:type="spellStart"/>
        <w:r w:rsidR="005F39EC">
          <w:rPr>
            <w:rFonts w:ascii="Times New Roman" w:hAnsi="Times New Roman"/>
            <w:color w:val="1A1A1A"/>
            <w:lang w:val="en-GB"/>
          </w:rPr>
          <w:t>Droege</w:t>
        </w:r>
        <w:proofErr w:type="spellEnd"/>
        <w:r w:rsidR="005F39EC">
          <w:rPr>
            <w:rFonts w:ascii="Times New Roman" w:hAnsi="Times New Roman"/>
            <w:color w:val="1A1A1A"/>
            <w:lang w:val="en-GB"/>
          </w:rPr>
          <w:t xml:space="preserve"> S, </w:t>
        </w:r>
        <w:proofErr w:type="spellStart"/>
        <w:r w:rsidR="005F39EC">
          <w:rPr>
            <w:rFonts w:ascii="Times New Roman" w:hAnsi="Times New Roman"/>
            <w:color w:val="1A1A1A"/>
            <w:lang w:val="en-GB"/>
          </w:rPr>
          <w:t>Royle</w:t>
        </w:r>
        <w:proofErr w:type="spellEnd"/>
        <w:r w:rsidR="005F39EC">
          <w:rPr>
            <w:rFonts w:ascii="Times New Roman" w:hAnsi="Times New Roman"/>
            <w:color w:val="1A1A1A"/>
            <w:lang w:val="en-GB"/>
          </w:rPr>
          <w:t xml:space="preserve"> JA, </w:t>
        </w:r>
        <w:proofErr w:type="spellStart"/>
        <w:r w:rsidR="005F39EC">
          <w:rPr>
            <w:rFonts w:ascii="Times New Roman" w:hAnsi="Times New Roman"/>
            <w:color w:val="1A1A1A"/>
            <w:lang w:val="en-GB"/>
          </w:rPr>
          <w:t>Langtimm</w:t>
        </w:r>
        <w:proofErr w:type="spellEnd"/>
        <w:r w:rsidR="005F39EC">
          <w:rPr>
            <w:rFonts w:ascii="Times New Roman" w:hAnsi="Times New Roman"/>
            <w:color w:val="1A1A1A"/>
            <w:lang w:val="en-GB"/>
          </w:rPr>
          <w:t xml:space="preserve"> CA.</w:t>
        </w:r>
      </w:ins>
      <w:ins w:id="510" w:author="Karen Rowe" w:date="2014-07-07T11:46:00Z">
        <w:r w:rsidRPr="00F90ECB">
          <w:rPr>
            <w:rFonts w:ascii="Times New Roman" w:hAnsi="Times New Roman"/>
            <w:color w:val="1A1A1A"/>
            <w:lang w:val="en-GB"/>
          </w:rPr>
          <w:t xml:space="preserve"> </w:t>
        </w:r>
      </w:ins>
      <w:ins w:id="511" w:author="Karen Rowe" w:date="2014-07-07T12:13:00Z">
        <w:r w:rsidR="005F39EC">
          <w:rPr>
            <w:rFonts w:ascii="Times New Roman" w:hAnsi="Times New Roman"/>
            <w:color w:val="1A1A1A"/>
            <w:lang w:val="en-GB"/>
          </w:rPr>
          <w:t xml:space="preserve">2002 </w:t>
        </w:r>
      </w:ins>
      <w:proofErr w:type="gramStart"/>
      <w:ins w:id="512" w:author="Karen Rowe" w:date="2014-07-07T11:46:00Z">
        <w:r w:rsidRPr="00F90ECB">
          <w:rPr>
            <w:rFonts w:ascii="Times New Roman" w:hAnsi="Times New Roman"/>
            <w:color w:val="1A1A1A"/>
            <w:lang w:val="en-GB"/>
          </w:rPr>
          <w:t>Estimating</w:t>
        </w:r>
        <w:proofErr w:type="gramEnd"/>
        <w:r w:rsidRPr="00F90ECB">
          <w:rPr>
            <w:rFonts w:ascii="Times New Roman" w:hAnsi="Times New Roman"/>
            <w:color w:val="1A1A1A"/>
            <w:lang w:val="en-GB"/>
          </w:rPr>
          <w:t xml:space="preserve">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5F39EC">
          <w:rPr>
            <w:rFonts w:ascii="Times New Roman" w:hAnsi="Times New Roman"/>
            <w:color w:val="1A1A1A"/>
            <w:lang w:val="en-GB"/>
            <w:rPrChange w:id="513" w:author="Karen Rowe" w:date="2014-07-07T12:13:00Z">
              <w:rPr>
                <w:rFonts w:ascii="Times New Roman" w:hAnsi="Times New Roman"/>
                <w:b/>
                <w:color w:val="1A1A1A"/>
                <w:lang w:val="en-GB"/>
              </w:rPr>
            </w:rPrChange>
          </w:rPr>
          <w:t>,</w:t>
        </w:r>
        <w:r w:rsidRPr="00F90ECB">
          <w:rPr>
            <w:rFonts w:ascii="Times New Roman" w:hAnsi="Times New Roman"/>
            <w:color w:val="1A1A1A"/>
            <w:lang w:val="en-GB"/>
          </w:rPr>
          <w:t xml:space="preserve"> 2248–2255.</w:t>
        </w:r>
      </w:ins>
      <w:bookmarkEnd w:id="506"/>
      <w:ins w:id="514" w:author="Karen Rowe" w:date="2014-07-07T12:13:00Z">
        <w:r w:rsidR="005F39EC">
          <w:rPr>
            <w:rFonts w:ascii="Times New Roman" w:hAnsi="Times New Roman"/>
            <w:color w:val="1A1A1A"/>
            <w:lang w:val="en-GB"/>
          </w:rPr>
          <w:t xml:space="preserve"> (</w:t>
        </w:r>
        <w:proofErr w:type="spellStart"/>
        <w:proofErr w:type="gramStart"/>
        <w:r w:rsidR="005F39EC">
          <w:rPr>
            <w:rFonts w:ascii="Times New Roman" w:hAnsi="Times New Roman"/>
            <w:color w:val="1A1A1A"/>
            <w:lang w:val="en-GB"/>
          </w:rPr>
          <w:t>doi</w:t>
        </w:r>
        <w:proofErr w:type="spellEnd"/>
        <w:proofErr w:type="gramEnd"/>
        <w:r w:rsidR="005F39EC">
          <w:rPr>
            <w:rFonts w:ascii="Times New Roman" w:hAnsi="Times New Roman"/>
            <w:color w:val="1A1A1A"/>
            <w:lang w:val="en-GB"/>
          </w:rPr>
          <w:t>:</w:t>
        </w:r>
      </w:ins>
      <w:ins w:id="515" w:author="Karen Rowe" w:date="2014-07-07T12:14:00Z">
        <w:r w:rsidR="005F39EC" w:rsidRPr="005F39EC">
          <w:rPr>
            <w:rFonts w:ascii="Helvetica" w:hAnsi="Helvetica"/>
          </w:rPr>
          <w:t xml:space="preserve"> </w:t>
        </w:r>
        <w:r w:rsidR="005F39EC" w:rsidRPr="005F39EC">
          <w:rPr>
            <w:rFonts w:ascii="Times New Roman" w:hAnsi="Times New Roman"/>
            <w:color w:val="1A1A1A"/>
          </w:rPr>
          <w:fldChar w:fldCharType="begin"/>
        </w:r>
        <w:r w:rsidR="005F39EC" w:rsidRPr="005F39EC">
          <w:rPr>
            <w:rFonts w:ascii="Times New Roman" w:hAnsi="Times New Roman"/>
            <w:color w:val="1A1A1A"/>
          </w:rPr>
          <w:instrText>HYPERLINK "http://dx.doi.org/10.1890/0012-9658(2002)083%5B2248:ESORWD%5D2.0.CO;2"</w:instrText>
        </w:r>
        <w:r w:rsidR="005F39EC" w:rsidRPr="005F39EC">
          <w:rPr>
            <w:rFonts w:ascii="Times New Roman" w:hAnsi="Times New Roman"/>
            <w:color w:val="1A1A1A"/>
          </w:rPr>
          <w:fldChar w:fldCharType="separate"/>
        </w:r>
        <w:r w:rsidR="005F39EC" w:rsidRPr="005F39EC">
          <w:rPr>
            <w:rStyle w:val="Hyperlink"/>
            <w:rFonts w:ascii="Times New Roman" w:hAnsi="Times New Roman"/>
          </w:rPr>
          <w:t>http://dx.doi.org/10.1890/0012-9658(2002)083[2248:ESORWD]2.0.CO;2</w:t>
        </w:r>
        <w:r w:rsidR="005F39EC" w:rsidRPr="005F39EC">
          <w:rPr>
            <w:rFonts w:ascii="Times New Roman" w:hAnsi="Times New Roman"/>
            <w:color w:val="1A1A1A"/>
            <w:lang w:val="en-GB"/>
          </w:rPr>
          <w:fldChar w:fldCharType="end"/>
        </w:r>
        <w:r w:rsidR="005F39EC">
          <w:rPr>
            <w:rFonts w:ascii="Times New Roman" w:hAnsi="Times New Roman"/>
            <w:color w:val="1A1A1A"/>
            <w:lang w:val="en-GB"/>
          </w:rPr>
          <w:t>)</w:t>
        </w:r>
      </w:ins>
    </w:p>
    <w:p w14:paraId="3D144A32" w14:textId="192EF6A5" w:rsidR="002B792E" w:rsidRPr="00F90ECB" w:rsidRDefault="00A73D29" w:rsidP="002B792E">
      <w:pPr>
        <w:pStyle w:val="ListParagraph"/>
        <w:numPr>
          <w:ilvl w:val="0"/>
          <w:numId w:val="11"/>
        </w:numPr>
        <w:spacing w:line="480" w:lineRule="auto"/>
        <w:rPr>
          <w:ins w:id="516" w:author="Karen Rowe" w:date="2014-07-07T11:50:00Z"/>
          <w:rFonts w:ascii="Times New Roman" w:hAnsi="Times New Roman"/>
          <w:lang w:val="en-GB"/>
        </w:rPr>
      </w:pPr>
      <w:bookmarkStart w:id="517" w:name="_Ref266353231"/>
      <w:proofErr w:type="spellStart"/>
      <w:ins w:id="518" w:author="Karen Rowe" w:date="2014-07-07T11:50:00Z">
        <w:r>
          <w:rPr>
            <w:rFonts w:ascii="Times New Roman" w:eastAsia="Times New Roman" w:hAnsi="Times New Roman"/>
            <w:color w:val="000000"/>
            <w:lang w:val="en-GB"/>
          </w:rPr>
          <w:t>Laake</w:t>
        </w:r>
        <w:proofErr w:type="spellEnd"/>
        <w:r w:rsidR="002B792E" w:rsidRPr="00F90ECB">
          <w:rPr>
            <w:rFonts w:ascii="Times New Roman" w:eastAsia="Times New Roman" w:hAnsi="Times New Roman"/>
            <w:color w:val="000000"/>
            <w:lang w:val="en-GB"/>
          </w:rPr>
          <w:t xml:space="preserve"> JL.</w:t>
        </w:r>
      </w:ins>
      <w:ins w:id="519" w:author="Karen Rowe" w:date="2014-07-07T12:14:00Z">
        <w:r>
          <w:rPr>
            <w:rFonts w:ascii="Times New Roman" w:eastAsia="Times New Roman" w:hAnsi="Times New Roman"/>
            <w:color w:val="000000"/>
            <w:lang w:val="en-GB"/>
          </w:rPr>
          <w:t xml:space="preserve"> 2013</w:t>
        </w:r>
      </w:ins>
      <w:ins w:id="520" w:author="Karen Rowe" w:date="2014-07-07T11:50:00Z">
        <w:r w:rsidR="002B792E" w:rsidRPr="00F90ECB">
          <w:rPr>
            <w:rFonts w:ascii="Times New Roman" w:eastAsia="Times New Roman" w:hAnsi="Times New Roman"/>
            <w:color w:val="000000"/>
            <w:lang w:val="en-GB"/>
          </w:rPr>
          <w:t xml:space="preserve"> </w:t>
        </w:r>
        <w:proofErr w:type="spellStart"/>
        <w:r w:rsidR="002B792E" w:rsidRPr="00F90ECB">
          <w:rPr>
            <w:rFonts w:ascii="Times New Roman" w:eastAsia="Times New Roman" w:hAnsi="Times New Roman"/>
            <w:color w:val="000000"/>
            <w:lang w:val="en-GB"/>
          </w:rPr>
          <w:t>RMark</w:t>
        </w:r>
        <w:proofErr w:type="spellEnd"/>
        <w:r w:rsidR="002B792E" w:rsidRPr="00F90ECB">
          <w:rPr>
            <w:rFonts w:ascii="Times New Roman" w:eastAsia="Times New Roman" w:hAnsi="Times New Roman"/>
            <w:color w:val="000000"/>
            <w:lang w:val="en-GB"/>
          </w:rPr>
          <w:t xml:space="preserve">: An R Interface for Analysis of Capture-Recapture Data with MARK. </w:t>
        </w:r>
        <w:r w:rsidR="002B792E" w:rsidRPr="00F90ECB">
          <w:rPr>
            <w:rFonts w:ascii="Times New Roman" w:eastAsia="Times New Roman" w:hAnsi="Times New Roman"/>
            <w:i/>
            <w:color w:val="000000"/>
            <w:lang w:val="en-GB"/>
          </w:rPr>
          <w:t>Alaska Fish. Sci. Cent. Processed Rep.</w:t>
        </w:r>
        <w:r w:rsidR="002B792E" w:rsidRPr="00F90ECB">
          <w:rPr>
            <w:rFonts w:ascii="Times New Roman" w:eastAsia="Times New Roman" w:hAnsi="Times New Roman"/>
            <w:color w:val="000000"/>
            <w:lang w:val="en-GB"/>
          </w:rPr>
          <w:t xml:space="preserve"> </w:t>
        </w:r>
        <w:r w:rsidR="002B792E" w:rsidRPr="00F90ECB">
          <w:rPr>
            <w:rFonts w:ascii="Times New Roman" w:eastAsia="Times New Roman" w:hAnsi="Times New Roman"/>
            <w:b/>
            <w:color w:val="000000"/>
            <w:lang w:val="en-GB"/>
          </w:rPr>
          <w:t>2013-01</w:t>
        </w:r>
        <w:bookmarkEnd w:id="517"/>
        <w:r w:rsidR="00F775D5">
          <w:rPr>
            <w:rFonts w:ascii="Times New Roman" w:eastAsia="Times New Roman" w:hAnsi="Times New Roman"/>
            <w:color w:val="000000"/>
            <w:lang w:val="en-GB"/>
          </w:rPr>
          <w:t xml:space="preserve">, 25 p. </w:t>
        </w:r>
      </w:ins>
      <w:ins w:id="521" w:author="Karen Rowe" w:date="2014-07-07T12:14:00Z">
        <w:r>
          <w:rPr>
            <w:rFonts w:ascii="Times New Roman" w:eastAsia="Times New Roman" w:hAnsi="Times New Roman"/>
            <w:color w:val="000000"/>
            <w:lang w:val="en-GB"/>
          </w:rPr>
          <w:t xml:space="preserve"> </w:t>
        </w:r>
      </w:ins>
    </w:p>
    <w:p w14:paraId="093BC1C3" w14:textId="1DD88218" w:rsidR="002B792E" w:rsidRPr="00F90ECB" w:rsidRDefault="002B792E" w:rsidP="002B792E">
      <w:pPr>
        <w:pStyle w:val="ListParagraph"/>
        <w:numPr>
          <w:ilvl w:val="0"/>
          <w:numId w:val="11"/>
        </w:numPr>
        <w:spacing w:line="480" w:lineRule="auto"/>
        <w:rPr>
          <w:ins w:id="522" w:author="Karen Rowe" w:date="2014-07-07T11:53:00Z"/>
          <w:rFonts w:ascii="Times New Roman" w:hAnsi="Times New Roman"/>
          <w:lang w:val="en-GB"/>
        </w:rPr>
      </w:pPr>
      <w:bookmarkStart w:id="523" w:name="_Ref266353363"/>
      <w:ins w:id="524" w:author="Karen Rowe" w:date="2014-07-07T11:53:00Z">
        <w:r w:rsidRPr="00F90ECB">
          <w:rPr>
            <w:rFonts w:ascii="Times New Roman" w:hAnsi="Times New Roman"/>
            <w:lang w:val="en-GB"/>
          </w:rPr>
          <w:t>Burnham KP, Anderson DR.</w:t>
        </w:r>
      </w:ins>
      <w:ins w:id="525" w:author="Karen Rowe" w:date="2014-07-07T12:17:00Z">
        <w:r w:rsidR="00F775D5">
          <w:rPr>
            <w:rFonts w:ascii="Times New Roman" w:hAnsi="Times New Roman"/>
            <w:lang w:val="en-GB"/>
          </w:rPr>
          <w:t xml:space="preserve"> 2002</w:t>
        </w:r>
      </w:ins>
      <w:ins w:id="526" w:author="Karen Rowe" w:date="2014-07-07T11:53:00Z">
        <w:r w:rsidRPr="00F90ECB">
          <w:rPr>
            <w:rFonts w:ascii="Times New Roman" w:hAnsi="Times New Roman"/>
            <w:lang w:val="en-GB"/>
          </w:rPr>
          <w:t xml:space="preserve"> </w:t>
        </w:r>
        <w:r w:rsidRPr="00F90ECB">
          <w:rPr>
            <w:rFonts w:ascii="Times New Roman" w:hAnsi="Times New Roman"/>
            <w:i/>
            <w:iCs/>
            <w:lang w:val="en-GB"/>
          </w:rPr>
          <w:t>Model Selection and Multi-model Inference: a Practical Information-theoretic Approach</w:t>
        </w:r>
        <w:r w:rsidR="00466E6A">
          <w:rPr>
            <w:rFonts w:ascii="Times New Roman" w:hAnsi="Times New Roman"/>
            <w:lang w:val="en-GB"/>
          </w:rPr>
          <w:t xml:space="preserve">. </w:t>
        </w:r>
      </w:ins>
      <w:ins w:id="527" w:author="Karen Rowe" w:date="2014-07-07T12:19:00Z">
        <w:r w:rsidR="00276BBC">
          <w:rPr>
            <w:rFonts w:ascii="Times New Roman" w:hAnsi="Times New Roman"/>
            <w:lang w:val="en-GB"/>
          </w:rPr>
          <w:t xml:space="preserve">New York: </w:t>
        </w:r>
      </w:ins>
      <w:ins w:id="528" w:author="Karen Rowe" w:date="2014-07-07T11:53:00Z">
        <w:r w:rsidRPr="00F90ECB">
          <w:rPr>
            <w:rFonts w:ascii="Times New Roman" w:hAnsi="Times New Roman"/>
            <w:lang w:val="en-GB"/>
          </w:rPr>
          <w:t>Springer.</w:t>
        </w:r>
        <w:bookmarkEnd w:id="523"/>
      </w:ins>
    </w:p>
    <w:p w14:paraId="6260F6A1" w14:textId="7AB273D2" w:rsidR="002B792E" w:rsidRPr="00F90ECB" w:rsidRDefault="002B792E" w:rsidP="002B792E">
      <w:pPr>
        <w:pStyle w:val="ListParagraph"/>
        <w:numPr>
          <w:ilvl w:val="0"/>
          <w:numId w:val="11"/>
        </w:numPr>
        <w:spacing w:line="480" w:lineRule="auto"/>
        <w:rPr>
          <w:ins w:id="529" w:author="Karen Rowe" w:date="2014-07-07T11:55:00Z"/>
          <w:rFonts w:ascii="Times New Roman" w:hAnsi="Times New Roman"/>
          <w:lang w:val="en-GB"/>
        </w:rPr>
      </w:pPr>
      <w:bookmarkStart w:id="530" w:name="_Ref266354055"/>
      <w:ins w:id="531" w:author="Karen Rowe" w:date="2014-07-07T11:55:00Z">
        <w:r w:rsidRPr="00F90ECB">
          <w:rPr>
            <w:rFonts w:ascii="Times New Roman" w:hAnsi="Times New Roman"/>
            <w:lang w:val="en-GB"/>
          </w:rPr>
          <w:t>Daly</w:t>
        </w:r>
        <w:r w:rsidR="00F9784A">
          <w:rPr>
            <w:rFonts w:ascii="Times New Roman" w:hAnsi="Times New Roman"/>
            <w:lang w:val="en-GB"/>
          </w:rPr>
          <w:t xml:space="preserve"> C</w:t>
        </w:r>
        <w:r w:rsidRPr="00F90ECB">
          <w:rPr>
            <w:rFonts w:ascii="Times New Roman" w:hAnsi="Times New Roman"/>
            <w:lang w:val="en-GB"/>
          </w:rPr>
          <w:t>, Gibson WP, Taylor G</w:t>
        </w:r>
        <w:r w:rsidR="00F9784A">
          <w:rPr>
            <w:rFonts w:ascii="Times New Roman" w:hAnsi="Times New Roman"/>
            <w:lang w:val="en-GB"/>
          </w:rPr>
          <w:t>H</w:t>
        </w:r>
        <w:r w:rsidRPr="00F90ECB">
          <w:rPr>
            <w:rFonts w:ascii="Times New Roman" w:hAnsi="Times New Roman"/>
            <w:lang w:val="en-GB"/>
          </w:rPr>
          <w:t xml:space="preserve">, Johnson GL, </w:t>
        </w:r>
        <w:proofErr w:type="spellStart"/>
        <w:r w:rsidRPr="00F90ECB">
          <w:rPr>
            <w:rFonts w:ascii="Times New Roman" w:hAnsi="Times New Roman"/>
            <w:lang w:val="en-GB"/>
          </w:rPr>
          <w:t>Pasteris</w:t>
        </w:r>
        <w:proofErr w:type="spellEnd"/>
        <w:r w:rsidRPr="00F90ECB">
          <w:rPr>
            <w:rFonts w:ascii="Times New Roman" w:hAnsi="Times New Roman"/>
            <w:lang w:val="en-GB"/>
          </w:rPr>
          <w:t xml:space="preserve"> P.</w:t>
        </w:r>
      </w:ins>
      <w:ins w:id="532" w:author="Karen Rowe" w:date="2014-07-07T12:20:00Z">
        <w:r w:rsidR="00F9784A">
          <w:rPr>
            <w:rFonts w:ascii="Times New Roman" w:hAnsi="Times New Roman"/>
            <w:lang w:val="en-GB"/>
          </w:rPr>
          <w:t xml:space="preserve"> 2002</w:t>
        </w:r>
      </w:ins>
      <w:ins w:id="533" w:author="Karen Rowe" w:date="2014-07-07T11:55:00Z">
        <w:r w:rsidRPr="00F90ECB">
          <w:rPr>
            <w:rFonts w:ascii="Times New Roman" w:hAnsi="Times New Roman"/>
            <w:lang w:val="en-GB"/>
          </w:rPr>
          <w:t xml:space="preserve"> </w:t>
        </w:r>
        <w:proofErr w:type="gramStart"/>
        <w:r w:rsidRPr="00F90ECB">
          <w:rPr>
            <w:rFonts w:ascii="Times New Roman" w:hAnsi="Times New Roman"/>
            <w:lang w:val="en-GB"/>
          </w:rPr>
          <w:t>A</w:t>
        </w:r>
        <w:proofErr w:type="gramEnd"/>
        <w:r w:rsidRPr="00F90ECB">
          <w:rPr>
            <w:rFonts w:ascii="Times New Roman" w:hAnsi="Times New Roman"/>
            <w:lang w:val="en-GB"/>
          </w:rPr>
          <w:t xml:space="preserve">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F9784A">
          <w:rPr>
            <w:rFonts w:ascii="Times New Roman" w:hAnsi="Times New Roman"/>
            <w:lang w:val="en-GB"/>
            <w:rPrChange w:id="534" w:author="Karen Rowe" w:date="2014-07-07T12:20:00Z">
              <w:rPr>
                <w:rFonts w:ascii="Times New Roman" w:hAnsi="Times New Roman"/>
                <w:b/>
                <w:lang w:val="en-GB"/>
              </w:rPr>
            </w:rPrChange>
          </w:rPr>
          <w:t>,</w:t>
        </w:r>
        <w:r w:rsidRPr="00F90ECB">
          <w:rPr>
            <w:rFonts w:ascii="Times New Roman" w:hAnsi="Times New Roman"/>
            <w:lang w:val="en-GB"/>
          </w:rPr>
          <w:t xml:space="preserve"> 99–113. (</w:t>
        </w:r>
      </w:ins>
      <w:bookmarkEnd w:id="530"/>
      <w:proofErr w:type="spellStart"/>
      <w:proofErr w:type="gramStart"/>
      <w:ins w:id="535" w:author="Karen Rowe" w:date="2014-07-07T12:21:00Z">
        <w:r w:rsidR="00F9784A">
          <w:rPr>
            <w:rFonts w:ascii="Times New Roman" w:hAnsi="Times New Roman"/>
            <w:lang w:val="en-GB"/>
          </w:rPr>
          <w:t>doi</w:t>
        </w:r>
        <w:proofErr w:type="spellEnd"/>
        <w:proofErr w:type="gramEnd"/>
        <w:r w:rsidR="00F9784A">
          <w:rPr>
            <w:rFonts w:ascii="Times New Roman" w:hAnsi="Times New Roman"/>
            <w:lang w:val="en-GB"/>
          </w:rPr>
          <w:t>:</w:t>
        </w:r>
        <w:r w:rsidR="00F9784A" w:rsidRPr="00F9784A">
          <w:rPr>
            <w:rFonts w:ascii="Arial" w:hAnsi="Arial" w:cs="Arial"/>
            <w:color w:val="FFFFFF"/>
            <w:spacing w:val="20"/>
            <w:kern w:val="1"/>
          </w:rPr>
          <w:t xml:space="preserve"> </w:t>
        </w:r>
        <w:r w:rsidR="00F9784A" w:rsidRPr="00F9784A">
          <w:rPr>
            <w:rFonts w:ascii="Times New Roman" w:hAnsi="Times New Roman"/>
          </w:rPr>
          <w:t>doi:10.3354/cr022099</w:t>
        </w:r>
        <w:r w:rsidR="00F9784A">
          <w:rPr>
            <w:rFonts w:ascii="Times New Roman" w:hAnsi="Times New Roman"/>
          </w:rPr>
          <w:t>)</w:t>
        </w:r>
      </w:ins>
      <w:ins w:id="536" w:author="Karen Rowe" w:date="2014-07-07T11:55:00Z">
        <w:r w:rsidRPr="00F90ECB">
          <w:rPr>
            <w:rFonts w:ascii="Times New Roman" w:hAnsi="Times New Roman"/>
            <w:lang w:val="en-GB"/>
          </w:rPr>
          <w:t xml:space="preserve"> </w:t>
        </w:r>
      </w:ins>
    </w:p>
    <w:p w14:paraId="2D1F4C46" w14:textId="256DC0C7" w:rsidR="00592904" w:rsidRPr="00F90ECB" w:rsidRDefault="00DB626A" w:rsidP="00592904">
      <w:pPr>
        <w:pStyle w:val="ListParagraph"/>
        <w:numPr>
          <w:ilvl w:val="0"/>
          <w:numId w:val="11"/>
        </w:numPr>
        <w:spacing w:line="480" w:lineRule="auto"/>
        <w:rPr>
          <w:ins w:id="537" w:author="Karen Rowe" w:date="2014-07-07T12:01:00Z"/>
          <w:rFonts w:ascii="Times New Roman" w:hAnsi="Times New Roman"/>
          <w:lang w:val="en-GB"/>
        </w:rPr>
      </w:pPr>
      <w:bookmarkStart w:id="538" w:name="_Ref266353863"/>
      <w:ins w:id="539" w:author="Karen Rowe" w:date="2014-07-07T12:01:00Z">
        <w:r>
          <w:rPr>
            <w:rFonts w:ascii="Times New Roman" w:hAnsi="Times New Roman"/>
            <w:lang w:val="en-GB"/>
          </w:rPr>
          <w:t>Bates</w:t>
        </w:r>
        <w:r w:rsidR="00592904" w:rsidRPr="00F90ECB">
          <w:rPr>
            <w:rFonts w:ascii="Times New Roman" w:hAnsi="Times New Roman"/>
            <w:lang w:val="en-GB"/>
          </w:rPr>
          <w:t xml:space="preserve"> D</w:t>
        </w:r>
      </w:ins>
      <w:ins w:id="540" w:author="Karen Rowe" w:date="2014-07-07T12:21:00Z">
        <w:r>
          <w:rPr>
            <w:rFonts w:ascii="Times New Roman" w:hAnsi="Times New Roman"/>
            <w:lang w:val="en-GB"/>
          </w:rPr>
          <w:t>,</w:t>
        </w:r>
      </w:ins>
      <w:ins w:id="541" w:author="Karen Rowe" w:date="2014-07-07T12:01:00Z">
        <w:r w:rsidR="00592904" w:rsidRPr="00F90ECB">
          <w:rPr>
            <w:rFonts w:ascii="Times New Roman" w:hAnsi="Times New Roman"/>
            <w:lang w:val="en-GB"/>
          </w:rPr>
          <w:t xml:space="preserve"> </w:t>
        </w:r>
        <w:proofErr w:type="spellStart"/>
        <w:r w:rsidR="00592904" w:rsidRPr="00F90ECB">
          <w:rPr>
            <w:rFonts w:ascii="Times New Roman" w:hAnsi="Times New Roman"/>
            <w:lang w:val="en-GB"/>
          </w:rPr>
          <w:t>Maechler</w:t>
        </w:r>
        <w:proofErr w:type="spellEnd"/>
        <w:r w:rsidR="00592904" w:rsidRPr="00F90ECB">
          <w:rPr>
            <w:rFonts w:ascii="Times New Roman" w:hAnsi="Times New Roman"/>
            <w:lang w:val="en-GB"/>
          </w:rPr>
          <w:t xml:space="preserve"> M.</w:t>
        </w:r>
      </w:ins>
      <w:ins w:id="542" w:author="Karen Rowe" w:date="2014-07-07T12:21:00Z">
        <w:r>
          <w:rPr>
            <w:rFonts w:ascii="Times New Roman" w:hAnsi="Times New Roman"/>
            <w:lang w:val="en-GB"/>
          </w:rPr>
          <w:t xml:space="preserve"> 2009</w:t>
        </w:r>
      </w:ins>
      <w:ins w:id="543" w:author="Karen Rowe" w:date="2014-07-07T12:01:00Z">
        <w:r w:rsidR="00592904" w:rsidRPr="00F90ECB">
          <w:rPr>
            <w:rFonts w:ascii="Times New Roman" w:hAnsi="Times New Roman"/>
            <w:lang w:val="en-GB"/>
          </w:rPr>
          <w:t xml:space="preserve"> lme4: Linear mixed-effects models using S4 classes. R pa</w:t>
        </w:r>
        <w:r>
          <w:rPr>
            <w:rFonts w:ascii="Times New Roman" w:hAnsi="Times New Roman"/>
            <w:lang w:val="en-GB"/>
          </w:rPr>
          <w:t>ckage version 0.999375-32</w:t>
        </w:r>
        <w:r w:rsidR="00592904" w:rsidRPr="00F90ECB">
          <w:rPr>
            <w:rFonts w:ascii="Times New Roman" w:hAnsi="Times New Roman"/>
            <w:lang w:val="en-GB"/>
          </w:rPr>
          <w:t>.</w:t>
        </w:r>
        <w:bookmarkEnd w:id="538"/>
      </w:ins>
    </w:p>
    <w:p w14:paraId="50CC4F1D" w14:textId="35EED898" w:rsidR="00B22638" w:rsidRPr="00F90ECB" w:rsidRDefault="00B22638" w:rsidP="00F661B9">
      <w:pPr>
        <w:pStyle w:val="ListParagraph"/>
        <w:numPr>
          <w:ilvl w:val="0"/>
          <w:numId w:val="11"/>
        </w:numPr>
        <w:spacing w:line="480" w:lineRule="auto"/>
        <w:rPr>
          <w:rFonts w:ascii="Times New Roman" w:hAnsi="Times New Roman"/>
          <w:lang w:val="en-GB"/>
        </w:rPr>
      </w:pPr>
      <w:bookmarkStart w:id="544" w:name="_Ref266354153"/>
      <w:proofErr w:type="spellStart"/>
      <w:r w:rsidRPr="00F90ECB">
        <w:rPr>
          <w:rFonts w:ascii="Times New Roman" w:hAnsi="Times New Roman"/>
          <w:lang w:val="en-GB"/>
        </w:rPr>
        <w:t>Rubidge</w:t>
      </w:r>
      <w:proofErr w:type="spellEnd"/>
      <w:r w:rsidRPr="00F90ECB">
        <w:rPr>
          <w:rFonts w:ascii="Times New Roman" w:hAnsi="Times New Roman"/>
          <w:lang w:val="en-GB"/>
        </w:rPr>
        <w:t xml:space="preserve"> E</w:t>
      </w:r>
      <w:r w:rsidR="00F661B9">
        <w:rPr>
          <w:rFonts w:ascii="Times New Roman" w:hAnsi="Times New Roman"/>
          <w:lang w:val="en-GB"/>
        </w:rPr>
        <w:t>M</w:t>
      </w:r>
      <w:r w:rsidRPr="00F90ECB">
        <w:rPr>
          <w:rFonts w:ascii="Times New Roman" w:hAnsi="Times New Roman"/>
          <w:lang w:val="en-GB"/>
        </w:rPr>
        <w:t xml:space="preserve">, Monahan WB, Parra JL, Cameron SE, </w:t>
      </w:r>
      <w:proofErr w:type="spellStart"/>
      <w:r w:rsidRPr="00F90ECB">
        <w:rPr>
          <w:rFonts w:ascii="Times New Roman" w:hAnsi="Times New Roman"/>
          <w:lang w:val="en-GB"/>
        </w:rPr>
        <w:t>Brashares</w:t>
      </w:r>
      <w:proofErr w:type="spellEnd"/>
      <w:r w:rsidRPr="00F90ECB">
        <w:rPr>
          <w:rFonts w:ascii="Times New Roman" w:hAnsi="Times New Roman"/>
          <w:lang w:val="en-GB"/>
        </w:rPr>
        <w:t xml:space="preserve"> JS.</w:t>
      </w:r>
      <w:r w:rsidR="00F661B9">
        <w:rPr>
          <w:rFonts w:ascii="Times New Roman" w:hAnsi="Times New Roman"/>
          <w:lang w:val="en-GB"/>
        </w:rPr>
        <w:t xml:space="preserve"> 2011</w:t>
      </w:r>
      <w:r w:rsidRPr="00F90ECB">
        <w:rPr>
          <w:rFonts w:ascii="Times New Roman" w:hAnsi="Times New Roman"/>
          <w:lang w:val="en-GB"/>
        </w:rPr>
        <w:t xml:space="preserve">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661B9">
        <w:rPr>
          <w:rFonts w:ascii="Times New Roman" w:hAnsi="Times New Roman"/>
          <w:lang w:val="en-GB"/>
        </w:rPr>
        <w:t>,</w:t>
      </w:r>
      <w:r w:rsidRPr="00F90ECB">
        <w:rPr>
          <w:rFonts w:ascii="Times New Roman" w:hAnsi="Times New Roman"/>
          <w:lang w:val="en-GB"/>
        </w:rPr>
        <w:t xml:space="preserve"> 696–708</w:t>
      </w:r>
      <w:r w:rsidR="00F661B9">
        <w:rPr>
          <w:rFonts w:ascii="Times New Roman" w:hAnsi="Times New Roman"/>
          <w:lang w:val="en-GB"/>
        </w:rPr>
        <w:t>.</w:t>
      </w:r>
      <w:r w:rsidRPr="00F90ECB">
        <w:rPr>
          <w:rFonts w:ascii="Times New Roman" w:hAnsi="Times New Roman"/>
          <w:lang w:val="en-GB"/>
        </w:rPr>
        <w:t xml:space="preserve"> (</w:t>
      </w:r>
      <w:proofErr w:type="gramStart"/>
      <w:r w:rsidR="00F661B9">
        <w:rPr>
          <w:rFonts w:ascii="Times New Roman" w:hAnsi="Times New Roman"/>
          <w:lang w:val="en-GB"/>
        </w:rPr>
        <w:t>doi:</w:t>
      </w:r>
      <w:r w:rsidR="00F661B9" w:rsidRPr="00F661B9">
        <w:rPr>
          <w:rFonts w:ascii="Times New Roman" w:hAnsi="Times New Roman"/>
          <w:lang w:val="en-GB"/>
        </w:rPr>
        <w:t>10.1111</w:t>
      </w:r>
      <w:proofErr w:type="gramEnd"/>
      <w:r w:rsidR="00F661B9" w:rsidRPr="00F661B9">
        <w:rPr>
          <w:rFonts w:ascii="Times New Roman" w:hAnsi="Times New Roman"/>
          <w:lang w:val="en-GB"/>
        </w:rPr>
        <w:t>/j.1365-2486.2010.02297.x</w:t>
      </w:r>
      <w:r w:rsidRPr="00F90ECB">
        <w:rPr>
          <w:rFonts w:ascii="Times New Roman" w:hAnsi="Times New Roman"/>
          <w:lang w:val="en-GB"/>
        </w:rPr>
        <w:t>)</w:t>
      </w:r>
      <w:bookmarkEnd w:id="465"/>
      <w:bookmarkEnd w:id="498"/>
      <w:bookmarkEnd w:id="544"/>
    </w:p>
    <w:p w14:paraId="0C9C3577" w14:textId="7223A36B" w:rsidR="00B22638" w:rsidRPr="00F90ECB" w:rsidRDefault="00B22638" w:rsidP="00D8154F">
      <w:pPr>
        <w:pStyle w:val="ListParagraph"/>
        <w:numPr>
          <w:ilvl w:val="0"/>
          <w:numId w:val="11"/>
        </w:numPr>
        <w:spacing w:line="480" w:lineRule="auto"/>
        <w:rPr>
          <w:rFonts w:ascii="Times New Roman" w:hAnsi="Times New Roman"/>
          <w:lang w:val="en-GB"/>
        </w:rPr>
      </w:pPr>
      <w:bookmarkStart w:id="545" w:name="_Ref392249862"/>
      <w:bookmarkStart w:id="546" w:name="_Ref266354149"/>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EA</w:t>
      </w:r>
      <w:r w:rsidR="00D8154F">
        <w:rPr>
          <w:rFonts w:ascii="Times New Roman" w:hAnsi="Times New Roman"/>
          <w:lang w:val="en-GB"/>
        </w:rPr>
        <w:t xml:space="preserve">, </w:t>
      </w:r>
      <w:proofErr w:type="spellStart"/>
      <w:r w:rsidR="00D8154F">
        <w:rPr>
          <w:rFonts w:ascii="Times New Roman" w:hAnsi="Times New Roman"/>
          <w:lang w:val="en-GB"/>
        </w:rPr>
        <w:t>Brussard</w:t>
      </w:r>
      <w:proofErr w:type="spellEnd"/>
      <w:r w:rsidRPr="00F90ECB">
        <w:rPr>
          <w:rFonts w:ascii="Times New Roman" w:hAnsi="Times New Roman"/>
          <w:lang w:val="en-GB"/>
        </w:rPr>
        <w:t xml:space="preserve"> PF, Berger J.</w:t>
      </w:r>
      <w:r w:rsidR="00D8154F">
        <w:rPr>
          <w:rFonts w:ascii="Times New Roman" w:hAnsi="Times New Roman"/>
          <w:lang w:val="en-GB"/>
        </w:rPr>
        <w:t xml:space="preserve"> 2003</w:t>
      </w:r>
      <w:r w:rsidRPr="00F90ECB">
        <w:rPr>
          <w:rFonts w:ascii="Times New Roman" w:hAnsi="Times New Roman"/>
          <w:lang w:val="en-GB"/>
        </w:rPr>
        <w:t xml:space="preserve"> Patterns of apparent extirpation among isolated populations of </w:t>
      </w:r>
      <w:proofErr w:type="spellStart"/>
      <w:r w:rsidRPr="00F90ECB">
        <w:rPr>
          <w:rFonts w:ascii="Times New Roman" w:hAnsi="Times New Roman"/>
          <w:lang w:val="en-GB"/>
        </w:rPr>
        <w:t>pikas</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D8154F">
        <w:rPr>
          <w:rFonts w:ascii="Times New Roman" w:hAnsi="Times New Roman"/>
          <w:lang w:val="en-GB"/>
        </w:rPr>
        <w:t>,</w:t>
      </w:r>
      <w:r w:rsidR="00D8154F">
        <w:rPr>
          <w:rFonts w:ascii="Times New Roman" w:hAnsi="Times New Roman"/>
          <w:lang w:val="en-GB"/>
        </w:rPr>
        <w:t xml:space="preserve"> </w:t>
      </w:r>
      <w:r w:rsidR="00D8154F">
        <w:rPr>
          <w:rFonts w:ascii="Times New Roman" w:hAnsi="Times New Roman"/>
          <w:lang w:val="en-GB"/>
        </w:rPr>
        <w:lastRenderedPageBreak/>
        <w:t>37–54</w:t>
      </w:r>
      <w:r w:rsidRPr="00F90ECB">
        <w:rPr>
          <w:rFonts w:ascii="Times New Roman" w:hAnsi="Times New Roman"/>
          <w:lang w:val="en-GB"/>
        </w:rPr>
        <w:t>.</w:t>
      </w:r>
      <w:bookmarkEnd w:id="545"/>
      <w:r w:rsidR="00D8154F">
        <w:rPr>
          <w:rFonts w:ascii="Times New Roman" w:hAnsi="Times New Roman"/>
          <w:lang w:val="en-GB"/>
        </w:rPr>
        <w:t xml:space="preserve"> (</w:t>
      </w:r>
      <w:proofErr w:type="spellStart"/>
      <w:proofErr w:type="gramStart"/>
      <w:r w:rsidR="00D8154F">
        <w:rPr>
          <w:rFonts w:ascii="Times New Roman" w:hAnsi="Times New Roman"/>
          <w:lang w:val="en-GB"/>
        </w:rPr>
        <w:t>doi:</w:t>
      </w:r>
      <w:r w:rsidR="00D8154F" w:rsidRPr="00D8154F">
        <w:rPr>
          <w:rFonts w:ascii="Times New Roman" w:hAnsi="Times New Roman"/>
          <w:lang w:val="en-GB"/>
        </w:rPr>
        <w:t>http</w:t>
      </w:r>
      <w:proofErr w:type="spellEnd"/>
      <w:proofErr w:type="gramEnd"/>
      <w:r w:rsidR="00D8154F" w:rsidRPr="00D8154F">
        <w:rPr>
          <w:rFonts w:ascii="Times New Roman" w:hAnsi="Times New Roman"/>
          <w:lang w:val="en-GB"/>
        </w:rPr>
        <w:t>://dx.doi.org/10.1644/1545-1542(2003)084&lt;0037:POAEAI&gt;2.0.CO;2</w:t>
      </w:r>
      <w:r w:rsidR="00D8154F">
        <w:rPr>
          <w:rFonts w:ascii="Times New Roman" w:hAnsi="Times New Roman"/>
          <w:lang w:val="en-GB"/>
        </w:rPr>
        <w:t>)</w:t>
      </w:r>
      <w:bookmarkEnd w:id="546"/>
    </w:p>
    <w:p w14:paraId="6DAD3E98" w14:textId="54F373E2" w:rsidR="00B22638" w:rsidRPr="00F90ECB" w:rsidRDefault="00B22638" w:rsidP="00E55492">
      <w:pPr>
        <w:pStyle w:val="ListParagraph"/>
        <w:numPr>
          <w:ilvl w:val="0"/>
          <w:numId w:val="11"/>
        </w:numPr>
        <w:spacing w:line="480" w:lineRule="auto"/>
        <w:rPr>
          <w:rFonts w:ascii="Times New Roman" w:hAnsi="Times New Roman"/>
          <w:lang w:val="en-GB"/>
        </w:rPr>
      </w:pPr>
      <w:bookmarkStart w:id="547" w:name="_Ref392249865"/>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EA, Ray C, </w:t>
      </w:r>
      <w:proofErr w:type="spellStart"/>
      <w:r w:rsidRPr="00F90ECB">
        <w:rPr>
          <w:rFonts w:ascii="Times New Roman" w:hAnsi="Times New Roman"/>
          <w:lang w:val="en-GB"/>
        </w:rPr>
        <w:t>Wilkening</w:t>
      </w:r>
      <w:proofErr w:type="spellEnd"/>
      <w:r w:rsidRPr="00F90ECB">
        <w:rPr>
          <w:rFonts w:ascii="Times New Roman" w:hAnsi="Times New Roman"/>
          <w:lang w:val="en-GB"/>
        </w:rPr>
        <w:t xml:space="preserve"> JL,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PF, Mote PW.</w:t>
      </w:r>
      <w:r w:rsidR="00E55492">
        <w:rPr>
          <w:rFonts w:ascii="Times New Roman" w:hAnsi="Times New Roman"/>
          <w:lang w:val="en-GB"/>
        </w:rPr>
        <w:t xml:space="preserve"> 2011</w:t>
      </w:r>
      <w:r w:rsidRPr="00F90ECB">
        <w:rPr>
          <w:rFonts w:ascii="Times New Roman" w:hAnsi="Times New Roman"/>
          <w:lang w:val="en-GB"/>
        </w:rPr>
        <w:t xml:space="preserve">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E55492">
        <w:rPr>
          <w:rFonts w:ascii="Times New Roman" w:hAnsi="Times New Roman"/>
          <w:lang w:val="en-GB"/>
        </w:rPr>
        <w:t>,</w:t>
      </w:r>
      <w:r w:rsidR="00E55492">
        <w:rPr>
          <w:rFonts w:ascii="Times New Roman" w:hAnsi="Times New Roman"/>
          <w:lang w:val="en-GB"/>
        </w:rPr>
        <w:t xml:space="preserve"> 2054–2070</w:t>
      </w:r>
      <w:r w:rsidRPr="00F90ECB">
        <w:rPr>
          <w:rFonts w:ascii="Times New Roman" w:hAnsi="Times New Roman"/>
          <w:lang w:val="en-GB"/>
        </w:rPr>
        <w:t>.</w:t>
      </w:r>
      <w:bookmarkEnd w:id="547"/>
      <w:r w:rsidR="00E55492">
        <w:rPr>
          <w:rFonts w:ascii="Times New Roman" w:hAnsi="Times New Roman"/>
          <w:lang w:val="en-GB"/>
        </w:rPr>
        <w:t xml:space="preserve"> (</w:t>
      </w:r>
      <w:proofErr w:type="gramStart"/>
      <w:r w:rsidR="00E55492">
        <w:rPr>
          <w:rFonts w:ascii="Times New Roman" w:hAnsi="Times New Roman"/>
          <w:lang w:val="en-GB"/>
        </w:rPr>
        <w:t>doi:</w:t>
      </w:r>
      <w:r w:rsidR="00E55492" w:rsidRPr="00E55492">
        <w:rPr>
          <w:rFonts w:ascii="Times New Roman" w:hAnsi="Times New Roman"/>
          <w:lang w:val="en-GB"/>
        </w:rPr>
        <w:t>10.1111</w:t>
      </w:r>
      <w:proofErr w:type="gramEnd"/>
      <w:r w:rsidR="00E55492" w:rsidRPr="00E55492">
        <w:rPr>
          <w:rFonts w:ascii="Times New Roman" w:hAnsi="Times New Roman"/>
          <w:lang w:val="en-GB"/>
        </w:rPr>
        <w:t>/j.1365-2486.2010.02389.x</w:t>
      </w:r>
      <w:r w:rsidR="00E55492">
        <w:rPr>
          <w:rFonts w:ascii="Times New Roman" w:hAnsi="Times New Roman"/>
          <w:lang w:val="en-GB"/>
        </w:rPr>
        <w:t>)</w:t>
      </w:r>
    </w:p>
    <w:p w14:paraId="39283877" w14:textId="39011E61" w:rsidR="00B22638" w:rsidRPr="00F90ECB" w:rsidRDefault="00B22638" w:rsidP="00CA268A">
      <w:pPr>
        <w:pStyle w:val="ListParagraph"/>
        <w:numPr>
          <w:ilvl w:val="0"/>
          <w:numId w:val="11"/>
        </w:numPr>
        <w:spacing w:line="480" w:lineRule="auto"/>
        <w:rPr>
          <w:rFonts w:ascii="Times New Roman" w:hAnsi="Times New Roman"/>
          <w:lang w:val="en-GB"/>
        </w:rPr>
      </w:pPr>
      <w:bookmarkStart w:id="548" w:name="_Ref392249870"/>
      <w:r w:rsidRPr="00F90ECB">
        <w:rPr>
          <w:rFonts w:ascii="Times New Roman" w:hAnsi="Times New Roman"/>
          <w:lang w:val="en-GB"/>
        </w:rPr>
        <w:t>Millar CI, Westfall RD.</w:t>
      </w:r>
      <w:r w:rsidR="001B014E">
        <w:rPr>
          <w:rFonts w:ascii="Times New Roman" w:hAnsi="Times New Roman"/>
          <w:lang w:val="en-GB"/>
        </w:rPr>
        <w:t xml:space="preserve"> 2010</w:t>
      </w:r>
      <w:r w:rsidRPr="00F90ECB">
        <w:rPr>
          <w:rFonts w:ascii="Times New Roman" w:hAnsi="Times New Roman"/>
          <w:lang w:val="en-GB"/>
        </w:rPr>
        <w:t xml:space="preserve"> Distribution and climatic relationships of the American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Sierra Nevada and Western Great Basin, U.S.A.; </w:t>
      </w:r>
      <w:proofErr w:type="spellStart"/>
      <w:r w:rsidRPr="00F90ECB">
        <w:rPr>
          <w:rFonts w:ascii="Times New Roman" w:hAnsi="Times New Roman"/>
          <w:lang w:val="en-GB"/>
        </w:rPr>
        <w:t>periglacial</w:t>
      </w:r>
      <w:proofErr w:type="spellEnd"/>
      <w:r w:rsidRPr="00F90ECB">
        <w:rPr>
          <w:rFonts w:ascii="Times New Roman" w:hAnsi="Times New Roman"/>
          <w:lang w:val="en-GB"/>
        </w:rPr>
        <w:t xml:space="preserve"> landforms as </w:t>
      </w:r>
      <w:proofErr w:type="spellStart"/>
      <w:r w:rsidRPr="00F90ECB">
        <w:rPr>
          <w:rFonts w:ascii="Times New Roman" w:hAnsi="Times New Roman"/>
          <w:lang w:val="en-GB"/>
        </w:rPr>
        <w:t>refugia</w:t>
      </w:r>
      <w:proofErr w:type="spellEnd"/>
      <w:r w:rsidRPr="00F90ECB">
        <w:rPr>
          <w:rFonts w:ascii="Times New Roman" w:hAnsi="Times New Roman"/>
          <w:lang w:val="en-GB"/>
        </w:rPr>
        <w:t xml:space="preserve"> in warming climates. </w:t>
      </w:r>
      <w:proofErr w:type="spellStart"/>
      <w:r w:rsidRPr="00F90ECB">
        <w:rPr>
          <w:rFonts w:ascii="Times New Roman" w:hAnsi="Times New Roman"/>
          <w:i/>
          <w:iCs/>
          <w:lang w:val="en-GB"/>
        </w:rPr>
        <w:t>Arct</w:t>
      </w:r>
      <w:proofErr w:type="spellEnd"/>
      <w:r w:rsidRPr="00F90ECB">
        <w:rPr>
          <w:rFonts w:ascii="Times New Roman" w:hAnsi="Times New Roman"/>
          <w:i/>
          <w:iCs/>
          <w:lang w:val="en-GB"/>
        </w:rPr>
        <w:t xml:space="preserve">. </w:t>
      </w:r>
      <w:proofErr w:type="spellStart"/>
      <w:r w:rsidRPr="00F90ECB">
        <w:rPr>
          <w:rFonts w:ascii="Times New Roman" w:hAnsi="Times New Roman"/>
          <w:i/>
          <w:iCs/>
          <w:lang w:val="en-GB"/>
        </w:rPr>
        <w:t>Antarct</w:t>
      </w:r>
      <w:proofErr w:type="spellEnd"/>
      <w:r w:rsidRPr="00F90ECB">
        <w:rPr>
          <w:rFonts w:ascii="Times New Roman" w:hAnsi="Times New Roman"/>
          <w:i/>
          <w:iCs/>
          <w:lang w:val="en-GB"/>
        </w:rPr>
        <w: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1B014E">
        <w:rPr>
          <w:rFonts w:ascii="Times New Roman" w:hAnsi="Times New Roman"/>
          <w:lang w:val="en-GB"/>
        </w:rPr>
        <w:t>,</w:t>
      </w:r>
      <w:r w:rsidR="001B014E">
        <w:rPr>
          <w:rFonts w:ascii="Times New Roman" w:hAnsi="Times New Roman"/>
          <w:lang w:val="en-GB"/>
        </w:rPr>
        <w:t xml:space="preserve"> 76–88</w:t>
      </w:r>
      <w:r w:rsidRPr="00F90ECB">
        <w:rPr>
          <w:rFonts w:ascii="Times New Roman" w:hAnsi="Times New Roman"/>
          <w:lang w:val="en-GB"/>
        </w:rPr>
        <w:t>.</w:t>
      </w:r>
      <w:bookmarkEnd w:id="548"/>
      <w:r w:rsidR="00CA268A">
        <w:rPr>
          <w:rFonts w:ascii="Times New Roman" w:hAnsi="Times New Roman"/>
          <w:lang w:val="en-GB"/>
        </w:rPr>
        <w:t xml:space="preserve"> (</w:t>
      </w:r>
      <w:proofErr w:type="spellStart"/>
      <w:proofErr w:type="gramStart"/>
      <w:r w:rsidR="00CA268A">
        <w:rPr>
          <w:rFonts w:ascii="Times New Roman" w:hAnsi="Times New Roman"/>
          <w:lang w:val="en-GB"/>
        </w:rPr>
        <w:t>doi</w:t>
      </w:r>
      <w:proofErr w:type="spellEnd"/>
      <w:r w:rsidR="00CA268A">
        <w:t>:</w:t>
      </w:r>
      <w:r w:rsidR="00CA268A" w:rsidRPr="00CA268A">
        <w:rPr>
          <w:rFonts w:ascii="Times New Roman" w:hAnsi="Times New Roman"/>
          <w:lang w:val="en-GB"/>
        </w:rPr>
        <w:t>http</w:t>
      </w:r>
      <w:proofErr w:type="gramEnd"/>
      <w:r w:rsidR="00CA268A" w:rsidRPr="00CA268A">
        <w:rPr>
          <w:rFonts w:ascii="Times New Roman" w:hAnsi="Times New Roman"/>
          <w:lang w:val="en-GB"/>
        </w:rPr>
        <w:t>://dx.doi.org/10.1657/1938-4246-42.1.76</w:t>
      </w:r>
      <w:r w:rsidR="00CA268A">
        <w:rPr>
          <w:rFonts w:ascii="Times New Roman" w:hAnsi="Times New Roman"/>
          <w:lang w:val="en-GB"/>
        </w:rPr>
        <w:t>)</w:t>
      </w:r>
    </w:p>
    <w:p w14:paraId="0759A4EE" w14:textId="2C564751" w:rsidR="00B22638" w:rsidRDefault="00B22638" w:rsidP="004810DE">
      <w:pPr>
        <w:pStyle w:val="ListParagraph"/>
        <w:numPr>
          <w:ilvl w:val="0"/>
          <w:numId w:val="11"/>
        </w:numPr>
        <w:spacing w:line="480" w:lineRule="auto"/>
        <w:rPr>
          <w:rFonts w:ascii="Times New Roman" w:hAnsi="Times New Roman"/>
          <w:lang w:val="en-GB"/>
        </w:rPr>
      </w:pPr>
      <w:bookmarkStart w:id="549" w:name="_Ref392249875"/>
      <w:r>
        <w:rPr>
          <w:rFonts w:ascii="Times New Roman" w:hAnsi="Times New Roman"/>
          <w:lang w:val="en-GB"/>
        </w:rPr>
        <w:t>Collins BM, Everett RG, Stephens SL.</w:t>
      </w:r>
      <w:r w:rsidR="004810DE">
        <w:rPr>
          <w:rFonts w:ascii="Times New Roman" w:hAnsi="Times New Roman"/>
          <w:lang w:val="en-GB"/>
        </w:rPr>
        <w:t xml:space="preserve"> 2011</w:t>
      </w:r>
      <w:r>
        <w:rPr>
          <w:rFonts w:ascii="Times New Roman" w:hAnsi="Times New Roman"/>
          <w:lang w:val="en-GB"/>
        </w:rPr>
        <w:t xml:space="preserve">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2</w:t>
      </w:r>
      <w:r w:rsidRPr="00126406">
        <w:rPr>
          <w:rFonts w:ascii="Times New Roman" w:hAnsi="Times New Roman"/>
          <w:lang w:val="en-GB"/>
        </w:rPr>
        <w:t>,</w:t>
      </w:r>
      <w:r>
        <w:rPr>
          <w:rFonts w:ascii="Times New Roman" w:hAnsi="Times New Roman"/>
          <w:b/>
          <w:lang w:val="en-GB"/>
        </w:rPr>
        <w:t xml:space="preserve"> </w:t>
      </w:r>
      <w:r w:rsidR="000332C7">
        <w:rPr>
          <w:rFonts w:ascii="Times New Roman" w:hAnsi="Times New Roman"/>
          <w:lang w:val="en-GB"/>
        </w:rPr>
        <w:t>51</w:t>
      </w:r>
      <w:bookmarkEnd w:id="549"/>
      <w:r w:rsidR="004810DE">
        <w:rPr>
          <w:rFonts w:ascii="Times New Roman" w:hAnsi="Times New Roman"/>
          <w:lang w:val="en-GB"/>
        </w:rPr>
        <w:t>. (</w:t>
      </w:r>
      <w:proofErr w:type="spellStart"/>
      <w:proofErr w:type="gramStart"/>
      <w:r w:rsidR="004810DE">
        <w:rPr>
          <w:rFonts w:ascii="Times New Roman" w:hAnsi="Times New Roman"/>
          <w:lang w:val="en-GB"/>
        </w:rPr>
        <w:t>doi:</w:t>
      </w:r>
      <w:r w:rsidR="004810DE" w:rsidRPr="004810DE">
        <w:rPr>
          <w:rFonts w:ascii="Times New Roman" w:hAnsi="Times New Roman"/>
          <w:lang w:val="en-GB"/>
        </w:rPr>
        <w:t>http</w:t>
      </w:r>
      <w:proofErr w:type="spellEnd"/>
      <w:proofErr w:type="gramEnd"/>
      <w:r w:rsidR="004810DE" w:rsidRPr="004810DE">
        <w:rPr>
          <w:rFonts w:ascii="Times New Roman" w:hAnsi="Times New Roman"/>
          <w:lang w:val="en-GB"/>
        </w:rPr>
        <w:t>://dx.doi.org/10.1890/ES11-00026.1</w:t>
      </w:r>
      <w:r w:rsidR="004810DE">
        <w:rPr>
          <w:rFonts w:ascii="Times New Roman" w:hAnsi="Times New Roman"/>
          <w:lang w:val="en-GB"/>
        </w:rPr>
        <w:t>)</w:t>
      </w:r>
    </w:p>
    <w:p w14:paraId="32D65A85" w14:textId="6FABFC63" w:rsidR="007E5AED" w:rsidRPr="008B0069" w:rsidRDefault="00B22638" w:rsidP="00C83707">
      <w:pPr>
        <w:pStyle w:val="ListParagraph"/>
        <w:numPr>
          <w:ilvl w:val="0"/>
          <w:numId w:val="11"/>
        </w:numPr>
        <w:spacing w:line="480" w:lineRule="auto"/>
        <w:rPr>
          <w:rFonts w:ascii="Times New Roman" w:hAnsi="Times New Roman"/>
          <w:lang w:val="en-GB"/>
        </w:rPr>
      </w:pPr>
      <w:bookmarkStart w:id="550" w:name="_Ref392249879"/>
      <w:proofErr w:type="spellStart"/>
      <w:r w:rsidRPr="00F90ECB">
        <w:rPr>
          <w:rFonts w:ascii="Times New Roman" w:hAnsi="Times New Roman"/>
          <w:lang w:val="en-GB"/>
        </w:rPr>
        <w:t>Nogués</w:t>
      </w:r>
      <w:proofErr w:type="spellEnd"/>
      <w:r w:rsidRPr="00F90ECB">
        <w:rPr>
          <w:rFonts w:ascii="Times New Roman" w:hAnsi="Times New Roman"/>
          <w:lang w:val="en-GB"/>
        </w:rPr>
        <w:t>-Bravo</w:t>
      </w:r>
      <w:r w:rsidR="00126406">
        <w:rPr>
          <w:rFonts w:ascii="Times New Roman" w:hAnsi="Times New Roman"/>
          <w:lang w:val="en-GB"/>
        </w:rPr>
        <w:t xml:space="preserve"> </w:t>
      </w:r>
      <w:r w:rsidRPr="00F90ECB">
        <w:rPr>
          <w:rFonts w:ascii="Times New Roman" w:hAnsi="Times New Roman"/>
          <w:lang w:val="en-GB"/>
        </w:rPr>
        <w:t>D</w:t>
      </w:r>
      <w:r w:rsidR="001C1E27">
        <w:rPr>
          <w:rFonts w:ascii="Times New Roman" w:hAnsi="Times New Roman"/>
          <w:lang w:val="en-GB"/>
        </w:rPr>
        <w:t xml:space="preserve">, </w:t>
      </w:r>
      <w:proofErr w:type="spellStart"/>
      <w:r w:rsidR="001C1E27">
        <w:rPr>
          <w:rFonts w:ascii="Times New Roman" w:hAnsi="Times New Roman"/>
          <w:lang w:val="en-GB"/>
        </w:rPr>
        <w:t>Araújo</w:t>
      </w:r>
      <w:proofErr w:type="spellEnd"/>
      <w:r w:rsidRPr="00F90ECB">
        <w:rPr>
          <w:rFonts w:ascii="Times New Roman" w:hAnsi="Times New Roman"/>
          <w:lang w:val="en-GB"/>
        </w:rPr>
        <w:t xml:space="preserve"> MB, </w:t>
      </w:r>
      <w:proofErr w:type="spellStart"/>
      <w:r w:rsidRPr="00F90ECB">
        <w:rPr>
          <w:rFonts w:ascii="Times New Roman" w:hAnsi="Times New Roman"/>
          <w:lang w:val="en-GB"/>
        </w:rPr>
        <w:t>Romdal</w:t>
      </w:r>
      <w:proofErr w:type="spellEnd"/>
      <w:r w:rsidRPr="00F90ECB">
        <w:rPr>
          <w:rFonts w:ascii="Times New Roman" w:hAnsi="Times New Roman"/>
          <w:lang w:val="en-GB"/>
        </w:rPr>
        <w:t xml:space="preserve"> T, </w:t>
      </w:r>
      <w:proofErr w:type="spellStart"/>
      <w:r w:rsidRPr="00F90ECB">
        <w:rPr>
          <w:rFonts w:ascii="Times New Roman" w:hAnsi="Times New Roman"/>
          <w:lang w:val="en-GB"/>
        </w:rPr>
        <w:t>Rahbek</w:t>
      </w:r>
      <w:proofErr w:type="spellEnd"/>
      <w:r w:rsidRPr="00F90ECB">
        <w:rPr>
          <w:rFonts w:ascii="Times New Roman" w:hAnsi="Times New Roman"/>
          <w:lang w:val="en-GB"/>
        </w:rPr>
        <w:t xml:space="preserve"> C.</w:t>
      </w:r>
      <w:r w:rsidR="001C1E27">
        <w:rPr>
          <w:rFonts w:ascii="Times New Roman" w:hAnsi="Times New Roman"/>
          <w:lang w:val="en-GB"/>
        </w:rPr>
        <w:t xml:space="preserve"> 2008</w:t>
      </w:r>
      <w:r w:rsidRPr="00F90ECB">
        <w:rPr>
          <w:rFonts w:ascii="Times New Roman" w:hAnsi="Times New Roman"/>
          <w:lang w:val="en-GB"/>
        </w:rPr>
        <w:t xml:space="preserve">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C83707">
        <w:rPr>
          <w:rFonts w:ascii="Times New Roman" w:hAnsi="Times New Roman"/>
          <w:lang w:val="en-GB"/>
        </w:rPr>
        <w:t>,</w:t>
      </w:r>
      <w:r w:rsidRPr="00F90ECB">
        <w:rPr>
          <w:rFonts w:ascii="Times New Roman" w:hAnsi="Times New Roman"/>
          <w:lang w:val="en-GB"/>
        </w:rPr>
        <w:t xml:space="preserve"> 216–219.</w:t>
      </w:r>
      <w:bookmarkEnd w:id="550"/>
      <w:r w:rsidR="00C83707">
        <w:rPr>
          <w:rFonts w:ascii="Times New Roman" w:hAnsi="Times New Roman"/>
          <w:lang w:val="en-GB"/>
        </w:rPr>
        <w:t xml:space="preserve"> (</w:t>
      </w:r>
      <w:proofErr w:type="gramStart"/>
      <w:r w:rsidR="00C83707">
        <w:rPr>
          <w:rFonts w:ascii="Times New Roman" w:hAnsi="Times New Roman"/>
          <w:lang w:val="en-GB"/>
        </w:rPr>
        <w:t>doi:</w:t>
      </w:r>
      <w:r w:rsidR="00C83707" w:rsidRPr="00C83707">
        <w:rPr>
          <w:rFonts w:ascii="Times New Roman" w:hAnsi="Times New Roman"/>
          <w:lang w:val="en-GB"/>
        </w:rPr>
        <w:t>10.1038</w:t>
      </w:r>
      <w:proofErr w:type="gramEnd"/>
      <w:r w:rsidR="00C83707" w:rsidRPr="00C83707">
        <w:rPr>
          <w:rFonts w:ascii="Times New Roman" w:hAnsi="Times New Roman"/>
          <w:lang w:val="en-GB"/>
        </w:rPr>
        <w:t>/nature06812</w:t>
      </w:r>
      <w:r w:rsidR="00C83707">
        <w:rPr>
          <w:rFonts w:ascii="Times New Roman" w:hAnsi="Times New Roman"/>
          <w:lang w:val="en-GB"/>
        </w:rPr>
        <w:t>)</w:t>
      </w:r>
    </w:p>
    <w:p w14:paraId="645B7D73" w14:textId="616E0009" w:rsidR="007E5AED" w:rsidRPr="00F90ECB" w:rsidRDefault="007E5AED" w:rsidP="00753A91">
      <w:pPr>
        <w:pStyle w:val="ListParagraph"/>
        <w:numPr>
          <w:ilvl w:val="0"/>
          <w:numId w:val="11"/>
        </w:numPr>
        <w:spacing w:line="480" w:lineRule="auto"/>
        <w:rPr>
          <w:rFonts w:ascii="Times New Roman" w:hAnsi="Times New Roman"/>
          <w:lang w:val="en-GB"/>
        </w:rPr>
      </w:pPr>
      <w:bookmarkStart w:id="551" w:name="_Ref392249883"/>
      <w:proofErr w:type="spellStart"/>
      <w:r w:rsidRPr="00F90ECB">
        <w:rPr>
          <w:rFonts w:ascii="Times New Roman" w:hAnsi="Times New Roman"/>
          <w:lang w:val="en-GB"/>
        </w:rPr>
        <w:t>Forister</w:t>
      </w:r>
      <w:proofErr w:type="spellEnd"/>
      <w:r w:rsidRPr="00F90ECB">
        <w:rPr>
          <w:rFonts w:ascii="Times New Roman" w:hAnsi="Times New Roman"/>
          <w:lang w:val="en-GB"/>
        </w:rPr>
        <w:t xml:space="preserve"> ML</w:t>
      </w:r>
      <w:r w:rsidR="00753A91">
        <w:rPr>
          <w:rFonts w:ascii="Times New Roman" w:hAnsi="Times New Roman"/>
          <w:lang w:val="en-GB"/>
        </w:rPr>
        <w:t>,</w:t>
      </w:r>
      <w:r w:rsidRPr="00F90ECB">
        <w:rPr>
          <w:rFonts w:ascii="Times New Roman" w:hAnsi="Times New Roman"/>
          <w:lang w:val="en-GB"/>
        </w:rPr>
        <w:t xml:space="preserve"> </w:t>
      </w:r>
      <w:r w:rsidR="00753A91">
        <w:rPr>
          <w:rFonts w:ascii="Times New Roman" w:hAnsi="Times New Roman"/>
          <w:lang w:val="en-GB"/>
        </w:rPr>
        <w:t xml:space="preserve">McCall AC, Sanders NJ, Fordyce JA, Thorne JH, O’Brien J, </w:t>
      </w:r>
      <w:proofErr w:type="spellStart"/>
      <w:r w:rsidR="00753A91">
        <w:rPr>
          <w:rFonts w:ascii="Times New Roman" w:hAnsi="Times New Roman"/>
          <w:lang w:val="en-GB"/>
        </w:rPr>
        <w:t>Waetjen</w:t>
      </w:r>
      <w:proofErr w:type="spellEnd"/>
      <w:r w:rsidR="00753A91">
        <w:rPr>
          <w:rFonts w:ascii="Times New Roman" w:hAnsi="Times New Roman"/>
          <w:lang w:val="en-GB"/>
        </w:rPr>
        <w:t xml:space="preserve"> DP, Shapiro AM. 2010</w:t>
      </w:r>
      <w:r w:rsidRPr="00F90ECB">
        <w:rPr>
          <w:rFonts w:ascii="Times New Roman" w:hAnsi="Times New Roman"/>
          <w:lang w:val="en-GB"/>
        </w:rPr>
        <w:t xml:space="preserve">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753A91">
        <w:rPr>
          <w:rFonts w:ascii="Times New Roman" w:hAnsi="Times New Roman"/>
          <w:lang w:val="en-GB"/>
        </w:rPr>
        <w:t>,</w:t>
      </w:r>
      <w:r w:rsidR="00753A91">
        <w:rPr>
          <w:rFonts w:ascii="Times New Roman" w:hAnsi="Times New Roman"/>
          <w:lang w:val="en-GB"/>
        </w:rPr>
        <w:t xml:space="preserve"> 2088–2092</w:t>
      </w:r>
      <w:r w:rsidRPr="00F90ECB">
        <w:rPr>
          <w:rFonts w:ascii="Times New Roman" w:hAnsi="Times New Roman"/>
          <w:lang w:val="en-GB"/>
        </w:rPr>
        <w:t>.</w:t>
      </w:r>
      <w:bookmarkEnd w:id="551"/>
      <w:r w:rsidR="00753A91">
        <w:rPr>
          <w:rFonts w:ascii="Times New Roman" w:hAnsi="Times New Roman"/>
          <w:lang w:val="en-GB"/>
        </w:rPr>
        <w:t xml:space="preserve"> (</w:t>
      </w:r>
      <w:proofErr w:type="gramStart"/>
      <w:r w:rsidR="00753A91">
        <w:rPr>
          <w:rFonts w:ascii="Times New Roman" w:hAnsi="Times New Roman"/>
          <w:lang w:val="en-GB"/>
        </w:rPr>
        <w:t>doi:</w:t>
      </w:r>
      <w:r w:rsidR="00753A91" w:rsidRPr="00753A91">
        <w:rPr>
          <w:rFonts w:ascii="Times New Roman" w:hAnsi="Times New Roman"/>
          <w:lang w:val="en-GB"/>
        </w:rPr>
        <w:t>10.1073</w:t>
      </w:r>
      <w:proofErr w:type="gramEnd"/>
      <w:r w:rsidR="00753A91" w:rsidRPr="00753A91">
        <w:rPr>
          <w:rFonts w:ascii="Times New Roman" w:hAnsi="Times New Roman"/>
          <w:lang w:val="en-GB"/>
        </w:rPr>
        <w:t>/pnas.0909686107</w:t>
      </w:r>
      <w:r w:rsidR="00753A91">
        <w:rPr>
          <w:rFonts w:ascii="Times New Roman" w:hAnsi="Times New Roman"/>
          <w:lang w:val="en-GB"/>
        </w:rPr>
        <w:t>)</w:t>
      </w:r>
    </w:p>
    <w:p w14:paraId="4A5B7CF3" w14:textId="2D09FE54" w:rsidR="007E5AED" w:rsidRPr="00F90ECB" w:rsidRDefault="007E5AED" w:rsidP="00153FF3">
      <w:pPr>
        <w:pStyle w:val="ListParagraph"/>
        <w:numPr>
          <w:ilvl w:val="0"/>
          <w:numId w:val="11"/>
        </w:numPr>
        <w:spacing w:line="480" w:lineRule="auto"/>
        <w:rPr>
          <w:rFonts w:ascii="Times New Roman" w:hAnsi="Times New Roman"/>
          <w:lang w:val="en-GB"/>
        </w:rPr>
      </w:pPr>
      <w:bookmarkStart w:id="552" w:name="_Ref392249977"/>
      <w:r w:rsidRPr="00F90ECB">
        <w:rPr>
          <w:rFonts w:ascii="Times New Roman" w:hAnsi="Times New Roman"/>
          <w:lang w:val="en-GB"/>
        </w:rPr>
        <w:t xml:space="preserve">Harrison S, </w:t>
      </w:r>
      <w:proofErr w:type="spellStart"/>
      <w:r w:rsidRPr="00F90ECB">
        <w:rPr>
          <w:rFonts w:ascii="Times New Roman" w:hAnsi="Times New Roman"/>
          <w:lang w:val="en-GB"/>
        </w:rPr>
        <w:t>Damschen</w:t>
      </w:r>
      <w:proofErr w:type="spellEnd"/>
      <w:r w:rsidRPr="00F90ECB">
        <w:rPr>
          <w:rFonts w:ascii="Times New Roman" w:hAnsi="Times New Roman"/>
          <w:lang w:val="en-GB"/>
        </w:rPr>
        <w:t xml:space="preserve"> EI, Grace JB.</w:t>
      </w:r>
      <w:r w:rsidR="00153FF3">
        <w:rPr>
          <w:rFonts w:ascii="Times New Roman" w:hAnsi="Times New Roman"/>
          <w:lang w:val="en-GB"/>
        </w:rPr>
        <w:t xml:space="preserve"> 2010</w:t>
      </w:r>
      <w:r w:rsidRPr="00F90ECB">
        <w:rPr>
          <w:rFonts w:ascii="Times New Roman" w:hAnsi="Times New Roman"/>
          <w:lang w:val="en-GB"/>
        </w:rPr>
        <w:t xml:space="preserve">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w:t>
      </w:r>
      <w:bookmarkEnd w:id="552"/>
      <w:r w:rsidR="00153FF3">
        <w:rPr>
          <w:rFonts w:ascii="Times New Roman" w:hAnsi="Times New Roman"/>
          <w:lang w:val="en-GB"/>
        </w:rPr>
        <w:t>. (</w:t>
      </w:r>
      <w:proofErr w:type="spellStart"/>
      <w:proofErr w:type="gramStart"/>
      <w:r w:rsidR="00153FF3">
        <w:rPr>
          <w:rFonts w:ascii="Times New Roman" w:hAnsi="Times New Roman"/>
          <w:lang w:val="en-GB"/>
        </w:rPr>
        <w:t>doi</w:t>
      </w:r>
      <w:proofErr w:type="spellEnd"/>
      <w:proofErr w:type="gramEnd"/>
      <w:r w:rsidR="00153FF3">
        <w:rPr>
          <w:rFonts w:ascii="Times New Roman" w:hAnsi="Times New Roman"/>
          <w:lang w:val="en-GB"/>
        </w:rPr>
        <w:t>:</w:t>
      </w:r>
      <w:r w:rsidR="00153FF3" w:rsidRPr="00153FF3">
        <w:t xml:space="preserve"> </w:t>
      </w:r>
      <w:r w:rsidR="00153FF3" w:rsidRPr="00153FF3">
        <w:rPr>
          <w:rFonts w:ascii="Times New Roman" w:hAnsi="Times New Roman"/>
          <w:lang w:val="en-GB"/>
        </w:rPr>
        <w:t>10.1073/pnas.1006823107</w:t>
      </w:r>
      <w:r w:rsidR="00153FF3">
        <w:rPr>
          <w:rFonts w:ascii="Times New Roman" w:hAnsi="Times New Roman"/>
          <w:lang w:val="en-GB"/>
        </w:rPr>
        <w:t>)</w:t>
      </w:r>
    </w:p>
    <w:p w14:paraId="24E78188" w14:textId="531E2AD1" w:rsidR="00A75CE8" w:rsidRDefault="00B22638" w:rsidP="00EE4C58">
      <w:pPr>
        <w:pStyle w:val="ListParagraph"/>
        <w:numPr>
          <w:ilvl w:val="0"/>
          <w:numId w:val="11"/>
        </w:numPr>
        <w:spacing w:line="480" w:lineRule="auto"/>
        <w:rPr>
          <w:rFonts w:ascii="Times New Roman" w:hAnsi="Times New Roman"/>
          <w:lang w:val="en-GB"/>
        </w:rPr>
      </w:pPr>
      <w:bookmarkStart w:id="553" w:name="_Ref392249999"/>
      <w:proofErr w:type="spellStart"/>
      <w:r>
        <w:rPr>
          <w:rFonts w:ascii="Times New Roman" w:hAnsi="Times New Roman"/>
          <w:lang w:val="en-GB"/>
        </w:rPr>
        <w:t>Kullman</w:t>
      </w:r>
      <w:proofErr w:type="spellEnd"/>
      <w:r>
        <w:rPr>
          <w:rFonts w:ascii="Times New Roman" w:hAnsi="Times New Roman"/>
          <w:lang w:val="en-GB"/>
        </w:rPr>
        <w:t xml:space="preserve"> L.</w:t>
      </w:r>
      <w:r w:rsidR="00EE4C58">
        <w:rPr>
          <w:rFonts w:ascii="Times New Roman" w:hAnsi="Times New Roman"/>
          <w:lang w:val="en-GB"/>
        </w:rPr>
        <w:t xml:space="preserve"> 2010</w:t>
      </w:r>
      <w:r>
        <w:rPr>
          <w:rFonts w:ascii="Times New Roman" w:hAnsi="Times New Roman"/>
          <w:lang w:val="en-GB"/>
        </w:rPr>
        <w:t xml:space="preserve"> A richer, greener, and smaller alpine world: review and projection of warming-induced plant cover change in the Swedish </w:t>
      </w:r>
      <w:proofErr w:type="spellStart"/>
      <w:r>
        <w:rPr>
          <w:rFonts w:ascii="Times New Roman" w:hAnsi="Times New Roman"/>
          <w:lang w:val="en-GB"/>
        </w:rPr>
        <w:t>Scandes</w:t>
      </w:r>
      <w:proofErr w:type="spellEnd"/>
      <w:r>
        <w:rPr>
          <w:rFonts w:ascii="Times New Roman" w:hAnsi="Times New Roman"/>
          <w:lang w:val="en-GB"/>
        </w:rPr>
        <w:t xml:space="preserve">. </w:t>
      </w:r>
      <w:proofErr w:type="spellStart"/>
      <w:r w:rsidRPr="00C44661">
        <w:rPr>
          <w:rFonts w:ascii="Times New Roman" w:hAnsi="Times New Roman"/>
          <w:i/>
          <w:lang w:val="en-GB"/>
        </w:rPr>
        <w:t>Ambio</w:t>
      </w:r>
      <w:proofErr w:type="spellEnd"/>
      <w:r w:rsidR="00A75CE8">
        <w:rPr>
          <w:rFonts w:ascii="Times New Roman" w:hAnsi="Times New Roman"/>
          <w:lang w:val="en-GB"/>
        </w:rPr>
        <w:t xml:space="preserve"> </w:t>
      </w:r>
      <w:r w:rsidR="00A75CE8">
        <w:rPr>
          <w:rFonts w:ascii="Times New Roman" w:hAnsi="Times New Roman"/>
          <w:b/>
          <w:lang w:val="en-GB"/>
        </w:rPr>
        <w:t>39</w:t>
      </w:r>
      <w:r w:rsidR="00A75CE8" w:rsidRPr="00370C86">
        <w:rPr>
          <w:rFonts w:ascii="Times New Roman" w:hAnsi="Times New Roman"/>
          <w:lang w:val="en-GB"/>
        </w:rPr>
        <w:t>,</w:t>
      </w:r>
      <w:r w:rsidR="00A75CE8">
        <w:rPr>
          <w:rFonts w:ascii="Times New Roman" w:hAnsi="Times New Roman"/>
          <w:lang w:val="en-GB"/>
        </w:rPr>
        <w:t xml:space="preserve"> 159-169</w:t>
      </w:r>
      <w:bookmarkEnd w:id="553"/>
      <w:r w:rsidR="00EE4C58">
        <w:rPr>
          <w:rFonts w:ascii="Times New Roman" w:hAnsi="Times New Roman"/>
          <w:lang w:val="en-GB"/>
        </w:rPr>
        <w:t>. (</w:t>
      </w:r>
      <w:proofErr w:type="gramStart"/>
      <w:r w:rsidR="00EE4C58">
        <w:rPr>
          <w:rFonts w:ascii="Times New Roman" w:hAnsi="Times New Roman"/>
          <w:lang w:val="en-GB"/>
        </w:rPr>
        <w:t>doi:</w:t>
      </w:r>
      <w:r w:rsidR="00EE4C58" w:rsidRPr="00EE4C58">
        <w:rPr>
          <w:rFonts w:ascii="Times New Roman" w:hAnsi="Times New Roman"/>
          <w:lang w:val="en-GB"/>
        </w:rPr>
        <w:t>10.1007</w:t>
      </w:r>
      <w:proofErr w:type="gramEnd"/>
      <w:r w:rsidR="00EE4C58" w:rsidRPr="00EE4C58">
        <w:rPr>
          <w:rFonts w:ascii="Times New Roman" w:hAnsi="Times New Roman"/>
          <w:lang w:val="en-GB"/>
        </w:rPr>
        <w:t>/s13280-010-0021-8</w:t>
      </w:r>
      <w:r w:rsidR="00EE4C58">
        <w:rPr>
          <w:rFonts w:ascii="Times New Roman" w:hAnsi="Times New Roman"/>
          <w:lang w:val="en-GB"/>
        </w:rPr>
        <w:t>)</w:t>
      </w:r>
    </w:p>
    <w:p w14:paraId="43D3D864" w14:textId="14601909" w:rsidR="00A75CE8" w:rsidRDefault="00A75CE8" w:rsidP="00472C0E">
      <w:pPr>
        <w:pStyle w:val="ListParagraph"/>
        <w:numPr>
          <w:ilvl w:val="0"/>
          <w:numId w:val="11"/>
        </w:numPr>
        <w:spacing w:line="480" w:lineRule="auto"/>
        <w:rPr>
          <w:rFonts w:ascii="Times New Roman" w:hAnsi="Times New Roman"/>
          <w:lang w:val="en-GB"/>
        </w:rPr>
      </w:pPr>
      <w:bookmarkStart w:id="554" w:name="_Ref392250004"/>
      <w:proofErr w:type="spellStart"/>
      <w:r>
        <w:rPr>
          <w:rFonts w:ascii="Times New Roman" w:hAnsi="Times New Roman"/>
          <w:lang w:val="en-GB"/>
        </w:rPr>
        <w:lastRenderedPageBreak/>
        <w:t>Dirnböck</w:t>
      </w:r>
      <w:proofErr w:type="spellEnd"/>
      <w:r>
        <w:rPr>
          <w:rFonts w:ascii="Times New Roman" w:hAnsi="Times New Roman"/>
          <w:lang w:val="en-GB"/>
        </w:rPr>
        <w:t xml:space="preserve"> T, </w:t>
      </w:r>
      <w:proofErr w:type="spellStart"/>
      <w:r>
        <w:rPr>
          <w:rFonts w:ascii="Times New Roman" w:hAnsi="Times New Roman"/>
          <w:lang w:val="en-GB"/>
        </w:rPr>
        <w:t>Essl</w:t>
      </w:r>
      <w:proofErr w:type="spellEnd"/>
      <w:r>
        <w:rPr>
          <w:rFonts w:ascii="Times New Roman" w:hAnsi="Times New Roman"/>
          <w:lang w:val="en-GB"/>
        </w:rPr>
        <w:t xml:space="preserve"> F, </w:t>
      </w:r>
      <w:proofErr w:type="spellStart"/>
      <w:r>
        <w:rPr>
          <w:rFonts w:ascii="Times New Roman" w:hAnsi="Times New Roman"/>
          <w:lang w:val="en-GB"/>
        </w:rPr>
        <w:t>Rabitsch</w:t>
      </w:r>
      <w:proofErr w:type="spellEnd"/>
      <w:r>
        <w:rPr>
          <w:rFonts w:ascii="Times New Roman" w:hAnsi="Times New Roman"/>
          <w:lang w:val="en-GB"/>
        </w:rPr>
        <w:t xml:space="preserve"> W.</w:t>
      </w:r>
      <w:r w:rsidR="00472C0E">
        <w:rPr>
          <w:rFonts w:ascii="Times New Roman" w:hAnsi="Times New Roman"/>
          <w:lang w:val="en-GB"/>
        </w:rPr>
        <w:t xml:space="preserve"> 2011</w:t>
      </w:r>
      <w:r>
        <w:rPr>
          <w:rFonts w:ascii="Times New Roman" w:hAnsi="Times New Roman"/>
          <w:lang w:val="en-GB"/>
        </w:rPr>
        <w:t xml:space="preserve"> Disproportional risk for habitat loss of high-altitude endemic species under climate change. </w:t>
      </w:r>
      <w:r>
        <w:rPr>
          <w:rFonts w:ascii="Times New Roman" w:hAnsi="Times New Roman"/>
          <w:i/>
          <w:lang w:val="en-GB"/>
        </w:rPr>
        <w:t>Glob. Change Biol.</w:t>
      </w:r>
      <w:r>
        <w:rPr>
          <w:rFonts w:ascii="Times New Roman" w:hAnsi="Times New Roman"/>
          <w:lang w:val="en-GB"/>
        </w:rPr>
        <w:t xml:space="preserve"> </w:t>
      </w:r>
      <w:r>
        <w:rPr>
          <w:rFonts w:ascii="Times New Roman" w:hAnsi="Times New Roman"/>
          <w:b/>
          <w:lang w:val="en-GB"/>
        </w:rPr>
        <w:t>17</w:t>
      </w:r>
      <w:r w:rsidRPr="00472C0E">
        <w:rPr>
          <w:rFonts w:ascii="Times New Roman" w:hAnsi="Times New Roman"/>
          <w:lang w:val="en-GB"/>
        </w:rPr>
        <w:t>,</w:t>
      </w:r>
      <w:r w:rsidR="00AB4198">
        <w:rPr>
          <w:rFonts w:ascii="Times New Roman" w:hAnsi="Times New Roman"/>
          <w:lang w:val="en-GB"/>
        </w:rPr>
        <w:t xml:space="preserve"> 990-996</w:t>
      </w:r>
      <w:bookmarkEnd w:id="554"/>
      <w:r w:rsidR="00472C0E">
        <w:rPr>
          <w:rFonts w:ascii="Times New Roman" w:hAnsi="Times New Roman"/>
          <w:lang w:val="en-GB"/>
        </w:rPr>
        <w:t>. (</w:t>
      </w:r>
      <w:proofErr w:type="gramStart"/>
      <w:r w:rsidR="00472C0E">
        <w:rPr>
          <w:rFonts w:ascii="Times New Roman" w:hAnsi="Times New Roman"/>
          <w:lang w:val="en-GB"/>
        </w:rPr>
        <w:t>doi:</w:t>
      </w:r>
      <w:r w:rsidR="00472C0E" w:rsidRPr="00472C0E">
        <w:rPr>
          <w:rFonts w:ascii="Times New Roman" w:hAnsi="Times New Roman"/>
          <w:lang w:val="en-GB"/>
        </w:rPr>
        <w:t>10.1111</w:t>
      </w:r>
      <w:proofErr w:type="gramEnd"/>
      <w:r w:rsidR="00472C0E" w:rsidRPr="00472C0E">
        <w:rPr>
          <w:rFonts w:ascii="Times New Roman" w:hAnsi="Times New Roman"/>
          <w:lang w:val="en-GB"/>
        </w:rPr>
        <w:t>/j.1365-2486.2010.02266.x</w:t>
      </w:r>
      <w:r w:rsidR="00472C0E">
        <w:rPr>
          <w:rFonts w:ascii="Times New Roman" w:hAnsi="Times New Roman"/>
          <w:lang w:val="en-GB"/>
        </w:rPr>
        <w:t>)</w:t>
      </w:r>
    </w:p>
    <w:p w14:paraId="53095D75" w14:textId="701AA8D1" w:rsidR="00496C22" w:rsidRDefault="00A75CE8" w:rsidP="00665F41">
      <w:pPr>
        <w:pStyle w:val="ListParagraph"/>
        <w:numPr>
          <w:ilvl w:val="0"/>
          <w:numId w:val="11"/>
        </w:numPr>
        <w:spacing w:line="480" w:lineRule="auto"/>
        <w:rPr>
          <w:rFonts w:ascii="Times New Roman" w:hAnsi="Times New Roman"/>
          <w:lang w:val="en-GB"/>
        </w:rPr>
      </w:pPr>
      <w:bookmarkStart w:id="555" w:name="_Ref392250008"/>
      <w:r>
        <w:rPr>
          <w:rFonts w:ascii="Times New Roman" w:hAnsi="Times New Roman"/>
          <w:lang w:val="en-GB"/>
        </w:rPr>
        <w:t>W</w:t>
      </w:r>
      <w:r w:rsidR="00496C22" w:rsidRPr="008B0069">
        <w:rPr>
          <w:rFonts w:ascii="Times New Roman" w:hAnsi="Times New Roman"/>
          <w:lang w:val="en-GB"/>
        </w:rPr>
        <w:t>illiams</w:t>
      </w:r>
      <w:r w:rsidR="00496C22">
        <w:rPr>
          <w:rFonts w:ascii="Times New Roman" w:hAnsi="Times New Roman"/>
          <w:lang w:val="en-GB"/>
        </w:rPr>
        <w:t xml:space="preserve"> JW</w:t>
      </w:r>
      <w:r w:rsidR="00CA47B4">
        <w:rPr>
          <w:rFonts w:ascii="Times New Roman" w:hAnsi="Times New Roman"/>
          <w:lang w:val="en-GB"/>
        </w:rPr>
        <w:t>, Jackson</w:t>
      </w:r>
      <w:r w:rsidR="00496C22">
        <w:rPr>
          <w:rFonts w:ascii="Times New Roman" w:hAnsi="Times New Roman"/>
          <w:lang w:val="en-GB"/>
        </w:rPr>
        <w:t xml:space="preserve"> ST, </w:t>
      </w:r>
      <w:proofErr w:type="spellStart"/>
      <w:r w:rsidR="00496C22">
        <w:rPr>
          <w:rFonts w:ascii="Times New Roman" w:hAnsi="Times New Roman"/>
          <w:lang w:val="en-GB"/>
        </w:rPr>
        <w:t>Kutzbach</w:t>
      </w:r>
      <w:proofErr w:type="spellEnd"/>
      <w:r w:rsidR="00496C22">
        <w:rPr>
          <w:rFonts w:ascii="Times New Roman" w:hAnsi="Times New Roman"/>
          <w:lang w:val="en-GB"/>
        </w:rPr>
        <w:t xml:space="preserve"> JE.</w:t>
      </w:r>
      <w:r w:rsidR="00CA47B4">
        <w:rPr>
          <w:rFonts w:ascii="Times New Roman" w:hAnsi="Times New Roman"/>
          <w:lang w:val="en-GB"/>
        </w:rPr>
        <w:t xml:space="preserve"> 2007</w:t>
      </w:r>
      <w:r w:rsidR="00496C22">
        <w:rPr>
          <w:rFonts w:ascii="Times New Roman" w:hAnsi="Times New Roman"/>
          <w:lang w:val="en-GB"/>
        </w:rPr>
        <w:t xml:space="preserve"> Projected distributions of novel and disappearing climates by 2100 AD. </w:t>
      </w:r>
      <w:r w:rsidR="00496C22" w:rsidRPr="00F90ECB">
        <w:rPr>
          <w:rFonts w:ascii="Times New Roman" w:hAnsi="Times New Roman"/>
          <w:i/>
          <w:lang w:val="en-GB"/>
        </w:rPr>
        <w:t>Proc. Natl. Acad. Sci. U. S. A.</w:t>
      </w:r>
      <w:r w:rsidR="00496C22">
        <w:rPr>
          <w:rFonts w:ascii="Times New Roman" w:hAnsi="Times New Roman"/>
          <w:i/>
          <w:lang w:val="en-GB"/>
        </w:rPr>
        <w:t xml:space="preserve"> </w:t>
      </w:r>
      <w:r w:rsidR="00496C22">
        <w:rPr>
          <w:rFonts w:ascii="Times New Roman" w:hAnsi="Times New Roman"/>
          <w:b/>
          <w:lang w:val="en-GB"/>
        </w:rPr>
        <w:t>104</w:t>
      </w:r>
      <w:r w:rsidR="00496C22" w:rsidRPr="00CA47B4">
        <w:rPr>
          <w:rFonts w:ascii="Times New Roman" w:hAnsi="Times New Roman"/>
          <w:lang w:val="en-GB"/>
        </w:rPr>
        <w:t>,</w:t>
      </w:r>
      <w:r w:rsidR="00496C22">
        <w:rPr>
          <w:rFonts w:ascii="Times New Roman" w:hAnsi="Times New Roman"/>
          <w:lang w:val="en-GB"/>
        </w:rPr>
        <w:t xml:space="preserve"> 5738-5742</w:t>
      </w:r>
      <w:bookmarkEnd w:id="555"/>
      <w:r w:rsidR="00CA47B4">
        <w:rPr>
          <w:rFonts w:ascii="Times New Roman" w:hAnsi="Times New Roman"/>
          <w:lang w:val="en-GB"/>
        </w:rPr>
        <w:t>. (</w:t>
      </w:r>
      <w:proofErr w:type="gramStart"/>
      <w:r w:rsidR="00CA47B4">
        <w:rPr>
          <w:rFonts w:ascii="Times New Roman" w:hAnsi="Times New Roman"/>
          <w:lang w:val="en-GB"/>
        </w:rPr>
        <w:t>doi:</w:t>
      </w:r>
      <w:r w:rsidR="00665F41" w:rsidRPr="00665F41">
        <w:rPr>
          <w:rFonts w:ascii="Times New Roman" w:hAnsi="Times New Roman"/>
          <w:lang w:val="en-GB"/>
        </w:rPr>
        <w:t>10.1073</w:t>
      </w:r>
      <w:proofErr w:type="gramEnd"/>
      <w:r w:rsidR="00665F41" w:rsidRPr="00665F41">
        <w:rPr>
          <w:rFonts w:ascii="Times New Roman" w:hAnsi="Times New Roman"/>
          <w:lang w:val="en-GB"/>
        </w:rPr>
        <w:t>/pnas.0606292104</w:t>
      </w:r>
      <w:r w:rsidR="00665F41">
        <w:rPr>
          <w:rFonts w:ascii="Times New Roman" w:hAnsi="Times New Roman"/>
          <w:lang w:val="en-GB"/>
        </w:rPr>
        <w:t>)</w:t>
      </w:r>
    </w:p>
    <w:p w14:paraId="1F29E6EF" w14:textId="245003B7" w:rsidR="00496C22" w:rsidRDefault="00496C22" w:rsidP="009D4231">
      <w:pPr>
        <w:pStyle w:val="ListParagraph"/>
        <w:numPr>
          <w:ilvl w:val="0"/>
          <w:numId w:val="11"/>
        </w:numPr>
        <w:spacing w:line="480" w:lineRule="auto"/>
        <w:rPr>
          <w:rFonts w:ascii="Times New Roman" w:hAnsi="Times New Roman"/>
          <w:lang w:val="en-GB"/>
        </w:rPr>
      </w:pPr>
      <w:bookmarkStart w:id="556" w:name="_Ref392250012"/>
      <w:r>
        <w:rPr>
          <w:rFonts w:ascii="Times New Roman" w:hAnsi="Times New Roman"/>
          <w:lang w:val="en-GB"/>
        </w:rPr>
        <w:t xml:space="preserve">Burrows, MT. </w:t>
      </w:r>
      <w:r>
        <w:rPr>
          <w:rFonts w:ascii="Times New Roman" w:hAnsi="Times New Roman"/>
          <w:i/>
          <w:lang w:val="en-GB"/>
        </w:rPr>
        <w:t>et al</w:t>
      </w:r>
      <w:r>
        <w:rPr>
          <w:rFonts w:ascii="Times New Roman" w:hAnsi="Times New Roman"/>
          <w:lang w:val="en-GB"/>
        </w:rPr>
        <w:t xml:space="preserve">. </w:t>
      </w:r>
      <w:r w:rsidR="001650B5">
        <w:rPr>
          <w:rFonts w:ascii="Times New Roman" w:hAnsi="Times New Roman"/>
          <w:lang w:val="en-GB"/>
        </w:rPr>
        <w:t xml:space="preserve">2014 </w:t>
      </w:r>
      <w:r>
        <w:rPr>
          <w:rFonts w:ascii="Times New Roman" w:hAnsi="Times New Roman"/>
          <w:lang w:val="en-GB"/>
        </w:rPr>
        <w:t xml:space="preserve">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sidRPr="009D4231">
        <w:rPr>
          <w:rFonts w:ascii="Times New Roman" w:hAnsi="Times New Roman"/>
          <w:lang w:val="en-GB"/>
        </w:rPr>
        <w:t>,</w:t>
      </w:r>
      <w:r>
        <w:rPr>
          <w:rFonts w:ascii="Times New Roman" w:hAnsi="Times New Roman"/>
          <w:lang w:val="en-GB"/>
        </w:rPr>
        <w:t xml:space="preserve"> 492-495</w:t>
      </w:r>
      <w:bookmarkEnd w:id="556"/>
      <w:r w:rsidR="001650B5">
        <w:rPr>
          <w:rFonts w:ascii="Times New Roman" w:hAnsi="Times New Roman"/>
          <w:lang w:val="en-GB"/>
        </w:rPr>
        <w:t>. (</w:t>
      </w:r>
      <w:proofErr w:type="gramStart"/>
      <w:r w:rsidR="001650B5">
        <w:rPr>
          <w:rFonts w:ascii="Times New Roman" w:hAnsi="Times New Roman"/>
          <w:lang w:val="en-GB"/>
        </w:rPr>
        <w:t>doi:</w:t>
      </w:r>
      <w:r w:rsidR="009D4231" w:rsidRPr="009D4231">
        <w:rPr>
          <w:rFonts w:ascii="Times New Roman" w:hAnsi="Times New Roman"/>
          <w:lang w:val="en-GB"/>
        </w:rPr>
        <w:t>10.1038</w:t>
      </w:r>
      <w:proofErr w:type="gramEnd"/>
      <w:r w:rsidR="009D4231" w:rsidRPr="009D4231">
        <w:rPr>
          <w:rFonts w:ascii="Times New Roman" w:hAnsi="Times New Roman"/>
          <w:lang w:val="en-GB"/>
        </w:rPr>
        <w:t>/nature12976</w:t>
      </w:r>
      <w:r w:rsidR="009D4231">
        <w:rPr>
          <w:rFonts w:ascii="Times New Roman" w:hAnsi="Times New Roman"/>
          <w:lang w:val="en-GB"/>
        </w:rPr>
        <w:t>)</w:t>
      </w:r>
    </w:p>
    <w:p w14:paraId="442B5D5B" w14:textId="2C159050" w:rsidR="007E5AED" w:rsidRDefault="007E5AED" w:rsidP="005D3009">
      <w:pPr>
        <w:pStyle w:val="ListParagraph"/>
        <w:numPr>
          <w:ilvl w:val="0"/>
          <w:numId w:val="11"/>
        </w:numPr>
        <w:spacing w:line="480" w:lineRule="auto"/>
        <w:rPr>
          <w:rFonts w:ascii="Times New Roman" w:hAnsi="Times New Roman"/>
          <w:lang w:val="en-GB"/>
        </w:rPr>
      </w:pPr>
      <w:bookmarkStart w:id="557" w:name="_Ref392250073"/>
      <w:proofErr w:type="spellStart"/>
      <w:r w:rsidRPr="00F90ECB">
        <w:rPr>
          <w:rFonts w:ascii="Times New Roman" w:hAnsi="Times New Roman"/>
          <w:lang w:val="en-GB"/>
        </w:rPr>
        <w:t>Schloss</w:t>
      </w:r>
      <w:proofErr w:type="spellEnd"/>
      <w:r w:rsidRPr="00F90ECB">
        <w:rPr>
          <w:rFonts w:ascii="Times New Roman" w:hAnsi="Times New Roman"/>
          <w:lang w:val="en-GB"/>
        </w:rPr>
        <w:t xml:space="preserve"> CA</w:t>
      </w:r>
      <w:r w:rsidR="005D3009">
        <w:rPr>
          <w:rFonts w:ascii="Times New Roman" w:hAnsi="Times New Roman"/>
          <w:lang w:val="en-GB"/>
        </w:rPr>
        <w:t xml:space="preserve">, </w:t>
      </w:r>
      <w:proofErr w:type="spellStart"/>
      <w:r w:rsidR="005D3009">
        <w:rPr>
          <w:rFonts w:ascii="Times New Roman" w:hAnsi="Times New Roman"/>
          <w:lang w:val="en-GB"/>
        </w:rPr>
        <w:t>Nuñez</w:t>
      </w:r>
      <w:proofErr w:type="spellEnd"/>
      <w:r w:rsidRPr="00F90ECB">
        <w:rPr>
          <w:rFonts w:ascii="Times New Roman" w:hAnsi="Times New Roman"/>
          <w:lang w:val="en-GB"/>
        </w:rPr>
        <w:t xml:space="preserve"> TA, Lawler JJ.</w:t>
      </w:r>
      <w:r w:rsidR="005D3009">
        <w:rPr>
          <w:rFonts w:ascii="Times New Roman" w:hAnsi="Times New Roman"/>
          <w:lang w:val="en-GB"/>
        </w:rPr>
        <w:t xml:space="preserve"> 2012</w:t>
      </w:r>
      <w:r w:rsidRPr="00F90ECB">
        <w:rPr>
          <w:rFonts w:ascii="Times New Roman" w:hAnsi="Times New Roman"/>
          <w:lang w:val="en-GB"/>
        </w:rPr>
        <w:t xml:space="preserve">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109</w:t>
      </w:r>
      <w:r w:rsidRPr="005D3009">
        <w:rPr>
          <w:rFonts w:ascii="Times New Roman" w:hAnsi="Times New Roman"/>
          <w:lang w:val="en-GB"/>
        </w:rPr>
        <w:t>,</w:t>
      </w:r>
      <w:r w:rsidRPr="00F90ECB">
        <w:rPr>
          <w:rFonts w:ascii="Times New Roman" w:hAnsi="Times New Roman"/>
          <w:b/>
          <w:lang w:val="en-GB"/>
        </w:rPr>
        <w:t xml:space="preserve"> </w:t>
      </w:r>
      <w:r w:rsidRPr="00F90ECB">
        <w:rPr>
          <w:rFonts w:ascii="Times New Roman" w:hAnsi="Times New Roman"/>
          <w:iCs/>
          <w:lang w:val="en-GB"/>
        </w:rPr>
        <w:t>8606</w:t>
      </w:r>
      <w:r w:rsidRPr="00F90ECB">
        <w:rPr>
          <w:rFonts w:ascii="Times New Roman" w:hAnsi="Times New Roman"/>
          <w:lang w:val="en-GB"/>
        </w:rPr>
        <w:t>–8611</w:t>
      </w:r>
      <w:bookmarkEnd w:id="557"/>
      <w:r w:rsidR="005D3009">
        <w:rPr>
          <w:rFonts w:ascii="Times New Roman" w:hAnsi="Times New Roman"/>
          <w:i/>
          <w:iCs/>
          <w:lang w:val="en-GB"/>
        </w:rPr>
        <w:t xml:space="preserve">. </w:t>
      </w:r>
      <w:r w:rsidR="005D3009">
        <w:rPr>
          <w:rFonts w:ascii="Times New Roman" w:hAnsi="Times New Roman"/>
          <w:iCs/>
          <w:lang w:val="en-GB"/>
        </w:rPr>
        <w:t>(</w:t>
      </w:r>
      <w:proofErr w:type="gramStart"/>
      <w:r w:rsidR="005D3009">
        <w:rPr>
          <w:rFonts w:ascii="Times New Roman" w:hAnsi="Times New Roman"/>
          <w:iCs/>
          <w:lang w:val="en-GB"/>
        </w:rPr>
        <w:t>doi:</w:t>
      </w:r>
      <w:r w:rsidR="005D3009" w:rsidRPr="005D3009">
        <w:rPr>
          <w:rFonts w:ascii="Times New Roman" w:hAnsi="Times New Roman"/>
          <w:iCs/>
          <w:lang w:val="en-GB"/>
        </w:rPr>
        <w:t>10.1073</w:t>
      </w:r>
      <w:proofErr w:type="gramEnd"/>
      <w:r w:rsidR="005D3009" w:rsidRPr="005D3009">
        <w:rPr>
          <w:rFonts w:ascii="Times New Roman" w:hAnsi="Times New Roman"/>
          <w:iCs/>
          <w:lang w:val="en-GB"/>
        </w:rPr>
        <w:t>/pnas.1116791109</w:t>
      </w:r>
      <w:r w:rsidR="005D3009">
        <w:rPr>
          <w:rFonts w:ascii="Times New Roman" w:hAnsi="Times New Roman"/>
          <w:iCs/>
          <w:lang w:val="en-GB"/>
        </w:rPr>
        <w:t>)</w:t>
      </w:r>
    </w:p>
    <w:p w14:paraId="75CD66EF" w14:textId="5F38F61B" w:rsidR="00247028" w:rsidRPr="00F90ECB" w:rsidRDefault="00247028" w:rsidP="0089594D">
      <w:pPr>
        <w:pStyle w:val="ListParagraph"/>
        <w:numPr>
          <w:ilvl w:val="0"/>
          <w:numId w:val="11"/>
        </w:numPr>
        <w:spacing w:line="480" w:lineRule="auto"/>
        <w:rPr>
          <w:rFonts w:ascii="Times New Roman" w:hAnsi="Times New Roman"/>
          <w:lang w:val="en-GB"/>
        </w:rPr>
      </w:pPr>
      <w:bookmarkStart w:id="558" w:name="_Ref392252160"/>
      <w:r>
        <w:rPr>
          <w:rFonts w:ascii="Times New Roman" w:hAnsi="Times New Roman"/>
          <w:lang w:val="en-GB"/>
        </w:rPr>
        <w:t>Pearson</w:t>
      </w:r>
      <w:r w:rsidR="00072992">
        <w:rPr>
          <w:rFonts w:ascii="Times New Roman" w:hAnsi="Times New Roman"/>
          <w:lang w:val="en-GB"/>
        </w:rPr>
        <w:t xml:space="preserve"> </w:t>
      </w:r>
      <w:r>
        <w:rPr>
          <w:rFonts w:ascii="Times New Roman" w:hAnsi="Times New Roman"/>
          <w:lang w:val="en-GB"/>
        </w:rPr>
        <w:t>R</w:t>
      </w:r>
      <w:r w:rsidR="00072992">
        <w:rPr>
          <w:rFonts w:ascii="Times New Roman" w:hAnsi="Times New Roman"/>
          <w:lang w:val="en-GB"/>
        </w:rPr>
        <w:t>G</w:t>
      </w:r>
      <w:r>
        <w:rPr>
          <w:rFonts w:ascii="Times New Roman" w:hAnsi="Times New Roman"/>
          <w:lang w:val="en-GB"/>
        </w:rPr>
        <w:t xml:space="preserve">, </w:t>
      </w:r>
      <w:r w:rsidRPr="0089594D">
        <w:rPr>
          <w:rFonts w:ascii="Times New Roman" w:hAnsi="Times New Roman"/>
          <w:i/>
          <w:lang w:val="en-GB"/>
        </w:rPr>
        <w:t>et al</w:t>
      </w:r>
      <w:r>
        <w:rPr>
          <w:rFonts w:ascii="Times New Roman" w:hAnsi="Times New Roman"/>
          <w:lang w:val="en-GB"/>
        </w:rPr>
        <w:t>.</w:t>
      </w:r>
      <w:r w:rsidR="0089594D">
        <w:rPr>
          <w:rFonts w:ascii="Times New Roman" w:hAnsi="Times New Roman"/>
          <w:lang w:val="en-GB"/>
        </w:rPr>
        <w:t xml:space="preserve"> 2014</w:t>
      </w:r>
      <w:r>
        <w:rPr>
          <w:rFonts w:ascii="Times New Roman" w:hAnsi="Times New Roman"/>
          <w:lang w:val="en-GB"/>
        </w:rPr>
        <w:t xml:space="preserve"> Life history and spatial traits predict extinction risk due to climate change. </w:t>
      </w:r>
      <w:r>
        <w:rPr>
          <w:rFonts w:ascii="Times New Roman" w:hAnsi="Times New Roman"/>
          <w:i/>
          <w:lang w:val="en-GB"/>
        </w:rPr>
        <w:t xml:space="preserve">Nature </w:t>
      </w:r>
      <w:proofErr w:type="spellStart"/>
      <w:r>
        <w:rPr>
          <w:rFonts w:ascii="Times New Roman" w:hAnsi="Times New Roman"/>
          <w:i/>
          <w:lang w:val="en-GB"/>
        </w:rPr>
        <w:t>Clim</w:t>
      </w:r>
      <w:proofErr w:type="spellEnd"/>
      <w:r>
        <w:rPr>
          <w:rFonts w:ascii="Times New Roman" w:hAnsi="Times New Roman"/>
          <w:i/>
          <w:lang w:val="en-GB"/>
        </w:rPr>
        <w:t>. Change</w:t>
      </w:r>
      <w:r>
        <w:rPr>
          <w:rFonts w:ascii="Times New Roman" w:hAnsi="Times New Roman"/>
          <w:lang w:val="en-GB"/>
        </w:rPr>
        <w:t xml:space="preserve"> </w:t>
      </w:r>
      <w:r>
        <w:rPr>
          <w:rFonts w:ascii="Times New Roman" w:hAnsi="Times New Roman"/>
          <w:b/>
          <w:lang w:val="en-GB"/>
        </w:rPr>
        <w:t>4</w:t>
      </w:r>
      <w:r w:rsidRPr="0089594D">
        <w:rPr>
          <w:rFonts w:ascii="Times New Roman" w:hAnsi="Times New Roman"/>
          <w:lang w:val="en-GB"/>
        </w:rPr>
        <w:t>,</w:t>
      </w:r>
      <w:r>
        <w:rPr>
          <w:rFonts w:ascii="Times New Roman" w:hAnsi="Times New Roman"/>
          <w:lang w:val="en-GB"/>
        </w:rPr>
        <w:t xml:space="preserve"> 217-221</w:t>
      </w:r>
      <w:bookmarkEnd w:id="558"/>
      <w:r w:rsidR="0089594D">
        <w:rPr>
          <w:rFonts w:ascii="Times New Roman" w:hAnsi="Times New Roman"/>
          <w:lang w:val="en-GB"/>
        </w:rPr>
        <w:t>. (</w:t>
      </w:r>
      <w:proofErr w:type="gramStart"/>
      <w:r w:rsidR="0089594D">
        <w:rPr>
          <w:rFonts w:ascii="Times New Roman" w:hAnsi="Times New Roman"/>
          <w:lang w:val="en-GB"/>
        </w:rPr>
        <w:t>doi:</w:t>
      </w:r>
      <w:r w:rsidR="0089594D" w:rsidRPr="0089594D">
        <w:rPr>
          <w:rFonts w:ascii="Times New Roman" w:hAnsi="Times New Roman"/>
          <w:lang w:val="en-GB"/>
        </w:rPr>
        <w:t>10.1038</w:t>
      </w:r>
      <w:proofErr w:type="gramEnd"/>
      <w:r w:rsidR="0089594D" w:rsidRPr="0089594D">
        <w:rPr>
          <w:rFonts w:ascii="Times New Roman" w:hAnsi="Times New Roman"/>
          <w:lang w:val="en-GB"/>
        </w:rPr>
        <w:t>/nclimate2113</w:t>
      </w:r>
      <w:r w:rsidR="0089594D">
        <w:rPr>
          <w:rFonts w:ascii="Times New Roman" w:hAnsi="Times New Roman"/>
          <w:lang w:val="en-GB"/>
        </w:rPr>
        <w:t>)</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Acknowledgements</w:t>
      </w:r>
    </w:p>
    <w:p w14:paraId="2C586C2E" w14:textId="3E56CD6A" w:rsidR="007E5AED" w:rsidRPr="00F90ECB" w:rsidRDefault="00553E8B" w:rsidP="0077044A">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w:t>
      </w:r>
      <w:r w:rsidR="00BD314E">
        <w:rPr>
          <w:rFonts w:ascii="Times New Roman" w:hAnsi="Times New Roman"/>
          <w:lang w:val="en-GB"/>
        </w:rPr>
        <w:t xml:space="preserve">U.S. </w:t>
      </w:r>
      <w:r w:rsidRPr="00F90ECB">
        <w:rPr>
          <w:rFonts w:ascii="Times New Roman" w:hAnsi="Times New Roman"/>
          <w:lang w:val="en-GB"/>
        </w:rPr>
        <w:t>National Park Service, U</w:t>
      </w:r>
      <w:r w:rsidR="00BD314E">
        <w:rPr>
          <w:rFonts w:ascii="Times New Roman" w:hAnsi="Times New Roman"/>
          <w:lang w:val="en-GB"/>
        </w:rPr>
        <w:t>.</w:t>
      </w:r>
      <w:r w:rsidRPr="00F90ECB">
        <w:rPr>
          <w:rFonts w:ascii="Times New Roman" w:hAnsi="Times New Roman"/>
          <w:lang w:val="en-GB"/>
        </w:rPr>
        <w:t>S</w:t>
      </w:r>
      <w:r w:rsidR="00BD314E">
        <w:rPr>
          <w:rFonts w:ascii="Times New Roman" w:hAnsi="Times New Roman"/>
          <w:lang w:val="en-GB"/>
        </w:rPr>
        <w:t>.</w:t>
      </w:r>
      <w:r w:rsidRPr="00F90ECB">
        <w:rPr>
          <w:rFonts w:ascii="Times New Roman" w:hAnsi="Times New Roman"/>
          <w:lang w:val="en-GB"/>
        </w:rPr>
        <w:t xml:space="preserve">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 xml:space="preserve">support. </w:t>
      </w:r>
      <w:proofErr w:type="gramStart"/>
      <w:r w:rsidRPr="00F90ECB">
        <w:rPr>
          <w:rFonts w:ascii="Times New Roman" w:hAnsi="Times New Roman"/>
          <w:lang w:val="en-GB"/>
        </w:rPr>
        <w:t xml:space="preserve">This project was supported financially by the </w:t>
      </w:r>
      <w:r w:rsidR="00A20907" w:rsidRPr="00A20907">
        <w:rPr>
          <w:rFonts w:ascii="Times New Roman" w:hAnsi="Times New Roman"/>
        </w:rPr>
        <w:t>Yosemite Foundation, the National Parks Service, and</w:t>
      </w:r>
      <w:r w:rsidR="00A20907" w:rsidRPr="00A20907">
        <w:rPr>
          <w:rFonts w:ascii="Times New Roman" w:hAnsi="Times New Roman"/>
          <w:lang w:val="en-GB"/>
        </w:rPr>
        <w:t xml:space="preserve"> </w:t>
      </w:r>
      <w:r w:rsidRPr="00F90ECB">
        <w:rPr>
          <w:rFonts w:ascii="Times New Roman" w:hAnsi="Times New Roman"/>
          <w:lang w:val="en-GB"/>
        </w:rPr>
        <w:t>National Science Foundation</w:t>
      </w:r>
      <w:proofErr w:type="gramEnd"/>
      <w:r w:rsidRPr="00F90ECB">
        <w:rPr>
          <w:rFonts w:ascii="Times New Roman" w:hAnsi="Times New Roman"/>
          <w:lang w:val="en-GB"/>
        </w:rPr>
        <w:t xml:space="preserve"> (DEB 064859).</w:t>
      </w:r>
    </w:p>
    <w:p w14:paraId="1B98968B" w14:textId="77777777" w:rsidR="00DD08E1" w:rsidRDefault="00DD08E1">
      <w:pPr>
        <w:spacing w:line="480" w:lineRule="auto"/>
        <w:rPr>
          <w:ins w:id="559" w:author="Karen Rowe" w:date="2014-07-23T15:32:00Z"/>
          <w:lang w:val="en-GB"/>
        </w:rPr>
        <w:pPrChange w:id="560" w:author="Karen Rowe" w:date="2014-07-23T15:33:00Z">
          <w:pPr>
            <w:pStyle w:val="BodyA"/>
            <w:spacing w:line="480" w:lineRule="auto"/>
            <w:outlineLvl w:val="0"/>
          </w:pPr>
        </w:pPrChange>
      </w:pPr>
    </w:p>
    <w:p w14:paraId="7F923334" w14:textId="1BF1856E" w:rsidR="00DD08E1" w:rsidRPr="00F90ECB" w:rsidRDefault="00DD08E1" w:rsidP="0077044A">
      <w:pPr>
        <w:pStyle w:val="BodyA"/>
        <w:spacing w:line="480" w:lineRule="auto"/>
        <w:outlineLvl w:val="0"/>
        <w:rPr>
          <w:ins w:id="561" w:author="Karen Rowe" w:date="2014-07-23T15:32:00Z"/>
          <w:rFonts w:ascii="Times New Roman" w:hAnsi="Times New Roman"/>
          <w:lang w:val="en-GB"/>
        </w:rPr>
      </w:pPr>
      <w:ins w:id="562" w:author="Karen Rowe" w:date="2014-07-23T15:32:00Z">
        <w:r>
          <w:rPr>
            <w:rFonts w:ascii="Times New Roman" w:hAnsi="Times New Roman"/>
            <w:b/>
            <w:lang w:val="en-GB"/>
          </w:rPr>
          <w:t>Data Accessibility</w:t>
        </w:r>
      </w:ins>
    </w:p>
    <w:p w14:paraId="573AF3E1" w14:textId="2782FA7C" w:rsidR="007E5AED" w:rsidRPr="00F90ECB" w:rsidRDefault="0077044A" w:rsidP="0077044A">
      <w:pPr>
        <w:pStyle w:val="BodyA"/>
        <w:spacing w:line="480" w:lineRule="auto"/>
        <w:rPr>
          <w:rFonts w:ascii="Times New Roman" w:hAnsi="Times New Roman"/>
          <w:lang w:val="en-GB"/>
        </w:rPr>
      </w:pPr>
      <w:ins w:id="563" w:author="Karen Rowe" w:date="2014-07-23T15:32:00Z">
        <w:r w:rsidRPr="0077044A">
          <w:rPr>
            <w:rFonts w:ascii="Times New Roman" w:hAnsi="Times New Roman"/>
            <w:lang w:val="en-GB"/>
            <w:rPrChange w:id="564" w:author="Karen Rowe" w:date="2014-07-23T15:33:00Z">
              <w:rPr>
                <w:rFonts w:ascii="Times New Roman" w:hAnsi="Times New Roman"/>
                <w:highlight w:val="yellow"/>
                <w:lang w:val="en-GB"/>
              </w:rPr>
            </w:rPrChange>
          </w:rPr>
          <w:t xml:space="preserve">Data will be made available on </w:t>
        </w:r>
        <w:r w:rsidRPr="0077044A">
          <w:rPr>
            <w:rFonts w:ascii="Times New Roman" w:hAnsi="Times New Roman"/>
            <w:rPrChange w:id="565" w:author="Karen Rowe" w:date="2014-07-23T15:33:00Z">
              <w:rPr>
                <w:rFonts w:ascii="Times New Roman" w:hAnsi="Times New Roman"/>
                <w:highlight w:val="yellow"/>
              </w:rPr>
            </w:rPrChange>
          </w:rPr>
          <w:t>Dryad Digital Repository</w:t>
        </w:r>
        <w:r w:rsidRPr="0077044A">
          <w:rPr>
            <w:rFonts w:ascii="Times New Roman" w:hAnsi="Times New Roman"/>
          </w:rPr>
          <w:t xml:space="preserve"> on publication.</w:t>
        </w:r>
      </w:ins>
    </w:p>
    <w:p w14:paraId="6203F58D" w14:textId="77777777" w:rsidR="0077044A" w:rsidRDefault="0077044A">
      <w:pPr>
        <w:spacing w:line="480" w:lineRule="auto"/>
        <w:rPr>
          <w:ins w:id="566" w:author="Karen Rowe" w:date="2014-07-23T15:33:00Z"/>
          <w:lang w:val="en-GB"/>
        </w:rPr>
        <w:pPrChange w:id="567" w:author="Karen Rowe" w:date="2014-07-23T15:33:00Z">
          <w:pPr>
            <w:pStyle w:val="BodyA"/>
            <w:spacing w:line="480" w:lineRule="auto"/>
            <w:outlineLvl w:val="0"/>
          </w:pPr>
        </w:pPrChange>
      </w:pPr>
    </w:p>
    <w:p w14:paraId="0BAAF068" w14:textId="47A5F79D" w:rsidR="007E5AED" w:rsidRPr="00F90ECB" w:rsidDel="00B24567" w:rsidRDefault="007E5AED" w:rsidP="0077044A">
      <w:pPr>
        <w:pStyle w:val="BodyA"/>
        <w:spacing w:line="480" w:lineRule="auto"/>
        <w:outlineLvl w:val="0"/>
        <w:rPr>
          <w:del w:id="568" w:author="Karen Rowe" w:date="2014-07-23T15:34:00Z"/>
          <w:rFonts w:ascii="Times New Roman" w:hAnsi="Times New Roman"/>
          <w:b/>
          <w:lang w:val="en-GB"/>
        </w:rPr>
      </w:pPr>
      <w:del w:id="569" w:author="Karen Rowe" w:date="2014-07-23T15:34:00Z">
        <w:r w:rsidRPr="00F90ECB" w:rsidDel="00B24567">
          <w:rPr>
            <w:rFonts w:ascii="Times New Roman" w:hAnsi="Times New Roman"/>
            <w:b/>
            <w:lang w:val="en-GB"/>
          </w:rPr>
          <w:delText>Author Contributions</w:delText>
        </w:r>
      </w:del>
    </w:p>
    <w:p w14:paraId="42A6D1C3" w14:textId="3D764EDA" w:rsidR="00AA0AB7" w:rsidRPr="00F90ECB" w:rsidDel="00B24567" w:rsidRDefault="00AA0AB7">
      <w:pPr>
        <w:spacing w:line="480" w:lineRule="auto"/>
        <w:rPr>
          <w:del w:id="570" w:author="Karen Rowe" w:date="2014-07-23T15:34:00Z"/>
          <w:rFonts w:ascii="Times New Roman" w:hAnsi="Times New Roman"/>
          <w:lang w:val="en-GB"/>
        </w:rPr>
      </w:pPr>
      <w:del w:id="571" w:author="Karen Rowe" w:date="2014-07-23T15:34:00Z">
        <w:r w:rsidRPr="00F90ECB" w:rsidDel="00B24567">
          <w:rPr>
            <w:rFonts w:ascii="Times New Roman" w:hAnsi="Times New Roman"/>
            <w:lang w:val="en-GB"/>
          </w:rPr>
          <w:delText xml:space="preserve">KCR, JLP, JDP, SRB, CM </w:delText>
        </w:r>
        <w:r w:rsidR="0005582F" w:rsidRPr="00F90ECB" w:rsidDel="00B24567">
          <w:rPr>
            <w:rFonts w:ascii="Times New Roman" w:hAnsi="Times New Roman"/>
            <w:lang w:val="en-GB"/>
          </w:rPr>
          <w:delText>conceived and designed the experiments</w:delText>
        </w:r>
        <w:r w:rsidRPr="00F90ECB" w:rsidDel="00B24567">
          <w:rPr>
            <w:rFonts w:ascii="Times New Roman" w:hAnsi="Times New Roman"/>
            <w:lang w:val="en-GB"/>
          </w:rPr>
          <w:delText>; KCR, KMCR, JLP, CJC, JDP performed the experiments</w:delText>
        </w:r>
        <w:r w:rsidR="00710BB7" w:rsidRPr="00F90ECB" w:rsidDel="00B24567">
          <w:rPr>
            <w:rFonts w:ascii="Times New Roman" w:hAnsi="Times New Roman"/>
            <w:lang w:val="en-GB"/>
          </w:rPr>
          <w:delText xml:space="preserve">; </w:delText>
        </w:r>
        <w:r w:rsidRPr="00F90ECB" w:rsidDel="00B24567">
          <w:rPr>
            <w:rFonts w:ascii="Times New Roman" w:hAnsi="Times New Roman"/>
            <w:lang w:val="en-GB"/>
          </w:rPr>
          <w:delText>KCR, KMCR, MSK, MWT</w:delText>
        </w:r>
        <w:r w:rsidR="00A20907" w:rsidDel="00B24567">
          <w:rPr>
            <w:rFonts w:ascii="Times New Roman" w:hAnsi="Times New Roman"/>
            <w:lang w:val="en-GB"/>
          </w:rPr>
          <w:delText>, SRB</w:delText>
        </w:r>
        <w:r w:rsidRPr="00F90ECB" w:rsidDel="00B24567">
          <w:rPr>
            <w:rFonts w:ascii="Times New Roman" w:hAnsi="Times New Roman"/>
            <w:lang w:val="en-GB"/>
          </w:rPr>
          <w:delText xml:space="preserve"> </w:delText>
        </w:r>
        <w:r w:rsidR="00776F10" w:rsidRPr="00776F10" w:rsidDel="00B24567">
          <w:rPr>
            <w:rFonts w:ascii="Times New Roman" w:hAnsi="Times New Roman"/>
            <w:lang w:val="en-GB"/>
          </w:rPr>
          <w:delText>analysed</w:delText>
        </w:r>
        <w:r w:rsidRPr="00F90ECB" w:rsidDel="00B24567">
          <w:rPr>
            <w:rFonts w:ascii="Times New Roman" w:hAnsi="Times New Roman"/>
            <w:lang w:val="en-GB"/>
          </w:rPr>
          <w:delText xml:space="preserve"> the data</w:delText>
        </w:r>
        <w:r w:rsidR="00710BB7" w:rsidRPr="00F90ECB" w:rsidDel="00B24567">
          <w:rPr>
            <w:rFonts w:ascii="Times New Roman" w:hAnsi="Times New Roman"/>
            <w:lang w:val="en-GB"/>
          </w:rPr>
          <w:delText xml:space="preserve">; </w:delText>
        </w:r>
        <w:r w:rsidRPr="00F90ECB" w:rsidDel="00B24567">
          <w:rPr>
            <w:rFonts w:ascii="Times New Roman" w:hAnsi="Times New Roman"/>
            <w:lang w:val="en-GB"/>
          </w:rPr>
          <w:delText xml:space="preserve">KCR, MSK, MWT, SRB </w:delText>
        </w:r>
        <w:r w:rsidR="00710BB7" w:rsidRPr="00F90ECB" w:rsidDel="00B24567">
          <w:rPr>
            <w:rFonts w:ascii="Times New Roman" w:hAnsi="Times New Roman"/>
            <w:lang w:val="en-GB"/>
          </w:rPr>
          <w:delText xml:space="preserve">contributed materials/analysis tools; </w:delText>
        </w:r>
        <w:r w:rsidRPr="00F90ECB" w:rsidDel="00B24567">
          <w:rPr>
            <w:rFonts w:ascii="Times New Roman" w:hAnsi="Times New Roman"/>
            <w:lang w:val="en-GB"/>
          </w:rPr>
          <w:delText xml:space="preserve">KCR, KMCR, </w:delText>
        </w:r>
        <w:r w:rsidR="00056F76" w:rsidDel="00B24567">
          <w:rPr>
            <w:rFonts w:ascii="Times New Roman" w:hAnsi="Times New Roman"/>
            <w:lang w:val="en-GB"/>
          </w:rPr>
          <w:delText xml:space="preserve">MWT, </w:delText>
        </w:r>
        <w:r w:rsidRPr="00F90ECB" w:rsidDel="00B24567">
          <w:rPr>
            <w:rFonts w:ascii="Times New Roman" w:hAnsi="Times New Roman"/>
            <w:lang w:val="en-GB"/>
          </w:rPr>
          <w:delText xml:space="preserve">SRB, CM </w:delText>
        </w:r>
        <w:r w:rsidR="00710BB7" w:rsidRPr="00F90ECB" w:rsidDel="00B24567">
          <w:rPr>
            <w:rFonts w:ascii="Times New Roman" w:hAnsi="Times New Roman"/>
            <w:lang w:val="en-GB"/>
          </w:rPr>
          <w:delText>wrote the paper.</w:delText>
        </w:r>
        <w:r w:rsidRPr="00F90ECB" w:rsidDel="00B24567">
          <w:rPr>
            <w:rFonts w:ascii="Times New Roman" w:hAnsi="Times New Roman"/>
            <w:lang w:val="en-GB"/>
          </w:rPr>
          <w:delText xml:space="preserve"> All authors discussed the results and commented on the manuscript.</w:delText>
        </w:r>
      </w:del>
    </w:p>
    <w:p w14:paraId="37D58E50" w14:textId="2CE432F7" w:rsidR="007E5AED" w:rsidRPr="00F90ECB" w:rsidDel="00B24567" w:rsidRDefault="00710BB7" w:rsidP="00A9458C">
      <w:pPr>
        <w:spacing w:line="480" w:lineRule="auto"/>
        <w:rPr>
          <w:del w:id="572" w:author="Karen Rowe" w:date="2014-07-23T15:34:00Z"/>
          <w:rFonts w:ascii="Times New Roman" w:hAnsi="Times New Roman"/>
          <w:lang w:val="en-GB"/>
        </w:rPr>
      </w:pPr>
      <w:del w:id="573" w:author="Karen Rowe" w:date="2014-07-23T15:34:00Z">
        <w:r w:rsidRPr="00F90ECB" w:rsidDel="00B24567">
          <w:rPr>
            <w:rFonts w:ascii="Times New Roman" w:hAnsi="Times New Roman"/>
            <w:lang w:val="en-GB"/>
          </w:rPr>
          <w:delText xml:space="preserve">  </w:delText>
        </w:r>
        <w:r w:rsidR="0005582F" w:rsidRPr="00F90ECB" w:rsidDel="00B24567">
          <w:rPr>
            <w:rFonts w:ascii="Times New Roman" w:hAnsi="Times New Roman"/>
            <w:lang w:val="en-GB"/>
          </w:rPr>
          <w:delText xml:space="preserve">  </w:delText>
        </w:r>
      </w:del>
    </w:p>
    <w:p w14:paraId="16C16650" w14:textId="69205DD7" w:rsidR="007E5AED" w:rsidRPr="00F90ECB" w:rsidDel="00B24567" w:rsidRDefault="007E5AED" w:rsidP="0005582F">
      <w:pPr>
        <w:pStyle w:val="BodyA"/>
        <w:spacing w:line="480" w:lineRule="auto"/>
        <w:rPr>
          <w:del w:id="574" w:author="Karen Rowe" w:date="2014-07-23T15:34:00Z"/>
          <w:rFonts w:ascii="Times New Roman" w:hAnsi="Times New Roman"/>
          <w:lang w:val="en-GB"/>
        </w:rPr>
      </w:pPr>
      <w:del w:id="575" w:author="Karen Rowe" w:date="2014-07-23T15:34:00Z">
        <w:r w:rsidRPr="00F90ECB" w:rsidDel="00B24567">
          <w:rPr>
            <w:rFonts w:ascii="Times New Roman" w:hAnsi="Times New Roman"/>
            <w:b/>
            <w:lang w:val="en-GB"/>
          </w:rPr>
          <w:delText>Competing Financial Interests</w:delText>
        </w:r>
      </w:del>
    </w:p>
    <w:p w14:paraId="147EB6F9" w14:textId="7DB5213F" w:rsidR="007E5AED" w:rsidRPr="00F90ECB" w:rsidDel="00B24567" w:rsidRDefault="00AA0AB7" w:rsidP="00AA0AB7">
      <w:pPr>
        <w:pStyle w:val="BodyA"/>
        <w:spacing w:line="480" w:lineRule="auto"/>
        <w:outlineLvl w:val="0"/>
        <w:rPr>
          <w:del w:id="576" w:author="Karen Rowe" w:date="2014-07-23T15:34:00Z"/>
          <w:rFonts w:ascii="Times New Roman" w:hAnsi="Times New Roman"/>
          <w:lang w:val="en-GB"/>
        </w:rPr>
      </w:pPr>
      <w:del w:id="577" w:author="Karen Rowe" w:date="2014-07-23T15:34:00Z">
        <w:r w:rsidRPr="00F90ECB" w:rsidDel="00B24567">
          <w:rPr>
            <w:rFonts w:ascii="Times New Roman" w:hAnsi="Times New Roman"/>
            <w:lang w:val="en-GB"/>
          </w:rPr>
          <w:delText>The authors declare no competing financial interest.</w:delText>
        </w:r>
      </w:del>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44CB28C9"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 xml:space="preserve">Figure </w:t>
      </w:r>
      <w:del w:id="578" w:author="Karen Rowe" w:date="2014-07-23T15:34:00Z">
        <w:r w:rsidRPr="00F90ECB" w:rsidDel="00B24567">
          <w:rPr>
            <w:rFonts w:ascii="Times New Roman" w:hAnsi="Times New Roman" w:cs="Times New Roman"/>
            <w:color w:val="auto"/>
            <w:sz w:val="24"/>
            <w:szCs w:val="24"/>
            <w:lang w:val="en-GB"/>
          </w:rPr>
          <w:delText>Legends</w:delText>
        </w:r>
      </w:del>
      <w:ins w:id="579" w:author="Karen Rowe" w:date="2014-07-23T15:34:00Z">
        <w:r w:rsidR="00B24567">
          <w:rPr>
            <w:rFonts w:ascii="Times New Roman" w:hAnsi="Times New Roman" w:cs="Times New Roman"/>
            <w:color w:val="auto"/>
            <w:sz w:val="24"/>
            <w:szCs w:val="24"/>
            <w:lang w:val="en-GB"/>
          </w:rPr>
          <w:t>Captions</w:t>
        </w:r>
      </w:ins>
    </w:p>
    <w:p w14:paraId="0512757C" w14:textId="1D928048"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within the historical era (i.e.</w:t>
      </w:r>
      <w:r w:rsidR="008B0069">
        <w:rPr>
          <w:rFonts w:ascii="Times New Roman" w:hAnsi="Times New Roman"/>
          <w:lang w:val="en-GB"/>
        </w:rPr>
        <w:t>,</w:t>
      </w:r>
      <w:r w:rsidR="00BC2369">
        <w:rPr>
          <w:rFonts w:ascii="Times New Roman" w:hAnsi="Times New Roman"/>
          <w:lang w:val="en-GB"/>
        </w:rPr>
        <w:t xml:space="preserve"> rare) or </w:t>
      </w:r>
      <w:r w:rsidR="00B874D5" w:rsidRPr="00F90ECB">
        <w:rPr>
          <w:rFonts w:ascii="Times New Roman" w:hAnsi="Times New Roman"/>
          <w:lang w:val="en-GB"/>
        </w:rPr>
        <w:t>in the modern era (i.e.</w:t>
      </w:r>
      <w:r w:rsidR="008B0069">
        <w:rPr>
          <w:rFonts w:ascii="Times New Roman" w:hAnsi="Times New Roman"/>
          <w:lang w:val="en-GB"/>
        </w:rPr>
        <w:t>,</w:t>
      </w:r>
      <w:r w:rsidR="00B874D5" w:rsidRPr="00F90ECB">
        <w:rPr>
          <w:rFonts w:ascii="Times New Roman" w:hAnsi="Times New Roman"/>
          <w:lang w:val="en-GB"/>
        </w:rPr>
        <w:t xml:space="preserv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679DB5C0"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w:t>
      </w:r>
      <w:proofErr w:type="gramStart"/>
      <w:r w:rsidRPr="00F90ECB">
        <w:rPr>
          <w:rFonts w:ascii="Times New Roman" w:hAnsi="Times New Roman"/>
          <w:lang w:val="en-GB"/>
        </w:rPr>
        <w:t xml:space="preserve">34 </w:t>
      </w:r>
      <w:r w:rsidR="00776F10" w:rsidRPr="00776F10">
        <w:rPr>
          <w:rFonts w:ascii="Times New Roman" w:hAnsi="Times New Roman"/>
          <w:lang w:val="en-GB"/>
        </w:rPr>
        <w:t>modelled</w:t>
      </w:r>
      <w:proofErr w:type="gramEnd"/>
      <w:r w:rsidRPr="00F90ECB">
        <w:rPr>
          <w:rFonts w:ascii="Times New Roman" w:hAnsi="Times New Roman"/>
          <w:lang w:val="en-GB"/>
        </w:rPr>
        <w:t xml:space="preserve"> species, arranged by increasing average elevation range. Species were classified</w:t>
      </w:r>
      <w:ins w:id="580" w:author="Karen Rowe" w:date="2014-07-07T09:21:00Z">
        <w:r w:rsidR="006C22EF">
          <w:rPr>
            <w:rFonts w:ascii="Times New Roman" w:hAnsi="Times New Roman"/>
            <w:lang w:val="en-GB"/>
          </w:rPr>
          <w:t xml:space="preserve"> as low elevation, high elevation, or widespread </w:t>
        </w:r>
        <w:r w:rsidR="006C22EF" w:rsidRPr="00F90ECB">
          <w:rPr>
            <w:rFonts w:ascii="Times New Roman" w:hAnsi="Times New Roman"/>
            <w:lang w:val="en-GB"/>
          </w:rPr>
          <w:t>based on their range limits in relation to life zone</w:t>
        </w:r>
        <w:r w:rsidR="006C22EF">
          <w:rPr>
            <w:rFonts w:ascii="Times New Roman" w:hAnsi="Times New Roman"/>
            <w:lang w:val="en-GB"/>
          </w:rPr>
          <w:t>, following [</w:t>
        </w:r>
        <w:r w:rsidR="006C22EF">
          <w:rPr>
            <w:rFonts w:ascii="Times New Roman" w:hAnsi="Times New Roman"/>
            <w:lang w:val="en-GB"/>
          </w:rPr>
          <w:fldChar w:fldCharType="begin"/>
        </w:r>
        <w:r w:rsidR="006C22EF">
          <w:rPr>
            <w:rFonts w:ascii="Times New Roman" w:hAnsi="Times New Roman"/>
            <w:lang w:val="en-GB"/>
          </w:rPr>
          <w:instrText xml:space="preserve"> REF _Ref392488129 \n \h </w:instrText>
        </w:r>
      </w:ins>
      <w:r w:rsidR="006C22EF">
        <w:rPr>
          <w:rFonts w:ascii="Times New Roman" w:hAnsi="Times New Roman"/>
          <w:lang w:val="en-GB"/>
        </w:rPr>
      </w:r>
      <w:ins w:id="581" w:author="Karen Rowe" w:date="2014-07-07T09:21:00Z">
        <w:r w:rsidR="006C22EF">
          <w:rPr>
            <w:rFonts w:ascii="Times New Roman" w:hAnsi="Times New Roman"/>
            <w:lang w:val="en-GB"/>
          </w:rPr>
          <w:fldChar w:fldCharType="separate"/>
        </w:r>
      </w:ins>
      <w:ins w:id="582" w:author="Karen Rowe" w:date="2014-07-23T15:56:00Z">
        <w:r w:rsidR="00EB4D45">
          <w:rPr>
            <w:rFonts w:ascii="Times New Roman" w:hAnsi="Times New Roman"/>
            <w:lang w:val="en-GB"/>
          </w:rPr>
          <w:t>13</w:t>
        </w:r>
      </w:ins>
      <w:ins w:id="583" w:author="Karen Rowe" w:date="2014-07-07T09:21:00Z">
        <w:r w:rsidR="006C22EF">
          <w:rPr>
            <w:rFonts w:ascii="Times New Roman" w:hAnsi="Times New Roman"/>
            <w:lang w:val="en-GB"/>
          </w:rPr>
          <w:fldChar w:fldCharType="end"/>
        </w:r>
        <w:r w:rsidR="006C22EF">
          <w:rPr>
            <w:rFonts w:ascii="Times New Roman" w:hAnsi="Times New Roman"/>
            <w:lang w:val="en-GB"/>
          </w:rPr>
          <w:t>]</w:t>
        </w:r>
      </w:ins>
      <w:del w:id="584" w:author="Karen Rowe" w:date="2014-07-07T09:22:00Z">
        <w:r w:rsidRPr="00F90ECB" w:rsidDel="006C22EF">
          <w:rPr>
            <w:rFonts w:ascii="Times New Roman" w:hAnsi="Times New Roman"/>
            <w:lang w:val="en-GB"/>
          </w:rPr>
          <w:delText xml:space="preserve"> as </w:delText>
        </w:r>
      </w:del>
      <w:ins w:id="585" w:author="Karen Rowe" w:date="2014-07-07T09:22:00Z">
        <w:r w:rsidR="006C22EF">
          <w:rPr>
            <w:rFonts w:ascii="Times New Roman" w:hAnsi="Times New Roman"/>
            <w:lang w:val="en-GB"/>
          </w:rPr>
          <w:t xml:space="preserve">: </w:t>
        </w:r>
      </w:ins>
      <w:r w:rsidRPr="00F90ECB">
        <w:rPr>
          <w:rFonts w:ascii="Times New Roman" w:hAnsi="Times New Roman"/>
          <w:lang w:val="en-GB"/>
        </w:rPr>
        <w:t>low elevation (</w:t>
      </w:r>
      <w:ins w:id="586" w:author="Karen Rowe" w:date="2014-07-07T09:20:00Z">
        <w:r w:rsidR="006C22EF" w:rsidRPr="00F90ECB">
          <w:rPr>
            <w:rFonts w:ascii="Times New Roman" w:hAnsi="Times New Roman"/>
            <w:lang w:val="en-GB"/>
          </w:rPr>
          <w:t>historical elevation ranges within Lower Sonoran – Transition life zones</w:t>
        </w:r>
        <w:r w:rsidR="006C22EF">
          <w:rPr>
            <w:rFonts w:ascii="Times New Roman" w:hAnsi="Times New Roman"/>
            <w:lang w:val="en-GB"/>
          </w:rPr>
          <w:t xml:space="preserve">; </w:t>
        </w:r>
      </w:ins>
      <w:r w:rsidRPr="00F90ECB">
        <w:rPr>
          <w:rFonts w:ascii="Times New Roman" w:hAnsi="Times New Roman"/>
          <w:lang w:val="en-GB"/>
        </w:rPr>
        <w:t>01 – 1</w:t>
      </w:r>
      <w:r w:rsidR="00061DF7" w:rsidRPr="00F90ECB">
        <w:rPr>
          <w:rFonts w:ascii="Times New Roman" w:hAnsi="Times New Roman"/>
          <w:lang w:val="en-GB"/>
        </w:rPr>
        <w:t>3</w:t>
      </w:r>
      <w:r w:rsidRPr="00F90ECB">
        <w:rPr>
          <w:rFonts w:ascii="Times New Roman" w:hAnsi="Times New Roman"/>
          <w:lang w:val="en-GB"/>
        </w:rPr>
        <w:t>), high elevation (</w:t>
      </w:r>
      <w:ins w:id="587" w:author="Karen Rowe" w:date="2014-07-07T09:21:00Z">
        <w:r w:rsidR="006C22EF" w:rsidRPr="00F90ECB">
          <w:rPr>
            <w:rFonts w:ascii="Times New Roman" w:hAnsi="Times New Roman"/>
            <w:lang w:val="en-GB"/>
          </w:rPr>
          <w:t>Transition – Alpine</w:t>
        </w:r>
        <w:r w:rsidR="006C22EF">
          <w:rPr>
            <w:rFonts w:ascii="Times New Roman" w:hAnsi="Times New Roman"/>
            <w:lang w:val="en-GB"/>
          </w:rPr>
          <w:t xml:space="preserve">; </w:t>
        </w:r>
      </w:ins>
      <w:r w:rsidRPr="00F90ECB">
        <w:rPr>
          <w:rFonts w:ascii="Times New Roman" w:hAnsi="Times New Roman"/>
          <w:lang w:val="en-GB"/>
        </w:rPr>
        <w:t>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w:t>
      </w:r>
      <w:ins w:id="588" w:author="Karen Rowe" w:date="2014-07-07T09:22:00Z">
        <w:r w:rsidR="006C22EF">
          <w:rPr>
            <w:rFonts w:ascii="Times New Roman" w:hAnsi="Times New Roman"/>
            <w:lang w:val="en-GB"/>
          </w:rPr>
          <w:t xml:space="preserve"> and</w:t>
        </w:r>
      </w:ins>
      <w:del w:id="589" w:author="Karen Rowe" w:date="2014-07-07T09:22:00Z">
        <w:r w:rsidRPr="00F90ECB" w:rsidDel="006C22EF">
          <w:rPr>
            <w:rFonts w:ascii="Times New Roman" w:hAnsi="Times New Roman"/>
            <w:lang w:val="en-GB"/>
          </w:rPr>
          <w:delText xml:space="preserve"> or</w:delText>
        </w:r>
      </w:del>
      <w:r w:rsidRPr="00F90ECB">
        <w:rPr>
          <w:rFonts w:ascii="Times New Roman" w:hAnsi="Times New Roman"/>
          <w:lang w:val="en-GB"/>
        </w:rPr>
        <w:t xml:space="preserve">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w:t>
      </w:r>
      <w:del w:id="590" w:author="Karen Rowe" w:date="2014-07-07T09:21:00Z">
        <w:r w:rsidRPr="00F90ECB" w:rsidDel="006C22EF">
          <w:rPr>
            <w:rFonts w:ascii="Times New Roman" w:hAnsi="Times New Roman"/>
            <w:lang w:val="en-GB"/>
          </w:rPr>
          <w:delText xml:space="preserve"> based on their range limits in relation to life zone</w:delText>
        </w:r>
      </w:del>
      <w:del w:id="591" w:author="Karen Rowe" w:date="2014-07-07T09:19:00Z">
        <w:r w:rsidR="00130376" w:rsidDel="00B74A38">
          <w:rPr>
            <w:rFonts w:ascii="Times New Roman" w:hAnsi="Times New Roman"/>
            <w:vertAlign w:val="superscript"/>
            <w:lang w:val="en-GB"/>
          </w:rPr>
          <w:delText>14</w:delText>
        </w:r>
      </w:del>
      <w:r w:rsidRPr="00F90ECB">
        <w:rPr>
          <w:rFonts w:ascii="Times New Roman" w:hAnsi="Times New Roman"/>
          <w:lang w:val="en-GB"/>
        </w:rPr>
        <w:t xml:space="preserve">. </w:t>
      </w:r>
      <w:r w:rsidRPr="006D1A83">
        <w:rPr>
          <w:rFonts w:ascii="Times New Roman" w:hAnsi="Times New Roman"/>
          <w:lang w:val="en-GB"/>
        </w:rPr>
        <w:t>For</w:t>
      </w:r>
      <w:r w:rsidRPr="00F90ECB">
        <w:rPr>
          <w:rFonts w:ascii="Times New Roman" w:hAnsi="Times New Roman"/>
          <w:lang w:val="en-GB"/>
        </w:rPr>
        <w:t xml:space="preserve">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00130376">
        <w:rPr>
          <w:rFonts w:ascii="Times New Roman" w:hAnsi="Times New Roman"/>
          <w:lang w:val="en-GB"/>
        </w:rPr>
        <w:t>) and expansions (white).</w:t>
      </w:r>
      <w:r w:rsidR="0026358B">
        <w:rPr>
          <w:rFonts w:ascii="Times New Roman" w:hAnsi="Times New Roman"/>
          <w:lang w:val="en-GB"/>
        </w:rPr>
        <w:t xml:space="preserve"> Lack of a bar indicates that species is not found in that region.</w:t>
      </w:r>
    </w:p>
    <w:p w14:paraId="3467D6D2" w14:textId="77777777" w:rsidR="00614ACC" w:rsidRPr="00F90ECB" w:rsidRDefault="00614ACC" w:rsidP="00614ACC">
      <w:pPr>
        <w:spacing w:line="480" w:lineRule="auto"/>
        <w:rPr>
          <w:rFonts w:ascii="Times New Roman" w:hAnsi="Times New Roman"/>
          <w:lang w:val="en-GB"/>
        </w:rPr>
      </w:pPr>
    </w:p>
    <w:p w14:paraId="0EA91321" w14:textId="73E79D8A"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w:t>
      </w:r>
      <w:del w:id="592" w:author="Karen Rowe" w:date="2014-07-07T09:27:00Z">
        <w:r w:rsidRPr="00F90ECB" w:rsidDel="00C53804">
          <w:rPr>
            <w:rFonts w:ascii="Times New Roman" w:hAnsi="Times New Roman"/>
            <w:lang w:val="en-GB"/>
          </w:rPr>
          <w:delText xml:space="preserve">Summary </w:delText>
        </w:r>
      </w:del>
      <w:ins w:id="593" w:author="Karen Rowe" w:date="2014-07-07T09:27:00Z">
        <w:r w:rsidR="00C53804">
          <w:rPr>
            <w:rFonts w:ascii="Times New Roman" w:hAnsi="Times New Roman"/>
            <w:lang w:val="en-GB"/>
          </w:rPr>
          <w:t>Number and proportion</w:t>
        </w:r>
        <w:r w:rsidR="00C53804" w:rsidRPr="00F90ECB">
          <w:rPr>
            <w:rFonts w:ascii="Times New Roman" w:hAnsi="Times New Roman"/>
            <w:lang w:val="en-GB"/>
          </w:rPr>
          <w:t xml:space="preserve"> </w:t>
        </w:r>
      </w:ins>
      <w:r w:rsidRPr="00F90ECB">
        <w:rPr>
          <w:rFonts w:ascii="Times New Roman" w:hAnsi="Times New Roman"/>
          <w:lang w:val="en-GB"/>
        </w:rPr>
        <w:t xml:space="preserve">of </w:t>
      </w:r>
      <w:del w:id="594" w:author="Karen Rowe" w:date="2014-07-07T09:28:00Z">
        <w:r w:rsidRPr="00F90ECB" w:rsidDel="00C53804">
          <w:rPr>
            <w:rFonts w:ascii="Times New Roman" w:hAnsi="Times New Roman"/>
            <w:lang w:val="en-GB"/>
          </w:rPr>
          <w:delText xml:space="preserve">range </w:delText>
        </w:r>
      </w:del>
      <w:ins w:id="595" w:author="Karen Rowe" w:date="2014-07-07T09:28:00Z">
        <w:r w:rsidR="00C53804">
          <w:rPr>
            <w:rFonts w:ascii="Times New Roman" w:hAnsi="Times New Roman"/>
            <w:lang w:val="en-GB"/>
          </w:rPr>
          <w:t>upper and lower range</w:t>
        </w:r>
        <w:r w:rsidR="00C53804" w:rsidRPr="00F90ECB">
          <w:rPr>
            <w:rFonts w:ascii="Times New Roman" w:hAnsi="Times New Roman"/>
            <w:lang w:val="en-GB"/>
          </w:rPr>
          <w:t xml:space="preserve"> </w:t>
        </w:r>
      </w:ins>
      <w:r w:rsidRPr="00F90ECB">
        <w:rPr>
          <w:rFonts w:ascii="Times New Roman" w:hAnsi="Times New Roman"/>
          <w:lang w:val="en-GB"/>
        </w:rPr>
        <w:t xml:space="preserve">shifts of high and low elevation species </w:t>
      </w:r>
      <w:del w:id="596" w:author="Karen Rowe" w:date="2014-07-07T09:28:00Z">
        <w:r w:rsidRPr="00F90ECB" w:rsidDel="00C53804">
          <w:rPr>
            <w:rFonts w:ascii="Times New Roman" w:hAnsi="Times New Roman"/>
            <w:lang w:val="en-GB"/>
          </w:rPr>
          <w:delText xml:space="preserve">combined </w:delText>
        </w:r>
      </w:del>
      <w:r w:rsidRPr="00F90ECB">
        <w:rPr>
          <w:rFonts w:ascii="Times New Roman" w:hAnsi="Times New Roman"/>
          <w:lang w:val="en-GB"/>
        </w:rPr>
        <w:t xml:space="preserve">across all regions. Pie charts display </w:t>
      </w:r>
      <w:ins w:id="597" w:author="Karen Rowe" w:date="2014-07-07T09:27:00Z">
        <w:r w:rsidR="00C53804">
          <w:rPr>
            <w:rFonts w:ascii="Times New Roman" w:hAnsi="Times New Roman"/>
            <w:lang w:val="en-GB"/>
          </w:rPr>
          <w:t xml:space="preserve">the </w:t>
        </w:r>
      </w:ins>
      <w:r w:rsidRPr="00F90ECB">
        <w:rPr>
          <w:rFonts w:ascii="Times New Roman" w:hAnsi="Times New Roman"/>
          <w:lang w:val="en-GB"/>
        </w:rPr>
        <w:t xml:space="preserve">proportion of range limits that exhibited significant expansions (yellow), contractions (red), or no significant change (grey). </w:t>
      </w:r>
      <w:ins w:id="598" w:author="Karen Rowe" w:date="2014-07-07T09:28:00Z">
        <w:r w:rsidR="00C53804">
          <w:rPr>
            <w:rFonts w:ascii="Times New Roman" w:hAnsi="Times New Roman"/>
            <w:lang w:val="en-GB"/>
          </w:rPr>
          <w:t xml:space="preserve">Numbers represent the number of individual shifts observed in each category. </w:t>
        </w:r>
      </w:ins>
      <w:r w:rsidRPr="00F90ECB">
        <w:rPr>
          <w:rFonts w:ascii="Times New Roman" w:hAnsi="Times New Roman"/>
          <w:lang w:val="en-GB"/>
        </w:rPr>
        <w:t xml:space="preserve">An asterisk next to a pie indicates that significantly more contractions were observed than expansions.  </w:t>
      </w:r>
      <w:ins w:id="599" w:author="Karen Rowe" w:date="2014-07-07T09:35:00Z">
        <w:r w:rsidR="000D3519">
          <w:rPr>
            <w:rFonts w:ascii="Times New Roman" w:hAnsi="Times New Roman"/>
            <w:lang w:val="en-GB"/>
          </w:rPr>
          <w:t xml:space="preserve">For each </w:t>
        </w:r>
        <w:r w:rsidR="000D3519">
          <w:rPr>
            <w:rFonts w:ascii="Times New Roman" w:hAnsi="Times New Roman"/>
            <w:lang w:val="en-GB"/>
          </w:rPr>
          <w:lastRenderedPageBreak/>
          <w:t>elevation and limit category, t</w:t>
        </w:r>
      </w:ins>
      <w:ins w:id="600" w:author="Karen Rowe" w:date="2014-07-07T09:31:00Z">
        <w:r w:rsidR="00C53804">
          <w:rPr>
            <w:rFonts w:ascii="Times New Roman" w:hAnsi="Times New Roman"/>
            <w:lang w:val="en-GB"/>
          </w:rPr>
          <w:t>he arrows</w:t>
        </w:r>
      </w:ins>
      <w:ins w:id="601" w:author="Karen Rowe" w:date="2014-07-07T09:28:00Z">
        <w:r w:rsidR="00C53804">
          <w:rPr>
            <w:rFonts w:ascii="Times New Roman" w:hAnsi="Times New Roman"/>
            <w:lang w:val="en-GB"/>
          </w:rPr>
          <w:t xml:space="preserve"> above and below each </w:t>
        </w:r>
      </w:ins>
      <w:ins w:id="602" w:author="Karen Rowe" w:date="2014-07-07T09:30:00Z">
        <w:r w:rsidR="00C53804">
          <w:rPr>
            <w:rFonts w:ascii="Times New Roman" w:hAnsi="Times New Roman"/>
            <w:lang w:val="en-GB"/>
          </w:rPr>
          <w:t xml:space="preserve">pie </w:t>
        </w:r>
      </w:ins>
      <w:del w:id="603" w:author="Karen Rowe" w:date="2014-07-07T09:29:00Z">
        <w:r w:rsidRPr="00F90ECB" w:rsidDel="00C53804">
          <w:rPr>
            <w:rFonts w:ascii="Times New Roman" w:hAnsi="Times New Roman"/>
            <w:lang w:val="en-GB"/>
          </w:rPr>
          <w:delText xml:space="preserve">Around each pie the width of arrows </w:delText>
        </w:r>
      </w:del>
      <w:r w:rsidRPr="00F90ECB">
        <w:rPr>
          <w:rFonts w:ascii="Times New Roman" w:hAnsi="Times New Roman"/>
          <w:lang w:val="en-GB"/>
        </w:rPr>
        <w:t>indicate</w:t>
      </w:r>
      <w:del w:id="604" w:author="Karen Rowe" w:date="2014-07-07T09:29:00Z">
        <w:r w:rsidRPr="00F90ECB" w:rsidDel="00C53804">
          <w:rPr>
            <w:rFonts w:ascii="Times New Roman" w:hAnsi="Times New Roman"/>
            <w:lang w:val="en-GB"/>
          </w:rPr>
          <w:delText>s</w:delText>
        </w:r>
      </w:del>
      <w:r w:rsidRPr="00F90ECB">
        <w:rPr>
          <w:rFonts w:ascii="Times New Roman" w:hAnsi="Times New Roman"/>
          <w:lang w:val="en-GB"/>
        </w:rPr>
        <w:t xml:space="preserve"> the </w:t>
      </w:r>
      <w:del w:id="605" w:author="Karen Rowe" w:date="2014-07-07T09:29:00Z">
        <w:r w:rsidRPr="00F90ECB" w:rsidDel="00C53804">
          <w:rPr>
            <w:rFonts w:ascii="Times New Roman" w:hAnsi="Times New Roman"/>
            <w:lang w:val="en-GB"/>
          </w:rPr>
          <w:delText xml:space="preserve">proportion </w:delText>
        </w:r>
      </w:del>
      <w:ins w:id="606" w:author="Karen Rowe" w:date="2014-07-07T09:30:00Z">
        <w:r w:rsidR="00C53804">
          <w:rPr>
            <w:rFonts w:ascii="Times New Roman" w:hAnsi="Times New Roman"/>
            <w:lang w:val="en-GB"/>
          </w:rPr>
          <w:t xml:space="preserve">direction </w:t>
        </w:r>
      </w:ins>
      <w:ins w:id="607" w:author="Karen Rowe" w:date="2014-07-07T09:31:00Z">
        <w:r w:rsidR="00C53804">
          <w:rPr>
            <w:rFonts w:ascii="Times New Roman" w:hAnsi="Times New Roman"/>
            <w:lang w:val="en-GB"/>
          </w:rPr>
          <w:t xml:space="preserve">(up or down) </w:t>
        </w:r>
      </w:ins>
      <w:ins w:id="608" w:author="Karen Rowe" w:date="2014-07-07T09:32:00Z">
        <w:r w:rsidR="00C53804">
          <w:rPr>
            <w:rFonts w:ascii="Times New Roman" w:hAnsi="Times New Roman"/>
            <w:lang w:val="en-GB"/>
          </w:rPr>
          <w:t xml:space="preserve">and the number of shifts observed in each </w:t>
        </w:r>
      </w:ins>
      <w:ins w:id="609" w:author="Karen Rowe" w:date="2014-07-07T09:33:00Z">
        <w:r w:rsidR="00C53804">
          <w:rPr>
            <w:rFonts w:ascii="Times New Roman" w:hAnsi="Times New Roman"/>
            <w:lang w:val="en-GB"/>
          </w:rPr>
          <w:t>direction at each range limit</w:t>
        </w:r>
      </w:ins>
      <w:ins w:id="610" w:author="Karen Rowe" w:date="2014-07-07T09:32:00Z">
        <w:r w:rsidR="00C53804">
          <w:rPr>
            <w:rFonts w:ascii="Times New Roman" w:hAnsi="Times New Roman"/>
            <w:lang w:val="en-GB"/>
          </w:rPr>
          <w:t xml:space="preserve">, with the width of the arrow indicating the relative proportion observed </w:t>
        </w:r>
      </w:ins>
      <w:ins w:id="611" w:author="Karen Rowe" w:date="2014-07-07T09:35:00Z">
        <w:r w:rsidR="000D3519">
          <w:rPr>
            <w:rFonts w:ascii="Times New Roman" w:hAnsi="Times New Roman"/>
            <w:lang w:val="en-GB"/>
          </w:rPr>
          <w:t>within</w:t>
        </w:r>
      </w:ins>
      <w:ins w:id="612" w:author="Karen Rowe" w:date="2014-07-07T09:32:00Z">
        <w:r w:rsidR="00C53804">
          <w:rPr>
            <w:rFonts w:ascii="Times New Roman" w:hAnsi="Times New Roman"/>
            <w:lang w:val="en-GB"/>
          </w:rPr>
          <w:t xml:space="preserve"> each category</w:t>
        </w:r>
      </w:ins>
      <w:del w:id="613" w:author="Karen Rowe" w:date="2014-07-07T09:34:00Z">
        <w:r w:rsidRPr="00F90ECB" w:rsidDel="00C53804">
          <w:rPr>
            <w:rFonts w:ascii="Times New Roman" w:hAnsi="Times New Roman"/>
            <w:lang w:val="en-GB"/>
          </w:rPr>
          <w:delText>of shifts that were in each direction and at each range limit</w:delText>
        </w:r>
      </w:del>
      <w:r w:rsidRPr="00F90ECB">
        <w:rPr>
          <w:rFonts w:ascii="Times New Roman" w:hAnsi="Times New Roman"/>
          <w:lang w:val="en-GB"/>
        </w:rPr>
        <w:t xml:space="preserve">.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03BF308B"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w:t>
      </w:r>
      <w:ins w:id="614" w:author="Karen Rowe" w:date="2014-07-07T11:29:00Z">
        <w:r w:rsidR="000A0FC3">
          <w:rPr>
            <w:rFonts w:ascii="Times New Roman" w:hAnsi="Times New Roman"/>
            <w:lang w:val="en-GB"/>
          </w:rPr>
          <w:t xml:space="preserve">of high and low elevation species </w:t>
        </w:r>
      </w:ins>
      <w:r w:rsidR="005E6E91" w:rsidRPr="00F90ECB">
        <w:rPr>
          <w:rFonts w:ascii="Times New Roman" w:hAnsi="Times New Roman"/>
          <w:lang w:val="en-GB"/>
        </w:rPr>
        <w:t xml:space="preserve">in relation to climate predictions. </w:t>
      </w:r>
      <w:r w:rsidR="006B5A07">
        <w:rPr>
          <w:rFonts w:ascii="Times New Roman" w:hAnsi="Times New Roman"/>
          <w:lang w:val="en-GB"/>
        </w:rPr>
        <w:t xml:space="preserve">Bars represent the </w:t>
      </w:r>
      <w:proofErr w:type="spellStart"/>
      <w:r w:rsidR="006B5A07">
        <w:rPr>
          <w:rFonts w:ascii="Times New Roman" w:hAnsi="Times New Roman"/>
          <w:lang w:val="en-GB"/>
        </w:rPr>
        <w:t>p</w:t>
      </w:r>
      <w:r w:rsidRPr="00F90ECB">
        <w:rPr>
          <w:rFonts w:ascii="Times New Roman" w:hAnsi="Times New Roman"/>
          <w:lang w:val="en-GB"/>
        </w:rPr>
        <w:t>ercent</w:t>
      </w:r>
      <w:proofErr w:type="spellEnd"/>
      <w:r w:rsidRPr="00F90ECB">
        <w:rPr>
          <w:rFonts w:ascii="Times New Roman" w:hAnsi="Times New Roman"/>
          <w:lang w:val="en-GB"/>
        </w:rPr>
        <w:t xml:space="preserve"> of observed </w:t>
      </w:r>
      <w:ins w:id="615" w:author="Karen Rowe" w:date="2014-07-07T11:30:00Z">
        <w:r w:rsidR="000A0FC3">
          <w:rPr>
            <w:rFonts w:ascii="Times New Roman" w:hAnsi="Times New Roman"/>
            <w:lang w:val="en-GB"/>
          </w:rPr>
          <w:t xml:space="preserve">limit </w:t>
        </w:r>
      </w:ins>
      <w:r w:rsidR="005E6E91" w:rsidRPr="00F90ECB">
        <w:rPr>
          <w:rFonts w:ascii="Times New Roman" w:hAnsi="Times New Roman"/>
          <w:lang w:val="en-GB"/>
        </w:rPr>
        <w:t xml:space="preserve">shifts </w:t>
      </w:r>
      <w:del w:id="616" w:author="Karen Rowe" w:date="2014-07-07T11:32:00Z">
        <w:r w:rsidR="005E6E91" w:rsidRPr="00F90ECB" w:rsidDel="000A0FC3">
          <w:rPr>
            <w:rFonts w:ascii="Times New Roman" w:hAnsi="Times New Roman"/>
            <w:lang w:val="en-GB"/>
          </w:rPr>
          <w:delText xml:space="preserve">for </w:delText>
        </w:r>
        <w:r w:rsidRPr="00F90ECB" w:rsidDel="000A0FC3">
          <w:rPr>
            <w:rFonts w:ascii="Times New Roman" w:hAnsi="Times New Roman"/>
            <w:lang w:val="en-GB"/>
          </w:rPr>
          <w:delText xml:space="preserve">low and high elevation species </w:delText>
        </w:r>
      </w:del>
      <w:r w:rsidRPr="00F90ECB">
        <w:rPr>
          <w:rFonts w:ascii="Times New Roman" w:hAnsi="Times New Roman"/>
          <w:lang w:val="en-GB"/>
        </w:rPr>
        <w:t>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w:t>
      </w:r>
      <w:ins w:id="617" w:author="Karen Rowe" w:date="2014-07-07T11:31:00Z">
        <w:r w:rsidR="000A0FC3">
          <w:rPr>
            <w:rFonts w:ascii="Times New Roman" w:hAnsi="Times New Roman"/>
            <w:lang w:val="en-GB"/>
          </w:rPr>
          <w:t xml:space="preserve"> Sample sizes </w:t>
        </w:r>
      </w:ins>
      <w:ins w:id="618" w:author="Karen Rowe" w:date="2014-07-07T11:34:00Z">
        <w:r w:rsidR="000A0FC3">
          <w:rPr>
            <w:rFonts w:ascii="Times New Roman" w:hAnsi="Times New Roman"/>
            <w:lang w:val="en-GB"/>
          </w:rPr>
          <w:t>indicate</w:t>
        </w:r>
      </w:ins>
      <w:ins w:id="619" w:author="Karen Rowe" w:date="2014-07-07T11:31:00Z">
        <w:r w:rsidR="000A0FC3">
          <w:rPr>
            <w:rFonts w:ascii="Times New Roman" w:hAnsi="Times New Roman"/>
            <w:lang w:val="en-GB"/>
          </w:rPr>
          <w:t xml:space="preserve"> the number of range limit shifts within high and low elevation species</w:t>
        </w:r>
      </w:ins>
      <w:ins w:id="620" w:author="Karen Rowe" w:date="2014-07-07T11:32:00Z">
        <w:r w:rsidR="000A0FC3">
          <w:rPr>
            <w:rFonts w:ascii="Times New Roman" w:hAnsi="Times New Roman"/>
            <w:lang w:val="en-GB"/>
          </w:rPr>
          <w:t xml:space="preserve"> that were significant </w:t>
        </w:r>
      </w:ins>
      <w:ins w:id="621" w:author="Karen Rowe" w:date="2014-07-07T11:33:00Z">
        <w:r w:rsidR="000A0FC3" w:rsidRPr="00F90ECB">
          <w:rPr>
            <w:rFonts w:ascii="Times New Roman" w:hAnsi="Times New Roman"/>
            <w:lang w:val="en-GB"/>
          </w:rPr>
          <w:t xml:space="preserve">from the </w:t>
        </w:r>
        <w:proofErr w:type="spellStart"/>
        <w:r w:rsidR="000A0FC3" w:rsidRPr="00F90ECB">
          <w:rPr>
            <w:rFonts w:ascii="Times New Roman" w:hAnsi="Times New Roman"/>
            <w:i/>
            <w:lang w:val="en-GB"/>
          </w:rPr>
          <w:t>P</w:t>
        </w:r>
        <w:r w:rsidR="000A0FC3" w:rsidRPr="00F90ECB">
          <w:rPr>
            <w:rFonts w:ascii="Times New Roman" w:hAnsi="Times New Roman"/>
            <w:i/>
            <w:vertAlign w:val="subscript"/>
            <w:lang w:val="en-GB"/>
          </w:rPr>
          <w:t>fa</w:t>
        </w:r>
        <w:proofErr w:type="spellEnd"/>
        <w:r w:rsidR="000A0FC3" w:rsidRPr="00F90ECB">
          <w:rPr>
            <w:rFonts w:ascii="Times New Roman" w:hAnsi="Times New Roman"/>
            <w:lang w:val="en-GB"/>
          </w:rPr>
          <w:t xml:space="preserve"> analysis</w:t>
        </w:r>
      </w:ins>
      <w:ins w:id="622" w:author="Karen Rowe" w:date="2014-07-07T11:31:00Z">
        <w:r w:rsidR="000A0FC3">
          <w:rPr>
            <w:rFonts w:ascii="Times New Roman" w:hAnsi="Times New Roman"/>
            <w:lang w:val="en-GB"/>
          </w:rPr>
          <w:t>.</w:t>
        </w:r>
      </w:ins>
      <w:ins w:id="623" w:author="Karen Rowe" w:date="2014-07-07T11:29:00Z">
        <w:r w:rsidR="000A0FC3">
          <w:rPr>
            <w:rFonts w:ascii="Times New Roman" w:hAnsi="Times New Roman"/>
            <w:lang w:val="en-GB"/>
          </w:rPr>
          <w:t xml:space="preserve"> </w:t>
        </w:r>
      </w:ins>
      <w:del w:id="624" w:author="Karen Rowe" w:date="2014-07-07T11:29:00Z">
        <w:r w:rsidRPr="00F90ECB" w:rsidDel="000A0FC3">
          <w:rPr>
            <w:rFonts w:ascii="Times New Roman" w:hAnsi="Times New Roman"/>
            <w:lang w:val="en-GB"/>
          </w:rPr>
          <w:delText xml:space="preserve"> </w:delText>
        </w:r>
      </w:del>
      <w:r w:rsidRPr="00F90ECB">
        <w:rPr>
          <w:rFonts w:ascii="Times New Roman" w:hAnsi="Times New Roman"/>
          <w:lang w:val="en-GB"/>
        </w:rPr>
        <w:t xml:space="preserve">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p>
    <w:sectPr w:rsidR="00614ACC" w:rsidRPr="00F90ECB" w:rsidSect="00A9458C">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Karen Rowe" w:date="2014-07-07T15:01:00Z" w:initials="KMCR">
    <w:p w14:paraId="42FAE530" w14:textId="420B4241" w:rsidR="00F33DFE" w:rsidRDefault="00F33DFE">
      <w:pPr>
        <w:pStyle w:val="CommentText"/>
      </w:pPr>
      <w:r>
        <w:rPr>
          <w:rStyle w:val="CommentReference"/>
        </w:rPr>
        <w:annotationRef/>
      </w:r>
      <w:r>
        <w:t xml:space="preserve">Keep as 34 or use the 67, with a mention in the next sentence, “of the 34 species we were able to test range shifts </w:t>
      </w:r>
      <w:proofErr w:type="gramStart"/>
      <w:r>
        <w:t>statistically,…”</w:t>
      </w:r>
      <w:proofErr w:type="gramEnd"/>
    </w:p>
  </w:comment>
  <w:comment w:id="187" w:author="Karen Rowe" w:date="2014-07-07T11:40:00Z" w:initials="KMCR">
    <w:p w14:paraId="79ED4B7F" w14:textId="567DC7A6" w:rsidR="00F33DFE" w:rsidRDefault="00F33DFE">
      <w:pPr>
        <w:pStyle w:val="CommentText"/>
      </w:pPr>
      <w:r>
        <w:rPr>
          <w:rStyle w:val="CommentReference"/>
        </w:rPr>
        <w:annotationRef/>
      </w:r>
      <w:r>
        <w:t xml:space="preserve">See comment below – these are all hyperlinks to the </w:t>
      </w:r>
      <w:proofErr w:type="spellStart"/>
      <w:r>
        <w:t>arctos</w:t>
      </w:r>
      <w:proofErr w:type="spellEnd"/>
      <w:r>
        <w:t xml:space="preserve"> project pages</w:t>
      </w:r>
    </w:p>
  </w:comment>
  <w:comment w:id="222" w:author="Karen Rowe" w:date="2014-07-07T11:39:00Z" w:initials="KMCR">
    <w:p w14:paraId="5C915DB1" w14:textId="3EC3F0DC" w:rsidR="00F33DFE" w:rsidRDefault="00F33DFE">
      <w:pPr>
        <w:pStyle w:val="CommentText"/>
      </w:pPr>
      <w:r>
        <w:rPr>
          <w:rStyle w:val="CommentReference"/>
        </w:rPr>
        <w:annotationRef/>
      </w:r>
      <w:r>
        <w:t xml:space="preserve">These are the </w:t>
      </w:r>
      <w:proofErr w:type="spellStart"/>
      <w:r>
        <w:t>arctos</w:t>
      </w:r>
      <w:proofErr w:type="spellEnd"/>
      <w:r>
        <w:t xml:space="preserve"> project links – not sure if we can include them in the references – may need to put into supplemental information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9EC20" w14:textId="77777777" w:rsidR="00F33DFE" w:rsidRDefault="00F33DFE" w:rsidP="00B37E61">
      <w:r>
        <w:separator/>
      </w:r>
    </w:p>
  </w:endnote>
  <w:endnote w:type="continuationSeparator" w:id="0">
    <w:p w14:paraId="423F33DA" w14:textId="77777777" w:rsidR="00F33DFE" w:rsidRDefault="00F33DFE" w:rsidP="00B37E61">
      <w:r>
        <w:continuationSeparator/>
      </w:r>
    </w:p>
  </w:endnote>
  <w:endnote w:type="continuationNotice" w:id="1">
    <w:p w14:paraId="72B5E84E" w14:textId="77777777" w:rsidR="00F33DFE" w:rsidRDefault="00F33D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EB09" w14:textId="77777777" w:rsidR="00F33DFE" w:rsidRDefault="00F33DFE" w:rsidP="00B37E61">
      <w:r>
        <w:separator/>
      </w:r>
    </w:p>
  </w:footnote>
  <w:footnote w:type="continuationSeparator" w:id="0">
    <w:p w14:paraId="7D86E36C" w14:textId="77777777" w:rsidR="00F33DFE" w:rsidRDefault="00F33DFE" w:rsidP="00B37E61">
      <w:r>
        <w:continuationSeparator/>
      </w:r>
    </w:p>
  </w:footnote>
  <w:footnote w:type="continuationNotice" w:id="1">
    <w:p w14:paraId="49C6B8BB" w14:textId="77777777" w:rsidR="00F33DFE" w:rsidRDefault="00F33DF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19532DB9"/>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F2D5F"/>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615EA"/>
    <w:multiLevelType w:val="hybridMultilevel"/>
    <w:tmpl w:val="8812987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5F1457CF"/>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1C4873"/>
    <w:multiLevelType w:val="hybridMultilevel"/>
    <w:tmpl w:val="B06E1544"/>
    <w:lvl w:ilvl="0" w:tplc="F18C32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491871"/>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FA45BD"/>
    <w:multiLevelType w:val="hybridMultilevel"/>
    <w:tmpl w:val="74AEB2EA"/>
    <w:lvl w:ilvl="0" w:tplc="E9A884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6B40C8"/>
    <w:multiLevelType w:val="hybridMultilevel"/>
    <w:tmpl w:val="2688908C"/>
    <w:lvl w:ilvl="0" w:tplc="F48E786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2"/>
  </w:num>
  <w:num w:numId="11">
    <w:abstractNumId w:val="19"/>
  </w:num>
  <w:num w:numId="12">
    <w:abstractNumId w:val="11"/>
  </w:num>
  <w:num w:numId="13">
    <w:abstractNumId w:val="16"/>
  </w:num>
  <w:num w:numId="14">
    <w:abstractNumId w:val="13"/>
  </w:num>
  <w:num w:numId="15">
    <w:abstractNumId w:val="10"/>
  </w:num>
  <w:num w:numId="16">
    <w:abstractNumId w:val="18"/>
  </w:num>
  <w:num w:numId="17">
    <w:abstractNumId w:val="15"/>
  </w:num>
  <w:num w:numId="18">
    <w:abstractNumId w:val="17"/>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56"/>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4BB7"/>
    <w:rsid w:val="000060CF"/>
    <w:rsid w:val="000070BC"/>
    <w:rsid w:val="000078E4"/>
    <w:rsid w:val="00007C8F"/>
    <w:rsid w:val="00007CDA"/>
    <w:rsid w:val="00013154"/>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332C7"/>
    <w:rsid w:val="000418AF"/>
    <w:rsid w:val="00041A37"/>
    <w:rsid w:val="00044636"/>
    <w:rsid w:val="00044A2E"/>
    <w:rsid w:val="00044C59"/>
    <w:rsid w:val="0004549C"/>
    <w:rsid w:val="00045FB3"/>
    <w:rsid w:val="00045FBE"/>
    <w:rsid w:val="000472BB"/>
    <w:rsid w:val="000473F4"/>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2992"/>
    <w:rsid w:val="00072AD6"/>
    <w:rsid w:val="00074B8C"/>
    <w:rsid w:val="00077081"/>
    <w:rsid w:val="00077690"/>
    <w:rsid w:val="00084734"/>
    <w:rsid w:val="000848C9"/>
    <w:rsid w:val="00086093"/>
    <w:rsid w:val="0009022A"/>
    <w:rsid w:val="000917CF"/>
    <w:rsid w:val="00093174"/>
    <w:rsid w:val="00093895"/>
    <w:rsid w:val="00096C16"/>
    <w:rsid w:val="00097778"/>
    <w:rsid w:val="00097798"/>
    <w:rsid w:val="00097F28"/>
    <w:rsid w:val="000A0FC3"/>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1CDA"/>
    <w:rsid w:val="000D23E7"/>
    <w:rsid w:val="000D2ECC"/>
    <w:rsid w:val="000D3410"/>
    <w:rsid w:val="000D3519"/>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105"/>
    <w:rsid w:val="001055B5"/>
    <w:rsid w:val="00105C9F"/>
    <w:rsid w:val="00107053"/>
    <w:rsid w:val="00111646"/>
    <w:rsid w:val="00112061"/>
    <w:rsid w:val="00112BAC"/>
    <w:rsid w:val="00112D2A"/>
    <w:rsid w:val="0011308F"/>
    <w:rsid w:val="00113DF6"/>
    <w:rsid w:val="001154A5"/>
    <w:rsid w:val="00115631"/>
    <w:rsid w:val="00116533"/>
    <w:rsid w:val="0011784E"/>
    <w:rsid w:val="00117BF9"/>
    <w:rsid w:val="00117EAD"/>
    <w:rsid w:val="001231CD"/>
    <w:rsid w:val="00123633"/>
    <w:rsid w:val="00124037"/>
    <w:rsid w:val="001240A4"/>
    <w:rsid w:val="001247A2"/>
    <w:rsid w:val="00126406"/>
    <w:rsid w:val="001265CD"/>
    <w:rsid w:val="0012673A"/>
    <w:rsid w:val="001271E6"/>
    <w:rsid w:val="00130376"/>
    <w:rsid w:val="0013100E"/>
    <w:rsid w:val="001322EC"/>
    <w:rsid w:val="001323DC"/>
    <w:rsid w:val="00134E77"/>
    <w:rsid w:val="001379B5"/>
    <w:rsid w:val="0014043A"/>
    <w:rsid w:val="00140797"/>
    <w:rsid w:val="00144F37"/>
    <w:rsid w:val="001452F0"/>
    <w:rsid w:val="00145E35"/>
    <w:rsid w:val="00147D2F"/>
    <w:rsid w:val="00151D6C"/>
    <w:rsid w:val="00153FF3"/>
    <w:rsid w:val="00155267"/>
    <w:rsid w:val="0015624C"/>
    <w:rsid w:val="001566DD"/>
    <w:rsid w:val="00156974"/>
    <w:rsid w:val="0015712D"/>
    <w:rsid w:val="00157635"/>
    <w:rsid w:val="00161FD1"/>
    <w:rsid w:val="00162519"/>
    <w:rsid w:val="0016283B"/>
    <w:rsid w:val="0016436E"/>
    <w:rsid w:val="001647AC"/>
    <w:rsid w:val="001650B5"/>
    <w:rsid w:val="00166B75"/>
    <w:rsid w:val="0017022B"/>
    <w:rsid w:val="0017432E"/>
    <w:rsid w:val="00174FFC"/>
    <w:rsid w:val="00176B68"/>
    <w:rsid w:val="00177475"/>
    <w:rsid w:val="001804A1"/>
    <w:rsid w:val="00180BC4"/>
    <w:rsid w:val="0018177D"/>
    <w:rsid w:val="00181C90"/>
    <w:rsid w:val="00183B6C"/>
    <w:rsid w:val="001867CB"/>
    <w:rsid w:val="001868F8"/>
    <w:rsid w:val="00186951"/>
    <w:rsid w:val="00194539"/>
    <w:rsid w:val="00195CFA"/>
    <w:rsid w:val="00196708"/>
    <w:rsid w:val="001973D4"/>
    <w:rsid w:val="0019752A"/>
    <w:rsid w:val="001A14C2"/>
    <w:rsid w:val="001A1CCF"/>
    <w:rsid w:val="001A3A85"/>
    <w:rsid w:val="001B014E"/>
    <w:rsid w:val="001B0C16"/>
    <w:rsid w:val="001B225B"/>
    <w:rsid w:val="001B22D7"/>
    <w:rsid w:val="001B6FFF"/>
    <w:rsid w:val="001B7301"/>
    <w:rsid w:val="001B7412"/>
    <w:rsid w:val="001C1B00"/>
    <w:rsid w:val="001C1E27"/>
    <w:rsid w:val="001C20DF"/>
    <w:rsid w:val="001C24C4"/>
    <w:rsid w:val="001C24F5"/>
    <w:rsid w:val="001C2688"/>
    <w:rsid w:val="001C2E25"/>
    <w:rsid w:val="001C324A"/>
    <w:rsid w:val="001C4527"/>
    <w:rsid w:val="001C49C0"/>
    <w:rsid w:val="001C4C72"/>
    <w:rsid w:val="001C7AC6"/>
    <w:rsid w:val="001D01F9"/>
    <w:rsid w:val="001D089D"/>
    <w:rsid w:val="001D1B29"/>
    <w:rsid w:val="001D2725"/>
    <w:rsid w:val="001D5705"/>
    <w:rsid w:val="001D6022"/>
    <w:rsid w:val="001D6800"/>
    <w:rsid w:val="001E0A02"/>
    <w:rsid w:val="001E0B91"/>
    <w:rsid w:val="001E0DAA"/>
    <w:rsid w:val="001E175F"/>
    <w:rsid w:val="001E3628"/>
    <w:rsid w:val="001E65D4"/>
    <w:rsid w:val="001E7611"/>
    <w:rsid w:val="001F1808"/>
    <w:rsid w:val="001F1D32"/>
    <w:rsid w:val="001F48C7"/>
    <w:rsid w:val="001F5683"/>
    <w:rsid w:val="001F60C7"/>
    <w:rsid w:val="001F6A06"/>
    <w:rsid w:val="001F7BBD"/>
    <w:rsid w:val="0020404F"/>
    <w:rsid w:val="00210B7C"/>
    <w:rsid w:val="00211EF0"/>
    <w:rsid w:val="00214602"/>
    <w:rsid w:val="002155BD"/>
    <w:rsid w:val="002170AA"/>
    <w:rsid w:val="00220FD9"/>
    <w:rsid w:val="002219E2"/>
    <w:rsid w:val="00223405"/>
    <w:rsid w:val="002248E4"/>
    <w:rsid w:val="00232B36"/>
    <w:rsid w:val="00237BE6"/>
    <w:rsid w:val="00240920"/>
    <w:rsid w:val="002420B7"/>
    <w:rsid w:val="00243E1F"/>
    <w:rsid w:val="002447EF"/>
    <w:rsid w:val="002459FB"/>
    <w:rsid w:val="00245E1B"/>
    <w:rsid w:val="00247028"/>
    <w:rsid w:val="00253568"/>
    <w:rsid w:val="00253950"/>
    <w:rsid w:val="002546B8"/>
    <w:rsid w:val="00255242"/>
    <w:rsid w:val="002554A7"/>
    <w:rsid w:val="002556CD"/>
    <w:rsid w:val="00256761"/>
    <w:rsid w:val="00256F8C"/>
    <w:rsid w:val="00261305"/>
    <w:rsid w:val="00261AFF"/>
    <w:rsid w:val="00262224"/>
    <w:rsid w:val="0026229B"/>
    <w:rsid w:val="0026358B"/>
    <w:rsid w:val="0026437A"/>
    <w:rsid w:val="00266150"/>
    <w:rsid w:val="00267B7F"/>
    <w:rsid w:val="002701F6"/>
    <w:rsid w:val="00270E89"/>
    <w:rsid w:val="00270EBF"/>
    <w:rsid w:val="0027139A"/>
    <w:rsid w:val="00271A42"/>
    <w:rsid w:val="00271D24"/>
    <w:rsid w:val="00271DBD"/>
    <w:rsid w:val="002746F0"/>
    <w:rsid w:val="00276BBC"/>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B792E"/>
    <w:rsid w:val="002C0D0E"/>
    <w:rsid w:val="002C3822"/>
    <w:rsid w:val="002C4DB5"/>
    <w:rsid w:val="002C6AD7"/>
    <w:rsid w:val="002C6C02"/>
    <w:rsid w:val="002D16BB"/>
    <w:rsid w:val="002D3291"/>
    <w:rsid w:val="002D3782"/>
    <w:rsid w:val="002D3DE8"/>
    <w:rsid w:val="002D3DF5"/>
    <w:rsid w:val="002D4836"/>
    <w:rsid w:val="002D4A1E"/>
    <w:rsid w:val="002D4CE2"/>
    <w:rsid w:val="002D5679"/>
    <w:rsid w:val="002D7E0D"/>
    <w:rsid w:val="002D7FD8"/>
    <w:rsid w:val="002E0316"/>
    <w:rsid w:val="002E14A5"/>
    <w:rsid w:val="002E30B3"/>
    <w:rsid w:val="002E48E3"/>
    <w:rsid w:val="002E7054"/>
    <w:rsid w:val="002E71E3"/>
    <w:rsid w:val="002E7B1F"/>
    <w:rsid w:val="002F2838"/>
    <w:rsid w:val="002F6C80"/>
    <w:rsid w:val="002F6F82"/>
    <w:rsid w:val="002F7D7E"/>
    <w:rsid w:val="00300F56"/>
    <w:rsid w:val="003016E1"/>
    <w:rsid w:val="003053D6"/>
    <w:rsid w:val="0030632C"/>
    <w:rsid w:val="00306460"/>
    <w:rsid w:val="003069C7"/>
    <w:rsid w:val="00310A86"/>
    <w:rsid w:val="003110C0"/>
    <w:rsid w:val="00313A6A"/>
    <w:rsid w:val="00314A95"/>
    <w:rsid w:val="0031621A"/>
    <w:rsid w:val="0031704A"/>
    <w:rsid w:val="00317864"/>
    <w:rsid w:val="00317A19"/>
    <w:rsid w:val="0032301D"/>
    <w:rsid w:val="003241D0"/>
    <w:rsid w:val="00324698"/>
    <w:rsid w:val="00324B67"/>
    <w:rsid w:val="00330012"/>
    <w:rsid w:val="003302BD"/>
    <w:rsid w:val="00331734"/>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C86"/>
    <w:rsid w:val="00370DC2"/>
    <w:rsid w:val="00371829"/>
    <w:rsid w:val="00373A6A"/>
    <w:rsid w:val="00374212"/>
    <w:rsid w:val="00375EE6"/>
    <w:rsid w:val="00376495"/>
    <w:rsid w:val="0037776B"/>
    <w:rsid w:val="00380929"/>
    <w:rsid w:val="00382F29"/>
    <w:rsid w:val="003830D2"/>
    <w:rsid w:val="00383D0E"/>
    <w:rsid w:val="00385450"/>
    <w:rsid w:val="00385946"/>
    <w:rsid w:val="00387482"/>
    <w:rsid w:val="00395139"/>
    <w:rsid w:val="0039518C"/>
    <w:rsid w:val="0039566B"/>
    <w:rsid w:val="0039613F"/>
    <w:rsid w:val="00396AC8"/>
    <w:rsid w:val="0039773E"/>
    <w:rsid w:val="00397CDA"/>
    <w:rsid w:val="003A0034"/>
    <w:rsid w:val="003A19A1"/>
    <w:rsid w:val="003A32CA"/>
    <w:rsid w:val="003A3A0A"/>
    <w:rsid w:val="003A4034"/>
    <w:rsid w:val="003A57F6"/>
    <w:rsid w:val="003A635B"/>
    <w:rsid w:val="003A69F9"/>
    <w:rsid w:val="003A6A8F"/>
    <w:rsid w:val="003B1769"/>
    <w:rsid w:val="003B33FC"/>
    <w:rsid w:val="003B3886"/>
    <w:rsid w:val="003B67CF"/>
    <w:rsid w:val="003C12E8"/>
    <w:rsid w:val="003C228C"/>
    <w:rsid w:val="003C37A2"/>
    <w:rsid w:val="003C380E"/>
    <w:rsid w:val="003C4437"/>
    <w:rsid w:val="003C4D30"/>
    <w:rsid w:val="003C5193"/>
    <w:rsid w:val="003C5DC6"/>
    <w:rsid w:val="003C6425"/>
    <w:rsid w:val="003C6F21"/>
    <w:rsid w:val="003C7B6A"/>
    <w:rsid w:val="003D05DA"/>
    <w:rsid w:val="003D126E"/>
    <w:rsid w:val="003D1461"/>
    <w:rsid w:val="003D1FB9"/>
    <w:rsid w:val="003D2DD9"/>
    <w:rsid w:val="003D5398"/>
    <w:rsid w:val="003D6650"/>
    <w:rsid w:val="003D7CD7"/>
    <w:rsid w:val="003E2AC3"/>
    <w:rsid w:val="003E2F46"/>
    <w:rsid w:val="003E4374"/>
    <w:rsid w:val="003E4E73"/>
    <w:rsid w:val="003E4F3F"/>
    <w:rsid w:val="003E6FAD"/>
    <w:rsid w:val="003F0FB9"/>
    <w:rsid w:val="003F4D2C"/>
    <w:rsid w:val="003F68C3"/>
    <w:rsid w:val="003F75BF"/>
    <w:rsid w:val="003F7CD2"/>
    <w:rsid w:val="00404AD6"/>
    <w:rsid w:val="0040751D"/>
    <w:rsid w:val="00407C96"/>
    <w:rsid w:val="00411012"/>
    <w:rsid w:val="004119B6"/>
    <w:rsid w:val="00413B06"/>
    <w:rsid w:val="0041426E"/>
    <w:rsid w:val="00414CC6"/>
    <w:rsid w:val="0041522F"/>
    <w:rsid w:val="004162A5"/>
    <w:rsid w:val="00416D63"/>
    <w:rsid w:val="00417C68"/>
    <w:rsid w:val="004211A9"/>
    <w:rsid w:val="00421D99"/>
    <w:rsid w:val="00424294"/>
    <w:rsid w:val="00424AC0"/>
    <w:rsid w:val="0042526E"/>
    <w:rsid w:val="00425585"/>
    <w:rsid w:val="0042569D"/>
    <w:rsid w:val="00426DF6"/>
    <w:rsid w:val="00427DA7"/>
    <w:rsid w:val="00430FE6"/>
    <w:rsid w:val="00432680"/>
    <w:rsid w:val="00435198"/>
    <w:rsid w:val="00436C06"/>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55F70"/>
    <w:rsid w:val="0046148E"/>
    <w:rsid w:val="00464B4A"/>
    <w:rsid w:val="0046537D"/>
    <w:rsid w:val="00466186"/>
    <w:rsid w:val="0046656E"/>
    <w:rsid w:val="00466E6A"/>
    <w:rsid w:val="004677E8"/>
    <w:rsid w:val="00470628"/>
    <w:rsid w:val="004710DC"/>
    <w:rsid w:val="00472C0E"/>
    <w:rsid w:val="00474E00"/>
    <w:rsid w:val="00477E89"/>
    <w:rsid w:val="004810DE"/>
    <w:rsid w:val="00481295"/>
    <w:rsid w:val="004814E7"/>
    <w:rsid w:val="00481A22"/>
    <w:rsid w:val="0048279E"/>
    <w:rsid w:val="00485227"/>
    <w:rsid w:val="00485CCA"/>
    <w:rsid w:val="004906FD"/>
    <w:rsid w:val="00492F74"/>
    <w:rsid w:val="004954D1"/>
    <w:rsid w:val="00496214"/>
    <w:rsid w:val="00496C22"/>
    <w:rsid w:val="004A09AD"/>
    <w:rsid w:val="004A1E1F"/>
    <w:rsid w:val="004A4A50"/>
    <w:rsid w:val="004A6200"/>
    <w:rsid w:val="004A655A"/>
    <w:rsid w:val="004B1CFF"/>
    <w:rsid w:val="004B417A"/>
    <w:rsid w:val="004B55B3"/>
    <w:rsid w:val="004B5D71"/>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1A11"/>
    <w:rsid w:val="00513131"/>
    <w:rsid w:val="0051717F"/>
    <w:rsid w:val="005177D6"/>
    <w:rsid w:val="005200DC"/>
    <w:rsid w:val="0052076B"/>
    <w:rsid w:val="00520B41"/>
    <w:rsid w:val="00521F1E"/>
    <w:rsid w:val="00522378"/>
    <w:rsid w:val="00524757"/>
    <w:rsid w:val="005252D9"/>
    <w:rsid w:val="00526989"/>
    <w:rsid w:val="00531425"/>
    <w:rsid w:val="00531476"/>
    <w:rsid w:val="005323E4"/>
    <w:rsid w:val="00533006"/>
    <w:rsid w:val="005330C4"/>
    <w:rsid w:val="005364EF"/>
    <w:rsid w:val="00536AE6"/>
    <w:rsid w:val="00540897"/>
    <w:rsid w:val="005409F2"/>
    <w:rsid w:val="00540A9C"/>
    <w:rsid w:val="00540F7A"/>
    <w:rsid w:val="00541334"/>
    <w:rsid w:val="00541977"/>
    <w:rsid w:val="00541AC2"/>
    <w:rsid w:val="00541EFF"/>
    <w:rsid w:val="005454A8"/>
    <w:rsid w:val="00545FDB"/>
    <w:rsid w:val="00546A4B"/>
    <w:rsid w:val="00550779"/>
    <w:rsid w:val="00553E8B"/>
    <w:rsid w:val="0055446B"/>
    <w:rsid w:val="00555F6A"/>
    <w:rsid w:val="005572F2"/>
    <w:rsid w:val="00557D77"/>
    <w:rsid w:val="00557EED"/>
    <w:rsid w:val="00560672"/>
    <w:rsid w:val="00566B25"/>
    <w:rsid w:val="00570260"/>
    <w:rsid w:val="0057102B"/>
    <w:rsid w:val="005711BC"/>
    <w:rsid w:val="0057129B"/>
    <w:rsid w:val="0057662B"/>
    <w:rsid w:val="00580054"/>
    <w:rsid w:val="00581E71"/>
    <w:rsid w:val="005825C9"/>
    <w:rsid w:val="005829AF"/>
    <w:rsid w:val="005846BD"/>
    <w:rsid w:val="00584C59"/>
    <w:rsid w:val="00585598"/>
    <w:rsid w:val="005866E4"/>
    <w:rsid w:val="005904F1"/>
    <w:rsid w:val="00590A70"/>
    <w:rsid w:val="00591B71"/>
    <w:rsid w:val="00591D68"/>
    <w:rsid w:val="00592904"/>
    <w:rsid w:val="0059300A"/>
    <w:rsid w:val="00593D4E"/>
    <w:rsid w:val="0059631A"/>
    <w:rsid w:val="0059690A"/>
    <w:rsid w:val="005A0ABE"/>
    <w:rsid w:val="005A10AD"/>
    <w:rsid w:val="005A11AE"/>
    <w:rsid w:val="005A1AA0"/>
    <w:rsid w:val="005A3EEF"/>
    <w:rsid w:val="005A4219"/>
    <w:rsid w:val="005A4533"/>
    <w:rsid w:val="005A556C"/>
    <w:rsid w:val="005A6104"/>
    <w:rsid w:val="005B0690"/>
    <w:rsid w:val="005B3672"/>
    <w:rsid w:val="005B5EA7"/>
    <w:rsid w:val="005B5F73"/>
    <w:rsid w:val="005B657E"/>
    <w:rsid w:val="005C1AC3"/>
    <w:rsid w:val="005C2102"/>
    <w:rsid w:val="005C616B"/>
    <w:rsid w:val="005C703B"/>
    <w:rsid w:val="005D0FB1"/>
    <w:rsid w:val="005D1583"/>
    <w:rsid w:val="005D21F5"/>
    <w:rsid w:val="005D2287"/>
    <w:rsid w:val="005D2E5E"/>
    <w:rsid w:val="005D3009"/>
    <w:rsid w:val="005D5011"/>
    <w:rsid w:val="005D668E"/>
    <w:rsid w:val="005D7DAB"/>
    <w:rsid w:val="005E062E"/>
    <w:rsid w:val="005E0D2D"/>
    <w:rsid w:val="005E3701"/>
    <w:rsid w:val="005E5C4A"/>
    <w:rsid w:val="005E6E91"/>
    <w:rsid w:val="005E6EFF"/>
    <w:rsid w:val="005F078F"/>
    <w:rsid w:val="005F07D9"/>
    <w:rsid w:val="005F39EC"/>
    <w:rsid w:val="005F43EE"/>
    <w:rsid w:val="005F4A60"/>
    <w:rsid w:val="005F6273"/>
    <w:rsid w:val="005F6B64"/>
    <w:rsid w:val="005F6D25"/>
    <w:rsid w:val="00600660"/>
    <w:rsid w:val="00600862"/>
    <w:rsid w:val="00600A39"/>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37F"/>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183"/>
    <w:rsid w:val="0065536C"/>
    <w:rsid w:val="006554E6"/>
    <w:rsid w:val="00656BC0"/>
    <w:rsid w:val="00660490"/>
    <w:rsid w:val="006609C9"/>
    <w:rsid w:val="00661730"/>
    <w:rsid w:val="00661CB2"/>
    <w:rsid w:val="0066477D"/>
    <w:rsid w:val="00665AED"/>
    <w:rsid w:val="00665F41"/>
    <w:rsid w:val="0066631A"/>
    <w:rsid w:val="0066693E"/>
    <w:rsid w:val="00667B97"/>
    <w:rsid w:val="00673600"/>
    <w:rsid w:val="00674787"/>
    <w:rsid w:val="0067563D"/>
    <w:rsid w:val="006756F5"/>
    <w:rsid w:val="00676389"/>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2869"/>
    <w:rsid w:val="006B47D5"/>
    <w:rsid w:val="006B5290"/>
    <w:rsid w:val="006B5A07"/>
    <w:rsid w:val="006C0090"/>
    <w:rsid w:val="006C0B00"/>
    <w:rsid w:val="006C10F0"/>
    <w:rsid w:val="006C1793"/>
    <w:rsid w:val="006C22EF"/>
    <w:rsid w:val="006C35E6"/>
    <w:rsid w:val="006C3AD1"/>
    <w:rsid w:val="006C5D4A"/>
    <w:rsid w:val="006C7F7F"/>
    <w:rsid w:val="006D0190"/>
    <w:rsid w:val="006D1A83"/>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45F"/>
    <w:rsid w:val="00713B39"/>
    <w:rsid w:val="00715725"/>
    <w:rsid w:val="007160F0"/>
    <w:rsid w:val="00721A12"/>
    <w:rsid w:val="00721FE0"/>
    <w:rsid w:val="007220E4"/>
    <w:rsid w:val="00722B57"/>
    <w:rsid w:val="007235EA"/>
    <w:rsid w:val="00724F1E"/>
    <w:rsid w:val="00726ACF"/>
    <w:rsid w:val="00726EC2"/>
    <w:rsid w:val="00727216"/>
    <w:rsid w:val="007307A6"/>
    <w:rsid w:val="007318D8"/>
    <w:rsid w:val="0073200A"/>
    <w:rsid w:val="007346A1"/>
    <w:rsid w:val="00734A16"/>
    <w:rsid w:val="00737A6D"/>
    <w:rsid w:val="00740273"/>
    <w:rsid w:val="00740BCB"/>
    <w:rsid w:val="007423BD"/>
    <w:rsid w:val="00742D14"/>
    <w:rsid w:val="00743C0E"/>
    <w:rsid w:val="00744D41"/>
    <w:rsid w:val="007462C9"/>
    <w:rsid w:val="0074673F"/>
    <w:rsid w:val="00751371"/>
    <w:rsid w:val="00751C37"/>
    <w:rsid w:val="00753A91"/>
    <w:rsid w:val="0075466F"/>
    <w:rsid w:val="00757576"/>
    <w:rsid w:val="00760015"/>
    <w:rsid w:val="00761A90"/>
    <w:rsid w:val="00765EEE"/>
    <w:rsid w:val="00767650"/>
    <w:rsid w:val="00767B5F"/>
    <w:rsid w:val="00770369"/>
    <w:rsid w:val="0077044A"/>
    <w:rsid w:val="00773081"/>
    <w:rsid w:val="00774D2B"/>
    <w:rsid w:val="00775DAF"/>
    <w:rsid w:val="0077671B"/>
    <w:rsid w:val="00776F10"/>
    <w:rsid w:val="00777143"/>
    <w:rsid w:val="00780F37"/>
    <w:rsid w:val="007814C1"/>
    <w:rsid w:val="00782544"/>
    <w:rsid w:val="00782B9C"/>
    <w:rsid w:val="00782DE6"/>
    <w:rsid w:val="007848F1"/>
    <w:rsid w:val="00784DE3"/>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4E4C"/>
    <w:rsid w:val="007C6B0F"/>
    <w:rsid w:val="007C724C"/>
    <w:rsid w:val="007D163A"/>
    <w:rsid w:val="007D2790"/>
    <w:rsid w:val="007D3662"/>
    <w:rsid w:val="007D58C6"/>
    <w:rsid w:val="007D6929"/>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6871"/>
    <w:rsid w:val="00817909"/>
    <w:rsid w:val="00820E11"/>
    <w:rsid w:val="00821CAC"/>
    <w:rsid w:val="008268BC"/>
    <w:rsid w:val="00833183"/>
    <w:rsid w:val="0083319B"/>
    <w:rsid w:val="008375B5"/>
    <w:rsid w:val="0083791D"/>
    <w:rsid w:val="008402A0"/>
    <w:rsid w:val="0084065D"/>
    <w:rsid w:val="00840C1F"/>
    <w:rsid w:val="00840DD8"/>
    <w:rsid w:val="0084173B"/>
    <w:rsid w:val="00842AF1"/>
    <w:rsid w:val="008430DC"/>
    <w:rsid w:val="00843A53"/>
    <w:rsid w:val="00844791"/>
    <w:rsid w:val="00844F8C"/>
    <w:rsid w:val="0084538A"/>
    <w:rsid w:val="00850FF7"/>
    <w:rsid w:val="00851B40"/>
    <w:rsid w:val="00853AE8"/>
    <w:rsid w:val="0085630C"/>
    <w:rsid w:val="00863804"/>
    <w:rsid w:val="00864B39"/>
    <w:rsid w:val="00864B95"/>
    <w:rsid w:val="008652E1"/>
    <w:rsid w:val="008664FC"/>
    <w:rsid w:val="00867AD4"/>
    <w:rsid w:val="00871D48"/>
    <w:rsid w:val="0087338B"/>
    <w:rsid w:val="00873CC9"/>
    <w:rsid w:val="00873E42"/>
    <w:rsid w:val="00876854"/>
    <w:rsid w:val="00877BAD"/>
    <w:rsid w:val="00881787"/>
    <w:rsid w:val="008820DD"/>
    <w:rsid w:val="00882A63"/>
    <w:rsid w:val="008837DA"/>
    <w:rsid w:val="008848DA"/>
    <w:rsid w:val="00884C8D"/>
    <w:rsid w:val="00886E2F"/>
    <w:rsid w:val="00887CAA"/>
    <w:rsid w:val="008911A4"/>
    <w:rsid w:val="008916C8"/>
    <w:rsid w:val="00893C45"/>
    <w:rsid w:val="0089594D"/>
    <w:rsid w:val="008A08DB"/>
    <w:rsid w:val="008A322D"/>
    <w:rsid w:val="008A4A87"/>
    <w:rsid w:val="008A5D92"/>
    <w:rsid w:val="008A684C"/>
    <w:rsid w:val="008A6E9E"/>
    <w:rsid w:val="008B0069"/>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07AA"/>
    <w:rsid w:val="008E15E7"/>
    <w:rsid w:val="008E1655"/>
    <w:rsid w:val="008E22D9"/>
    <w:rsid w:val="008F0251"/>
    <w:rsid w:val="008F1925"/>
    <w:rsid w:val="008F29F0"/>
    <w:rsid w:val="008F2AEE"/>
    <w:rsid w:val="008F2E95"/>
    <w:rsid w:val="008F3CF3"/>
    <w:rsid w:val="008F7583"/>
    <w:rsid w:val="008F7781"/>
    <w:rsid w:val="008F7C04"/>
    <w:rsid w:val="00900077"/>
    <w:rsid w:val="00902157"/>
    <w:rsid w:val="009027B6"/>
    <w:rsid w:val="009036A4"/>
    <w:rsid w:val="00903963"/>
    <w:rsid w:val="0090461F"/>
    <w:rsid w:val="00904FC4"/>
    <w:rsid w:val="0091125D"/>
    <w:rsid w:val="00912092"/>
    <w:rsid w:val="00912BA6"/>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16E5"/>
    <w:rsid w:val="009723D0"/>
    <w:rsid w:val="009818D3"/>
    <w:rsid w:val="00983D5C"/>
    <w:rsid w:val="009848D6"/>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077A"/>
    <w:rsid w:val="009C29D2"/>
    <w:rsid w:val="009C2C9F"/>
    <w:rsid w:val="009C43A1"/>
    <w:rsid w:val="009C5EAF"/>
    <w:rsid w:val="009C7C59"/>
    <w:rsid w:val="009D089D"/>
    <w:rsid w:val="009D1F4E"/>
    <w:rsid w:val="009D1FE3"/>
    <w:rsid w:val="009D2A24"/>
    <w:rsid w:val="009D4231"/>
    <w:rsid w:val="009D4E93"/>
    <w:rsid w:val="009E0830"/>
    <w:rsid w:val="009E0C68"/>
    <w:rsid w:val="009E1648"/>
    <w:rsid w:val="009E332E"/>
    <w:rsid w:val="009E39EE"/>
    <w:rsid w:val="009E3ADB"/>
    <w:rsid w:val="009E4032"/>
    <w:rsid w:val="009E4A03"/>
    <w:rsid w:val="009E6CC0"/>
    <w:rsid w:val="009E741E"/>
    <w:rsid w:val="009F02BC"/>
    <w:rsid w:val="009F0708"/>
    <w:rsid w:val="009F09CC"/>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715"/>
    <w:rsid w:val="00A208AB"/>
    <w:rsid w:val="00A20907"/>
    <w:rsid w:val="00A210FC"/>
    <w:rsid w:val="00A21D8C"/>
    <w:rsid w:val="00A222B5"/>
    <w:rsid w:val="00A251A1"/>
    <w:rsid w:val="00A2530C"/>
    <w:rsid w:val="00A271A3"/>
    <w:rsid w:val="00A27ED7"/>
    <w:rsid w:val="00A30B9C"/>
    <w:rsid w:val="00A31C55"/>
    <w:rsid w:val="00A322A3"/>
    <w:rsid w:val="00A3256C"/>
    <w:rsid w:val="00A33814"/>
    <w:rsid w:val="00A33A0A"/>
    <w:rsid w:val="00A34272"/>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D07"/>
    <w:rsid w:val="00A56F8B"/>
    <w:rsid w:val="00A57725"/>
    <w:rsid w:val="00A619C2"/>
    <w:rsid w:val="00A633AC"/>
    <w:rsid w:val="00A6380A"/>
    <w:rsid w:val="00A646EB"/>
    <w:rsid w:val="00A670F9"/>
    <w:rsid w:val="00A70A62"/>
    <w:rsid w:val="00A70B93"/>
    <w:rsid w:val="00A71511"/>
    <w:rsid w:val="00A73715"/>
    <w:rsid w:val="00A73D29"/>
    <w:rsid w:val="00A75CE8"/>
    <w:rsid w:val="00A76A0E"/>
    <w:rsid w:val="00A81607"/>
    <w:rsid w:val="00A853E9"/>
    <w:rsid w:val="00A875EC"/>
    <w:rsid w:val="00A9099C"/>
    <w:rsid w:val="00A90F08"/>
    <w:rsid w:val="00A918F5"/>
    <w:rsid w:val="00A925E0"/>
    <w:rsid w:val="00A92C2E"/>
    <w:rsid w:val="00A9309D"/>
    <w:rsid w:val="00A93F17"/>
    <w:rsid w:val="00A9458C"/>
    <w:rsid w:val="00A9464B"/>
    <w:rsid w:val="00A96B6D"/>
    <w:rsid w:val="00A96C79"/>
    <w:rsid w:val="00A96E00"/>
    <w:rsid w:val="00A96E53"/>
    <w:rsid w:val="00A97A32"/>
    <w:rsid w:val="00AA0AB7"/>
    <w:rsid w:val="00AA0F0E"/>
    <w:rsid w:val="00AA16F6"/>
    <w:rsid w:val="00AA277B"/>
    <w:rsid w:val="00AA2842"/>
    <w:rsid w:val="00AA2C7B"/>
    <w:rsid w:val="00AA2F1E"/>
    <w:rsid w:val="00AA3B94"/>
    <w:rsid w:val="00AA4CA0"/>
    <w:rsid w:val="00AA63FB"/>
    <w:rsid w:val="00AB02A9"/>
    <w:rsid w:val="00AB1445"/>
    <w:rsid w:val="00AB4198"/>
    <w:rsid w:val="00AB4C0C"/>
    <w:rsid w:val="00AB61F6"/>
    <w:rsid w:val="00AB7ECC"/>
    <w:rsid w:val="00AC550F"/>
    <w:rsid w:val="00AC6B9E"/>
    <w:rsid w:val="00AD1770"/>
    <w:rsid w:val="00AD1E63"/>
    <w:rsid w:val="00AD20AA"/>
    <w:rsid w:val="00AD2580"/>
    <w:rsid w:val="00AD4B13"/>
    <w:rsid w:val="00AD5ADF"/>
    <w:rsid w:val="00AD6407"/>
    <w:rsid w:val="00AE543A"/>
    <w:rsid w:val="00AE5561"/>
    <w:rsid w:val="00AE5C0F"/>
    <w:rsid w:val="00AE5D44"/>
    <w:rsid w:val="00AF26FF"/>
    <w:rsid w:val="00AF378D"/>
    <w:rsid w:val="00AF3830"/>
    <w:rsid w:val="00AF3AB3"/>
    <w:rsid w:val="00AF425A"/>
    <w:rsid w:val="00AF5807"/>
    <w:rsid w:val="00AF6C27"/>
    <w:rsid w:val="00AF72BC"/>
    <w:rsid w:val="00B013EC"/>
    <w:rsid w:val="00B01DE2"/>
    <w:rsid w:val="00B02178"/>
    <w:rsid w:val="00B02E71"/>
    <w:rsid w:val="00B03CBE"/>
    <w:rsid w:val="00B05EBD"/>
    <w:rsid w:val="00B07DC1"/>
    <w:rsid w:val="00B13665"/>
    <w:rsid w:val="00B13D5C"/>
    <w:rsid w:val="00B14EEF"/>
    <w:rsid w:val="00B15D08"/>
    <w:rsid w:val="00B16B27"/>
    <w:rsid w:val="00B1777B"/>
    <w:rsid w:val="00B17966"/>
    <w:rsid w:val="00B22638"/>
    <w:rsid w:val="00B22EE1"/>
    <w:rsid w:val="00B24567"/>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4A38"/>
    <w:rsid w:val="00B759CC"/>
    <w:rsid w:val="00B75BAD"/>
    <w:rsid w:val="00B763CB"/>
    <w:rsid w:val="00B76A59"/>
    <w:rsid w:val="00B76B00"/>
    <w:rsid w:val="00B779A8"/>
    <w:rsid w:val="00B82640"/>
    <w:rsid w:val="00B84E53"/>
    <w:rsid w:val="00B852A9"/>
    <w:rsid w:val="00B85869"/>
    <w:rsid w:val="00B85DF2"/>
    <w:rsid w:val="00B8623D"/>
    <w:rsid w:val="00B86D03"/>
    <w:rsid w:val="00B874C8"/>
    <w:rsid w:val="00B874D5"/>
    <w:rsid w:val="00B90478"/>
    <w:rsid w:val="00B90608"/>
    <w:rsid w:val="00B94089"/>
    <w:rsid w:val="00B9438F"/>
    <w:rsid w:val="00B962C0"/>
    <w:rsid w:val="00BA1305"/>
    <w:rsid w:val="00BA2CF8"/>
    <w:rsid w:val="00BA3370"/>
    <w:rsid w:val="00BA477B"/>
    <w:rsid w:val="00BA4924"/>
    <w:rsid w:val="00BA6060"/>
    <w:rsid w:val="00BA6440"/>
    <w:rsid w:val="00BA728E"/>
    <w:rsid w:val="00BA7C1D"/>
    <w:rsid w:val="00BA7EA9"/>
    <w:rsid w:val="00BB0BDB"/>
    <w:rsid w:val="00BB14CA"/>
    <w:rsid w:val="00BB3111"/>
    <w:rsid w:val="00BB33FB"/>
    <w:rsid w:val="00BB5412"/>
    <w:rsid w:val="00BB6BB5"/>
    <w:rsid w:val="00BC0434"/>
    <w:rsid w:val="00BC2369"/>
    <w:rsid w:val="00BC2B5C"/>
    <w:rsid w:val="00BC3243"/>
    <w:rsid w:val="00BC5712"/>
    <w:rsid w:val="00BC76D1"/>
    <w:rsid w:val="00BC7A8D"/>
    <w:rsid w:val="00BD2E2D"/>
    <w:rsid w:val="00BD311C"/>
    <w:rsid w:val="00BD314E"/>
    <w:rsid w:val="00BD42A4"/>
    <w:rsid w:val="00BD505E"/>
    <w:rsid w:val="00BD718B"/>
    <w:rsid w:val="00BE0512"/>
    <w:rsid w:val="00BE167D"/>
    <w:rsid w:val="00BE54A6"/>
    <w:rsid w:val="00BF155B"/>
    <w:rsid w:val="00BF34F0"/>
    <w:rsid w:val="00BF4828"/>
    <w:rsid w:val="00C05B6F"/>
    <w:rsid w:val="00C0601B"/>
    <w:rsid w:val="00C1354E"/>
    <w:rsid w:val="00C1382C"/>
    <w:rsid w:val="00C15736"/>
    <w:rsid w:val="00C20349"/>
    <w:rsid w:val="00C22485"/>
    <w:rsid w:val="00C23271"/>
    <w:rsid w:val="00C23E43"/>
    <w:rsid w:val="00C2407B"/>
    <w:rsid w:val="00C32961"/>
    <w:rsid w:val="00C33444"/>
    <w:rsid w:val="00C336E4"/>
    <w:rsid w:val="00C33765"/>
    <w:rsid w:val="00C33797"/>
    <w:rsid w:val="00C41561"/>
    <w:rsid w:val="00C420FD"/>
    <w:rsid w:val="00C42B1B"/>
    <w:rsid w:val="00C43D4C"/>
    <w:rsid w:val="00C44661"/>
    <w:rsid w:val="00C44B8A"/>
    <w:rsid w:val="00C45B56"/>
    <w:rsid w:val="00C461EE"/>
    <w:rsid w:val="00C469AC"/>
    <w:rsid w:val="00C50DAD"/>
    <w:rsid w:val="00C518A7"/>
    <w:rsid w:val="00C5219D"/>
    <w:rsid w:val="00C522E1"/>
    <w:rsid w:val="00C5276E"/>
    <w:rsid w:val="00C52C32"/>
    <w:rsid w:val="00C52D62"/>
    <w:rsid w:val="00C53804"/>
    <w:rsid w:val="00C53C4C"/>
    <w:rsid w:val="00C546AA"/>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3707"/>
    <w:rsid w:val="00C870D0"/>
    <w:rsid w:val="00C8796D"/>
    <w:rsid w:val="00C92B96"/>
    <w:rsid w:val="00C92DB7"/>
    <w:rsid w:val="00C93653"/>
    <w:rsid w:val="00C96458"/>
    <w:rsid w:val="00CA268A"/>
    <w:rsid w:val="00CA3495"/>
    <w:rsid w:val="00CA37E8"/>
    <w:rsid w:val="00CA413B"/>
    <w:rsid w:val="00CA43AB"/>
    <w:rsid w:val="00CA47B4"/>
    <w:rsid w:val="00CA4D8B"/>
    <w:rsid w:val="00CA6401"/>
    <w:rsid w:val="00CA76C4"/>
    <w:rsid w:val="00CB14CA"/>
    <w:rsid w:val="00CB40ED"/>
    <w:rsid w:val="00CB4BE8"/>
    <w:rsid w:val="00CB6174"/>
    <w:rsid w:val="00CB6535"/>
    <w:rsid w:val="00CC0115"/>
    <w:rsid w:val="00CC02C9"/>
    <w:rsid w:val="00CC4670"/>
    <w:rsid w:val="00CD0B08"/>
    <w:rsid w:val="00CD0C99"/>
    <w:rsid w:val="00CD3192"/>
    <w:rsid w:val="00CD4BA4"/>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245D"/>
    <w:rsid w:val="00D03299"/>
    <w:rsid w:val="00D0432A"/>
    <w:rsid w:val="00D0593D"/>
    <w:rsid w:val="00D062C4"/>
    <w:rsid w:val="00D0739B"/>
    <w:rsid w:val="00D10664"/>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0825"/>
    <w:rsid w:val="00D4238E"/>
    <w:rsid w:val="00D437EA"/>
    <w:rsid w:val="00D45B61"/>
    <w:rsid w:val="00D47F08"/>
    <w:rsid w:val="00D507B8"/>
    <w:rsid w:val="00D50B35"/>
    <w:rsid w:val="00D51773"/>
    <w:rsid w:val="00D51E83"/>
    <w:rsid w:val="00D51EE3"/>
    <w:rsid w:val="00D526C6"/>
    <w:rsid w:val="00D53508"/>
    <w:rsid w:val="00D547C6"/>
    <w:rsid w:val="00D60F32"/>
    <w:rsid w:val="00D630D0"/>
    <w:rsid w:val="00D66B67"/>
    <w:rsid w:val="00D66D8C"/>
    <w:rsid w:val="00D66F1D"/>
    <w:rsid w:val="00D71908"/>
    <w:rsid w:val="00D736AD"/>
    <w:rsid w:val="00D73EEA"/>
    <w:rsid w:val="00D775F4"/>
    <w:rsid w:val="00D8118B"/>
    <w:rsid w:val="00D81512"/>
    <w:rsid w:val="00D8154F"/>
    <w:rsid w:val="00D81F48"/>
    <w:rsid w:val="00D82552"/>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AE6"/>
    <w:rsid w:val="00DA2D79"/>
    <w:rsid w:val="00DA3500"/>
    <w:rsid w:val="00DA53F5"/>
    <w:rsid w:val="00DA676F"/>
    <w:rsid w:val="00DB1DDA"/>
    <w:rsid w:val="00DB49DD"/>
    <w:rsid w:val="00DB626A"/>
    <w:rsid w:val="00DC1816"/>
    <w:rsid w:val="00DC392E"/>
    <w:rsid w:val="00DC5254"/>
    <w:rsid w:val="00DC5342"/>
    <w:rsid w:val="00DC6999"/>
    <w:rsid w:val="00DC6D15"/>
    <w:rsid w:val="00DC6FA9"/>
    <w:rsid w:val="00DD08E1"/>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90D"/>
    <w:rsid w:val="00E06DEE"/>
    <w:rsid w:val="00E0746F"/>
    <w:rsid w:val="00E10E37"/>
    <w:rsid w:val="00E1187B"/>
    <w:rsid w:val="00E1199F"/>
    <w:rsid w:val="00E11F44"/>
    <w:rsid w:val="00E13AAD"/>
    <w:rsid w:val="00E14F49"/>
    <w:rsid w:val="00E16963"/>
    <w:rsid w:val="00E172B5"/>
    <w:rsid w:val="00E17817"/>
    <w:rsid w:val="00E178F5"/>
    <w:rsid w:val="00E17C94"/>
    <w:rsid w:val="00E20190"/>
    <w:rsid w:val="00E201A0"/>
    <w:rsid w:val="00E2068A"/>
    <w:rsid w:val="00E215B9"/>
    <w:rsid w:val="00E216D3"/>
    <w:rsid w:val="00E2178F"/>
    <w:rsid w:val="00E23A7F"/>
    <w:rsid w:val="00E23F1F"/>
    <w:rsid w:val="00E32F12"/>
    <w:rsid w:val="00E32F1D"/>
    <w:rsid w:val="00E3332F"/>
    <w:rsid w:val="00E34CDF"/>
    <w:rsid w:val="00E3520A"/>
    <w:rsid w:val="00E35590"/>
    <w:rsid w:val="00E36F07"/>
    <w:rsid w:val="00E40745"/>
    <w:rsid w:val="00E40E6E"/>
    <w:rsid w:val="00E5160E"/>
    <w:rsid w:val="00E53770"/>
    <w:rsid w:val="00E55492"/>
    <w:rsid w:val="00E562F4"/>
    <w:rsid w:val="00E56F12"/>
    <w:rsid w:val="00E57BDB"/>
    <w:rsid w:val="00E6007D"/>
    <w:rsid w:val="00E603A1"/>
    <w:rsid w:val="00E6361C"/>
    <w:rsid w:val="00E63A63"/>
    <w:rsid w:val="00E64AB0"/>
    <w:rsid w:val="00E65182"/>
    <w:rsid w:val="00E67D38"/>
    <w:rsid w:val="00E70A99"/>
    <w:rsid w:val="00E711BE"/>
    <w:rsid w:val="00E71A79"/>
    <w:rsid w:val="00E7319F"/>
    <w:rsid w:val="00E73BCA"/>
    <w:rsid w:val="00E75E8B"/>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5D9D"/>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30E"/>
    <w:rsid w:val="00EB3E04"/>
    <w:rsid w:val="00EB4874"/>
    <w:rsid w:val="00EB4D45"/>
    <w:rsid w:val="00EB6004"/>
    <w:rsid w:val="00EB795F"/>
    <w:rsid w:val="00EC11F5"/>
    <w:rsid w:val="00EC12CC"/>
    <w:rsid w:val="00EC2180"/>
    <w:rsid w:val="00EC31AB"/>
    <w:rsid w:val="00EC385C"/>
    <w:rsid w:val="00EC7777"/>
    <w:rsid w:val="00ED04BD"/>
    <w:rsid w:val="00ED0C13"/>
    <w:rsid w:val="00ED2DA5"/>
    <w:rsid w:val="00ED5FB6"/>
    <w:rsid w:val="00EE021A"/>
    <w:rsid w:val="00EE0549"/>
    <w:rsid w:val="00EE0E74"/>
    <w:rsid w:val="00EE3255"/>
    <w:rsid w:val="00EE4C58"/>
    <w:rsid w:val="00EE5B70"/>
    <w:rsid w:val="00EE7F97"/>
    <w:rsid w:val="00EF0017"/>
    <w:rsid w:val="00EF06FD"/>
    <w:rsid w:val="00EF0FBA"/>
    <w:rsid w:val="00EF5E55"/>
    <w:rsid w:val="00EF63DA"/>
    <w:rsid w:val="00EF6D0B"/>
    <w:rsid w:val="00EF7103"/>
    <w:rsid w:val="00EF76A7"/>
    <w:rsid w:val="00F00ABB"/>
    <w:rsid w:val="00F024BE"/>
    <w:rsid w:val="00F02DAB"/>
    <w:rsid w:val="00F04B68"/>
    <w:rsid w:val="00F04C08"/>
    <w:rsid w:val="00F05293"/>
    <w:rsid w:val="00F067D1"/>
    <w:rsid w:val="00F0687B"/>
    <w:rsid w:val="00F07002"/>
    <w:rsid w:val="00F10386"/>
    <w:rsid w:val="00F12AF4"/>
    <w:rsid w:val="00F135B6"/>
    <w:rsid w:val="00F13ED0"/>
    <w:rsid w:val="00F227A3"/>
    <w:rsid w:val="00F236E4"/>
    <w:rsid w:val="00F23B13"/>
    <w:rsid w:val="00F24631"/>
    <w:rsid w:val="00F313BC"/>
    <w:rsid w:val="00F333AF"/>
    <w:rsid w:val="00F333C1"/>
    <w:rsid w:val="00F33652"/>
    <w:rsid w:val="00F336A6"/>
    <w:rsid w:val="00F336F6"/>
    <w:rsid w:val="00F33DFE"/>
    <w:rsid w:val="00F35121"/>
    <w:rsid w:val="00F3663F"/>
    <w:rsid w:val="00F36E3B"/>
    <w:rsid w:val="00F37251"/>
    <w:rsid w:val="00F37C7A"/>
    <w:rsid w:val="00F400F3"/>
    <w:rsid w:val="00F407D1"/>
    <w:rsid w:val="00F40E65"/>
    <w:rsid w:val="00F41287"/>
    <w:rsid w:val="00F415B3"/>
    <w:rsid w:val="00F42CA3"/>
    <w:rsid w:val="00F42FB3"/>
    <w:rsid w:val="00F432B0"/>
    <w:rsid w:val="00F437B9"/>
    <w:rsid w:val="00F43C3D"/>
    <w:rsid w:val="00F47830"/>
    <w:rsid w:val="00F5088D"/>
    <w:rsid w:val="00F52252"/>
    <w:rsid w:val="00F53660"/>
    <w:rsid w:val="00F53F24"/>
    <w:rsid w:val="00F55ADA"/>
    <w:rsid w:val="00F560D4"/>
    <w:rsid w:val="00F56594"/>
    <w:rsid w:val="00F56D1D"/>
    <w:rsid w:val="00F5767D"/>
    <w:rsid w:val="00F60249"/>
    <w:rsid w:val="00F60D3C"/>
    <w:rsid w:val="00F61168"/>
    <w:rsid w:val="00F64BB4"/>
    <w:rsid w:val="00F658F7"/>
    <w:rsid w:val="00F661B9"/>
    <w:rsid w:val="00F67894"/>
    <w:rsid w:val="00F7005F"/>
    <w:rsid w:val="00F70322"/>
    <w:rsid w:val="00F7150A"/>
    <w:rsid w:val="00F7291E"/>
    <w:rsid w:val="00F734C4"/>
    <w:rsid w:val="00F7436D"/>
    <w:rsid w:val="00F74562"/>
    <w:rsid w:val="00F7742F"/>
    <w:rsid w:val="00F775D5"/>
    <w:rsid w:val="00F77772"/>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9784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BFF99-CFAB-A743-B494-D1582990B8AD}">
  <ds:schemaRefs>
    <ds:schemaRef ds:uri="http://schemas.openxmlformats.org/officeDocument/2006/bibliography"/>
  </ds:schemaRefs>
</ds:datastoreItem>
</file>

<file path=customXml/itemProps2.xml><?xml version="1.0" encoding="utf-8"?>
<ds:datastoreItem xmlns:ds="http://schemas.openxmlformats.org/officeDocument/2006/customXml" ds:itemID="{5695833B-932A-4A49-A7C3-B39CD6A39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29</Pages>
  <Words>7907</Words>
  <Characters>45075</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52877</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5</cp:revision>
  <cp:lastPrinted>2014-05-08T05:37:00Z</cp:lastPrinted>
  <dcterms:created xsi:type="dcterms:W3CDTF">2014-07-23T23:44:00Z</dcterms:created>
  <dcterms:modified xsi:type="dcterms:W3CDTF">2014-07-24T01:29:00Z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