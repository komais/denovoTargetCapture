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2CD5EBD8" w:rsidR="00DE746C" w:rsidRDefault="00BC3243" w:rsidP="00873E42">
      <w:pPr>
        <w:spacing w:line="480" w:lineRule="auto"/>
        <w:rPr>
          <w:rFonts w:ascii="Times New Roman" w:hAnsi="Times New Roman"/>
        </w:rPr>
      </w:pPr>
      <w:r>
        <w:rPr>
          <w:rFonts w:ascii="Times New Roman" w:hAnsi="Times New Roman"/>
        </w:rPr>
        <w:t xml:space="preserve">Geographically replicated elevation </w:t>
      </w:r>
      <w:r w:rsidR="003A635B">
        <w:rPr>
          <w:rFonts w:ascii="Times New Roman" w:hAnsi="Times New Roman"/>
        </w:rPr>
        <w:t xml:space="preserve">shifts in small mammals of </w:t>
      </w:r>
      <w:r w:rsidR="00B82640">
        <w:rPr>
          <w:rFonts w:ascii="Times New Roman" w:hAnsi="Times New Roman"/>
        </w:rPr>
        <w:t xml:space="preserve">California </w:t>
      </w:r>
      <w:r w:rsidR="000F2501" w:rsidRPr="009D4E93">
        <w:rPr>
          <w:rFonts w:ascii="Times New Roman" w:hAnsi="Times New Roman"/>
        </w:rPr>
        <w:t xml:space="preserve">reveal </w:t>
      </w:r>
      <w:r w:rsidR="00F33652">
        <w:rPr>
          <w:rFonts w:ascii="Times New Roman" w:hAnsi="Times New Roman"/>
        </w:rPr>
        <w:t>heterogeneous</w:t>
      </w:r>
      <w:r>
        <w:rPr>
          <w:rFonts w:ascii="Times New Roman" w:hAnsi="Times New Roman"/>
        </w:rPr>
        <w:t xml:space="preserve"> </w:t>
      </w:r>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p>
    <w:p w14:paraId="48268288" w14:textId="2FD9D181" w:rsidR="00162519" w:rsidRPr="009D4E93" w:rsidRDefault="006F7498" w:rsidP="00873E42">
      <w:pPr>
        <w:spacing w:line="480" w:lineRule="auto"/>
        <w:rPr>
          <w:rFonts w:ascii="Times New Roman" w:hAnsi="Times New Roman"/>
        </w:rPr>
      </w:pPr>
      <w:ins w:id="0" w:author="mv sciences" w:date="2013-12-30T22:05:00Z">
        <w:r>
          <w:rPr>
            <w:rFonts w:ascii="Times New Roman" w:hAnsi="Times New Roman"/>
          </w:rPr>
          <w:t xml:space="preserve">Spatially heterogeneous </w:t>
        </w:r>
        <w:r w:rsidRPr="009D4E93">
          <w:rPr>
            <w:rFonts w:ascii="Times New Roman" w:hAnsi="Times New Roman"/>
          </w:rPr>
          <w:t>impact of 20</w:t>
        </w:r>
        <w:r w:rsidRPr="009D4E93">
          <w:rPr>
            <w:rFonts w:ascii="Times New Roman" w:hAnsi="Times New Roman"/>
            <w:vertAlign w:val="superscript"/>
          </w:rPr>
          <w:t>th</w:t>
        </w:r>
        <w:r w:rsidRPr="009D4E93">
          <w:rPr>
            <w:rFonts w:ascii="Times New Roman" w:hAnsi="Times New Roman"/>
          </w:rPr>
          <w:t xml:space="preserve"> century </w:t>
        </w:r>
        <w:r>
          <w:rPr>
            <w:rFonts w:ascii="Times New Roman" w:hAnsi="Times New Roman"/>
          </w:rPr>
          <w:t xml:space="preserve">climate change </w:t>
        </w:r>
        <w:r w:rsidRPr="009D4E93">
          <w:rPr>
            <w:rFonts w:ascii="Times New Roman" w:hAnsi="Times New Roman"/>
          </w:rPr>
          <w:t>on montane species</w:t>
        </w:r>
        <w:r w:rsidRPr="00721FE0">
          <w:rPr>
            <w:rFonts w:ascii="Times New Roman" w:hAnsi="Times New Roman"/>
          </w:rPr>
          <w:t xml:space="preserve"> </w:t>
        </w:r>
        <w:r>
          <w:rPr>
            <w:rFonts w:ascii="Times New Roman" w:hAnsi="Times New Roman"/>
          </w:rPr>
          <w:t>California</w:t>
        </w:r>
      </w:ins>
    </w:p>
    <w:p w14:paraId="086A7373" w14:textId="51ADE659"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w:t>
      </w:r>
      <w:ins w:id="1" w:author="Michelle" w:date="2013-12-27T12:20:00Z">
        <w:r w:rsidR="00446AF9">
          <w:rPr>
            <w:rFonts w:ascii="Times New Roman" w:hAnsi="Times New Roman"/>
          </w:rPr>
          <w:t xml:space="preserve">S. </w:t>
        </w:r>
      </w:ins>
      <w:r w:rsidRPr="009D4E93">
        <w:rPr>
          <w:rFonts w:ascii="Times New Roman" w:hAnsi="Times New Roman"/>
        </w:rPr>
        <w:t xml:space="preserve">Koo, Morgan W. </w:t>
      </w:r>
      <w:proofErr w:type="spellStart"/>
      <w:r w:rsidRPr="009D4E93">
        <w:rPr>
          <w:rFonts w:ascii="Times New Roman" w:hAnsi="Times New Roman"/>
        </w:rPr>
        <w:t>Tingley</w:t>
      </w:r>
      <w:proofErr w:type="spellEnd"/>
      <w:r w:rsidRPr="009D4E93">
        <w:rPr>
          <w:rFonts w:ascii="Times New Roman" w:hAnsi="Times New Roman"/>
        </w:rPr>
        <w:t xml:space="preserve">,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41D72C81" w:rsidR="00C23E43" w:rsidRPr="009D4E93" w:rsidDel="006E096C" w:rsidRDefault="00C23E43" w:rsidP="00873E42">
      <w:pPr>
        <w:spacing w:line="480" w:lineRule="auto"/>
        <w:rPr>
          <w:del w:id="2" w:author="Steve Beissinger" w:date="2013-12-24T23:53:00Z"/>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w:t>
      </w:r>
      <w:ins w:id="3" w:author="cmoritz Moritz" w:date="2013-12-27T08:33:00Z">
        <w:r w:rsidR="00DD21CC">
          <w:rPr>
            <w:rFonts w:ascii="Times New Roman" w:eastAsia="ヒラギノ角ゴ Pro W3" w:hAnsi="Times New Roman"/>
            <w:color w:val="000000"/>
            <w:szCs w:val="20"/>
          </w:rPr>
          <w:t xml:space="preserve"> of species</w:t>
        </w:r>
      </w:ins>
      <w:r w:rsidRPr="009D4E93">
        <w:rPr>
          <w:rFonts w:ascii="Times New Roman" w:eastAsia="ヒラギノ角ゴ Pro W3" w:hAnsi="Times New Roman"/>
          <w:color w:val="000000"/>
          <w:szCs w:val="20"/>
        </w:rPr>
        <w:t xml:space="preserve">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w:t>
      </w:r>
      <w:ins w:id="4" w:author="Steve Beissinger" w:date="2013-12-19T21:40:00Z">
        <w:r w:rsidR="00815ED7">
          <w:rPr>
            <w:rFonts w:ascii="Times New Roman" w:eastAsia="ヒラギノ角ゴ Pro W3" w:hAnsi="Times New Roman"/>
            <w:color w:val="000000"/>
            <w:szCs w:val="20"/>
          </w:rPr>
          <w:t xml:space="preserve">in the form of </w:t>
        </w:r>
      </w:ins>
      <w:r w:rsidRPr="009D4E93">
        <w:rPr>
          <w:rFonts w:ascii="Times New Roman" w:eastAsia="ヒラギノ角ゴ Pro W3" w:hAnsi="Times New Roman"/>
          <w:color w:val="000000"/>
          <w:szCs w:val="20"/>
        </w:rPr>
        <w:t>expansion</w:t>
      </w:r>
      <w:ins w:id="5" w:author="Steve Beissinger" w:date="2013-12-19T21:40:00Z">
        <w:r w:rsidR="00815ED7">
          <w:rPr>
            <w:rFonts w:ascii="Times New Roman" w:eastAsia="ヒラギノ角ゴ Pro W3" w:hAnsi="Times New Roman"/>
            <w:color w:val="000000"/>
            <w:szCs w:val="20"/>
          </w:rPr>
          <w:t>s</w:t>
        </w:r>
      </w:ins>
      <w:r w:rsidRPr="009D4E93">
        <w:rPr>
          <w:rFonts w:ascii="Times New Roman" w:eastAsia="ヒラギノ角ゴ Pro W3" w:hAnsi="Times New Roman"/>
          <w:color w:val="000000"/>
          <w:szCs w:val="20"/>
        </w:rPr>
        <w:t xml:space="preserve"> at leading edges, and meta-analyses attribute overall patterns to global warming. </w:t>
      </w:r>
      <w:del w:id="6" w:author="Steve Beissinger" w:date="2013-12-24T23:48:00Z">
        <w:r w:rsidR="00616C6D" w:rsidRPr="009D4E93" w:rsidDel="006C1793">
          <w:rPr>
            <w:rFonts w:ascii="Times New Roman" w:eastAsia="ヒラギノ角ゴ Pro W3" w:hAnsi="Times New Roman"/>
            <w:color w:val="000000"/>
            <w:szCs w:val="20"/>
          </w:rPr>
          <w:delText xml:space="preserve"> </w:delText>
        </w:r>
      </w:del>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del w:id="7" w:author="Steve Beissinger" w:date="2013-12-19T21:41:00Z">
        <w:r w:rsidRPr="009D4E93" w:rsidDel="00815ED7">
          <w:rPr>
            <w:rFonts w:ascii="Times New Roman" w:eastAsia="ヒラギノ角ゴ Pro W3" w:hAnsi="Times New Roman"/>
            <w:color w:val="000000"/>
            <w:szCs w:val="20"/>
          </w:rPr>
          <w:delText>analyses</w:delText>
        </w:r>
      </w:del>
      <w:ins w:id="8" w:author="Steve Beissinger" w:date="2013-12-19T21:41:00Z">
        <w:r w:rsidR="00815ED7" w:rsidRPr="009D4E93">
          <w:rPr>
            <w:rFonts w:ascii="Times New Roman" w:eastAsia="ヒラギノ角ゴ Pro W3" w:hAnsi="Times New Roman"/>
            <w:color w:val="000000"/>
            <w:szCs w:val="20"/>
          </w:rPr>
          <w:t>resurvey</w:t>
        </w:r>
        <w:r w:rsidR="00815ED7">
          <w:rPr>
            <w:rFonts w:ascii="Times New Roman" w:eastAsia="ヒラギノ角ゴ Pro W3" w:hAnsi="Times New Roman"/>
            <w:color w:val="000000"/>
            <w:szCs w:val="20"/>
          </w:rPr>
          <w:t>s</w:t>
        </w:r>
      </w:ins>
      <w:r w:rsidRPr="009D4E93">
        <w:rPr>
          <w:rFonts w:ascii="Times New Roman" w:eastAsia="ヒラギノ角ゴ Pro W3" w:hAnsi="Times New Roman"/>
          <w:color w:val="000000"/>
          <w:szCs w:val="20"/>
        </w:rPr>
        <w:t xml:space="preserve"> </w:t>
      </w:r>
      <w:del w:id="9" w:author="Steve Beissinger" w:date="2013-12-19T21:41:00Z">
        <w:r w:rsidR="00616C6D" w:rsidRPr="009D4E93" w:rsidDel="00815ED7">
          <w:rPr>
            <w:rFonts w:ascii="Times New Roman" w:eastAsia="ヒラギノ角ゴ Pro W3" w:hAnsi="Times New Roman"/>
            <w:color w:val="000000"/>
            <w:szCs w:val="20"/>
          </w:rPr>
          <w:delText xml:space="preserve">in which multiple transects </w:delText>
        </w:r>
      </w:del>
      <w:ins w:id="10" w:author="Steve Beissinger" w:date="2013-12-19T21:41:00Z">
        <w:r w:rsidR="00815ED7">
          <w:rPr>
            <w:rFonts w:ascii="Times New Roman" w:eastAsia="ヒラギノ角ゴ Pro W3" w:hAnsi="Times New Roman"/>
            <w:color w:val="000000"/>
            <w:szCs w:val="20"/>
          </w:rPr>
          <w:t xml:space="preserve">with spatial replication </w:t>
        </w:r>
      </w:ins>
      <w:del w:id="11" w:author="Steve Beissinger" w:date="2013-12-19T21:41:00Z">
        <w:r w:rsidR="00616C6D" w:rsidRPr="009D4E93" w:rsidDel="00815ED7">
          <w:rPr>
            <w:rFonts w:ascii="Times New Roman" w:eastAsia="ヒラギノ角ゴ Pro W3" w:hAnsi="Times New Roman"/>
            <w:color w:val="000000"/>
            <w:szCs w:val="20"/>
          </w:rPr>
          <w:delText xml:space="preserve">have been resurveyed </w:delText>
        </w:r>
      </w:del>
      <w:r w:rsidR="00616C6D" w:rsidRPr="009D4E93">
        <w:rPr>
          <w:rFonts w:ascii="Times New Roman" w:eastAsia="ヒラギノ角ゴ Pro W3" w:hAnsi="Times New Roman"/>
          <w:color w:val="000000"/>
          <w:szCs w:val="20"/>
        </w:rPr>
        <w:t>to control for local effects</w:t>
      </w:r>
      <w:r w:rsidR="00F33652">
        <w:rPr>
          <w:rFonts w:ascii="Times New Roman" w:eastAsia="ヒラギノ角ゴ Pro W3" w:hAnsi="Times New Roman"/>
          <w:color w:val="000000"/>
          <w:szCs w:val="20"/>
        </w:rPr>
        <w:t xml:space="preserve"> such </w:t>
      </w:r>
      <w:r w:rsidR="00F33652" w:rsidRPr="006C1793">
        <w:rPr>
          <w:rFonts w:ascii="Times New Roman" w:eastAsia="ヒラギノ角ゴ Pro W3" w:hAnsi="Times New Roman"/>
          <w:color w:val="000000"/>
          <w:szCs w:val="20"/>
        </w:rPr>
        <w:t xml:space="preserve">as </w:t>
      </w:r>
      <w:r w:rsidR="00616C6D" w:rsidRPr="006C1793">
        <w:rPr>
          <w:rFonts w:ascii="Times New Roman" w:eastAsia="ヒラギノ角ゴ Pro W3" w:hAnsi="Times New Roman"/>
          <w:color w:val="000000"/>
          <w:szCs w:val="20"/>
        </w:rPr>
        <w:t>land-use</w:t>
      </w:r>
      <w:del w:id="12" w:author="Steve Beissinger" w:date="2013-12-24T23:48:00Z">
        <w:r w:rsidR="00F33652" w:rsidRPr="006C1793" w:rsidDel="006C1793">
          <w:rPr>
            <w:rFonts w:ascii="Times New Roman" w:eastAsia="ヒラギノ角ゴ Pro W3" w:hAnsi="Times New Roman"/>
            <w:color w:val="000000"/>
            <w:szCs w:val="20"/>
          </w:rPr>
          <w:delText xml:space="preserve"> and</w:delText>
        </w:r>
        <w:r w:rsidR="00616C6D" w:rsidRPr="006C1793" w:rsidDel="006C1793">
          <w:rPr>
            <w:rFonts w:ascii="Times New Roman" w:eastAsia="ヒラギノ角ゴ Pro W3" w:hAnsi="Times New Roman"/>
            <w:color w:val="000000"/>
            <w:szCs w:val="20"/>
          </w:rPr>
          <w:delText xml:space="preserve"> seral dynamics</w:delText>
        </w:r>
      </w:del>
      <w:ins w:id="13" w:author="Steve Beissinger" w:date="2013-12-24T23:48:00Z">
        <w:r w:rsidR="006C1793">
          <w:rPr>
            <w:rFonts w:ascii="Times New Roman" w:eastAsia="ヒラギノ角ゴ Pro W3" w:hAnsi="Times New Roman"/>
            <w:color w:val="000000"/>
            <w:szCs w:val="20"/>
          </w:rPr>
          <w:t xml:space="preserve"> change</w:t>
        </w:r>
      </w:ins>
      <w:r w:rsidR="00616C6D" w:rsidRPr="009D4E93">
        <w:rPr>
          <w:rFonts w:ascii="Times New Roman" w:eastAsia="ヒラギノ角ゴ Pro W3" w:hAnsi="Times New Roman"/>
          <w:color w:val="000000"/>
          <w:szCs w:val="20"/>
        </w:rPr>
        <w:t>.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ins w:id="14" w:author="Steve Beissinger" w:date="2013-12-24T23:51:00Z">
        <w:r w:rsidR="00B75BAD">
          <w:rPr>
            <w:rFonts w:ascii="Times New Roman" w:eastAsia="ヒラギノ角ゴ Pro W3" w:hAnsi="Times New Roman"/>
            <w:color w:val="000000"/>
            <w:szCs w:val="20"/>
          </w:rPr>
          <w:t xml:space="preserve"> National Park</w:t>
        </w:r>
      </w:ins>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 xml:space="preserve">by </w:t>
      </w:r>
      <w:ins w:id="15" w:author="Steve Beissinger" w:date="2013-12-24T23:50:00Z">
        <w:r w:rsidR="006C1793" w:rsidRPr="009D4E93">
          <w:rPr>
            <w:rFonts w:ascii="Times New Roman" w:eastAsia="ヒラギノ角ゴ Pro W3" w:hAnsi="Times New Roman"/>
            <w:color w:val="000000"/>
            <w:szCs w:val="20"/>
          </w:rPr>
          <w:t>repeating surveys original</w:t>
        </w:r>
        <w:r w:rsidR="006C1793">
          <w:rPr>
            <w:rFonts w:ascii="Times New Roman" w:eastAsia="ヒラギノ角ゴ Pro W3" w:hAnsi="Times New Roman"/>
            <w:color w:val="000000"/>
            <w:szCs w:val="20"/>
          </w:rPr>
          <w:t xml:space="preserve">ly conducted in the early 20th century </w:t>
        </w:r>
      </w:ins>
      <w:del w:id="16" w:author="Steve Beissinger" w:date="2013-12-24T23:49:00Z">
        <w:r w:rsidR="00C92B96" w:rsidRPr="009D4E93" w:rsidDel="006C1793">
          <w:rPr>
            <w:rFonts w:ascii="Times New Roman" w:eastAsia="ヒラギノ角ゴ Pro W3" w:hAnsi="Times New Roman"/>
            <w:color w:val="000000"/>
            <w:szCs w:val="20"/>
          </w:rPr>
          <w:delText>addition</w:delText>
        </w:r>
        <w:r w:rsidR="00001AD2" w:rsidDel="006C1793">
          <w:rPr>
            <w:rFonts w:ascii="Times New Roman" w:eastAsia="ヒラギノ角ゴ Pro W3" w:hAnsi="Times New Roman"/>
            <w:color w:val="000000"/>
            <w:szCs w:val="20"/>
          </w:rPr>
          <w:delText>al</w:delText>
        </w:r>
      </w:del>
      <w:del w:id="17" w:author="Steve Beissinger" w:date="2013-12-24T23:50:00Z">
        <w:r w:rsidR="00001AD2" w:rsidDel="006C1793">
          <w:rPr>
            <w:rFonts w:ascii="Times New Roman" w:eastAsia="ヒラギノ角ゴ Pro W3" w:hAnsi="Times New Roman"/>
            <w:color w:val="000000"/>
            <w:szCs w:val="20"/>
          </w:rPr>
          <w:delText xml:space="preserve"> </w:delText>
        </w:r>
      </w:del>
      <w:del w:id="18" w:author="Steve Beissinger" w:date="2013-12-24T23:49:00Z">
        <w:r w:rsidR="00001AD2" w:rsidDel="006C1793">
          <w:rPr>
            <w:rFonts w:ascii="Times New Roman" w:eastAsia="ヒラギノ角ゴ Pro W3" w:hAnsi="Times New Roman"/>
            <w:color w:val="000000"/>
            <w:szCs w:val="20"/>
          </w:rPr>
          <w:delText xml:space="preserve">regional </w:delText>
        </w:r>
      </w:del>
      <w:del w:id="19" w:author="Steve Beissinger" w:date="2013-12-24T23:50:00Z">
        <w:r w:rsidR="00001AD2" w:rsidDel="006C1793">
          <w:rPr>
            <w:rFonts w:ascii="Times New Roman" w:eastAsia="ヒラギノ角ゴ Pro W3" w:hAnsi="Times New Roman"/>
            <w:color w:val="000000"/>
            <w:szCs w:val="20"/>
          </w:rPr>
          <w:delText xml:space="preserve">surveys </w:delText>
        </w:r>
      </w:del>
      <w:ins w:id="20" w:author="Steve Beissinger" w:date="2013-12-24T23:49:00Z">
        <w:r w:rsidR="006C1793">
          <w:rPr>
            <w:rFonts w:ascii="Times New Roman" w:eastAsia="ヒラギノ角ゴ Pro W3" w:hAnsi="Times New Roman"/>
            <w:color w:val="000000"/>
            <w:szCs w:val="20"/>
          </w:rPr>
          <w:t>along elevational transects in regions</w:t>
        </w:r>
        <w:r w:rsidR="006C1793" w:rsidRPr="009D4E93">
          <w:rPr>
            <w:rFonts w:ascii="Times New Roman" w:eastAsia="ヒラギノ角ゴ Pro W3" w:hAnsi="Times New Roman"/>
            <w:color w:val="000000"/>
            <w:szCs w:val="20"/>
          </w:rPr>
          <w:t xml:space="preserve"> </w:t>
        </w:r>
      </w:ins>
      <w:r w:rsidR="00C92B96" w:rsidRPr="009D4E93">
        <w:rPr>
          <w:rFonts w:ascii="Times New Roman" w:eastAsia="ヒラギノ角ゴ Pro W3" w:hAnsi="Times New Roman"/>
          <w:color w:val="000000"/>
          <w:szCs w:val="20"/>
        </w:rPr>
        <w:t>to the north (</w:t>
      </w:r>
      <w:ins w:id="21" w:author="Michelle" w:date="2013-12-27T12:22:00Z">
        <w:r w:rsidR="00446AF9">
          <w:rPr>
            <w:rFonts w:ascii="Times New Roman" w:eastAsia="ヒラギノ角ゴ Pro W3" w:hAnsi="Times New Roman"/>
            <w:color w:val="000000"/>
            <w:szCs w:val="20"/>
          </w:rPr>
          <w:t xml:space="preserve">through </w:t>
        </w:r>
      </w:ins>
      <w:r w:rsidR="00C92B96" w:rsidRPr="009D4E93">
        <w:rPr>
          <w:rFonts w:ascii="Times New Roman" w:eastAsia="ヒラギノ角ゴ Pro W3" w:hAnsi="Times New Roman"/>
          <w:color w:val="000000"/>
          <w:szCs w:val="20"/>
        </w:rPr>
        <w:t>Lassen</w:t>
      </w:r>
      <w:ins w:id="22" w:author="Steve Beissinger" w:date="2013-12-24T23:51:00Z">
        <w:r w:rsidR="00B75BAD">
          <w:rPr>
            <w:rFonts w:ascii="Times New Roman" w:eastAsia="ヒラギノ角ゴ Pro W3" w:hAnsi="Times New Roman"/>
            <w:color w:val="000000"/>
            <w:szCs w:val="20"/>
          </w:rPr>
          <w:t xml:space="preserve"> Volcanic National Park</w:t>
        </w:r>
      </w:ins>
      <w:r w:rsidR="00C92B96" w:rsidRPr="009D4E93">
        <w:rPr>
          <w:rFonts w:ascii="Times New Roman" w:eastAsia="ヒラギノ角ゴ Pro W3" w:hAnsi="Times New Roman"/>
          <w:color w:val="000000"/>
          <w:szCs w:val="20"/>
        </w:rPr>
        <w:t xml:space="preserve">)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ins w:id="23" w:author="Steve Beissinger" w:date="2013-12-24T23:50:00Z">
        <w:r w:rsidR="006C1793">
          <w:rPr>
            <w:rFonts w:ascii="Times New Roman" w:eastAsia="ヒラギノ角ゴ Pro W3" w:hAnsi="Times New Roman"/>
            <w:color w:val="000000"/>
            <w:szCs w:val="20"/>
          </w:rPr>
          <w:t>/Kings Canyon</w:t>
        </w:r>
      </w:ins>
      <w:ins w:id="24" w:author="Steve Beissinger" w:date="2013-12-24T23:51:00Z">
        <w:r w:rsidR="00B75BAD">
          <w:rPr>
            <w:rFonts w:ascii="Times New Roman" w:eastAsia="ヒラギノ角ゴ Pro W3" w:hAnsi="Times New Roman"/>
            <w:color w:val="000000"/>
            <w:szCs w:val="20"/>
          </w:rPr>
          <w:t xml:space="preserve"> National Parks</w:t>
        </w:r>
      </w:ins>
      <w:r w:rsidR="00C92B96" w:rsidRPr="009D4E93">
        <w:rPr>
          <w:rFonts w:ascii="Times New Roman" w:eastAsia="ヒラギノ角ゴ Pro W3" w:hAnsi="Times New Roman"/>
          <w:color w:val="000000"/>
          <w:szCs w:val="20"/>
        </w:rPr>
        <w:t>)</w:t>
      </w:r>
      <w:del w:id="25" w:author="Steve Beissinger" w:date="2013-12-24T23:50:00Z">
        <w:r w:rsidR="00616C6D" w:rsidRPr="009D4E93" w:rsidDel="006C1793">
          <w:rPr>
            <w:rFonts w:ascii="Times New Roman" w:eastAsia="ヒラギノ角ゴ Pro W3" w:hAnsi="Times New Roman"/>
            <w:color w:val="000000"/>
            <w:szCs w:val="20"/>
          </w:rPr>
          <w:delText>, repeating surveys original</w:delText>
        </w:r>
        <w:r w:rsidR="00C45B56" w:rsidDel="006C1793">
          <w:rPr>
            <w:rFonts w:ascii="Times New Roman" w:eastAsia="ヒラギノ角ゴ Pro W3" w:hAnsi="Times New Roman"/>
            <w:color w:val="000000"/>
            <w:szCs w:val="20"/>
          </w:rPr>
          <w:delText>ly conducted in the early 20th century</w:delText>
        </w:r>
      </w:del>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ins w:id="26" w:author="Steve Beissinger" w:date="2013-12-24T23:59:00Z">
        <w:r w:rsidR="0029317C">
          <w:rPr>
            <w:rFonts w:ascii="Times New Roman" w:eastAsia="ヒラギノ角ゴ Pro W3" w:hAnsi="Times New Roman"/>
            <w:color w:val="000000"/>
            <w:szCs w:val="20"/>
          </w:rPr>
          <w:t>Two-thirds of e</w:t>
        </w:r>
      </w:ins>
      <w:ins w:id="27" w:author="Steve Beissinger" w:date="2013-12-24T23:56:00Z">
        <w:r w:rsidR="0029317C">
          <w:rPr>
            <w:rFonts w:ascii="Times New Roman" w:hAnsi="Times New Roman"/>
          </w:rPr>
          <w:t>levational ranges remained stable at one or more limits, but ranges of most species</w:t>
        </w:r>
      </w:ins>
      <w:ins w:id="28" w:author="Steve Beissinger" w:date="2013-12-24T23:59:00Z">
        <w:r w:rsidR="0029317C">
          <w:rPr>
            <w:rFonts w:ascii="Times New Roman" w:hAnsi="Times New Roman"/>
          </w:rPr>
          <w:t xml:space="preserve"> (n=34)</w:t>
        </w:r>
      </w:ins>
      <w:ins w:id="29" w:author="Steve Beissinger" w:date="2013-12-24T23:56:00Z">
        <w:r w:rsidR="0029317C">
          <w:rPr>
            <w:rFonts w:ascii="Times New Roman" w:hAnsi="Times New Roman"/>
          </w:rPr>
          <w:t xml:space="preserve"> shifted in at least one region. </w:t>
        </w:r>
      </w:ins>
      <w:moveToRangeStart w:id="30" w:author="Steve Beissinger" w:date="2013-12-24T23:52:00Z" w:name="move375692482"/>
      <w:moveTo w:id="31" w:author="Steve Beissinger" w:date="2013-12-24T23:52:00Z">
        <w:del w:id="32" w:author="Steve Beissinger" w:date="2013-12-24T23:56:00Z">
          <w:r w:rsidR="006E096C" w:rsidRPr="0008399D" w:rsidDel="0029317C">
            <w:rPr>
              <w:rFonts w:ascii="Times New Roman" w:eastAsia="ヒラギノ角ゴ Pro W3" w:hAnsi="Times New Roman"/>
              <w:color w:val="000000"/>
              <w:szCs w:val="20"/>
              <w:highlight w:val="yellow"/>
            </w:rPr>
            <w:delText xml:space="preserve">While the elevational ranges of </w:delText>
          </w:r>
        </w:del>
        <w:del w:id="33" w:author="Steve Beissinger" w:date="2013-12-24T23:54:00Z">
          <w:r w:rsidR="006E096C" w:rsidRPr="0008399D" w:rsidDel="0029317C">
            <w:rPr>
              <w:rFonts w:ascii="Times New Roman" w:eastAsia="ヒラギノ角ゴ Pro W3" w:hAnsi="Times New Roman"/>
              <w:color w:val="000000"/>
              <w:szCs w:val="20"/>
              <w:highlight w:val="yellow"/>
            </w:rPr>
            <w:delText>some</w:delText>
          </w:r>
        </w:del>
        <w:del w:id="34" w:author="Steve Beissinger" w:date="2013-12-24T23:56:00Z">
          <w:r w:rsidR="006E096C" w:rsidRPr="0008399D" w:rsidDel="0029317C">
            <w:rPr>
              <w:rFonts w:ascii="Times New Roman" w:eastAsia="ヒラギノ角ゴ Pro W3" w:hAnsi="Times New Roman"/>
              <w:color w:val="000000"/>
              <w:szCs w:val="20"/>
              <w:highlight w:val="yellow"/>
            </w:rPr>
            <w:delText xml:space="preserve"> species remained stable across regions, only a few species shifted their elevational range consistently across regions.</w:delText>
          </w:r>
          <w:r w:rsidR="006E096C" w:rsidDel="0029317C">
            <w:rPr>
              <w:rFonts w:ascii="Times New Roman" w:eastAsia="ヒラギノ角ゴ Pro W3" w:hAnsi="Times New Roman"/>
              <w:color w:val="000000"/>
              <w:szCs w:val="20"/>
            </w:rPr>
            <w:delText xml:space="preserve"> </w:delText>
          </w:r>
        </w:del>
      </w:moveTo>
      <w:moveToRangeEnd w:id="30"/>
      <w:ins w:id="35" w:author="Steve Beissinger" w:date="2013-12-24T23:54:00Z">
        <w:r w:rsidR="0029317C">
          <w:rPr>
            <w:rFonts w:ascii="Times New Roman" w:hAnsi="Times New Roman"/>
          </w:rPr>
          <w:t>However, n</w:t>
        </w:r>
        <w:r w:rsidR="0029317C" w:rsidRPr="00B2639B">
          <w:rPr>
            <w:rFonts w:ascii="Times New Roman" w:hAnsi="Times New Roman"/>
          </w:rPr>
          <w:t xml:space="preserve">one of the </w:t>
        </w:r>
      </w:ins>
      <w:ins w:id="36" w:author="Steve Beissinger" w:date="2013-12-24T23:57:00Z">
        <w:r w:rsidR="0029317C">
          <w:rPr>
            <w:rFonts w:ascii="Times New Roman" w:hAnsi="Times New Roman"/>
          </w:rPr>
          <w:t xml:space="preserve">widespread </w:t>
        </w:r>
      </w:ins>
      <w:ins w:id="37" w:author="Steve Beissinger" w:date="2013-12-24T23:54:00Z">
        <w:r w:rsidR="0029317C" w:rsidRPr="00B2639B">
          <w:rPr>
            <w:rFonts w:ascii="Times New Roman" w:hAnsi="Times New Roman"/>
          </w:rPr>
          <w:t xml:space="preserve">species shifted both </w:t>
        </w:r>
        <w:r w:rsidR="0029317C" w:rsidRPr="00B666EF">
          <w:rPr>
            <w:rFonts w:ascii="Times New Roman" w:hAnsi="Times New Roman"/>
          </w:rPr>
          <w:t xml:space="preserve">their </w:t>
        </w:r>
        <w:r w:rsidR="0029317C" w:rsidRPr="00B2639B">
          <w:rPr>
            <w:rFonts w:ascii="Times New Roman" w:hAnsi="Times New Roman"/>
          </w:rPr>
          <w:t xml:space="preserve">upper and lower </w:t>
        </w:r>
        <w:commentRangeStart w:id="38"/>
        <w:r w:rsidR="0029317C" w:rsidRPr="00B2639B">
          <w:rPr>
            <w:rFonts w:ascii="Times New Roman" w:hAnsi="Times New Roman"/>
          </w:rPr>
          <w:t>limits</w:t>
        </w:r>
        <w:commentRangeEnd w:id="38"/>
        <w:r w:rsidR="0029317C" w:rsidRPr="00B2639B">
          <w:rPr>
            <w:rStyle w:val="CommentReference"/>
            <w:rFonts w:ascii="Times New Roman" w:eastAsia="Times New Roman" w:hAnsi="Times New Roman"/>
          </w:rPr>
          <w:commentReference w:id="38"/>
        </w:r>
        <w:r w:rsidR="0029317C" w:rsidRPr="00B2639B">
          <w:rPr>
            <w:rFonts w:ascii="Times New Roman" w:hAnsi="Times New Roman"/>
          </w:rPr>
          <w:t xml:space="preserve"> in the same direction in all </w:t>
        </w:r>
        <w:r w:rsidR="0029317C" w:rsidRPr="00B666EF">
          <w:rPr>
            <w:rFonts w:ascii="Times New Roman" w:hAnsi="Times New Roman"/>
          </w:rPr>
          <w:t xml:space="preserve">three </w:t>
        </w:r>
        <w:r w:rsidR="0029317C" w:rsidRPr="00B2639B">
          <w:rPr>
            <w:rFonts w:ascii="Times New Roman" w:hAnsi="Times New Roman"/>
          </w:rPr>
          <w:t>regions</w:t>
        </w:r>
      </w:ins>
      <w:ins w:id="39" w:author="Steve Beissinger" w:date="2013-12-24T23:55:00Z">
        <w:r w:rsidR="0029317C">
          <w:rPr>
            <w:rFonts w:ascii="Times New Roman" w:hAnsi="Times New Roman"/>
          </w:rPr>
          <w:t xml:space="preserve">. </w:t>
        </w:r>
      </w:ins>
      <w:ins w:id="40" w:author="Steve Beissinger" w:date="2013-12-24T23:57:00Z">
        <w:r w:rsidR="0029317C">
          <w:rPr>
            <w:rFonts w:ascii="Times New Roman" w:hAnsi="Times New Roman"/>
          </w:rPr>
          <w:t>H</w:t>
        </w:r>
      </w:ins>
      <w:del w:id="41" w:author="Steve Beissinger" w:date="2013-12-24T23:52:00Z">
        <w:r w:rsidR="005364EF" w:rsidRPr="0029317C" w:rsidDel="006E096C">
          <w:rPr>
            <w:rFonts w:ascii="Times New Roman" w:eastAsia="ヒラギノ角ゴ Pro W3" w:hAnsi="Times New Roman"/>
            <w:color w:val="000000"/>
            <w:szCs w:val="20"/>
          </w:rPr>
          <w:delText>H</w:delText>
        </w:r>
      </w:del>
      <w:r w:rsidR="005364EF" w:rsidRPr="0029317C">
        <w:rPr>
          <w:rFonts w:ascii="Times New Roman" w:eastAsia="ヒラギノ角ゴ Pro W3" w:hAnsi="Times New Roman"/>
          <w:color w:val="000000"/>
          <w:szCs w:val="20"/>
        </w:rPr>
        <w:t xml:space="preserve">igh elevation species </w:t>
      </w:r>
      <w:ins w:id="42" w:author="Steve Beissinger" w:date="2013-12-24T23:57:00Z">
        <w:r w:rsidR="0029317C">
          <w:rPr>
            <w:rFonts w:ascii="Times New Roman" w:eastAsia="ヒラギノ角ゴ Pro W3" w:hAnsi="Times New Roman"/>
            <w:color w:val="000000"/>
            <w:szCs w:val="20"/>
          </w:rPr>
          <w:t>exhibit</w:t>
        </w:r>
      </w:ins>
      <w:del w:id="43" w:author="Steve Beissinger" w:date="2013-12-24T23:57:00Z">
        <w:r w:rsidR="005364EF" w:rsidRPr="0029317C" w:rsidDel="0029317C">
          <w:rPr>
            <w:rFonts w:ascii="Times New Roman" w:eastAsia="ヒラギノ角ゴ Pro W3" w:hAnsi="Times New Roman"/>
            <w:color w:val="000000"/>
            <w:szCs w:val="20"/>
          </w:rPr>
          <w:delText>showe</w:delText>
        </w:r>
      </w:del>
      <w:proofErr w:type="gramStart"/>
      <w:ins w:id="44" w:author="Steve Beissinger" w:date="2013-12-24T23:57:00Z">
        <w:r w:rsidR="0029317C">
          <w:rPr>
            <w:rFonts w:ascii="Times New Roman" w:eastAsia="ヒラギノ角ゴ Pro W3" w:hAnsi="Times New Roman"/>
            <w:color w:val="000000"/>
            <w:szCs w:val="20"/>
          </w:rPr>
          <w:t>e</w:t>
        </w:r>
      </w:ins>
      <w:r w:rsidR="005364EF" w:rsidRPr="0029317C">
        <w:rPr>
          <w:rFonts w:ascii="Times New Roman" w:eastAsia="ヒラギノ角ゴ Pro W3" w:hAnsi="Times New Roman"/>
          <w:color w:val="000000"/>
          <w:szCs w:val="20"/>
        </w:rPr>
        <w:t>d</w:t>
      </w:r>
      <w:proofErr w:type="gramEnd"/>
      <w:r w:rsidR="005364EF" w:rsidRPr="0029317C">
        <w:rPr>
          <w:rFonts w:ascii="Times New Roman" w:eastAsia="ヒラギノ角ゴ Pro W3" w:hAnsi="Times New Roman"/>
          <w:color w:val="000000"/>
          <w:szCs w:val="20"/>
        </w:rPr>
        <w:t xml:space="preserve"> a coherent pattern of </w:t>
      </w:r>
      <w:r w:rsidR="00117BF9" w:rsidRPr="0029317C">
        <w:rPr>
          <w:rFonts w:ascii="Times New Roman" w:eastAsia="ヒラギノ角ゴ Pro W3" w:hAnsi="Times New Roman"/>
          <w:color w:val="000000"/>
          <w:szCs w:val="20"/>
        </w:rPr>
        <w:t>upward shifts in their lower range limits</w:t>
      </w:r>
      <w:ins w:id="45" w:author="Steve Beissinger" w:date="2013-12-24T23:52:00Z">
        <w:r w:rsidR="006E096C" w:rsidRPr="0029317C">
          <w:rPr>
            <w:rFonts w:ascii="Times New Roman" w:eastAsia="ヒラギノ角ゴ Pro W3" w:hAnsi="Times New Roman"/>
            <w:color w:val="000000"/>
            <w:szCs w:val="20"/>
            <w:rPrChange w:id="46" w:author="Steve Beissinger" w:date="2013-12-24T23:57:00Z">
              <w:rPr>
                <w:rFonts w:ascii="Times New Roman" w:eastAsia="ヒラギノ角ゴ Pro W3" w:hAnsi="Times New Roman"/>
                <w:color w:val="000000"/>
                <w:szCs w:val="20"/>
                <w:highlight w:val="yellow"/>
              </w:rPr>
            </w:rPrChange>
          </w:rPr>
          <w:t>,</w:t>
        </w:r>
      </w:ins>
      <w:r w:rsidR="00117BF9" w:rsidRPr="0029317C">
        <w:rPr>
          <w:rFonts w:ascii="Times New Roman" w:eastAsia="ヒラギノ角ゴ Pro W3" w:hAnsi="Times New Roman"/>
          <w:color w:val="000000"/>
          <w:szCs w:val="20"/>
        </w:rPr>
        <w:t xml:space="preserve"> whereas low elevation species </w:t>
      </w:r>
      <w:ins w:id="47" w:author="Steve Beissinger" w:date="2013-12-24T23:57:00Z">
        <w:r w:rsidR="0029317C">
          <w:rPr>
            <w:rFonts w:ascii="Times New Roman" w:eastAsia="ヒラギノ角ゴ Pro W3" w:hAnsi="Times New Roman"/>
            <w:color w:val="000000"/>
            <w:szCs w:val="20"/>
          </w:rPr>
          <w:t>had</w:t>
        </w:r>
      </w:ins>
      <w:del w:id="48" w:author="Steve Beissinger" w:date="2013-12-24T23:57:00Z">
        <w:r w:rsidR="00117BF9" w:rsidRPr="0029317C" w:rsidDel="0029317C">
          <w:rPr>
            <w:rFonts w:ascii="Times New Roman" w:eastAsia="ヒラギノ角ゴ Pro W3" w:hAnsi="Times New Roman"/>
            <w:color w:val="000000"/>
            <w:szCs w:val="20"/>
          </w:rPr>
          <w:delText>showed</w:delText>
        </w:r>
      </w:del>
      <w:r w:rsidR="00117BF9" w:rsidRPr="0029317C">
        <w:rPr>
          <w:rFonts w:ascii="Times New Roman" w:eastAsia="ヒラギノ角ゴ Pro W3" w:hAnsi="Times New Roman"/>
          <w:color w:val="000000"/>
          <w:szCs w:val="20"/>
        </w:rPr>
        <w:t xml:space="preserve"> </w:t>
      </w:r>
      <w:r w:rsidR="005364EF" w:rsidRPr="0029317C">
        <w:rPr>
          <w:rFonts w:ascii="Times New Roman" w:eastAsia="ヒラギノ角ゴ Pro W3" w:hAnsi="Times New Roman"/>
          <w:color w:val="000000"/>
          <w:szCs w:val="20"/>
        </w:rPr>
        <w:t>heterogeneous</w:t>
      </w:r>
      <w:r w:rsidR="00117BF9" w:rsidRPr="0029317C">
        <w:rPr>
          <w:rFonts w:ascii="Times New Roman" w:eastAsia="ヒラギノ角ゴ Pro W3" w:hAnsi="Times New Roman"/>
          <w:color w:val="000000"/>
          <w:szCs w:val="20"/>
        </w:rPr>
        <w:t xml:space="preserve"> responses</w:t>
      </w:r>
      <w:r w:rsidR="00DC6FA9" w:rsidRPr="0029317C">
        <w:rPr>
          <w:rFonts w:ascii="Times New Roman" w:eastAsia="ヒラギノ角ゴ Pro W3" w:hAnsi="Times New Roman"/>
          <w:color w:val="000000"/>
          <w:szCs w:val="20"/>
        </w:rPr>
        <w:t xml:space="preserve"> at the upper limits</w:t>
      </w:r>
      <w:r w:rsidR="005364EF" w:rsidRPr="0029317C">
        <w:rPr>
          <w:rFonts w:ascii="Times New Roman" w:eastAsia="ヒラギノ角ゴ Pro W3" w:hAnsi="Times New Roman"/>
          <w:color w:val="000000"/>
          <w:szCs w:val="20"/>
        </w:rPr>
        <w:t>.</w:t>
      </w:r>
      <w:r w:rsidR="005364EF">
        <w:rPr>
          <w:rFonts w:ascii="Times New Roman" w:eastAsia="ヒラギノ角ゴ Pro W3" w:hAnsi="Times New Roman"/>
          <w:color w:val="000000"/>
          <w:szCs w:val="20"/>
        </w:rPr>
        <w:t xml:space="preserve"> </w:t>
      </w:r>
      <w:moveFromRangeStart w:id="49" w:author="Steve Beissinger" w:date="2013-12-24T23:52:00Z" w:name="move375692482"/>
      <w:moveFrom w:id="50" w:author="Steve Beissinger" w:date="2013-12-24T23:52:00Z">
        <w:r w:rsidR="004E057C" w:rsidRPr="00815ED7" w:rsidDel="006E096C">
          <w:rPr>
            <w:rFonts w:ascii="Times New Roman" w:eastAsia="ヒラギノ角ゴ Pro W3" w:hAnsi="Times New Roman"/>
            <w:color w:val="000000"/>
            <w:szCs w:val="20"/>
            <w:highlight w:val="yellow"/>
            <w:rPrChange w:id="51" w:author="Steve Beissinger" w:date="2013-12-19T21:44:00Z">
              <w:rPr>
                <w:rFonts w:ascii="Times New Roman" w:eastAsia="ヒラギノ角ゴ Pro W3" w:hAnsi="Times New Roman"/>
                <w:color w:val="000000"/>
                <w:szCs w:val="20"/>
              </w:rPr>
            </w:rPrChange>
          </w:rPr>
          <w:t xml:space="preserve">While the elevational ranges of some species remained stable across regions, </w:t>
        </w:r>
        <w:r w:rsidR="00DC6FA9" w:rsidRPr="00815ED7" w:rsidDel="006E096C">
          <w:rPr>
            <w:rFonts w:ascii="Times New Roman" w:eastAsia="ヒラギノ角ゴ Pro W3" w:hAnsi="Times New Roman"/>
            <w:color w:val="000000"/>
            <w:szCs w:val="20"/>
            <w:highlight w:val="yellow"/>
            <w:rPrChange w:id="52" w:author="Steve Beissinger" w:date="2013-12-19T21:44:00Z">
              <w:rPr>
                <w:rFonts w:ascii="Times New Roman" w:eastAsia="ヒラギノ角ゴ Pro W3" w:hAnsi="Times New Roman"/>
                <w:color w:val="000000"/>
                <w:szCs w:val="20"/>
              </w:rPr>
            </w:rPrChange>
          </w:rPr>
          <w:t xml:space="preserve">only a </w:t>
        </w:r>
        <w:r w:rsidR="004E057C" w:rsidRPr="00815ED7" w:rsidDel="006E096C">
          <w:rPr>
            <w:rFonts w:ascii="Times New Roman" w:eastAsia="ヒラギノ角ゴ Pro W3" w:hAnsi="Times New Roman"/>
            <w:color w:val="000000"/>
            <w:szCs w:val="20"/>
            <w:highlight w:val="yellow"/>
            <w:rPrChange w:id="53" w:author="Steve Beissinger" w:date="2013-12-19T21:44:00Z">
              <w:rPr>
                <w:rFonts w:ascii="Times New Roman" w:eastAsia="ヒラギノ角ゴ Pro W3" w:hAnsi="Times New Roman"/>
                <w:color w:val="000000"/>
                <w:szCs w:val="20"/>
              </w:rPr>
            </w:rPrChange>
          </w:rPr>
          <w:t>few s</w:t>
        </w:r>
        <w:r w:rsidR="005364EF" w:rsidRPr="00815ED7" w:rsidDel="006E096C">
          <w:rPr>
            <w:rFonts w:ascii="Times New Roman" w:eastAsia="ヒラギノ角ゴ Pro W3" w:hAnsi="Times New Roman"/>
            <w:color w:val="000000"/>
            <w:szCs w:val="20"/>
            <w:highlight w:val="yellow"/>
            <w:rPrChange w:id="54" w:author="Steve Beissinger" w:date="2013-12-19T21:44:00Z">
              <w:rPr>
                <w:rFonts w:ascii="Times New Roman" w:eastAsia="ヒラギノ角ゴ Pro W3" w:hAnsi="Times New Roman"/>
                <w:color w:val="000000"/>
                <w:szCs w:val="20"/>
              </w:rPr>
            </w:rPrChange>
          </w:rPr>
          <w:t xml:space="preserve">pecies </w:t>
        </w:r>
        <w:r w:rsidR="00DC6FA9" w:rsidRPr="00815ED7" w:rsidDel="006E096C">
          <w:rPr>
            <w:rFonts w:ascii="Times New Roman" w:eastAsia="ヒラギノ角ゴ Pro W3" w:hAnsi="Times New Roman"/>
            <w:color w:val="000000"/>
            <w:szCs w:val="20"/>
            <w:highlight w:val="yellow"/>
            <w:rPrChange w:id="55" w:author="Steve Beissinger" w:date="2013-12-19T21:44:00Z">
              <w:rPr>
                <w:rFonts w:ascii="Times New Roman" w:eastAsia="ヒラギノ角ゴ Pro W3" w:hAnsi="Times New Roman"/>
                <w:color w:val="000000"/>
                <w:szCs w:val="20"/>
              </w:rPr>
            </w:rPrChange>
          </w:rPr>
          <w:t xml:space="preserve">shifted their elevational range </w:t>
        </w:r>
        <w:r w:rsidR="004E057C" w:rsidRPr="00815ED7" w:rsidDel="006E096C">
          <w:rPr>
            <w:rFonts w:ascii="Times New Roman" w:eastAsia="ヒラギノ角ゴ Pro W3" w:hAnsi="Times New Roman"/>
            <w:color w:val="000000"/>
            <w:szCs w:val="20"/>
            <w:highlight w:val="yellow"/>
            <w:rPrChange w:id="56" w:author="Steve Beissinger" w:date="2013-12-19T21:44:00Z">
              <w:rPr>
                <w:rFonts w:ascii="Times New Roman" w:eastAsia="ヒラギノ角ゴ Pro W3" w:hAnsi="Times New Roman"/>
                <w:color w:val="000000"/>
                <w:szCs w:val="20"/>
              </w:rPr>
            </w:rPrChange>
          </w:rPr>
          <w:t>consistent</w:t>
        </w:r>
        <w:r w:rsidR="00DC6FA9" w:rsidRPr="00815ED7" w:rsidDel="006E096C">
          <w:rPr>
            <w:rFonts w:ascii="Times New Roman" w:eastAsia="ヒラギノ角ゴ Pro W3" w:hAnsi="Times New Roman"/>
            <w:color w:val="000000"/>
            <w:szCs w:val="20"/>
            <w:highlight w:val="yellow"/>
            <w:rPrChange w:id="57" w:author="Steve Beissinger" w:date="2013-12-19T21:44:00Z">
              <w:rPr>
                <w:rFonts w:ascii="Times New Roman" w:eastAsia="ヒラギノ角ゴ Pro W3" w:hAnsi="Times New Roman"/>
                <w:color w:val="000000"/>
                <w:szCs w:val="20"/>
              </w:rPr>
            </w:rPrChange>
          </w:rPr>
          <w:t>ly</w:t>
        </w:r>
        <w:r w:rsidR="004E057C" w:rsidRPr="00815ED7" w:rsidDel="006E096C">
          <w:rPr>
            <w:rFonts w:ascii="Times New Roman" w:eastAsia="ヒラギノ角ゴ Pro W3" w:hAnsi="Times New Roman"/>
            <w:color w:val="000000"/>
            <w:szCs w:val="20"/>
            <w:highlight w:val="yellow"/>
            <w:rPrChange w:id="58" w:author="Steve Beissinger" w:date="2013-12-19T21:44:00Z">
              <w:rPr>
                <w:rFonts w:ascii="Times New Roman" w:eastAsia="ヒラギノ角ゴ Pro W3" w:hAnsi="Times New Roman"/>
                <w:color w:val="000000"/>
                <w:szCs w:val="20"/>
              </w:rPr>
            </w:rPrChange>
          </w:rPr>
          <w:t xml:space="preserve"> </w:t>
        </w:r>
        <w:r w:rsidR="00117BF9" w:rsidRPr="00815ED7" w:rsidDel="006E096C">
          <w:rPr>
            <w:rFonts w:ascii="Times New Roman" w:eastAsia="ヒラギノ角ゴ Pro W3" w:hAnsi="Times New Roman"/>
            <w:color w:val="000000"/>
            <w:szCs w:val="20"/>
            <w:highlight w:val="yellow"/>
            <w:rPrChange w:id="59" w:author="Steve Beissinger" w:date="2013-12-19T21:44:00Z">
              <w:rPr>
                <w:rFonts w:ascii="Times New Roman" w:eastAsia="ヒラギノ角ゴ Pro W3" w:hAnsi="Times New Roman"/>
                <w:color w:val="000000"/>
                <w:szCs w:val="20"/>
              </w:rPr>
            </w:rPrChange>
          </w:rPr>
          <w:t>across regions</w:t>
        </w:r>
        <w:r w:rsidR="005364EF" w:rsidRPr="00815ED7" w:rsidDel="006E096C">
          <w:rPr>
            <w:rFonts w:ascii="Times New Roman" w:eastAsia="ヒラギノ角ゴ Pro W3" w:hAnsi="Times New Roman"/>
            <w:color w:val="000000"/>
            <w:szCs w:val="20"/>
            <w:highlight w:val="yellow"/>
            <w:rPrChange w:id="60" w:author="Steve Beissinger" w:date="2013-12-19T21:44:00Z">
              <w:rPr>
                <w:rFonts w:ascii="Times New Roman" w:eastAsia="ヒラギノ角ゴ Pro W3" w:hAnsi="Times New Roman"/>
                <w:color w:val="000000"/>
                <w:szCs w:val="20"/>
              </w:rPr>
            </w:rPrChange>
          </w:rPr>
          <w:t>.</w:t>
        </w:r>
        <w:r w:rsidR="005364EF" w:rsidDel="006E096C">
          <w:rPr>
            <w:rFonts w:ascii="Times New Roman" w:eastAsia="ヒラギノ角ゴ Pro W3" w:hAnsi="Times New Roman"/>
            <w:color w:val="000000"/>
            <w:szCs w:val="20"/>
          </w:rPr>
          <w:t xml:space="preserve"> </w:t>
        </w:r>
      </w:moveFrom>
      <w:moveFromRangeEnd w:id="49"/>
      <w:del w:id="61" w:author="Steve Beissinger" w:date="2013-12-25T00:00:00Z">
        <w:r w:rsidR="00D73EEA" w:rsidDel="0029317C">
          <w:rPr>
            <w:rFonts w:ascii="Times New Roman" w:eastAsia="ヒラギノ角ゴ Pro W3" w:hAnsi="Times New Roman"/>
            <w:color w:val="000000"/>
            <w:szCs w:val="20"/>
          </w:rPr>
          <w:delText>Observed c</w:delText>
        </w:r>
      </w:del>
      <w:ins w:id="62" w:author="Steve Beissinger" w:date="2013-12-25T00:00:00Z">
        <w:r w:rsidR="0029317C">
          <w:rPr>
            <w:rFonts w:ascii="Times New Roman" w:eastAsia="ヒラギノ角ゴ Pro W3" w:hAnsi="Times New Roman"/>
            <w:color w:val="000000"/>
            <w:szCs w:val="20"/>
          </w:rPr>
          <w:t>C</w:t>
        </w:r>
      </w:ins>
      <w:r w:rsidR="00D73EEA">
        <w:rPr>
          <w:rFonts w:ascii="Times New Roman" w:eastAsia="ヒラギノ角ゴ Pro W3" w:hAnsi="Times New Roman"/>
          <w:color w:val="000000"/>
          <w:szCs w:val="20"/>
        </w:rPr>
        <w:t xml:space="preserve">hange in minimum </w:t>
      </w:r>
      <w:ins w:id="63" w:author="Steve Beissinger" w:date="2013-12-25T00:00:00Z">
        <w:r w:rsidR="0029317C">
          <w:rPr>
            <w:rFonts w:ascii="Times New Roman" w:eastAsia="ヒラギノ角ゴ Pro W3" w:hAnsi="Times New Roman"/>
            <w:color w:val="000000"/>
            <w:szCs w:val="20"/>
          </w:rPr>
          <w:t xml:space="preserve">annual </w:t>
        </w:r>
      </w:ins>
      <w:r w:rsidR="00D73EEA">
        <w:rPr>
          <w:rFonts w:ascii="Times New Roman" w:eastAsia="ヒラギノ角ゴ Pro W3" w:hAnsi="Times New Roman"/>
          <w:color w:val="000000"/>
          <w:szCs w:val="20"/>
        </w:rPr>
        <w:t xml:space="preserve">temperature </w:t>
      </w:r>
      <w:r w:rsidR="00C5471A">
        <w:rPr>
          <w:rFonts w:ascii="Times New Roman" w:hAnsi="Times New Roman"/>
        </w:rPr>
        <w:t xml:space="preserve">was </w:t>
      </w:r>
      <w:del w:id="64" w:author="Steve Beissinger" w:date="2013-12-25T00:00:00Z">
        <w:r w:rsidR="00C5471A" w:rsidDel="0029317C">
          <w:rPr>
            <w:rFonts w:ascii="Times New Roman" w:hAnsi="Times New Roman"/>
          </w:rPr>
          <w:delText xml:space="preserve">a more reliable </w:delText>
        </w:r>
      </w:del>
      <w:ins w:id="65" w:author="Steve Beissinger" w:date="2013-12-25T00:00:00Z">
        <w:r w:rsidR="0029317C">
          <w:rPr>
            <w:rFonts w:ascii="Times New Roman" w:hAnsi="Times New Roman"/>
          </w:rPr>
          <w:t xml:space="preserve">a better </w:t>
        </w:r>
      </w:ins>
      <w:r w:rsidR="00C5471A">
        <w:rPr>
          <w:rFonts w:ascii="Times New Roman" w:hAnsi="Times New Roman"/>
        </w:rPr>
        <w:t xml:space="preserve">predictor of the direction of species’ shifts than </w:t>
      </w:r>
      <w:ins w:id="66" w:author="Steve Beissinger" w:date="2013-12-25T00:00:00Z">
        <w:r w:rsidR="0029317C">
          <w:rPr>
            <w:rFonts w:ascii="Times New Roman" w:hAnsi="Times New Roman"/>
          </w:rPr>
          <w:t xml:space="preserve">change in </w:t>
        </w:r>
      </w:ins>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 xml:space="preserve">temperature </w:t>
      </w:r>
      <w:del w:id="67" w:author="Steve Beissinger" w:date="2013-12-25T00:00:00Z">
        <w:r w:rsidR="00C53C4C" w:rsidDel="0029317C">
          <w:rPr>
            <w:rFonts w:ascii="Times New Roman" w:hAnsi="Times New Roman"/>
          </w:rPr>
          <w:delText>chan</w:delText>
        </w:r>
        <w:r w:rsidR="00D73EEA" w:rsidDel="0029317C">
          <w:rPr>
            <w:rFonts w:ascii="Times New Roman" w:hAnsi="Times New Roman"/>
          </w:rPr>
          <w:delText>g</w:delText>
        </w:r>
        <w:r w:rsidR="00C53C4C" w:rsidDel="0029317C">
          <w:rPr>
            <w:rFonts w:ascii="Times New Roman" w:hAnsi="Times New Roman"/>
          </w:rPr>
          <w:delText xml:space="preserve">e </w:delText>
        </w:r>
      </w:del>
      <w:r w:rsidR="00C53C4C">
        <w:rPr>
          <w:rFonts w:ascii="Times New Roman" w:hAnsi="Times New Roman"/>
        </w:rPr>
        <w:t>variables</w:t>
      </w:r>
      <w:r w:rsidR="006941BD" w:rsidRPr="005A556C">
        <w:rPr>
          <w:rFonts w:ascii="Times New Roman" w:eastAsia="ヒラギノ角ゴ Pro W3" w:hAnsi="Times New Roman"/>
          <w:color w:val="000000"/>
          <w:szCs w:val="20"/>
        </w:rPr>
        <w:t xml:space="preserve">. </w:t>
      </w:r>
      <w:del w:id="68" w:author="Steve Beissinger" w:date="2013-12-24T23:52:00Z">
        <w:r w:rsidR="00D73EEA" w:rsidRPr="00815ED7" w:rsidDel="00864B95">
          <w:rPr>
            <w:rFonts w:ascii="Times New Roman" w:eastAsia="ヒラギノ角ゴ Pro W3" w:hAnsi="Times New Roman"/>
            <w:color w:val="000000"/>
            <w:szCs w:val="20"/>
            <w:highlight w:val="yellow"/>
            <w:rPrChange w:id="69" w:author="Steve Beissinger" w:date="2013-12-19T21:45:00Z">
              <w:rPr>
                <w:rFonts w:ascii="Times New Roman" w:eastAsia="ヒラギノ角ゴ Pro W3" w:hAnsi="Times New Roman"/>
                <w:color w:val="000000"/>
                <w:szCs w:val="20"/>
              </w:rPr>
            </w:rPrChange>
          </w:rPr>
          <w:delText xml:space="preserve">Additional factors may play a role in </w:delText>
        </w:r>
        <w:r w:rsidR="00117BF9" w:rsidRPr="00815ED7" w:rsidDel="00864B95">
          <w:rPr>
            <w:rFonts w:ascii="Times New Roman" w:eastAsia="ヒラギノ角ゴ Pro W3" w:hAnsi="Times New Roman"/>
            <w:color w:val="000000"/>
            <w:szCs w:val="20"/>
            <w:highlight w:val="yellow"/>
            <w:rPrChange w:id="70" w:author="Steve Beissinger" w:date="2013-12-19T21:45:00Z">
              <w:rPr>
                <w:rFonts w:ascii="Times New Roman" w:eastAsia="ヒラギノ角ゴ Pro W3" w:hAnsi="Times New Roman"/>
                <w:color w:val="000000"/>
                <w:szCs w:val="20"/>
              </w:rPr>
            </w:rPrChange>
          </w:rPr>
          <w:delText>differences between high and low elevation species</w:delText>
        </w:r>
        <w:r w:rsidR="00DC6FA9" w:rsidRPr="00815ED7" w:rsidDel="00864B95">
          <w:rPr>
            <w:rFonts w:ascii="Times New Roman" w:eastAsia="ヒラギノ角ゴ Pro W3" w:hAnsi="Times New Roman"/>
            <w:color w:val="000000"/>
            <w:szCs w:val="20"/>
            <w:highlight w:val="yellow"/>
            <w:rPrChange w:id="71" w:author="Steve Beissinger" w:date="2013-12-19T21:45:00Z">
              <w:rPr>
                <w:rFonts w:ascii="Times New Roman" w:eastAsia="ヒラギノ角ゴ Pro W3" w:hAnsi="Times New Roman"/>
                <w:color w:val="000000"/>
                <w:szCs w:val="20"/>
              </w:rPr>
            </w:rPrChange>
          </w:rPr>
          <w:delText xml:space="preserve"> and in species’ response across regions</w:delText>
        </w:r>
        <w:r w:rsidR="00E865E3" w:rsidRPr="00815ED7" w:rsidDel="00864B95">
          <w:rPr>
            <w:rFonts w:ascii="Times New Roman" w:eastAsia="ヒラギノ角ゴ Pro W3" w:hAnsi="Times New Roman"/>
            <w:color w:val="000000"/>
            <w:szCs w:val="20"/>
            <w:highlight w:val="yellow"/>
            <w:rPrChange w:id="72" w:author="Steve Beissinger" w:date="2013-12-19T21:45:00Z">
              <w:rPr>
                <w:rFonts w:ascii="Times New Roman" w:eastAsia="ヒラギノ角ゴ Pro W3" w:hAnsi="Times New Roman"/>
                <w:color w:val="000000"/>
                <w:szCs w:val="20"/>
              </w:rPr>
            </w:rPrChange>
          </w:rPr>
          <w:delText>, perhaps due to changes in</w:delText>
        </w:r>
        <w:r w:rsidR="00EA54E7" w:rsidRPr="00815ED7" w:rsidDel="00864B95">
          <w:rPr>
            <w:rFonts w:ascii="Times New Roman" w:eastAsia="ヒラギノ角ゴ Pro W3" w:hAnsi="Times New Roman"/>
            <w:color w:val="000000"/>
            <w:szCs w:val="20"/>
            <w:highlight w:val="yellow"/>
            <w:rPrChange w:id="73" w:author="Steve Beissinger" w:date="2013-12-19T21:45:00Z">
              <w:rPr>
                <w:rFonts w:ascii="Times New Roman" w:eastAsia="ヒラギノ角ゴ Pro W3" w:hAnsi="Times New Roman"/>
                <w:color w:val="000000"/>
                <w:szCs w:val="20"/>
              </w:rPr>
            </w:rPrChange>
          </w:rPr>
          <w:delText xml:space="preserve"> </w:delText>
        </w:r>
        <w:r w:rsidR="00EA54E7" w:rsidRPr="00815ED7" w:rsidDel="00864B95">
          <w:rPr>
            <w:rFonts w:ascii="Times New Roman" w:eastAsia="ヒラギノ角ゴ Pro W3" w:hAnsi="Times New Roman"/>
            <w:color w:val="000000"/>
            <w:szCs w:val="20"/>
            <w:highlight w:val="yellow"/>
            <w:rPrChange w:id="74" w:author="Steve Beissinger" w:date="2013-12-19T21:45:00Z">
              <w:rPr>
                <w:rFonts w:ascii="Times New Roman" w:eastAsia="ヒラギノ角ゴ Pro W3" w:hAnsi="Times New Roman"/>
                <w:color w:val="000000"/>
                <w:szCs w:val="20"/>
              </w:rPr>
            </w:rPrChange>
          </w:rPr>
          <w:lastRenderedPageBreak/>
          <w:delText>seral dynamics</w:delText>
        </w:r>
        <w:r w:rsidR="00367A1E" w:rsidRPr="00815ED7" w:rsidDel="00864B95">
          <w:rPr>
            <w:rFonts w:ascii="Times New Roman" w:eastAsia="ヒラギノ角ゴ Pro W3" w:hAnsi="Times New Roman"/>
            <w:color w:val="000000"/>
            <w:szCs w:val="20"/>
            <w:highlight w:val="yellow"/>
            <w:rPrChange w:id="75" w:author="Steve Beissinger" w:date="2013-12-19T21:45:00Z">
              <w:rPr>
                <w:rFonts w:ascii="Times New Roman" w:eastAsia="ヒラギノ角ゴ Pro W3" w:hAnsi="Times New Roman"/>
                <w:color w:val="000000"/>
                <w:szCs w:val="20"/>
              </w:rPr>
            </w:rPrChange>
          </w:rPr>
          <w:delText xml:space="preserve"> or interacting effects of local changes in temperature and precipitation</w:delText>
        </w:r>
        <w:r w:rsidR="009D4E93" w:rsidRPr="00815ED7" w:rsidDel="00864B95">
          <w:rPr>
            <w:rFonts w:ascii="Times New Roman" w:eastAsia="ヒラギノ角ゴ Pro W3" w:hAnsi="Times New Roman"/>
            <w:color w:val="000000"/>
            <w:szCs w:val="20"/>
            <w:highlight w:val="yellow"/>
            <w:rPrChange w:id="76" w:author="Steve Beissinger" w:date="2013-12-19T21:45:00Z">
              <w:rPr>
                <w:rFonts w:ascii="Times New Roman" w:eastAsia="ヒラギノ角ゴ Pro W3" w:hAnsi="Times New Roman"/>
                <w:color w:val="000000"/>
                <w:szCs w:val="20"/>
              </w:rPr>
            </w:rPrChange>
          </w:rPr>
          <w:delText>.</w:delText>
        </w:r>
        <w:r w:rsidR="00775DAF" w:rsidDel="00864B95">
          <w:rPr>
            <w:rFonts w:ascii="Times New Roman" w:eastAsia="ヒラギノ角ゴ Pro W3" w:hAnsi="Times New Roman"/>
            <w:color w:val="000000"/>
            <w:szCs w:val="20"/>
          </w:rPr>
          <w:delText xml:space="preserve"> </w:delText>
        </w:r>
      </w:del>
      <w:del w:id="77" w:author="Steve Beissinger" w:date="2013-12-25T00:00:00Z">
        <w:r w:rsidR="00775DAF" w:rsidDel="0029317C">
          <w:rPr>
            <w:rFonts w:ascii="Times New Roman" w:eastAsia="ヒラギノ角ゴ Pro W3" w:hAnsi="Times New Roman"/>
            <w:color w:val="000000"/>
            <w:szCs w:val="20"/>
          </w:rPr>
          <w:delText xml:space="preserve">We identify a suite of high elevation taxa with consistent upwards range contractions and which warrant more detailed analyses of proximate causes of vulnerability. </w:delText>
        </w:r>
      </w:del>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Del="006E096C" w:rsidRDefault="00C23E43" w:rsidP="00873E42">
      <w:pPr>
        <w:spacing w:line="480" w:lineRule="auto"/>
        <w:rPr>
          <w:del w:id="78" w:author="Steve Beissinger" w:date="2013-12-24T23:53:00Z"/>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41F1AB80" w:rsidR="00162519" w:rsidRPr="0084173B" w:rsidRDefault="00815ED7" w:rsidP="0084173B">
      <w:pPr>
        <w:pStyle w:val="BodyA"/>
        <w:spacing w:line="480" w:lineRule="auto"/>
        <w:ind w:firstLine="720"/>
        <w:rPr>
          <w:rFonts w:ascii="Times New Roman" w:hAnsi="Times New Roman"/>
        </w:rPr>
      </w:pPr>
      <w:ins w:id="79" w:author="Steve Beissinger" w:date="2013-12-19T21:45:00Z">
        <w:r>
          <w:rPr>
            <w:rFonts w:ascii="Times New Roman" w:hAnsi="Times New Roman"/>
          </w:rPr>
          <w:t>E</w:t>
        </w:r>
      </w:ins>
      <w:del w:id="80" w:author="Steve Beissinger" w:date="2013-12-19T21:45:00Z">
        <w:r w:rsidR="00162519" w:rsidRPr="009D4E93" w:rsidDel="00815ED7">
          <w:rPr>
            <w:rFonts w:ascii="Times New Roman" w:hAnsi="Times New Roman"/>
          </w:rPr>
          <w:delText>The e</w:delText>
        </w:r>
      </w:del>
      <w:r w:rsidR="00162519" w:rsidRPr="009D4E93">
        <w:rPr>
          <w:rFonts w:ascii="Times New Roman" w:hAnsi="Times New Roman"/>
        </w:rPr>
        <w:t>vidence for the biotic response</w:t>
      </w:r>
      <w:ins w:id="81" w:author="Steve Beissinger" w:date="2013-12-19T21:45:00Z">
        <w:r w:rsidR="00324B67">
          <w:rPr>
            <w:rFonts w:ascii="Times New Roman" w:hAnsi="Times New Roman"/>
          </w:rPr>
          <w:t>s</w:t>
        </w:r>
      </w:ins>
      <w:r w:rsidR="00162519" w:rsidRPr="009D4E93">
        <w:rPr>
          <w:rFonts w:ascii="Times New Roman" w:hAnsi="Times New Roman"/>
        </w:rPr>
        <w:t xml:space="preserve"> to climate change over the last century </w:t>
      </w:r>
      <w:r w:rsidR="0048279E">
        <w:rPr>
          <w:rFonts w:ascii="Times New Roman" w:hAnsi="Times New Roman"/>
        </w:rPr>
        <w:t>ha</w:t>
      </w:r>
      <w:r w:rsidR="00162519" w:rsidRPr="009D4E93">
        <w:rPr>
          <w:rFonts w:ascii="Times New Roman" w:hAnsi="Times New Roman"/>
        </w:rPr>
        <w:t xml:space="preserve">s </w:t>
      </w:r>
      <w:r w:rsidR="0048279E">
        <w:rPr>
          <w:rFonts w:ascii="Times New Roman" w:hAnsi="Times New Roman"/>
        </w:rPr>
        <w:t xml:space="preserve">continued to accumulate </w:t>
      </w:r>
      <w:r w:rsidR="00162519" w:rsidRPr="009D4E93">
        <w:rPr>
          <w:rFonts w:ascii="Times New Roman" w:hAnsi="Times New Roman"/>
        </w:rPr>
        <w:t>(Walther</w:t>
      </w:r>
      <w:del w:id="82" w:author="Steve Beissinger" w:date="2013-12-24T13:27:00Z">
        <w:r w:rsidR="00162519" w:rsidRPr="009D4E93" w:rsidDel="00F415B3">
          <w:rPr>
            <w:rFonts w:ascii="Times New Roman" w:hAnsi="Times New Roman"/>
          </w:rPr>
          <w:delText>,</w:delText>
        </w:r>
      </w:del>
      <w:r w:rsidR="00162519" w:rsidRPr="009D4E93">
        <w:rPr>
          <w:rFonts w:ascii="Times New Roman" w:hAnsi="Times New Roman"/>
        </w:rPr>
        <w:t xml:space="preserve"> 2002; Parmesan and </w:t>
      </w:r>
      <w:proofErr w:type="spellStart"/>
      <w:r w:rsidR="00162519" w:rsidRPr="009D4E93">
        <w:rPr>
          <w:rFonts w:ascii="Times New Roman" w:hAnsi="Times New Roman"/>
        </w:rPr>
        <w:t>Yohe</w:t>
      </w:r>
      <w:proofErr w:type="spellEnd"/>
      <w:del w:id="83" w:author="Steve Beissinger" w:date="2013-12-24T13:27:00Z">
        <w:r w:rsidR="00162519" w:rsidRPr="009D4E93" w:rsidDel="00F415B3">
          <w:rPr>
            <w:rFonts w:ascii="Times New Roman" w:hAnsi="Times New Roman"/>
          </w:rPr>
          <w:delText>,</w:delText>
        </w:r>
      </w:del>
      <w:r w:rsidR="00162519" w:rsidRPr="009D4E93">
        <w:rPr>
          <w:rFonts w:ascii="Times New Roman" w:hAnsi="Times New Roman"/>
        </w:rPr>
        <w:t xml:space="preserve"> 2003, Root et al</w:t>
      </w:r>
      <w:ins w:id="84" w:author="Steve Beissinger" w:date="2013-12-24T13:27:00Z">
        <w:r w:rsidR="00F415B3">
          <w:rPr>
            <w:rFonts w:ascii="Times New Roman" w:hAnsi="Times New Roman"/>
          </w:rPr>
          <w:t>.</w:t>
        </w:r>
      </w:ins>
      <w:del w:id="85" w:author="Steve Beissinger" w:date="2013-12-24T13:27:00Z">
        <w:r w:rsidR="00162519" w:rsidRPr="009D4E93" w:rsidDel="00F415B3">
          <w:rPr>
            <w:rFonts w:ascii="Times New Roman" w:hAnsi="Times New Roman"/>
          </w:rPr>
          <w:delText>,</w:delText>
        </w:r>
      </w:del>
      <w:r w:rsidR="00162519" w:rsidRPr="009D4E93">
        <w:rPr>
          <w:rFonts w:ascii="Times New Roman" w:hAnsi="Times New Roman"/>
        </w:rPr>
        <w:t xml:space="preserve"> 2003, Parmesan</w:t>
      </w:r>
      <w:del w:id="86" w:author="Steve Beissinger" w:date="2013-12-24T13:27:00Z">
        <w:r w:rsidR="00162519" w:rsidRPr="009D4E93" w:rsidDel="00F415B3">
          <w:rPr>
            <w:rFonts w:ascii="Times New Roman" w:hAnsi="Times New Roman"/>
          </w:rPr>
          <w:delText>,</w:delText>
        </w:r>
      </w:del>
      <w:r w:rsidR="00162519" w:rsidRPr="009D4E93">
        <w:rPr>
          <w:rFonts w:ascii="Times New Roman" w:hAnsi="Times New Roman"/>
        </w:rPr>
        <w:t xml:space="preserve"> 2006</w:t>
      </w:r>
      <w:ins w:id="87" w:author="Steve Beissinger" w:date="2013-12-24T13:27:00Z">
        <w:r w:rsidR="00F415B3">
          <w:rPr>
            <w:rFonts w:ascii="Times New Roman" w:hAnsi="Times New Roman"/>
          </w:rPr>
          <w:t>,</w:t>
        </w:r>
      </w:ins>
      <w:del w:id="88" w:author="Steve Beissinger" w:date="2013-12-24T13:27:00Z">
        <w:r w:rsidR="0094071C" w:rsidRPr="009D4E93" w:rsidDel="00F415B3">
          <w:rPr>
            <w:rFonts w:ascii="Times New Roman" w:hAnsi="Times New Roman"/>
          </w:rPr>
          <w:delText>;</w:delText>
        </w:r>
      </w:del>
      <w:r w:rsidR="0094071C" w:rsidRPr="009D4E93">
        <w:rPr>
          <w:rFonts w:ascii="Times New Roman" w:hAnsi="Times New Roman"/>
        </w:rPr>
        <w:t xml:space="preserve"> Chen et al. 2011</w:t>
      </w:r>
      <w:r w:rsidR="00162519" w:rsidRPr="009D4E93">
        <w:rPr>
          <w:rFonts w:ascii="Times New Roman" w:hAnsi="Times New Roman"/>
        </w:rPr>
        <w:t xml:space="preserve">). </w:t>
      </w:r>
      <w:ins w:id="89" w:author="Steve Beissinger" w:date="2013-12-23T10:41:00Z">
        <w:r w:rsidR="00F04C08">
          <w:rPr>
            <w:rFonts w:ascii="Times New Roman" w:hAnsi="Times New Roman"/>
          </w:rPr>
          <w:t>There is</w:t>
        </w:r>
      </w:ins>
      <w:del w:id="90" w:author="Steve Beissinger" w:date="2013-12-23T10:41:00Z">
        <w:r w:rsidR="00162519" w:rsidRPr="009D4E93" w:rsidDel="00F04C08">
          <w:rPr>
            <w:rFonts w:ascii="Times New Roman" w:hAnsi="Times New Roman"/>
          </w:rPr>
          <w:delText>Despite</w:delText>
        </w:r>
      </w:del>
      <w:r w:rsidR="00162519" w:rsidRPr="009D4E93">
        <w:rPr>
          <w:rFonts w:ascii="Times New Roman" w:hAnsi="Times New Roman"/>
        </w:rPr>
        <w:t xml:space="preserve"> a general trend towards upwards </w:t>
      </w:r>
      <w:ins w:id="91" w:author="Steve Beissinger" w:date="2013-12-23T10:36:00Z">
        <w:r w:rsidR="002F6F82">
          <w:rPr>
            <w:rFonts w:ascii="Times New Roman" w:hAnsi="Times New Roman"/>
          </w:rPr>
          <w:t xml:space="preserve">and </w:t>
        </w:r>
        <w:proofErr w:type="spellStart"/>
        <w:r w:rsidR="002F6F82">
          <w:rPr>
            <w:rFonts w:ascii="Times New Roman" w:hAnsi="Times New Roman"/>
          </w:rPr>
          <w:t>poleward</w:t>
        </w:r>
        <w:proofErr w:type="spellEnd"/>
        <w:r w:rsidR="002F6F82">
          <w:rPr>
            <w:rFonts w:ascii="Times New Roman" w:hAnsi="Times New Roman"/>
          </w:rPr>
          <w:t xml:space="preserve"> </w:t>
        </w:r>
      </w:ins>
      <w:r w:rsidR="00162519" w:rsidRPr="009D4E93">
        <w:rPr>
          <w:rFonts w:ascii="Times New Roman" w:hAnsi="Times New Roman"/>
        </w:rPr>
        <w:t xml:space="preserve">shifts of elevational </w:t>
      </w:r>
      <w:del w:id="92" w:author="Steve Beissinger" w:date="2013-12-23T10:36:00Z">
        <w:r w:rsidR="00162519" w:rsidRPr="009D4E93" w:rsidDel="002F6F82">
          <w:rPr>
            <w:rFonts w:ascii="Times New Roman" w:hAnsi="Times New Roman"/>
          </w:rPr>
          <w:delText>(</w:delText>
        </w:r>
      </w:del>
      <w:r w:rsidR="00162519" w:rsidRPr="009D4E93">
        <w:rPr>
          <w:rFonts w:ascii="Times New Roman" w:hAnsi="Times New Roman"/>
        </w:rPr>
        <w:t>and latitudinal</w:t>
      </w:r>
      <w:del w:id="93" w:author="Steve Beissinger" w:date="2013-12-23T10:36:00Z">
        <w:r w:rsidR="00162519" w:rsidRPr="009D4E93" w:rsidDel="002F6F82">
          <w:rPr>
            <w:rFonts w:ascii="Times New Roman" w:hAnsi="Times New Roman"/>
          </w:rPr>
          <w:delText>)</w:delText>
        </w:r>
      </w:del>
      <w:r w:rsidR="00162519" w:rsidRPr="009D4E93">
        <w:rPr>
          <w:rFonts w:ascii="Times New Roman" w:hAnsi="Times New Roman"/>
        </w:rPr>
        <w:t xml:space="preserve"> boundaries</w:t>
      </w:r>
      <w:r w:rsidR="0094071C" w:rsidRPr="009D4E93">
        <w:rPr>
          <w:rFonts w:ascii="Times New Roman" w:hAnsi="Times New Roman"/>
        </w:rPr>
        <w:t xml:space="preserve"> </w:t>
      </w:r>
      <w:ins w:id="94" w:author="Steve Beissinger" w:date="2013-12-23T10:38:00Z">
        <w:r w:rsidR="00E809A3">
          <w:rPr>
            <w:rFonts w:ascii="Times New Roman" w:hAnsi="Times New Roman"/>
          </w:rPr>
          <w:t xml:space="preserve">of ranges </w:t>
        </w:r>
      </w:ins>
      <w:r w:rsidR="0094071C" w:rsidRPr="009D4E93">
        <w:rPr>
          <w:rFonts w:ascii="Times New Roman" w:hAnsi="Times New Roman"/>
        </w:rPr>
        <w:t>(e.g.</w:t>
      </w:r>
      <w:ins w:id="95" w:author="Steve Beissinger" w:date="2013-12-23T10:37:00Z">
        <w:r w:rsidR="002F6F82">
          <w:rPr>
            <w:rFonts w:ascii="Times New Roman" w:hAnsi="Times New Roman"/>
          </w:rPr>
          <w:t>,</w:t>
        </w:r>
      </w:ins>
      <w:r w:rsidR="0094071C" w:rsidRPr="009D4E93">
        <w:rPr>
          <w:rFonts w:ascii="Times New Roman" w:hAnsi="Times New Roman"/>
        </w:rPr>
        <w:t xml:space="preserve"> Thomas and Lennon 1999, Lenoir et al</w:t>
      </w:r>
      <w:ins w:id="96" w:author="Steve Beissinger" w:date="2013-12-24T13:27:00Z">
        <w:r w:rsidR="00F415B3">
          <w:rPr>
            <w:rFonts w:ascii="Times New Roman" w:hAnsi="Times New Roman"/>
          </w:rPr>
          <w:t>.</w:t>
        </w:r>
      </w:ins>
      <w:del w:id="97" w:author="Steve Beissinger" w:date="2013-12-24T13:27:00Z">
        <w:r w:rsidR="0094071C" w:rsidRPr="009D4E93" w:rsidDel="00F415B3">
          <w:rPr>
            <w:rFonts w:ascii="Times New Roman" w:hAnsi="Times New Roman"/>
          </w:rPr>
          <w:delText>,</w:delText>
        </w:r>
      </w:del>
      <w:r w:rsidR="0094071C" w:rsidRPr="009D4E93">
        <w:rPr>
          <w:rFonts w:ascii="Times New Roman" w:hAnsi="Times New Roman"/>
        </w:rPr>
        <w:t xml:space="preserve">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w:t>
      </w:r>
      <w:ins w:id="98" w:author="Steve Beissinger" w:date="2013-12-23T10:41:00Z">
        <w:r w:rsidR="00F04C08">
          <w:rPr>
            <w:rFonts w:ascii="Times New Roman" w:hAnsi="Times New Roman"/>
          </w:rPr>
          <w:t xml:space="preserve"> with</w:t>
        </w:r>
      </w:ins>
      <w:r w:rsidR="00B14EEF">
        <w:rPr>
          <w:rFonts w:ascii="Times New Roman" w:hAnsi="Times New Roman"/>
        </w:rPr>
        <w:t xml:space="preserve"> </w:t>
      </w:r>
      <w:ins w:id="99" w:author="Steve Beissinger" w:date="2013-12-23T10:41:00Z">
        <w:r w:rsidR="00F04C08" w:rsidRPr="0048279E">
          <w:rPr>
            <w:rFonts w:ascii="Times New Roman" w:hAnsi="Times New Roman"/>
          </w:rPr>
          <w:t>“</w:t>
        </w:r>
        <w:r w:rsidR="00F04C08">
          <w:rPr>
            <w:rFonts w:ascii="Times New Roman" w:hAnsi="Times New Roman"/>
          </w:rPr>
          <w:t>l</w:t>
        </w:r>
        <w:r w:rsidR="00F04C08" w:rsidRPr="0048279E">
          <w:rPr>
            <w:rFonts w:ascii="Times New Roman" w:hAnsi="Times New Roman"/>
          </w:rPr>
          <w:t xml:space="preserve">eading edge” </w:t>
        </w:r>
        <w:r w:rsidR="00F04C08" w:rsidRPr="009D4E93">
          <w:rPr>
            <w:rFonts w:ascii="Times New Roman" w:hAnsi="Times New Roman"/>
          </w:rPr>
          <w:t>expansions detected more often than “lagging edge” contractions (</w:t>
        </w:r>
        <w:r w:rsidR="00F04C08" w:rsidRPr="00C53C4C">
          <w:rPr>
            <w:rFonts w:ascii="Times New Roman" w:hAnsi="Times New Roman"/>
          </w:rPr>
          <w:t xml:space="preserve">Thomas et al. 2004, </w:t>
        </w:r>
        <w:proofErr w:type="spellStart"/>
        <w:r w:rsidR="00F04C08" w:rsidRPr="00C53C4C">
          <w:rPr>
            <w:rFonts w:ascii="Times New Roman" w:hAnsi="Times New Roman"/>
          </w:rPr>
          <w:t>Angert</w:t>
        </w:r>
        <w:proofErr w:type="spellEnd"/>
        <w:r w:rsidR="00F04C08" w:rsidRPr="00C53C4C">
          <w:rPr>
            <w:rFonts w:ascii="Times New Roman" w:hAnsi="Times New Roman"/>
          </w:rPr>
          <w:t xml:space="preserve"> et al. 2011, Hill et al. 2011</w:t>
        </w:r>
        <w:r w:rsidR="00DB1DDA">
          <w:rPr>
            <w:rFonts w:ascii="Times New Roman" w:hAnsi="Times New Roman"/>
          </w:rPr>
          <w:t xml:space="preserve">, </w:t>
        </w:r>
        <w:proofErr w:type="spellStart"/>
        <w:r w:rsidR="00DB1DDA">
          <w:rPr>
            <w:rFonts w:ascii="Times New Roman" w:hAnsi="Times New Roman"/>
          </w:rPr>
          <w:t>Morelli</w:t>
        </w:r>
        <w:proofErr w:type="spellEnd"/>
        <w:r w:rsidR="00DB1DDA">
          <w:rPr>
            <w:rFonts w:ascii="Times New Roman" w:hAnsi="Times New Roman"/>
          </w:rPr>
          <w:t xml:space="preserve"> et al.</w:t>
        </w:r>
        <w:r w:rsidR="00F04C08" w:rsidRPr="00C53C4C">
          <w:rPr>
            <w:rFonts w:ascii="Times New Roman" w:hAnsi="Times New Roman"/>
          </w:rPr>
          <w:t xml:space="preserve"> 2012)</w:t>
        </w:r>
        <w:r w:rsidR="00F04C08" w:rsidRPr="009D4E93">
          <w:rPr>
            <w:rFonts w:ascii="Times New Roman" w:hAnsi="Times New Roman"/>
          </w:rPr>
          <w:t>.</w:t>
        </w:r>
        <w:r w:rsidR="00F04C08">
          <w:rPr>
            <w:rFonts w:ascii="Times New Roman" w:hAnsi="Times New Roman"/>
          </w:rPr>
          <w:t xml:space="preserve"> However, </w:t>
        </w:r>
      </w:ins>
      <w:ins w:id="100" w:author="cmoritz Moritz" w:date="2013-12-27T08:35:00Z">
        <w:r w:rsidR="00DD21CC">
          <w:rPr>
            <w:rFonts w:ascii="Times New Roman" w:hAnsi="Times New Roman"/>
          </w:rPr>
          <w:t xml:space="preserve">there is </w:t>
        </w:r>
      </w:ins>
      <w:r w:rsidR="00162519" w:rsidRPr="009D4E93">
        <w:rPr>
          <w:rFonts w:ascii="Times New Roman" w:hAnsi="Times New Roman"/>
        </w:rPr>
        <w:t>considerable heteroge</w:t>
      </w:r>
      <w:r w:rsidR="0094071C" w:rsidRPr="009D4E93">
        <w:rPr>
          <w:rFonts w:ascii="Times New Roman" w:hAnsi="Times New Roman"/>
        </w:rPr>
        <w:t>ne</w:t>
      </w:r>
      <w:r w:rsidR="00162519" w:rsidRPr="009D4E93">
        <w:rPr>
          <w:rFonts w:ascii="Times New Roman" w:hAnsi="Times New Roman"/>
        </w:rPr>
        <w:t>ity</w:t>
      </w:r>
      <w:ins w:id="101" w:author="cmoritz Moritz" w:date="2013-12-27T08:35:00Z">
        <w:r w:rsidR="00DD21CC">
          <w:rPr>
            <w:rFonts w:ascii="Times New Roman" w:hAnsi="Times New Roman"/>
          </w:rPr>
          <w:t xml:space="preserve"> in the direction and magnitude</w:t>
        </w:r>
      </w:ins>
      <w:r w:rsidR="00162519" w:rsidRPr="009D4E93">
        <w:rPr>
          <w:rFonts w:ascii="Times New Roman" w:hAnsi="Times New Roman"/>
        </w:rPr>
        <w:t xml:space="preserve"> of species’ response</w:t>
      </w:r>
      <w:r w:rsidR="0094071C" w:rsidRPr="009D4E93">
        <w:rPr>
          <w:rFonts w:ascii="Times New Roman" w:hAnsi="Times New Roman"/>
        </w:rPr>
        <w:t xml:space="preserve">s </w:t>
      </w:r>
      <w:del w:id="102" w:author="cmoritz Moritz" w:date="2013-12-27T08:35:00Z">
        <w:r w:rsidR="0048279E" w:rsidDel="00DD21CC">
          <w:rPr>
            <w:rFonts w:ascii="Times New Roman" w:hAnsi="Times New Roman"/>
          </w:rPr>
          <w:delText>has occurred</w:delText>
        </w:r>
      </w:del>
      <w:ins w:id="103" w:author="Steve Beissinger" w:date="2013-12-19T21:46:00Z">
        <w:del w:id="104" w:author="cmoritz Moritz" w:date="2013-12-27T08:35:00Z">
          <w:r w:rsidR="002F6F82" w:rsidDel="00DD21CC">
            <w:rPr>
              <w:rFonts w:ascii="Times New Roman" w:hAnsi="Times New Roman"/>
            </w:rPr>
            <w:delText xml:space="preserve"> </w:delText>
          </w:r>
        </w:del>
        <w:r w:rsidR="002F6F82">
          <w:rPr>
            <w:rFonts w:ascii="Times New Roman" w:hAnsi="Times New Roman"/>
          </w:rPr>
          <w:t xml:space="preserve">and </w:t>
        </w:r>
      </w:ins>
      <w:ins w:id="105" w:author="Steve Beissinger" w:date="2013-12-23T10:37:00Z">
        <w:r w:rsidR="00E809A3">
          <w:rPr>
            <w:rFonts w:ascii="Times New Roman" w:hAnsi="Times New Roman"/>
          </w:rPr>
          <w:t xml:space="preserve">ranges of </w:t>
        </w:r>
      </w:ins>
      <w:del w:id="106" w:author="Steve Beissinger" w:date="2013-12-23T10:37:00Z">
        <w:r w:rsidR="0048279E" w:rsidDel="002F6F82">
          <w:rPr>
            <w:rFonts w:ascii="Times New Roman" w:hAnsi="Times New Roman"/>
          </w:rPr>
          <w:delText xml:space="preserve"> </w:delText>
        </w:r>
        <w:r w:rsidR="00162519" w:rsidRPr="009D4E93" w:rsidDel="002F6F82">
          <w:rPr>
            <w:rFonts w:ascii="Times New Roman" w:hAnsi="Times New Roman"/>
          </w:rPr>
          <w:delText xml:space="preserve">with </w:delText>
        </w:r>
      </w:del>
      <w:r w:rsidR="0048279E">
        <w:rPr>
          <w:rFonts w:ascii="Times New Roman" w:hAnsi="Times New Roman"/>
        </w:rPr>
        <w:t>many</w:t>
      </w:r>
      <w:r w:rsidR="00162519" w:rsidRPr="009D4E93">
        <w:rPr>
          <w:rFonts w:ascii="Times New Roman" w:hAnsi="Times New Roman"/>
        </w:rPr>
        <w:t xml:space="preserve"> species </w:t>
      </w:r>
      <w:ins w:id="107" w:author="Steve Beissinger" w:date="2013-12-23T10:37:00Z">
        <w:r w:rsidR="002F6F82">
          <w:rPr>
            <w:rFonts w:ascii="Times New Roman" w:hAnsi="Times New Roman"/>
          </w:rPr>
          <w:t xml:space="preserve">have </w:t>
        </w:r>
      </w:ins>
      <w:del w:id="108" w:author="Steve Beissinger" w:date="2013-12-23T10:37:00Z">
        <w:r w:rsidR="00162519" w:rsidRPr="009D4E93" w:rsidDel="002F6F82">
          <w:rPr>
            <w:rFonts w:ascii="Times New Roman" w:hAnsi="Times New Roman"/>
          </w:rPr>
          <w:delText xml:space="preserve">exhibiting </w:delText>
        </w:r>
      </w:del>
      <w:r w:rsidR="00162519" w:rsidRPr="009D4E93">
        <w:rPr>
          <w:rFonts w:ascii="Times New Roman" w:hAnsi="Times New Roman"/>
        </w:rPr>
        <w:t>no</w:t>
      </w:r>
      <w:ins w:id="109" w:author="Steve Beissinger" w:date="2013-12-23T10:37:00Z">
        <w:r w:rsidR="002F6F82">
          <w:rPr>
            <w:rFonts w:ascii="Times New Roman" w:hAnsi="Times New Roman"/>
          </w:rPr>
          <w:t>t</w:t>
        </w:r>
      </w:ins>
      <w:r w:rsidR="00162519" w:rsidRPr="009D4E93">
        <w:rPr>
          <w:rFonts w:ascii="Times New Roman" w:hAnsi="Times New Roman"/>
        </w:rPr>
        <w:t xml:space="preserve"> </w:t>
      </w:r>
      <w:ins w:id="110" w:author="Steve Beissinger" w:date="2013-12-23T10:37:00Z">
        <w:r w:rsidR="00E809A3">
          <w:rPr>
            <w:rFonts w:ascii="Times New Roman" w:hAnsi="Times New Roman"/>
          </w:rPr>
          <w:t>chang</w:t>
        </w:r>
      </w:ins>
      <w:del w:id="111" w:author="Steve Beissinger" w:date="2013-12-23T10:37:00Z">
        <w:r w:rsidR="00162519" w:rsidRPr="009D4E93" w:rsidDel="00E809A3">
          <w:rPr>
            <w:rFonts w:ascii="Times New Roman" w:hAnsi="Times New Roman"/>
          </w:rPr>
          <w:delText>shift</w:delText>
        </w:r>
      </w:del>
      <w:proofErr w:type="gramStart"/>
      <w:ins w:id="112" w:author="Steve Beissinger" w:date="2013-12-23T10:37:00Z">
        <w:r w:rsidR="002F6F82">
          <w:rPr>
            <w:rFonts w:ascii="Times New Roman" w:hAnsi="Times New Roman"/>
          </w:rPr>
          <w:t>ed</w:t>
        </w:r>
      </w:ins>
      <w:proofErr w:type="gramEnd"/>
      <w:ins w:id="113" w:author="cmoritz Moritz" w:date="2013-12-27T08:35:00Z">
        <w:r w:rsidR="00DD21CC">
          <w:rPr>
            <w:rFonts w:ascii="Times New Roman" w:hAnsi="Times New Roman"/>
          </w:rPr>
          <w:t xml:space="preserve"> at all</w:t>
        </w:r>
      </w:ins>
      <w:del w:id="114" w:author="Steve Beissinger" w:date="2013-12-23T10:37:00Z">
        <w:r w:rsidR="00162519" w:rsidRPr="009D4E93" w:rsidDel="002F6F82">
          <w:rPr>
            <w:rFonts w:ascii="Times New Roman" w:hAnsi="Times New Roman"/>
          </w:rPr>
          <w:delText>s</w:delText>
        </w:r>
      </w:del>
      <w:r w:rsidR="00162519" w:rsidRPr="009D4E93">
        <w:rPr>
          <w:rFonts w:ascii="Times New Roman" w:hAnsi="Times New Roman"/>
        </w:rPr>
        <w:t xml:space="preserve"> (Parmesan et al</w:t>
      </w:r>
      <w:ins w:id="115" w:author="Steve Beissinger" w:date="2013-12-24T13:28:00Z">
        <w:r w:rsidR="000500F2">
          <w:rPr>
            <w:rFonts w:ascii="Times New Roman" w:hAnsi="Times New Roman"/>
          </w:rPr>
          <w:t>.</w:t>
        </w:r>
      </w:ins>
      <w:del w:id="116" w:author="Steve Beissinger" w:date="2013-12-24T13:28:00Z">
        <w:r w:rsidR="00162519" w:rsidRPr="009D4E93" w:rsidDel="000500F2">
          <w:rPr>
            <w:rFonts w:ascii="Times New Roman" w:hAnsi="Times New Roman"/>
          </w:rPr>
          <w:delText>,</w:delText>
        </w:r>
      </w:del>
      <w:r w:rsidR="00162519" w:rsidRPr="009D4E93">
        <w:rPr>
          <w:rFonts w:ascii="Times New Roman" w:hAnsi="Times New Roman"/>
        </w:rPr>
        <w:t xml:space="preserve"> 1999</w:t>
      </w:r>
      <w:ins w:id="117" w:author="Steve Beissinger" w:date="2013-12-24T13:27:00Z">
        <w:r w:rsidR="00F415B3">
          <w:rPr>
            <w:rFonts w:ascii="Times New Roman" w:hAnsi="Times New Roman"/>
          </w:rPr>
          <w:t>;</w:t>
        </w:r>
      </w:ins>
      <w:del w:id="118" w:author="Steve Beissinger" w:date="2013-12-24T13:27:00Z">
        <w:r w:rsidR="00162519" w:rsidRPr="009D4E93" w:rsidDel="00F415B3">
          <w:rPr>
            <w:rFonts w:ascii="Times New Roman" w:hAnsi="Times New Roman"/>
          </w:rPr>
          <w:delText>,</w:delText>
        </w:r>
      </w:del>
      <w:r w:rsidR="00162519" w:rsidRPr="009D4E93">
        <w:rPr>
          <w:rFonts w:ascii="Times New Roman" w:hAnsi="Times New Roman"/>
        </w:rPr>
        <w:t xml:space="preserve"> Moritz et al</w:t>
      </w:r>
      <w:ins w:id="119" w:author="Steve Beissinger" w:date="2013-12-24T13:28:00Z">
        <w:r w:rsidR="000500F2">
          <w:rPr>
            <w:rFonts w:ascii="Times New Roman" w:hAnsi="Times New Roman"/>
          </w:rPr>
          <w:t>.</w:t>
        </w:r>
      </w:ins>
      <w:del w:id="120" w:author="Steve Beissinger" w:date="2013-12-24T13:28:00Z">
        <w:r w:rsidR="00162519" w:rsidRPr="009D4E93" w:rsidDel="000500F2">
          <w:rPr>
            <w:rFonts w:ascii="Times New Roman" w:hAnsi="Times New Roman"/>
          </w:rPr>
          <w:delText>,</w:delText>
        </w:r>
      </w:del>
      <w:r w:rsidR="00162519" w:rsidRPr="009D4E93">
        <w:rPr>
          <w:rFonts w:ascii="Times New Roman" w:hAnsi="Times New Roman"/>
        </w:rPr>
        <w:t xml:space="preserve"> 2008</w:t>
      </w:r>
      <w:ins w:id="121" w:author="Steve Beissinger" w:date="2013-12-24T13:27:00Z">
        <w:r w:rsidR="00F415B3">
          <w:rPr>
            <w:rFonts w:ascii="Times New Roman" w:hAnsi="Times New Roman"/>
          </w:rPr>
          <w:t>;</w:t>
        </w:r>
      </w:ins>
      <w:del w:id="122" w:author="Steve Beissinger" w:date="2013-12-24T13:27:00Z">
        <w:r w:rsidR="00162519" w:rsidRPr="009D4E93" w:rsidDel="00F415B3">
          <w:rPr>
            <w:rFonts w:ascii="Times New Roman" w:hAnsi="Times New Roman"/>
          </w:rPr>
          <w:delText>,</w:delText>
        </w:r>
      </w:del>
      <w:r w:rsidR="00162519" w:rsidRPr="009D4E93">
        <w:rPr>
          <w:rFonts w:ascii="Times New Roman" w:hAnsi="Times New Roman"/>
        </w:rPr>
        <w:t xml:space="preserve"> </w:t>
      </w:r>
      <w:proofErr w:type="spellStart"/>
      <w:r w:rsidR="00162519" w:rsidRPr="009D4E93">
        <w:rPr>
          <w:rFonts w:ascii="Times New Roman" w:hAnsi="Times New Roman"/>
        </w:rPr>
        <w:t>Tingley</w:t>
      </w:r>
      <w:proofErr w:type="spellEnd"/>
      <w:r w:rsidR="00162519" w:rsidRPr="009D4E93">
        <w:rPr>
          <w:rFonts w:ascii="Times New Roman" w:hAnsi="Times New Roman"/>
        </w:rPr>
        <w:t xml:space="preserve"> et al</w:t>
      </w:r>
      <w:ins w:id="123" w:author="Steve Beissinger" w:date="2013-12-24T13:28:00Z">
        <w:r w:rsidR="000500F2">
          <w:rPr>
            <w:rFonts w:ascii="Times New Roman" w:hAnsi="Times New Roman"/>
          </w:rPr>
          <w:t>.</w:t>
        </w:r>
      </w:ins>
      <w:del w:id="124" w:author="Steve Beissinger" w:date="2013-12-24T13:28:00Z">
        <w:r w:rsidR="00162519" w:rsidRPr="009D4E93" w:rsidDel="000500F2">
          <w:rPr>
            <w:rFonts w:ascii="Times New Roman" w:hAnsi="Times New Roman"/>
          </w:rPr>
          <w:delText>,</w:delText>
        </w:r>
      </w:del>
      <w:r w:rsidR="00162519" w:rsidRPr="009D4E93">
        <w:rPr>
          <w:rFonts w:ascii="Times New Roman" w:hAnsi="Times New Roman"/>
        </w:rPr>
        <w:t xml:space="preserve"> 2009</w:t>
      </w:r>
      <w:r w:rsidR="001E65D4">
        <w:rPr>
          <w:rFonts w:ascii="Times New Roman" w:hAnsi="Times New Roman"/>
        </w:rPr>
        <w:t>, 2012</w:t>
      </w:r>
      <w:r w:rsidR="00162519"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 xml:space="preserve">respond to local </w:t>
      </w:r>
      <w:del w:id="125" w:author="Steve Beissinger" w:date="2013-12-23T10:38:00Z">
        <w:r w:rsidR="00810CBB" w:rsidRPr="009D4E93" w:rsidDel="00F83216">
          <w:rPr>
            <w:rFonts w:ascii="Times New Roman" w:hAnsi="Times New Roman"/>
          </w:rPr>
          <w:delText>trend</w:delText>
        </w:r>
        <w:r w:rsidR="00EA54E7" w:rsidDel="00F83216">
          <w:rPr>
            <w:rFonts w:ascii="Times New Roman" w:hAnsi="Times New Roman"/>
          </w:rPr>
          <w:delText xml:space="preserve">s </w:delText>
        </w:r>
      </w:del>
      <w:ins w:id="126" w:author="Steve Beissinger" w:date="2013-12-23T10:38:00Z">
        <w:r w:rsidR="00F83216">
          <w:rPr>
            <w:rFonts w:ascii="Times New Roman" w:hAnsi="Times New Roman"/>
          </w:rPr>
          <w:t xml:space="preserve">change </w:t>
        </w:r>
      </w:ins>
      <w:r w:rsidR="00EA54E7">
        <w:rPr>
          <w:rFonts w:ascii="Times New Roman" w:hAnsi="Times New Roman"/>
        </w:rPr>
        <w:t>in climate and habitat</w:t>
      </w:r>
      <w:del w:id="127" w:author="Steve Beissinger" w:date="2013-12-23T10:38:00Z">
        <w:r w:rsidR="00EA54E7" w:rsidDel="00F83216">
          <w:rPr>
            <w:rFonts w:ascii="Times New Roman" w:hAnsi="Times New Roman"/>
          </w:rPr>
          <w:delText xml:space="preserve"> change</w:delText>
        </w:r>
      </w:del>
      <w:ins w:id="128" w:author="Steve Beissinger" w:date="2013-12-23T10:40:00Z">
        <w:r w:rsidR="00F04C08">
          <w:rPr>
            <w:rFonts w:ascii="Times New Roman" w:hAnsi="Times New Roman"/>
          </w:rPr>
          <w:t xml:space="preserve"> rather than</w:t>
        </w:r>
      </w:ins>
      <w:del w:id="129" w:author="Steve Beissinger" w:date="2013-12-23T10:40:00Z">
        <w:r w:rsidR="00EA54E7" w:rsidDel="00F04C08">
          <w:rPr>
            <w:rFonts w:ascii="Times New Roman" w:hAnsi="Times New Roman"/>
          </w:rPr>
          <w:delText xml:space="preserve">, </w:delText>
        </w:r>
        <w:r w:rsidR="0084173B" w:rsidDel="00F04C08">
          <w:rPr>
            <w:rFonts w:ascii="Times New Roman" w:hAnsi="Times New Roman"/>
          </w:rPr>
          <w:delText>not</w:delText>
        </w:r>
      </w:del>
      <w:r w:rsidR="0084173B">
        <w:rPr>
          <w:rFonts w:ascii="Times New Roman" w:hAnsi="Times New Roman"/>
        </w:rPr>
        <w:t xml:space="preserve"> </w:t>
      </w:r>
      <w:r w:rsidR="00162519" w:rsidRPr="009D4E93">
        <w:rPr>
          <w:rFonts w:ascii="Times New Roman" w:hAnsi="Times New Roman"/>
        </w:rPr>
        <w:t>global averages</w:t>
      </w:r>
      <w:r w:rsidR="001E65D4">
        <w:rPr>
          <w:rFonts w:ascii="Times New Roman" w:hAnsi="Times New Roman"/>
        </w:rPr>
        <w:t>,</w:t>
      </w:r>
      <w:r w:rsidR="00162519" w:rsidRPr="009D4E93">
        <w:rPr>
          <w:rFonts w:ascii="Times New Roman" w:hAnsi="Times New Roman"/>
        </w:rPr>
        <w:t xml:space="preserve"> and few studies </w:t>
      </w:r>
      <w:del w:id="130" w:author="Steve Beissinger" w:date="2013-12-23T10:38:00Z">
        <w:r w:rsidR="00162519" w:rsidRPr="009D4E93" w:rsidDel="00F83216">
          <w:rPr>
            <w:rFonts w:ascii="Times New Roman" w:hAnsi="Times New Roman"/>
          </w:rPr>
          <w:delText xml:space="preserve">are able to </w:delText>
        </w:r>
      </w:del>
      <w:ins w:id="131" w:author="Steve Beissinger" w:date="2013-12-23T10:38:00Z">
        <w:r w:rsidR="00F83216">
          <w:rPr>
            <w:rFonts w:ascii="Times New Roman" w:hAnsi="Times New Roman"/>
          </w:rPr>
          <w:t xml:space="preserve">have </w:t>
        </w:r>
      </w:ins>
      <w:r w:rsidR="00162519" w:rsidRPr="009D4E93">
        <w:rPr>
          <w:rFonts w:ascii="Times New Roman" w:hAnsi="Times New Roman"/>
        </w:rPr>
        <w:t>account</w:t>
      </w:r>
      <w:ins w:id="132" w:author="Steve Beissinger" w:date="2013-12-23T10:38:00Z">
        <w:r w:rsidR="00F83216">
          <w:rPr>
            <w:rFonts w:ascii="Times New Roman" w:hAnsi="Times New Roman"/>
          </w:rPr>
          <w:t>ed</w:t>
        </w:r>
      </w:ins>
      <w:r w:rsidR="00162519" w:rsidRPr="009D4E93">
        <w:rPr>
          <w:rFonts w:ascii="Times New Roman" w:hAnsi="Times New Roman"/>
        </w:rPr>
        <w:t xml:space="preserve"> for </w:t>
      </w:r>
      <w:del w:id="133" w:author="Steve Beissinger" w:date="2013-12-23T10:38:00Z">
        <w:r w:rsidR="00162519" w:rsidRPr="009D4E93" w:rsidDel="00F83216">
          <w:rPr>
            <w:rFonts w:ascii="Times New Roman" w:hAnsi="Times New Roman"/>
          </w:rPr>
          <w:delText xml:space="preserve">the </w:delText>
        </w:r>
      </w:del>
      <w:r w:rsidR="00162519" w:rsidRPr="009D4E93">
        <w:rPr>
          <w:rFonts w:ascii="Times New Roman" w:hAnsi="Times New Roman"/>
        </w:rPr>
        <w:t>substantial spatial heterogeneity in climate change across the landscape (Walther</w:t>
      </w:r>
      <w:del w:id="134" w:author="Steve Beissinger" w:date="2013-12-24T13:28:00Z">
        <w:r w:rsidR="00162519" w:rsidRPr="009D4E93" w:rsidDel="000500F2">
          <w:rPr>
            <w:rFonts w:ascii="Times New Roman" w:hAnsi="Times New Roman"/>
          </w:rPr>
          <w:delText>,</w:delText>
        </w:r>
      </w:del>
      <w:r w:rsidR="00162519" w:rsidRPr="009D4E93">
        <w:rPr>
          <w:rFonts w:ascii="Times New Roman" w:hAnsi="Times New Roman"/>
        </w:rPr>
        <w:t xml:space="preserve">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00162519" w:rsidRPr="009D4E93">
        <w:rPr>
          <w:rFonts w:ascii="Times New Roman" w:hAnsi="Times New Roman"/>
        </w:rPr>
        <w:t>).</w:t>
      </w:r>
      <w:del w:id="135" w:author="Steve Beissinger" w:date="2013-12-23T10:42:00Z">
        <w:r w:rsidR="00162519" w:rsidRPr="009D4E93" w:rsidDel="00621913">
          <w:rPr>
            <w:rFonts w:ascii="Times New Roman" w:hAnsi="Times New Roman"/>
            <w:b/>
          </w:rPr>
          <w:delText xml:space="preserve"> </w:delText>
        </w:r>
      </w:del>
      <w:del w:id="136" w:author="Steve Beissinger" w:date="2013-12-23T10:39:00Z">
        <w:r w:rsidR="003A635B" w:rsidRPr="009D4E93" w:rsidDel="005E062E">
          <w:rPr>
            <w:rFonts w:ascii="Times New Roman" w:hAnsi="Times New Roman"/>
          </w:rPr>
          <w:delText>Further</w:delText>
        </w:r>
        <w:r w:rsidR="003A635B" w:rsidDel="005E062E">
          <w:rPr>
            <w:rFonts w:ascii="Times New Roman" w:hAnsi="Times New Roman"/>
          </w:rPr>
          <w:delText>more</w:delText>
        </w:r>
        <w:r w:rsidR="003A635B" w:rsidRPr="009D4E93" w:rsidDel="005E062E">
          <w:rPr>
            <w:rFonts w:ascii="Times New Roman" w:hAnsi="Times New Roman"/>
          </w:rPr>
          <w:delText xml:space="preserve">, </w:delText>
        </w:r>
      </w:del>
      <w:del w:id="137" w:author="Steve Beissinger" w:date="2013-12-23T10:41:00Z">
        <w:r w:rsidR="003A635B" w:rsidRPr="0048279E" w:rsidDel="00F04C08">
          <w:rPr>
            <w:rFonts w:ascii="Times New Roman" w:hAnsi="Times New Roman"/>
          </w:rPr>
          <w:delText>“</w:delText>
        </w:r>
      </w:del>
      <w:del w:id="138" w:author="Steve Beissinger" w:date="2013-12-23T10:39:00Z">
        <w:r w:rsidR="003A635B" w:rsidRPr="0048279E" w:rsidDel="005E062E">
          <w:rPr>
            <w:rFonts w:ascii="Times New Roman" w:hAnsi="Times New Roman"/>
          </w:rPr>
          <w:delText>l</w:delText>
        </w:r>
      </w:del>
      <w:del w:id="139" w:author="Steve Beissinger" w:date="2013-12-23T10:41:00Z">
        <w:r w:rsidR="003A635B" w:rsidRPr="0048279E" w:rsidDel="00F04C08">
          <w:rPr>
            <w:rFonts w:ascii="Times New Roman" w:hAnsi="Times New Roman"/>
          </w:rPr>
          <w:delText xml:space="preserve">eading edge” </w:delText>
        </w:r>
        <w:r w:rsidR="003A635B" w:rsidRPr="009D4E93" w:rsidDel="00F04C08">
          <w:rPr>
            <w:rFonts w:ascii="Times New Roman" w:hAnsi="Times New Roman"/>
          </w:rPr>
          <w:delText xml:space="preserve">expansions </w:delText>
        </w:r>
      </w:del>
      <w:del w:id="140" w:author="Steve Beissinger" w:date="2013-12-23T10:39:00Z">
        <w:r w:rsidR="003A635B" w:rsidRPr="009D4E93" w:rsidDel="005E062E">
          <w:rPr>
            <w:rFonts w:ascii="Times New Roman" w:hAnsi="Times New Roman"/>
          </w:rPr>
          <w:delText>are</w:delText>
        </w:r>
      </w:del>
      <w:del w:id="141" w:author="Steve Beissinger" w:date="2013-12-23T10:41:00Z">
        <w:r w:rsidR="003A635B" w:rsidRPr="009D4E93" w:rsidDel="00F04C08">
          <w:rPr>
            <w:rFonts w:ascii="Times New Roman" w:hAnsi="Times New Roman"/>
          </w:rPr>
          <w:delText xml:space="preserve"> detected more often than “lagging edge” contractions (</w:delText>
        </w:r>
        <w:r w:rsidR="003A635B" w:rsidRPr="00C53C4C" w:rsidDel="00F04C08">
          <w:rPr>
            <w:rFonts w:ascii="Times New Roman" w:hAnsi="Times New Roman"/>
          </w:rPr>
          <w:delText>Thomas</w:delText>
        </w:r>
        <w:r w:rsidR="00E00086" w:rsidRPr="00C53C4C" w:rsidDel="00F04C08">
          <w:rPr>
            <w:rFonts w:ascii="Times New Roman" w:hAnsi="Times New Roman"/>
          </w:rPr>
          <w:delText xml:space="preserve"> et al. 2004</w:delText>
        </w:r>
        <w:r w:rsidR="003A635B" w:rsidRPr="00C53C4C" w:rsidDel="00F04C08">
          <w:rPr>
            <w:rFonts w:ascii="Times New Roman" w:hAnsi="Times New Roman"/>
          </w:rPr>
          <w:delText xml:space="preserve">, </w:delText>
        </w:r>
        <w:r w:rsidR="00BA7C1D" w:rsidRPr="00C53C4C" w:rsidDel="00F04C08">
          <w:rPr>
            <w:rFonts w:ascii="Times New Roman" w:hAnsi="Times New Roman"/>
          </w:rPr>
          <w:delText xml:space="preserve">Angert et al. 2011, </w:delText>
        </w:r>
        <w:r w:rsidR="003A635B" w:rsidRPr="00C53C4C" w:rsidDel="00F04C08">
          <w:rPr>
            <w:rFonts w:ascii="Times New Roman" w:hAnsi="Times New Roman"/>
          </w:rPr>
          <w:delText>Hill</w:delText>
        </w:r>
        <w:r w:rsidR="00BA7C1D" w:rsidRPr="00C53C4C" w:rsidDel="00F04C08">
          <w:rPr>
            <w:rFonts w:ascii="Times New Roman" w:hAnsi="Times New Roman"/>
          </w:rPr>
          <w:delText xml:space="preserve"> et al. 2011</w:delText>
        </w:r>
        <w:r w:rsidR="003A635B" w:rsidRPr="00C53C4C" w:rsidDel="00F04C08">
          <w:rPr>
            <w:rFonts w:ascii="Times New Roman" w:hAnsi="Times New Roman"/>
          </w:rPr>
          <w:delText>, Morelli et al., 2012)</w:delText>
        </w:r>
        <w:r w:rsidR="003A635B" w:rsidRPr="009D4E93" w:rsidDel="00F04C08">
          <w:rPr>
            <w:rFonts w:ascii="Times New Roman" w:hAnsi="Times New Roman"/>
          </w:rPr>
          <w:delText>.</w:delText>
        </w:r>
      </w:del>
      <w:del w:id="142" w:author="Steve Beissinger" w:date="2013-12-23T10:42:00Z">
        <w:r w:rsidR="003A635B" w:rsidRPr="009D4E93" w:rsidDel="00621913">
          <w:rPr>
            <w:rFonts w:ascii="Times New Roman" w:hAnsi="Times New Roman"/>
          </w:rPr>
          <w:delText xml:space="preserve"> While biological factors likely contribute to both observations</w:delText>
        </w:r>
      </w:del>
      <w:ins w:id="143" w:author="Steve Beissinger" w:date="2013-12-23T10:42:00Z">
        <w:r w:rsidR="00621913">
          <w:rPr>
            <w:rFonts w:ascii="Times New Roman" w:hAnsi="Times New Roman"/>
          </w:rPr>
          <w:t xml:space="preserve"> Moreover</w:t>
        </w:r>
      </w:ins>
      <w:r w:rsidR="003A635B" w:rsidRPr="009D4E93">
        <w:rPr>
          <w:rFonts w:ascii="Times New Roman" w:hAnsi="Times New Roman"/>
        </w:rPr>
        <w:t xml:space="preserve">, there is </w:t>
      </w:r>
      <w:del w:id="144" w:author="Steve Beissinger" w:date="2013-12-24T13:25:00Z">
        <w:r w:rsidR="003A635B" w:rsidRPr="009D4E93" w:rsidDel="00DB1DDA">
          <w:rPr>
            <w:rFonts w:ascii="Times New Roman" w:hAnsi="Times New Roman"/>
          </w:rPr>
          <w:delText xml:space="preserve">also </w:delText>
        </w:r>
      </w:del>
      <w:r w:rsidR="003A635B" w:rsidRPr="009D4E93">
        <w:rPr>
          <w:rFonts w:ascii="Times New Roman" w:hAnsi="Times New Roman"/>
        </w:rPr>
        <w:t xml:space="preserve">potential for </w:t>
      </w:r>
      <w:ins w:id="145" w:author="Steve Beissinger" w:date="2013-12-24T13:25:00Z">
        <w:r w:rsidR="00DB1DDA">
          <w:rPr>
            <w:rFonts w:ascii="Times New Roman" w:hAnsi="Times New Roman"/>
          </w:rPr>
          <w:t xml:space="preserve">considerable </w:t>
        </w:r>
      </w:ins>
      <w:r w:rsidR="003A635B" w:rsidRPr="009D4E93">
        <w:rPr>
          <w:rFonts w:ascii="Times New Roman" w:hAnsi="Times New Roman"/>
        </w:rPr>
        <w:t xml:space="preserve">sampling </w:t>
      </w:r>
      <w:del w:id="146" w:author="Steve Beissinger" w:date="2013-12-23T10:43:00Z">
        <w:r w:rsidR="003A635B" w:rsidRPr="009D4E93" w:rsidDel="00CE1A61">
          <w:rPr>
            <w:rFonts w:ascii="Times New Roman" w:hAnsi="Times New Roman"/>
          </w:rPr>
          <w:delText xml:space="preserve">and analytical </w:delText>
        </w:r>
      </w:del>
      <w:r w:rsidR="003A635B" w:rsidRPr="009D4E93">
        <w:rPr>
          <w:rFonts w:ascii="Times New Roman" w:hAnsi="Times New Roman"/>
        </w:rPr>
        <w:t>e</w:t>
      </w:r>
      <w:ins w:id="147" w:author="Steve Beissinger" w:date="2013-12-23T10:43:00Z">
        <w:r w:rsidR="00CE1A61">
          <w:rPr>
            <w:rFonts w:ascii="Times New Roman" w:hAnsi="Times New Roman"/>
          </w:rPr>
          <w:t>rror</w:t>
        </w:r>
      </w:ins>
      <w:del w:id="148" w:author="Steve Beissinger" w:date="2013-12-23T10:43:00Z">
        <w:r w:rsidR="003A635B" w:rsidRPr="009D4E93" w:rsidDel="00CE1A61">
          <w:rPr>
            <w:rFonts w:ascii="Times New Roman" w:hAnsi="Times New Roman"/>
          </w:rPr>
          <w:delText>ffects</w:delText>
        </w:r>
      </w:del>
      <w:ins w:id="149" w:author="Steve Beissinger" w:date="2013-12-23T11:00:00Z">
        <w:r w:rsidR="007F2171">
          <w:rPr>
            <w:rFonts w:ascii="Times New Roman" w:hAnsi="Times New Roman"/>
          </w:rPr>
          <w:t xml:space="preserve"> because</w:t>
        </w:r>
      </w:ins>
      <w:del w:id="150" w:author="Steve Beissinger" w:date="2013-12-23T11:00:00Z">
        <w:r w:rsidR="0084173B" w:rsidDel="007F2171">
          <w:rPr>
            <w:rFonts w:ascii="Times New Roman" w:hAnsi="Times New Roman"/>
          </w:rPr>
          <w:delText>,</w:delText>
        </w:r>
      </w:del>
      <w:r w:rsidR="0084173B">
        <w:rPr>
          <w:rFonts w:ascii="Times New Roman" w:hAnsi="Times New Roman"/>
        </w:rPr>
        <w:t xml:space="preserve"> </w:t>
      </w:r>
      <w:del w:id="151" w:author="Steve Beissinger" w:date="2013-12-23T11:00:00Z">
        <w:r w:rsidR="0084173B" w:rsidDel="007F2171">
          <w:rPr>
            <w:rFonts w:ascii="Times New Roman" w:hAnsi="Times New Roman"/>
          </w:rPr>
          <w:delText>particularly for</w:delText>
        </w:r>
        <w:r w:rsidR="003A635B" w:rsidRPr="009D4E93" w:rsidDel="007F2171">
          <w:rPr>
            <w:rFonts w:ascii="Times New Roman" w:hAnsi="Times New Roman"/>
          </w:rPr>
          <w:delText xml:space="preserve"> lagging edges</w:delText>
        </w:r>
      </w:del>
      <w:del w:id="152" w:author="Steve Beissinger" w:date="2013-12-23T10:44:00Z">
        <w:r w:rsidR="003A635B" w:rsidRPr="009D4E93" w:rsidDel="00CE1A61">
          <w:rPr>
            <w:rFonts w:ascii="Times New Roman" w:hAnsi="Times New Roman"/>
          </w:rPr>
          <w:delText>,</w:delText>
        </w:r>
      </w:del>
      <w:del w:id="153" w:author="Steve Beissinger" w:date="2013-12-23T11:00:00Z">
        <w:r w:rsidR="003A635B" w:rsidRPr="009D4E93" w:rsidDel="007F2171">
          <w:rPr>
            <w:rFonts w:ascii="Times New Roman" w:hAnsi="Times New Roman"/>
          </w:rPr>
          <w:delText xml:space="preserve"> </w:delText>
        </w:r>
        <w:r w:rsidR="0084173B" w:rsidDel="007F2171">
          <w:rPr>
            <w:rFonts w:ascii="Times New Roman" w:hAnsi="Times New Roman"/>
          </w:rPr>
          <w:delText xml:space="preserve">where </w:delText>
        </w:r>
      </w:del>
      <w:r w:rsidR="003A635B" w:rsidRPr="009D4E93">
        <w:rPr>
          <w:rFonts w:ascii="Times New Roman" w:hAnsi="Times New Roman"/>
        </w:rPr>
        <w:t xml:space="preserve">local </w:t>
      </w:r>
      <w:ins w:id="154" w:author="Steve Beissinger" w:date="2013-12-23T11:00:00Z">
        <w:r w:rsidR="007F2171">
          <w:rPr>
            <w:rFonts w:ascii="Times New Roman" w:hAnsi="Times New Roman"/>
          </w:rPr>
          <w:t xml:space="preserve">colonization and </w:t>
        </w:r>
      </w:ins>
      <w:r w:rsidR="003A635B" w:rsidRPr="009D4E93">
        <w:rPr>
          <w:rFonts w:ascii="Times New Roman" w:hAnsi="Times New Roman"/>
        </w:rPr>
        <w:t xml:space="preserve">extinction cannot be </w:t>
      </w:r>
      <w:ins w:id="155" w:author="Steve Beissinger" w:date="2013-12-23T10:43:00Z">
        <w:r w:rsidR="00621913">
          <w:rPr>
            <w:rFonts w:ascii="Times New Roman" w:hAnsi="Times New Roman"/>
          </w:rPr>
          <w:t xml:space="preserve">convincingly </w:t>
        </w:r>
      </w:ins>
      <w:r w:rsidR="003A635B" w:rsidRPr="009D4E93">
        <w:rPr>
          <w:rFonts w:ascii="Times New Roman" w:hAnsi="Times New Roman"/>
        </w:rPr>
        <w:t>demonstrated unless detectability (</w:t>
      </w:r>
      <w:del w:id="156" w:author="Steve Beissinger" w:date="2013-12-23T10:44:00Z">
        <w:r w:rsidR="003A635B" w:rsidRPr="009D4E93" w:rsidDel="00CE1A61">
          <w:rPr>
            <w:rFonts w:ascii="Times New Roman" w:hAnsi="Times New Roman"/>
          </w:rPr>
          <w:delText>or</w:delText>
        </w:r>
      </w:del>
      <w:ins w:id="157" w:author="Steve Beissinger" w:date="2013-12-23T10:44:00Z">
        <w:r w:rsidR="00CE1A61">
          <w:rPr>
            <w:rFonts w:ascii="Times New Roman" w:hAnsi="Times New Roman"/>
          </w:rPr>
          <w:t>i.e.,</w:t>
        </w:r>
      </w:ins>
      <w:r w:rsidR="003A635B" w:rsidRPr="009D4E93">
        <w:rPr>
          <w:rFonts w:ascii="Times New Roman" w:hAnsi="Times New Roman"/>
        </w:rPr>
        <w:t xml:space="preserve"> </w:t>
      </w:r>
      <w:ins w:id="158" w:author="Steve Beissinger" w:date="2013-12-23T10:44:00Z">
        <w:r w:rsidR="00CE1A61">
          <w:rPr>
            <w:rFonts w:ascii="Times New Roman" w:hAnsi="Times New Roman"/>
          </w:rPr>
          <w:t xml:space="preserve">the </w:t>
        </w:r>
      </w:ins>
      <w:r w:rsidR="003A635B" w:rsidRPr="009D4E93">
        <w:rPr>
          <w:rFonts w:ascii="Times New Roman" w:hAnsi="Times New Roman"/>
        </w:rPr>
        <w:t xml:space="preserve">probability of “false absence”) is </w:t>
      </w:r>
      <w:del w:id="159" w:author="Steve Beissinger" w:date="2013-12-23T10:44:00Z">
        <w:r w:rsidR="003A635B" w:rsidRPr="009D4E93" w:rsidDel="00A646EB">
          <w:rPr>
            <w:rFonts w:ascii="Times New Roman" w:hAnsi="Times New Roman"/>
          </w:rPr>
          <w:delText xml:space="preserve">incorporated into the analysis </w:delText>
        </w:r>
      </w:del>
      <w:proofErr w:type="spellStart"/>
      <w:ins w:id="160" w:author="Steve Beissinger" w:date="2013-12-23T10:44:00Z">
        <w:r w:rsidR="00A646EB">
          <w:rPr>
            <w:rFonts w:ascii="Times New Roman" w:hAnsi="Times New Roman"/>
          </w:rPr>
          <w:t>modelled</w:t>
        </w:r>
        <w:proofErr w:type="spellEnd"/>
        <w:r w:rsidR="00A646EB">
          <w:rPr>
            <w:rFonts w:ascii="Times New Roman" w:hAnsi="Times New Roman"/>
          </w:rPr>
          <w:t xml:space="preserve"> </w:t>
        </w:r>
      </w:ins>
      <w:r w:rsidR="003A635B" w:rsidRPr="009D4E93">
        <w:rPr>
          <w:rFonts w:ascii="Times New Roman" w:hAnsi="Times New Roman"/>
        </w:rPr>
        <w:t>(</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w:t>
      </w:r>
      <w:ins w:id="161" w:author="Steve Beissinger" w:date="2013-12-24T13:28:00Z">
        <w:r w:rsidR="00613043">
          <w:rPr>
            <w:rFonts w:ascii="Times New Roman" w:hAnsi="Times New Roman"/>
          </w:rPr>
          <w:t>and</w:t>
        </w:r>
      </w:ins>
      <w:del w:id="162" w:author="Steve Beissinger" w:date="2013-12-24T13:28:00Z">
        <w:r w:rsidR="003A635B" w:rsidRPr="009D4E93" w:rsidDel="00613043">
          <w:rPr>
            <w:rFonts w:ascii="Times New Roman" w:hAnsi="Times New Roman"/>
          </w:rPr>
          <w:delText>&amp;</w:delText>
        </w:r>
      </w:del>
      <w:r w:rsidR="003A635B" w:rsidRPr="009D4E93">
        <w:rPr>
          <w:rFonts w:ascii="Times New Roman" w:hAnsi="Times New Roman"/>
        </w:rPr>
        <w:t xml:space="preserve"> </w:t>
      </w:r>
      <w:proofErr w:type="spellStart"/>
      <w:r w:rsidR="003A635B" w:rsidRPr="009D4E93">
        <w:rPr>
          <w:rFonts w:ascii="Times New Roman" w:hAnsi="Times New Roman"/>
        </w:rPr>
        <w:t>Beissinger</w:t>
      </w:r>
      <w:proofErr w:type="spellEnd"/>
      <w:del w:id="163" w:author="Steve Beissinger" w:date="2013-12-24T13:28:00Z">
        <w:r w:rsidR="003A635B" w:rsidDel="00613043">
          <w:rPr>
            <w:rFonts w:ascii="Times New Roman" w:hAnsi="Times New Roman"/>
          </w:rPr>
          <w:delText>,</w:delText>
        </w:r>
      </w:del>
      <w:r w:rsidR="003A635B">
        <w:rPr>
          <w:rFonts w:ascii="Times New Roman" w:hAnsi="Times New Roman"/>
        </w:rPr>
        <w:t xml:space="preserve"> 2009</w:t>
      </w:r>
      <w:r w:rsidR="003A635B" w:rsidRPr="009D4E93">
        <w:rPr>
          <w:rFonts w:ascii="Times New Roman" w:hAnsi="Times New Roman"/>
        </w:rPr>
        <w:t>).</w:t>
      </w:r>
      <w:r w:rsidR="003A635B">
        <w:rPr>
          <w:rFonts w:ascii="Times New Roman" w:hAnsi="Times New Roman"/>
        </w:rPr>
        <w:t xml:space="preserve"> </w:t>
      </w:r>
      <w:ins w:id="164" w:author="Steve Beissinger" w:date="2013-12-19T21:48:00Z">
        <w:r w:rsidR="00E57BDB">
          <w:rPr>
            <w:rFonts w:ascii="Times New Roman" w:hAnsi="Times New Roman"/>
          </w:rPr>
          <w:t>I</w:t>
        </w:r>
        <w:r w:rsidR="00E57BDB" w:rsidRPr="009D4E93">
          <w:rPr>
            <w:rFonts w:ascii="Times New Roman" w:hAnsi="Times New Roman"/>
          </w:rPr>
          <w:t>nsight</w:t>
        </w:r>
        <w:r w:rsidR="00E57BDB">
          <w:rPr>
            <w:rFonts w:ascii="Times New Roman" w:hAnsi="Times New Roman"/>
          </w:rPr>
          <w:t>s</w:t>
        </w:r>
        <w:r w:rsidR="00E57BDB" w:rsidRPr="009D4E93">
          <w:rPr>
            <w:rFonts w:ascii="Times New Roman" w:hAnsi="Times New Roman"/>
          </w:rPr>
          <w:t xml:space="preserve"> into the dynamics of species’ response</w:t>
        </w:r>
        <w:r w:rsidR="00E57BDB">
          <w:rPr>
            <w:rFonts w:ascii="Times New Roman" w:hAnsi="Times New Roman"/>
          </w:rPr>
          <w:t>s</w:t>
        </w:r>
        <w:r w:rsidR="00E57BDB" w:rsidRPr="009D4E93">
          <w:rPr>
            <w:rFonts w:ascii="Times New Roman" w:hAnsi="Times New Roman"/>
          </w:rPr>
          <w:t xml:space="preserve"> to recent climate change</w:t>
        </w:r>
        <w:r w:rsidR="00E57BDB">
          <w:rPr>
            <w:rFonts w:ascii="Times New Roman" w:hAnsi="Times New Roman"/>
          </w:rPr>
          <w:t xml:space="preserve"> are most likely to come from s</w:t>
        </w:r>
      </w:ins>
      <w:del w:id="165" w:author="Steve Beissinger" w:date="2013-12-19T21:48:00Z">
        <w:r w:rsidR="0084173B" w:rsidDel="00E57BDB">
          <w:rPr>
            <w:rFonts w:ascii="Times New Roman" w:hAnsi="Times New Roman"/>
          </w:rPr>
          <w:delText>S</w:delText>
        </w:r>
      </w:del>
      <w:r w:rsidR="0048279E">
        <w:rPr>
          <w:rFonts w:ascii="Times New Roman" w:hAnsi="Times New Roman"/>
        </w:rPr>
        <w:t>patially-</w:t>
      </w:r>
      <w:ins w:id="166" w:author="Steve Beissinger" w:date="2013-12-19T21:47:00Z">
        <w:r w:rsidR="00E57BDB">
          <w:rPr>
            <w:rFonts w:ascii="Times New Roman" w:hAnsi="Times New Roman"/>
          </w:rPr>
          <w:t xml:space="preserve">replicated </w:t>
        </w:r>
      </w:ins>
      <w:del w:id="167" w:author="Steve Beissinger" w:date="2013-12-19T21:47:00Z">
        <w:r w:rsidR="00162519" w:rsidRPr="009D4E93" w:rsidDel="00E57BDB">
          <w:rPr>
            <w:rFonts w:ascii="Times New Roman" w:hAnsi="Times New Roman"/>
          </w:rPr>
          <w:delText xml:space="preserve">explicit </w:delText>
        </w:r>
      </w:del>
      <w:r w:rsidR="00A619C2" w:rsidRPr="009D4E93">
        <w:rPr>
          <w:rFonts w:ascii="Times New Roman" w:hAnsi="Times New Roman"/>
        </w:rPr>
        <w:t>resurveys</w:t>
      </w:r>
      <w:del w:id="168" w:author="Steve Beissinger" w:date="2013-12-19T21:47:00Z">
        <w:r w:rsidR="00A619C2" w:rsidRPr="009D4E93" w:rsidDel="00E57BDB">
          <w:rPr>
            <w:rFonts w:ascii="Times New Roman" w:hAnsi="Times New Roman"/>
          </w:rPr>
          <w:delText xml:space="preserve"> </w:delText>
        </w:r>
        <w:r w:rsidR="0048279E" w:rsidRPr="009D4E93" w:rsidDel="00E57BDB">
          <w:rPr>
            <w:rFonts w:ascii="Times New Roman" w:hAnsi="Times New Roman"/>
          </w:rPr>
          <w:delText xml:space="preserve">across </w:delText>
        </w:r>
        <w:r w:rsidR="00A619C2" w:rsidRPr="009D4E93" w:rsidDel="00E57BDB">
          <w:rPr>
            <w:rFonts w:ascii="Times New Roman" w:hAnsi="Times New Roman"/>
          </w:rPr>
          <w:delText xml:space="preserve">multiple </w:delText>
        </w:r>
        <w:r w:rsidR="00162519" w:rsidRPr="009D4E93" w:rsidDel="00E57BDB">
          <w:rPr>
            <w:rFonts w:ascii="Times New Roman" w:hAnsi="Times New Roman"/>
          </w:rPr>
          <w:delText>regional areas</w:delText>
        </w:r>
      </w:del>
      <w:ins w:id="169" w:author="Steve Beissinger" w:date="2013-12-19T21:48:00Z">
        <w:r w:rsidR="00E57BDB">
          <w:rPr>
            <w:rFonts w:ascii="Times New Roman" w:hAnsi="Times New Roman"/>
          </w:rPr>
          <w:t xml:space="preserve"> combined</w:t>
        </w:r>
      </w:ins>
      <w:del w:id="170" w:author="Steve Beissinger" w:date="2013-12-19T21:48:00Z">
        <w:r w:rsidR="00A619C2" w:rsidRPr="009D4E93" w:rsidDel="00E57BDB">
          <w:rPr>
            <w:rFonts w:ascii="Times New Roman" w:hAnsi="Times New Roman"/>
          </w:rPr>
          <w:delText>,</w:delText>
        </w:r>
      </w:del>
      <w:r w:rsidR="00A619C2" w:rsidRPr="009D4E93">
        <w:rPr>
          <w:rFonts w:ascii="Times New Roman" w:hAnsi="Times New Roman"/>
        </w:rPr>
        <w:t xml:space="preserve"> </w:t>
      </w:r>
      <w:del w:id="171" w:author="Steve Beissinger" w:date="2013-12-19T21:48:00Z">
        <w:r w:rsidR="00A619C2" w:rsidRPr="009D4E93" w:rsidDel="00E57BDB">
          <w:rPr>
            <w:rFonts w:ascii="Times New Roman" w:hAnsi="Times New Roman"/>
          </w:rPr>
          <w:delText>together</w:delText>
        </w:r>
        <w:r w:rsidR="00162519" w:rsidRPr="009D4E93" w:rsidDel="00E57BDB">
          <w:rPr>
            <w:rFonts w:ascii="Times New Roman" w:hAnsi="Times New Roman"/>
          </w:rPr>
          <w:delText xml:space="preserve"> </w:delText>
        </w:r>
      </w:del>
      <w:r w:rsidR="00162519" w:rsidRPr="009D4E93">
        <w:rPr>
          <w:rFonts w:ascii="Times New Roman" w:hAnsi="Times New Roman"/>
        </w:rPr>
        <w:t xml:space="preserve">with </w:t>
      </w:r>
      <w:ins w:id="172" w:author="Steve Beissinger" w:date="2013-12-19T21:49:00Z">
        <w:r w:rsidR="00E57BDB">
          <w:rPr>
            <w:rFonts w:ascii="Times New Roman" w:hAnsi="Times New Roman"/>
          </w:rPr>
          <w:t xml:space="preserve">analytical methods that have </w:t>
        </w:r>
      </w:ins>
      <w:r w:rsidR="00162519" w:rsidRPr="009D4E93">
        <w:rPr>
          <w:rFonts w:ascii="Times New Roman" w:hAnsi="Times New Roman"/>
        </w:rPr>
        <w:t xml:space="preserve">statistical power to detect </w:t>
      </w:r>
      <w:r w:rsidR="00A619C2" w:rsidRPr="009D4E93">
        <w:rPr>
          <w:rFonts w:ascii="Times New Roman" w:hAnsi="Times New Roman"/>
        </w:rPr>
        <w:t xml:space="preserve">both range contractions and </w:t>
      </w:r>
      <w:r w:rsidR="00162519" w:rsidRPr="009D4E93">
        <w:rPr>
          <w:rFonts w:ascii="Times New Roman" w:hAnsi="Times New Roman"/>
        </w:rPr>
        <w:t>expansions</w:t>
      </w:r>
      <w:del w:id="173" w:author="Steve Beissinger" w:date="2013-12-19T21:48:00Z">
        <w:r w:rsidR="00EA54E7" w:rsidDel="00E57BDB">
          <w:rPr>
            <w:rFonts w:ascii="Times New Roman" w:hAnsi="Times New Roman"/>
          </w:rPr>
          <w:delText>,</w:delText>
        </w:r>
        <w:r w:rsidR="00162519" w:rsidRPr="009D4E93" w:rsidDel="00E57BDB">
          <w:rPr>
            <w:rFonts w:ascii="Times New Roman" w:hAnsi="Times New Roman"/>
          </w:rPr>
          <w:delText xml:space="preserve"> </w:delText>
        </w:r>
        <w:r w:rsidR="00A619C2" w:rsidRPr="009D4E93" w:rsidDel="00E57BDB">
          <w:rPr>
            <w:rFonts w:ascii="Times New Roman" w:hAnsi="Times New Roman"/>
          </w:rPr>
          <w:delText xml:space="preserve">can be expected to generate more insight into the dynamics of species’ </w:delText>
        </w:r>
        <w:r w:rsidR="00162519" w:rsidRPr="009D4E93" w:rsidDel="00E57BDB">
          <w:rPr>
            <w:rFonts w:ascii="Times New Roman" w:hAnsi="Times New Roman"/>
          </w:rPr>
          <w:delText>response</w:delText>
        </w:r>
        <w:r w:rsidR="007E6A2A" w:rsidDel="00E57BDB">
          <w:rPr>
            <w:rFonts w:ascii="Times New Roman" w:hAnsi="Times New Roman"/>
          </w:rPr>
          <w:delText>s</w:delText>
        </w:r>
        <w:r w:rsidR="00162519" w:rsidRPr="009D4E93" w:rsidDel="00E57BDB">
          <w:rPr>
            <w:rFonts w:ascii="Times New Roman" w:hAnsi="Times New Roman"/>
          </w:rPr>
          <w:delText xml:space="preserve"> to recent climate change</w:delText>
        </w:r>
      </w:del>
      <w:r w:rsidR="00162519" w:rsidRPr="009D4E93">
        <w:rPr>
          <w:rFonts w:ascii="Times New Roman" w:hAnsi="Times New Roman"/>
        </w:rPr>
        <w:t>.</w:t>
      </w:r>
    </w:p>
    <w:p w14:paraId="223F8387" w14:textId="1FB73F3B" w:rsidR="000D1303" w:rsidDel="00F94790" w:rsidRDefault="005055C3" w:rsidP="00873E42">
      <w:pPr>
        <w:pStyle w:val="BodyA"/>
        <w:spacing w:line="480" w:lineRule="auto"/>
        <w:ind w:firstLine="720"/>
        <w:rPr>
          <w:del w:id="174" w:author="Steve Beissinger" w:date="2013-12-19T21:57:00Z"/>
          <w:rFonts w:ascii="Times New Roman" w:hAnsi="Times New Roman"/>
        </w:rPr>
      </w:pPr>
      <w:ins w:id="175" w:author="Steve Beissinger" w:date="2013-12-23T10:46:00Z">
        <w:r>
          <w:rPr>
            <w:rFonts w:ascii="Times New Roman" w:hAnsi="Times New Roman"/>
          </w:rPr>
          <w:t>An unusual</w:t>
        </w:r>
      </w:ins>
      <w:ins w:id="176" w:author="Steve Beissinger" w:date="2013-12-23T11:01:00Z">
        <w:r w:rsidR="00BE167D">
          <w:rPr>
            <w:rFonts w:ascii="Times New Roman" w:hAnsi="Times New Roman"/>
          </w:rPr>
          <w:t>ly detailed</w:t>
        </w:r>
      </w:ins>
      <w:ins w:id="177" w:author="Steve Beissinger" w:date="2013-12-23T10:46:00Z">
        <w:r>
          <w:rPr>
            <w:rFonts w:ascii="Times New Roman" w:hAnsi="Times New Roman"/>
          </w:rPr>
          <w:t xml:space="preserve"> </w:t>
        </w:r>
      </w:ins>
      <w:ins w:id="178" w:author="Steve Beissinger" w:date="2013-12-23T10:47:00Z">
        <w:r>
          <w:rPr>
            <w:rFonts w:ascii="Times New Roman" w:hAnsi="Times New Roman"/>
          </w:rPr>
          <w:t xml:space="preserve">historic </w:t>
        </w:r>
      </w:ins>
      <w:ins w:id="179" w:author="Steve Beissinger" w:date="2013-12-23T10:46:00Z">
        <w:r>
          <w:rPr>
            <w:rFonts w:ascii="Times New Roman" w:hAnsi="Times New Roman"/>
          </w:rPr>
          <w:t>dataset</w:t>
        </w:r>
      </w:ins>
      <w:ins w:id="180" w:author="Steve Beissinger" w:date="2013-12-23T10:47:00Z">
        <w:r w:rsidR="00CA3495">
          <w:rPr>
            <w:rFonts w:ascii="Times New Roman" w:hAnsi="Times New Roman"/>
          </w:rPr>
          <w:t>, combined with our contemporary resurveys,</w:t>
        </w:r>
      </w:ins>
      <w:ins w:id="181" w:author="Steve Beissinger" w:date="2013-12-23T10:46:00Z">
        <w:r>
          <w:rPr>
            <w:rFonts w:ascii="Times New Roman" w:hAnsi="Times New Roman"/>
          </w:rPr>
          <w:t xml:space="preserve"> allows us to </w:t>
        </w:r>
      </w:ins>
      <w:ins w:id="182" w:author="Steve Beissinger" w:date="2013-12-23T10:47:00Z">
        <w:r w:rsidR="00CA3495">
          <w:rPr>
            <w:rFonts w:ascii="Times New Roman" w:hAnsi="Times New Roman"/>
          </w:rPr>
          <w:t xml:space="preserve">document </w:t>
        </w:r>
      </w:ins>
      <w:ins w:id="183" w:author="Steve Beissinger" w:date="2013-12-23T10:49:00Z">
        <w:r w:rsidR="00CA3495">
          <w:rPr>
            <w:rFonts w:ascii="Times New Roman" w:hAnsi="Times New Roman"/>
          </w:rPr>
          <w:t xml:space="preserve">a century of range responses of </w:t>
        </w:r>
      </w:ins>
      <w:ins w:id="184" w:author="Steve Beissinger" w:date="2013-12-23T10:48:00Z">
        <w:r w:rsidR="00CA3495">
          <w:rPr>
            <w:rFonts w:ascii="Times New Roman" w:hAnsi="Times New Roman"/>
          </w:rPr>
          <w:t xml:space="preserve">birds and mammals </w:t>
        </w:r>
      </w:ins>
      <w:ins w:id="185" w:author="Steve Beissinger" w:date="2013-12-23T10:50:00Z">
        <w:r w:rsidR="00CA3495">
          <w:rPr>
            <w:rFonts w:ascii="Times New Roman" w:hAnsi="Times New Roman"/>
          </w:rPr>
          <w:t xml:space="preserve">to climate change </w:t>
        </w:r>
      </w:ins>
      <w:ins w:id="186" w:author="Steve Beissinger" w:date="2013-12-23T10:47:00Z">
        <w:r w:rsidR="00CA3495">
          <w:rPr>
            <w:rFonts w:ascii="Times New Roman" w:hAnsi="Times New Roman"/>
          </w:rPr>
          <w:t>in Californ</w:t>
        </w:r>
      </w:ins>
      <w:ins w:id="187" w:author="Steve Beissinger" w:date="2013-12-23T10:48:00Z">
        <w:r w:rsidR="00CA3495">
          <w:rPr>
            <w:rFonts w:ascii="Times New Roman" w:hAnsi="Times New Roman"/>
          </w:rPr>
          <w:t>i</w:t>
        </w:r>
      </w:ins>
      <w:ins w:id="188" w:author="Steve Beissinger" w:date="2013-12-23T10:47:00Z">
        <w:r w:rsidR="00CA3495">
          <w:rPr>
            <w:rFonts w:ascii="Times New Roman" w:hAnsi="Times New Roman"/>
          </w:rPr>
          <w:t>a</w:t>
        </w:r>
        <w:r>
          <w:rPr>
            <w:rFonts w:ascii="Times New Roman" w:hAnsi="Times New Roman"/>
          </w:rPr>
          <w:t xml:space="preserve">. </w:t>
        </w:r>
      </w:ins>
      <w:r w:rsidR="00ED04BD" w:rsidRPr="009D4E93">
        <w:rPr>
          <w:rFonts w:ascii="Times New Roman" w:hAnsi="Times New Roman"/>
        </w:rPr>
        <w:t xml:space="preserve">Joseph Grinnell’s </w:t>
      </w:r>
      <w:del w:id="189" w:author="Steve Beissinger" w:date="2013-12-23T11:01:00Z">
        <w:r w:rsidR="00ED04BD" w:rsidRPr="009D4E93" w:rsidDel="00BE167D">
          <w:rPr>
            <w:rFonts w:ascii="Times New Roman" w:hAnsi="Times New Roman"/>
          </w:rPr>
          <w:delText xml:space="preserve">historic </w:delText>
        </w:r>
      </w:del>
      <w:r w:rsidR="00ED04BD" w:rsidRPr="009D4E93">
        <w:rPr>
          <w:rFonts w:ascii="Times New Roman" w:hAnsi="Times New Roman"/>
        </w:rPr>
        <w:t>studies</w:t>
      </w:r>
      <w:r w:rsidR="00162519" w:rsidRPr="009D4E93">
        <w:rPr>
          <w:rFonts w:ascii="Times New Roman" w:hAnsi="Times New Roman"/>
        </w:rPr>
        <w:t xml:space="preserve"> of the elevational distributions of vertebrates of California</w:t>
      </w:r>
      <w:ins w:id="190" w:author="Steve Beissinger" w:date="2013-12-23T11:02:00Z">
        <w:r w:rsidR="00BE167D">
          <w:rPr>
            <w:rFonts w:ascii="Times New Roman" w:hAnsi="Times New Roman"/>
          </w:rPr>
          <w:t xml:space="preserve"> in the early 1900’s</w:t>
        </w:r>
      </w:ins>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del w:id="191" w:author="Steve Beissinger" w:date="2013-12-24T13:28:00Z">
        <w:r w:rsidR="00721A12" w:rsidRPr="009D4E93" w:rsidDel="000472BB">
          <w:rPr>
            <w:rFonts w:ascii="Times New Roman" w:hAnsi="Times New Roman"/>
          </w:rPr>
          <w:delText>,</w:delText>
        </w:r>
      </w:del>
      <w:r w:rsidR="00721A12" w:rsidRPr="009D4E93">
        <w:rPr>
          <w:rFonts w:ascii="Times New Roman" w:hAnsi="Times New Roman"/>
        </w:rPr>
        <w:t xml:space="preserve"> 1924</w:t>
      </w:r>
      <w:ins w:id="192" w:author="Steve Beissinger" w:date="2013-12-24T13:28:00Z">
        <w:r w:rsidR="000472BB">
          <w:rPr>
            <w:rFonts w:ascii="Times New Roman" w:hAnsi="Times New Roman"/>
          </w:rPr>
          <w:t>,</w:t>
        </w:r>
      </w:ins>
      <w:del w:id="193" w:author="Steve Beissinger" w:date="2013-12-24T13:28:00Z">
        <w:r w:rsidR="00721A12" w:rsidRPr="009D4E93" w:rsidDel="000472BB">
          <w:rPr>
            <w:rFonts w:ascii="Times New Roman" w:hAnsi="Times New Roman"/>
          </w:rPr>
          <w:delText>;</w:delText>
        </w:r>
      </w:del>
      <w:r w:rsidR="00721A12" w:rsidRPr="009D4E93">
        <w:rPr>
          <w:rFonts w:ascii="Times New Roman" w:hAnsi="Times New Roman"/>
        </w:rPr>
        <w:t xml:space="preserve"> </w:t>
      </w:r>
      <w:r w:rsidR="00541AC2" w:rsidRPr="009D4E93">
        <w:rPr>
          <w:rFonts w:ascii="Times New Roman" w:hAnsi="Times New Roman"/>
        </w:rPr>
        <w:t>Grinnell et al</w:t>
      </w:r>
      <w:del w:id="194" w:author="Steve Beissinger" w:date="2013-12-24T13:28:00Z">
        <w:r w:rsidR="00541AC2" w:rsidRPr="009D4E93" w:rsidDel="000472BB">
          <w:rPr>
            <w:rFonts w:ascii="Times New Roman" w:hAnsi="Times New Roman"/>
          </w:rPr>
          <w:delText>,</w:delText>
        </w:r>
      </w:del>
      <w:ins w:id="195" w:author="Steve Beissinger" w:date="2013-12-24T13:28:00Z">
        <w:r w:rsidR="000472BB">
          <w:rPr>
            <w:rFonts w:ascii="Times New Roman" w:hAnsi="Times New Roman"/>
          </w:rPr>
          <w:t>.</w:t>
        </w:r>
      </w:ins>
      <w:r w:rsidR="00541AC2" w:rsidRPr="009D4E93">
        <w:rPr>
          <w:rFonts w:ascii="Times New Roman" w:hAnsi="Times New Roman"/>
        </w:rPr>
        <w:t xml:space="preserve"> 1930</w:t>
      </w:r>
      <w:ins w:id="196" w:author="Steve Beissinger" w:date="2013-12-24T13:29:00Z">
        <w:r w:rsidR="000472BB">
          <w:rPr>
            <w:rFonts w:ascii="Times New Roman" w:hAnsi="Times New Roman"/>
          </w:rPr>
          <w:t>,</w:t>
        </w:r>
      </w:ins>
      <w:del w:id="197" w:author="Steve Beissinger" w:date="2013-12-24T13:29:00Z">
        <w:r w:rsidR="00541AC2" w:rsidRPr="009D4E93" w:rsidDel="000472BB">
          <w:rPr>
            <w:rFonts w:ascii="Times New Roman" w:hAnsi="Times New Roman"/>
          </w:rPr>
          <w:delText>;</w:delText>
        </w:r>
      </w:del>
      <w:r w:rsidR="00541AC2" w:rsidRPr="009D4E93">
        <w:rPr>
          <w:rFonts w:ascii="Times New Roman" w:hAnsi="Times New Roman"/>
        </w:rPr>
        <w:t xml:space="preserve"> Sumner and Dixon</w:t>
      </w:r>
      <w:del w:id="198" w:author="Steve Beissinger" w:date="2013-12-24T13:29:00Z">
        <w:r w:rsidR="00541AC2" w:rsidRPr="009D4E93" w:rsidDel="000472BB">
          <w:rPr>
            <w:rFonts w:ascii="Times New Roman" w:hAnsi="Times New Roman"/>
          </w:rPr>
          <w:delText>,</w:delText>
        </w:r>
      </w:del>
      <w:r w:rsidR="00541AC2" w:rsidRPr="009D4E93">
        <w:rPr>
          <w:rFonts w:ascii="Times New Roman" w:hAnsi="Times New Roman"/>
        </w:rPr>
        <w:t xml:space="preserve"> 1953</w:t>
      </w:r>
      <w:r w:rsidR="00ED04BD"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w:t>
      </w:r>
      <w:del w:id="199" w:author="Steve Beissinger" w:date="2013-12-24T13:26:00Z">
        <w:r w:rsidR="00162519" w:rsidRPr="009D4E93" w:rsidDel="00F415B3">
          <w:rPr>
            <w:rFonts w:ascii="Times New Roman" w:hAnsi="Times New Roman"/>
          </w:rPr>
          <w:delText>,</w:delText>
        </w:r>
      </w:del>
      <w:r w:rsidR="00162519" w:rsidRPr="009D4E93">
        <w:rPr>
          <w:rFonts w:ascii="Times New Roman" w:hAnsi="Times New Roman"/>
        </w:rPr>
        <w:t xml:space="preserve">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r w:rsidR="00162519" w:rsidRPr="009D4E93">
        <w:rPr>
          <w:rFonts w:ascii="Times New Roman" w:hAnsi="Times New Roman"/>
        </w:rPr>
        <w:lastRenderedPageBreak/>
        <w:t>elevational ranges of species over the last century (Grinnell</w:t>
      </w:r>
      <w:del w:id="200" w:author="Steve Beissinger" w:date="2013-12-24T13:26:00Z">
        <w:r w:rsidR="00162519" w:rsidRPr="009D4E93" w:rsidDel="00F415B3">
          <w:rPr>
            <w:rFonts w:ascii="Times New Roman" w:hAnsi="Times New Roman"/>
          </w:rPr>
          <w:delText>,</w:delText>
        </w:r>
      </w:del>
      <w:r w:rsidR="00162519" w:rsidRPr="009D4E93">
        <w:rPr>
          <w:rFonts w:ascii="Times New Roman" w:hAnsi="Times New Roman"/>
        </w:rPr>
        <w:t xml:space="preserve"> </w:t>
      </w:r>
      <w:r w:rsidR="00ED04BD" w:rsidRPr="009D4E93">
        <w:rPr>
          <w:rFonts w:ascii="Times New Roman" w:hAnsi="Times New Roman"/>
        </w:rPr>
        <w:t>1910; Morit</w:t>
      </w:r>
      <w:r w:rsidR="00162519" w:rsidRPr="009D4E93">
        <w:rPr>
          <w:rFonts w:ascii="Times New Roman" w:hAnsi="Times New Roman"/>
        </w:rPr>
        <w:t xml:space="preserve">z et al. 2008). </w:t>
      </w:r>
      <w:del w:id="201" w:author="Steve Beissinger" w:date="2013-12-19T21:57:00Z">
        <w:r w:rsidR="00162519" w:rsidRPr="009D4E93" w:rsidDel="00F94790">
          <w:rPr>
            <w:rFonts w:ascii="Times New Roman" w:hAnsi="Times New Roman"/>
          </w:rPr>
          <w:delText>Over that century</w:delText>
        </w:r>
        <w:r w:rsidR="00A3256C" w:rsidDel="00F94790">
          <w:rPr>
            <w:rFonts w:ascii="Times New Roman" w:hAnsi="Times New Roman"/>
          </w:rPr>
          <w:delText>,</w:delText>
        </w:r>
        <w:r w:rsidR="00162519" w:rsidRPr="009D4E93" w:rsidDel="00F94790">
          <w:rPr>
            <w:rFonts w:ascii="Times New Roman" w:hAnsi="Times New Roman"/>
          </w:rPr>
          <w:delText xml:space="preserve"> </w:delText>
        </w:r>
        <w:r w:rsidR="009A25C0" w:rsidDel="00F94790">
          <w:rPr>
            <w:rFonts w:ascii="Times New Roman" w:hAnsi="Times New Roman"/>
          </w:rPr>
          <w:delText xml:space="preserve">both </w:delText>
        </w:r>
        <w:r w:rsidR="00162519" w:rsidRPr="009D4E93" w:rsidDel="00F94790">
          <w:rPr>
            <w:rFonts w:ascii="Times New Roman" w:hAnsi="Times New Roman"/>
          </w:rPr>
          <w:delText xml:space="preserve">anthropogenic landscape alteration </w:delText>
        </w:r>
        <w:r w:rsidR="00BA7C1D" w:rsidDel="00F94790">
          <w:rPr>
            <w:rFonts w:ascii="Times New Roman" w:hAnsi="Times New Roman"/>
          </w:rPr>
          <w:delText>(Myers et al. 2000)</w:delText>
        </w:r>
        <w:r w:rsidR="00EA54E7" w:rsidDel="00F94790">
          <w:rPr>
            <w:rFonts w:ascii="Times New Roman" w:hAnsi="Times New Roman"/>
          </w:rPr>
          <w:delText xml:space="preserve"> and climate change (IPCC</w:delText>
        </w:r>
        <w:r w:rsidR="00162519" w:rsidRPr="009D4E93" w:rsidDel="00F94790">
          <w:rPr>
            <w:rFonts w:ascii="Times New Roman" w:hAnsi="Times New Roman"/>
          </w:rPr>
          <w:delText xml:space="preserve"> 2007) </w:delText>
        </w:r>
      </w:del>
      <w:del w:id="202" w:author="Steve Beissinger" w:date="2013-12-19T21:50:00Z">
        <w:r w:rsidR="00162519" w:rsidRPr="009D4E93" w:rsidDel="000C082B">
          <w:rPr>
            <w:rFonts w:ascii="Times New Roman" w:hAnsi="Times New Roman"/>
          </w:rPr>
          <w:delText xml:space="preserve">have contributed to </w:delText>
        </w:r>
        <w:r w:rsidR="00EA54E7" w:rsidDel="000C082B">
          <w:rPr>
            <w:rFonts w:ascii="Times New Roman" w:hAnsi="Times New Roman"/>
          </w:rPr>
          <w:delText>a</w:delText>
        </w:r>
        <w:r w:rsidR="009A25C0" w:rsidDel="000C082B">
          <w:rPr>
            <w:rFonts w:ascii="Times New Roman" w:hAnsi="Times New Roman"/>
          </w:rPr>
          <w:delText xml:space="preserve"> global extinction</w:delText>
        </w:r>
        <w:r w:rsidR="00EA54E7" w:rsidDel="000C082B">
          <w:rPr>
            <w:rFonts w:ascii="Times New Roman" w:hAnsi="Times New Roman"/>
          </w:rPr>
          <w:delText xml:space="preserve"> crisis</w:delText>
        </w:r>
        <w:r w:rsidR="00BA7C1D" w:rsidDel="000C082B">
          <w:rPr>
            <w:rFonts w:ascii="Times New Roman" w:hAnsi="Times New Roman"/>
          </w:rPr>
          <w:delText xml:space="preserve"> </w:delText>
        </w:r>
      </w:del>
      <w:del w:id="203" w:author="Steve Beissinger" w:date="2013-12-19T21:57:00Z">
        <w:r w:rsidR="00BA7C1D" w:rsidDel="00F94790">
          <w:rPr>
            <w:rFonts w:ascii="Times New Roman" w:hAnsi="Times New Roman"/>
          </w:rPr>
          <w:delText>(Thomas et al. 2004)</w:delText>
        </w:r>
      </w:del>
      <w:del w:id="204" w:author="Steve Beissinger" w:date="2013-12-19T21:50:00Z">
        <w:r w:rsidR="00EA54E7" w:rsidDel="000C082B">
          <w:rPr>
            <w:rFonts w:ascii="Times New Roman" w:hAnsi="Times New Roman"/>
          </w:rPr>
          <w:delText>;</w:delText>
        </w:r>
        <w:r w:rsidR="009A25C0" w:rsidDel="000C082B">
          <w:rPr>
            <w:rFonts w:ascii="Times New Roman" w:hAnsi="Times New Roman"/>
          </w:rPr>
          <w:delText xml:space="preserve"> </w:delText>
        </w:r>
        <w:r w:rsidR="00EA54E7" w:rsidDel="000C082B">
          <w:rPr>
            <w:rFonts w:ascii="Times New Roman" w:hAnsi="Times New Roman"/>
          </w:rPr>
          <w:delText>m</w:delText>
        </w:r>
      </w:del>
      <w:del w:id="205" w:author="Steve Beissinger" w:date="2013-12-19T21:57:00Z">
        <w:r w:rsidR="00162519" w:rsidRPr="009D4E93" w:rsidDel="00F94790">
          <w:rPr>
            <w:rFonts w:ascii="Times New Roman" w:hAnsi="Times New Roman"/>
          </w:rPr>
          <w:delText>odels of future climate-change an</w:delText>
        </w:r>
        <w:r w:rsidR="009A25C0" w:rsidDel="00F94790">
          <w:rPr>
            <w:rFonts w:ascii="Times New Roman" w:hAnsi="Times New Roman"/>
          </w:rPr>
          <w:delText>d land use scenarios pr</w:delText>
        </w:r>
      </w:del>
      <w:del w:id="206" w:author="Steve Beissinger" w:date="2013-12-19T21:51:00Z">
        <w:r w:rsidR="009A25C0" w:rsidDel="000C082B">
          <w:rPr>
            <w:rFonts w:ascii="Times New Roman" w:hAnsi="Times New Roman"/>
          </w:rPr>
          <w:delText>edict</w:delText>
        </w:r>
      </w:del>
      <w:del w:id="207" w:author="Steve Beissinger" w:date="2013-12-19T21:57:00Z">
        <w:r w:rsidR="009A25C0" w:rsidDel="00F94790">
          <w:rPr>
            <w:rFonts w:ascii="Times New Roman" w:hAnsi="Times New Roman"/>
          </w:rPr>
          <w:delText xml:space="preserve"> </w:delText>
        </w:r>
        <w:r w:rsidR="00162519" w:rsidRPr="009D4E93" w:rsidDel="00F94790">
          <w:rPr>
            <w:rFonts w:ascii="Times New Roman" w:hAnsi="Times New Roman"/>
          </w:rPr>
          <w:delText>increased extinction risks, la</w:delText>
        </w:r>
        <w:r w:rsidR="00EA54E7" w:rsidDel="00F94790">
          <w:rPr>
            <w:rFonts w:ascii="Times New Roman" w:hAnsi="Times New Roman"/>
          </w:rPr>
          <w:delText xml:space="preserve">rge range shifts, restructured </w:delText>
        </w:r>
        <w:r w:rsidR="00162519" w:rsidRPr="009D4E93" w:rsidDel="00F94790">
          <w:rPr>
            <w:rFonts w:ascii="Times New Roman" w:hAnsi="Times New Roman"/>
          </w:rPr>
          <w:delText>communities</w:delText>
        </w:r>
        <w:r w:rsidR="00EA54E7" w:rsidDel="00F94790">
          <w:rPr>
            <w:rFonts w:ascii="Times New Roman" w:hAnsi="Times New Roman"/>
          </w:rPr>
          <w:delText>,</w:delText>
        </w:r>
        <w:r w:rsidR="00162519" w:rsidRPr="009D4E93" w:rsidDel="00F94790">
          <w:rPr>
            <w:rFonts w:ascii="Times New Roman" w:hAnsi="Times New Roman"/>
          </w:rPr>
          <w:delText xml:space="preserve"> and the disappearance of unique </w:delText>
        </w:r>
        <w:commentRangeStart w:id="208"/>
        <w:r w:rsidR="00162519" w:rsidRPr="000C082B" w:rsidDel="00F94790">
          <w:rPr>
            <w:rFonts w:ascii="Times New Roman" w:hAnsi="Times New Roman"/>
            <w:highlight w:val="yellow"/>
            <w:rPrChange w:id="209" w:author="Steve Beissinger" w:date="2013-12-19T21:51:00Z">
              <w:rPr>
                <w:rFonts w:ascii="Times New Roman" w:hAnsi="Times New Roman"/>
              </w:rPr>
            </w:rPrChange>
          </w:rPr>
          <w:delText>biomes</w:delText>
        </w:r>
        <w:commentRangeEnd w:id="208"/>
        <w:r w:rsidR="00667B97" w:rsidDel="00F94790">
          <w:rPr>
            <w:rStyle w:val="CommentReference"/>
            <w:rFonts w:ascii="Times New Roman" w:eastAsia="Times New Roman" w:hAnsi="Times New Roman"/>
            <w:color w:val="auto"/>
          </w:rPr>
          <w:commentReference w:id="208"/>
        </w:r>
        <w:r w:rsidR="00162519" w:rsidRPr="009D4E93" w:rsidDel="00F94790">
          <w:rPr>
            <w:rFonts w:ascii="Times New Roman" w:hAnsi="Times New Roman"/>
          </w:rPr>
          <w:delText xml:space="preserve"> (</w:delText>
        </w:r>
        <w:r w:rsidR="00541334" w:rsidRPr="00BA7C1D" w:rsidDel="00F94790">
          <w:rPr>
            <w:rFonts w:ascii="Times New Roman" w:hAnsi="Times New Roman"/>
          </w:rPr>
          <w:delText>Ackerly et al. 2010</w:delText>
        </w:r>
        <w:r w:rsidR="00ED04BD" w:rsidRPr="00BA7C1D" w:rsidDel="00F94790">
          <w:rPr>
            <w:rFonts w:ascii="Times New Roman" w:hAnsi="Times New Roman"/>
          </w:rPr>
          <w:delText>,</w:delText>
        </w:r>
        <w:r w:rsidR="00541334" w:rsidRPr="00BA7C1D" w:rsidDel="00F94790">
          <w:rPr>
            <w:rFonts w:ascii="Times New Roman" w:hAnsi="Times New Roman"/>
          </w:rPr>
          <w:delText xml:space="preserve"> </w:delText>
        </w:r>
        <w:r w:rsidR="00ED04BD" w:rsidRPr="00BA7C1D" w:rsidDel="00F94790">
          <w:rPr>
            <w:rFonts w:ascii="Times New Roman" w:hAnsi="Times New Roman"/>
          </w:rPr>
          <w:delText xml:space="preserve">Wiens </w:delText>
        </w:r>
        <w:r w:rsidR="00541334" w:rsidRPr="00BA7C1D" w:rsidDel="00F94790">
          <w:rPr>
            <w:rFonts w:ascii="Times New Roman" w:hAnsi="Times New Roman"/>
          </w:rPr>
          <w:delText xml:space="preserve">et al. 2011, </w:delText>
        </w:r>
        <w:r w:rsidR="00470628" w:rsidRPr="00BA7C1D" w:rsidDel="00F94790">
          <w:rPr>
            <w:rFonts w:ascii="Times New Roman" w:hAnsi="Times New Roman"/>
          </w:rPr>
          <w:delText>Stralberg et al. 2009</w:delText>
        </w:r>
        <w:r w:rsidR="00162519" w:rsidRPr="009D4E93" w:rsidDel="00F94790">
          <w:rPr>
            <w:rFonts w:ascii="Times New Roman" w:hAnsi="Times New Roman"/>
          </w:rPr>
          <w:delText>).</w:delText>
        </w:r>
        <w:r w:rsidR="000D1303" w:rsidDel="00F94790">
          <w:rPr>
            <w:rFonts w:ascii="Times New Roman" w:hAnsi="Times New Roman"/>
          </w:rPr>
          <w:delText xml:space="preserve"> </w:delText>
        </w:r>
      </w:del>
      <w:ins w:id="210" w:author="Steve Beissinger" w:date="2013-12-19T21:57:00Z">
        <w:r w:rsidR="00F94790">
          <w:rPr>
            <w:rFonts w:ascii="Times New Roman" w:hAnsi="Times New Roman"/>
          </w:rPr>
          <w:t>Over the past</w:t>
        </w:r>
      </w:ins>
    </w:p>
    <w:p w14:paraId="79A5A882" w14:textId="6387B558" w:rsidR="002E0316" w:rsidRPr="009D4E93" w:rsidRDefault="00EA54E7" w:rsidP="00F83ED8">
      <w:pPr>
        <w:pStyle w:val="BodyA"/>
        <w:spacing w:line="480" w:lineRule="auto"/>
        <w:ind w:firstLine="720"/>
        <w:rPr>
          <w:rFonts w:ascii="Times New Roman" w:hAnsi="Times New Roman"/>
        </w:rPr>
      </w:pPr>
      <w:del w:id="211" w:author="Steve Beissinger" w:date="2013-12-19T21:57:00Z">
        <w:r w:rsidDel="00F94790">
          <w:rPr>
            <w:rFonts w:ascii="Times New Roman" w:hAnsi="Times New Roman"/>
          </w:rPr>
          <w:delText>During the past</w:delText>
        </w:r>
      </w:del>
      <w:r>
        <w:rPr>
          <w:rFonts w:ascii="Times New Roman" w:hAnsi="Times New Roman"/>
        </w:rPr>
        <w:t xml:space="preserve"> </w:t>
      </w:r>
      <w:proofErr w:type="gramStart"/>
      <w:r>
        <w:rPr>
          <w:rFonts w:ascii="Times New Roman" w:hAnsi="Times New Roman"/>
        </w:rPr>
        <w:t>century</w:t>
      </w:r>
      <w:proofErr w:type="gramEnd"/>
      <w:r>
        <w:rPr>
          <w:rFonts w:ascii="Times New Roman" w:hAnsi="Times New Roman"/>
        </w:rPr>
        <w:t xml:space="preserve">,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proofErr w:type="spellStart"/>
      <w:r w:rsidR="00F7150A">
        <w:rPr>
          <w:rFonts w:ascii="Times New Roman" w:hAnsi="Times New Roman"/>
        </w:rPr>
        <w:t>Bonfils</w:t>
      </w:r>
      <w:proofErr w:type="spellEnd"/>
      <w:r w:rsidR="00F7150A">
        <w:rPr>
          <w:rFonts w:ascii="Times New Roman" w:hAnsi="Times New Roman"/>
        </w:rPr>
        <w:t xml:space="preserve"> et al. 2008</w:t>
      </w:r>
      <w:r w:rsidR="002E0316" w:rsidRPr="009D4E93">
        <w:rPr>
          <w:rFonts w:ascii="Times New Roman" w:hAnsi="Times New Roman"/>
        </w:rPr>
        <w:t>). However, th</w:t>
      </w:r>
      <w:ins w:id="212" w:author="Steve Beissinger" w:date="2013-12-19T21:58:00Z">
        <w:r w:rsidR="00F94790">
          <w:rPr>
            <w:rFonts w:ascii="Times New Roman" w:hAnsi="Times New Roman"/>
          </w:rPr>
          <w:t>e</w:t>
        </w:r>
      </w:ins>
      <w:del w:id="213" w:author="Steve Beissinger" w:date="2013-12-19T21:58:00Z">
        <w:r w:rsidR="002E0316" w:rsidRPr="009D4E93" w:rsidDel="00F94790">
          <w:rPr>
            <w:rFonts w:ascii="Times New Roman" w:hAnsi="Times New Roman"/>
          </w:rPr>
          <w:delText>is</w:delText>
        </w:r>
      </w:del>
      <w:r w:rsidR="002E0316" w:rsidRPr="009D4E93">
        <w:rPr>
          <w:rFonts w:ascii="Times New Roman" w:hAnsi="Times New Roman"/>
        </w:rPr>
        <w:t xml:space="preserve"> average change masks a large degree of spatial heterogeneity</w:t>
      </w:r>
      <w:ins w:id="214" w:author="Steve Beissinger" w:date="2013-12-19T21:58:00Z">
        <w:r w:rsidR="00F94790">
          <w:rPr>
            <w:rFonts w:ascii="Times New Roman" w:hAnsi="Times New Roman"/>
          </w:rPr>
          <w:t xml:space="preserve">, with </w:t>
        </w:r>
      </w:ins>
      <w:ins w:id="215" w:author="Steve Beissinger" w:date="2013-12-23T10:50:00Z">
        <w:r w:rsidR="00BC5712">
          <w:rPr>
            <w:rFonts w:ascii="Times New Roman" w:hAnsi="Times New Roman"/>
          </w:rPr>
          <w:t xml:space="preserve">regions of </w:t>
        </w:r>
      </w:ins>
      <w:ins w:id="216" w:author="Steve Beissinger" w:date="2013-12-19T21:58:00Z">
        <w:r w:rsidR="00F94790">
          <w:rPr>
            <w:rFonts w:ascii="Times New Roman" w:hAnsi="Times New Roman"/>
          </w:rPr>
          <w:t>local cooling and warming</w:t>
        </w:r>
      </w:ins>
      <w:r w:rsidR="00EC11F5">
        <w:rPr>
          <w:rFonts w:ascii="Times New Roman" w:hAnsi="Times New Roman"/>
        </w:rPr>
        <w:t xml:space="preserve"> </w:t>
      </w:r>
      <w:r w:rsidR="00EC11F5" w:rsidRPr="00F432B0">
        <w:rPr>
          <w:rFonts w:ascii="Times New Roman" w:hAnsi="Times New Roman"/>
        </w:rPr>
        <w:t>(Fig</w:t>
      </w:r>
      <w:ins w:id="217" w:author="Steve Beissinger" w:date="2013-12-24T13:30:00Z">
        <w:r w:rsidR="00B86D03">
          <w:rPr>
            <w:rFonts w:ascii="Times New Roman" w:hAnsi="Times New Roman"/>
          </w:rPr>
          <w:t>.</w:t>
        </w:r>
      </w:ins>
      <w:r w:rsidR="00EC11F5" w:rsidRPr="00F432B0">
        <w:rPr>
          <w:rFonts w:ascii="Times New Roman" w:hAnsi="Times New Roman"/>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w:t>
      </w:r>
      <w:del w:id="218" w:author="Steve Beissinger" w:date="2013-12-19T21:58:00Z">
        <w:r w:rsidR="002E0316" w:rsidRPr="009D4E93" w:rsidDel="00F94790">
          <w:rPr>
            <w:rFonts w:ascii="Times New Roman" w:hAnsi="Times New Roman"/>
          </w:rPr>
          <w:delText>a</w:delText>
        </w:r>
      </w:del>
      <w:ins w:id="219" w:author="Steve Beissinger" w:date="2013-12-19T21:59:00Z">
        <w:r w:rsidR="00F94790">
          <w:rPr>
            <w:rFonts w:ascii="Times New Roman" w:hAnsi="Times New Roman"/>
          </w:rPr>
          <w:t>we</w:t>
        </w:r>
      </w:ins>
      <w:r w:rsidR="002E0316" w:rsidRPr="009D4E93">
        <w:rPr>
          <w:rFonts w:ascii="Times New Roman" w:hAnsi="Times New Roman"/>
        </w:rPr>
        <w:t xml:space="preserve">re </w:t>
      </w:r>
      <w:r w:rsidR="009A25C0">
        <w:rPr>
          <w:rFonts w:ascii="Times New Roman" w:hAnsi="Times New Roman"/>
        </w:rPr>
        <w:t xml:space="preserve">also </w:t>
      </w:r>
      <w:ins w:id="220" w:author="Steve Beissinger" w:date="2013-12-19T21:59:00Z">
        <w:r w:rsidR="00F94790">
          <w:rPr>
            <w:rFonts w:ascii="Times New Roman" w:hAnsi="Times New Roman"/>
          </w:rPr>
          <w:t xml:space="preserve">spatially </w:t>
        </w:r>
      </w:ins>
      <w:r w:rsidR="009A25C0">
        <w:rPr>
          <w:rFonts w:ascii="Times New Roman" w:hAnsi="Times New Roman"/>
        </w:rPr>
        <w:t>heterogeneous</w:t>
      </w:r>
      <w:ins w:id="221" w:author="Steve Beissinger" w:date="2013-12-19T21:59:00Z">
        <w:r w:rsidR="00F94790">
          <w:rPr>
            <w:rFonts w:ascii="Times New Roman" w:hAnsi="Times New Roman"/>
          </w:rPr>
          <w:t>,</w:t>
        </w:r>
      </w:ins>
      <w:r w:rsidR="009A25C0">
        <w:rPr>
          <w:rFonts w:ascii="Times New Roman" w:hAnsi="Times New Roman"/>
        </w:rPr>
        <w:t xml:space="preserve">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del w:id="222" w:author="Steve Beissinger" w:date="2013-12-24T13:30:00Z">
        <w:r w:rsidR="002E0316" w:rsidRPr="009D4E93" w:rsidDel="00D344D9">
          <w:rPr>
            <w:rFonts w:ascii="Times New Roman" w:hAnsi="Times New Roman"/>
          </w:rPr>
          <w:delText>,</w:delText>
        </w:r>
      </w:del>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del w:id="223" w:author="Steve Beissinger" w:date="2013-12-24T13:30:00Z">
        <w:r w:rsidR="002E0316" w:rsidRPr="009D4E93" w:rsidDel="00D344D9">
          <w:rPr>
            <w:rFonts w:ascii="Times New Roman" w:hAnsi="Times New Roman"/>
          </w:rPr>
          <w:delText>,</w:delText>
        </w:r>
      </w:del>
      <w:r w:rsidR="002E0316" w:rsidRPr="009D4E93">
        <w:rPr>
          <w:rFonts w:ascii="Times New Roman" w:hAnsi="Times New Roman"/>
        </w:rPr>
        <w:t xml:space="preserve">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del w:id="224" w:author="Steve Beissinger" w:date="2013-12-19T21:54:00Z">
        <w:r w:rsidR="002E0316" w:rsidDel="00C762E5">
          <w:rPr>
            <w:rFonts w:ascii="Times New Roman" w:hAnsi="Times New Roman"/>
          </w:rPr>
          <w:delText xml:space="preserve"> </w:delText>
        </w:r>
      </w:del>
      <w:r w:rsidR="00F336A6">
        <w:rPr>
          <w:rFonts w:ascii="Times New Roman" w:hAnsi="Times New Roman"/>
        </w:rPr>
        <w:t xml:space="preserve">Elevational range </w:t>
      </w:r>
      <w:del w:id="225" w:author="Steve Beissinger" w:date="2013-12-19T21:59:00Z">
        <w:r w:rsidR="00F336A6" w:rsidDel="00B90478">
          <w:rPr>
            <w:rFonts w:ascii="Times New Roman" w:hAnsi="Times New Roman"/>
          </w:rPr>
          <w:delText xml:space="preserve">shifts </w:delText>
        </w:r>
      </w:del>
      <w:r w:rsidR="00F336A6">
        <w:rPr>
          <w:rFonts w:ascii="Times New Roman" w:hAnsi="Times New Roman"/>
        </w:rPr>
        <w:t xml:space="preserve">of </w:t>
      </w:r>
      <w:r w:rsidR="009A25C0">
        <w:rPr>
          <w:rFonts w:ascii="Times New Roman" w:hAnsi="Times New Roman"/>
        </w:rPr>
        <w:t>birds and mammals</w:t>
      </w:r>
      <w:r w:rsidR="00F336A6">
        <w:rPr>
          <w:rFonts w:ascii="Times New Roman" w:hAnsi="Times New Roman"/>
        </w:rPr>
        <w:t xml:space="preserve"> in California over this period have </w:t>
      </w:r>
      <w:del w:id="226" w:author="Steve Beissinger" w:date="2013-12-23T10:51:00Z">
        <w:r w:rsidR="00F336A6" w:rsidDel="00366A09">
          <w:rPr>
            <w:rFonts w:ascii="Times New Roman" w:hAnsi="Times New Roman"/>
          </w:rPr>
          <w:delText xml:space="preserve">been </w:delText>
        </w:r>
      </w:del>
      <w:ins w:id="227" w:author="Steve Beissinger" w:date="2013-12-19T21:59:00Z">
        <w:r w:rsidR="00B90478">
          <w:rPr>
            <w:rFonts w:ascii="Times New Roman" w:hAnsi="Times New Roman"/>
          </w:rPr>
          <w:t xml:space="preserve">shifted </w:t>
        </w:r>
      </w:ins>
      <w:del w:id="228" w:author="Steve Beissinger" w:date="2013-12-19T21:59:00Z">
        <w:r w:rsidR="00F336A6" w:rsidDel="00B90478">
          <w:rPr>
            <w:rFonts w:ascii="Times New Roman" w:hAnsi="Times New Roman"/>
          </w:rPr>
          <w:delText xml:space="preserve">equally </w:delText>
        </w:r>
      </w:del>
      <w:r w:rsidR="00F336A6">
        <w:rPr>
          <w:rFonts w:ascii="Times New Roman" w:hAnsi="Times New Roman"/>
        </w:rPr>
        <w:t>heterogeneous</w:t>
      </w:r>
      <w:ins w:id="229" w:author="Steve Beissinger" w:date="2013-12-23T10:51:00Z">
        <w:r w:rsidR="00366A09">
          <w:rPr>
            <w:rFonts w:ascii="Times New Roman" w:hAnsi="Times New Roman"/>
          </w:rPr>
          <w:t>ly</w:t>
        </w:r>
      </w:ins>
      <w:r w:rsidR="00470628">
        <w:rPr>
          <w:rFonts w:ascii="Times New Roman" w:hAnsi="Times New Roman"/>
        </w:rPr>
        <w:t>,</w:t>
      </w:r>
      <w:r w:rsidR="00F336A6">
        <w:rPr>
          <w:rFonts w:ascii="Times New Roman" w:hAnsi="Times New Roman"/>
        </w:rPr>
        <w:t xml:space="preserve"> including </w:t>
      </w:r>
      <w:ins w:id="230" w:author="Steve Beissinger" w:date="2013-12-19T22:00:00Z">
        <w:r w:rsidR="00B90478">
          <w:rPr>
            <w:rFonts w:ascii="Times New Roman" w:hAnsi="Times New Roman"/>
          </w:rPr>
          <w:t xml:space="preserve">species moving </w:t>
        </w:r>
      </w:ins>
      <w:r w:rsidR="00F336A6">
        <w:rPr>
          <w:rFonts w:ascii="Times New Roman" w:hAnsi="Times New Roman"/>
        </w:rPr>
        <w:t>upslope</w:t>
      </w:r>
      <w:del w:id="231" w:author="Steve Beissinger" w:date="2013-12-19T22:00:00Z">
        <w:r w:rsidR="00F336A6" w:rsidDel="00B90478">
          <w:rPr>
            <w:rFonts w:ascii="Times New Roman" w:hAnsi="Times New Roman"/>
          </w:rPr>
          <w:delText xml:space="preserve"> shifts</w:delText>
        </w:r>
      </w:del>
      <w:r w:rsidR="00F336A6">
        <w:rPr>
          <w:rFonts w:ascii="Times New Roman" w:hAnsi="Times New Roman"/>
        </w:rPr>
        <w:t xml:space="preserve">, downslope </w:t>
      </w:r>
      <w:ins w:id="232" w:author="Steve Beissinger" w:date="2013-12-19T22:00:00Z">
        <w:r w:rsidR="00B90478">
          <w:rPr>
            <w:rFonts w:ascii="Times New Roman" w:hAnsi="Times New Roman"/>
          </w:rPr>
          <w:t>or</w:t>
        </w:r>
      </w:ins>
      <w:del w:id="233" w:author="Steve Beissinger" w:date="2013-12-19T22:00:00Z">
        <w:r w:rsidR="00F336A6" w:rsidDel="00B90478">
          <w:rPr>
            <w:rFonts w:ascii="Times New Roman" w:hAnsi="Times New Roman"/>
          </w:rPr>
          <w:delText xml:space="preserve">shifts and </w:delText>
        </w:r>
      </w:del>
      <w:ins w:id="234" w:author="Steve Beissinger" w:date="2013-12-19T22:00:00Z">
        <w:r w:rsidR="00B90478">
          <w:rPr>
            <w:rFonts w:ascii="Times New Roman" w:hAnsi="Times New Roman"/>
          </w:rPr>
          <w:t xml:space="preserve"> </w:t>
        </w:r>
      </w:ins>
      <w:r w:rsidR="00F336A6">
        <w:rPr>
          <w:rFonts w:ascii="Times New Roman" w:hAnsi="Times New Roman"/>
        </w:rPr>
        <w:t>no</w:t>
      </w:r>
      <w:ins w:id="235" w:author="Steve Beissinger" w:date="2013-12-19T22:00:00Z">
        <w:r w:rsidR="00B90478">
          <w:rPr>
            <w:rFonts w:ascii="Times New Roman" w:hAnsi="Times New Roman"/>
          </w:rPr>
          <w:t>t at all</w:t>
        </w:r>
      </w:ins>
      <w:del w:id="236" w:author="Steve Beissinger" w:date="2013-12-19T22:00:00Z">
        <w:r w:rsidR="00F336A6" w:rsidDel="00B90478">
          <w:rPr>
            <w:rFonts w:ascii="Times New Roman" w:hAnsi="Times New Roman"/>
          </w:rPr>
          <w:delText xml:space="preserve"> change</w:delText>
        </w:r>
      </w:del>
      <w:r w:rsidR="00F336A6">
        <w:rPr>
          <w:rFonts w:ascii="Times New Roman" w:hAnsi="Times New Roman"/>
        </w:rPr>
        <w:t xml:space="preserve"> (Moritz, et al</w:t>
      </w:r>
      <w:ins w:id="237" w:author="Steve Beissinger" w:date="2013-12-24T13:31:00Z">
        <w:r w:rsidR="00D344D9">
          <w:rPr>
            <w:rFonts w:ascii="Times New Roman" w:hAnsi="Times New Roman"/>
          </w:rPr>
          <w:t>.</w:t>
        </w:r>
      </w:ins>
      <w:del w:id="238" w:author="Steve Beissinger" w:date="2013-12-24T13:31:00Z">
        <w:r w:rsidR="00F336A6" w:rsidDel="00D344D9">
          <w:rPr>
            <w:rFonts w:ascii="Times New Roman" w:hAnsi="Times New Roman"/>
          </w:rPr>
          <w:delText>,</w:delText>
        </w:r>
      </w:del>
      <w:r w:rsidR="00F336A6">
        <w:rPr>
          <w:rFonts w:ascii="Times New Roman" w:hAnsi="Times New Roman"/>
        </w:rPr>
        <w:t xml:space="preserve"> 2008</w:t>
      </w:r>
      <w:ins w:id="239" w:author="Steve Beissinger" w:date="2013-12-24T13:31:00Z">
        <w:r w:rsidR="00D344D9">
          <w:rPr>
            <w:rFonts w:ascii="Times New Roman" w:hAnsi="Times New Roman"/>
          </w:rPr>
          <w:t>,</w:t>
        </w:r>
      </w:ins>
      <w:del w:id="240" w:author="Steve Beissinger" w:date="2013-12-24T13:31:00Z">
        <w:r w:rsidR="00F336A6" w:rsidDel="00D344D9">
          <w:rPr>
            <w:rFonts w:ascii="Times New Roman" w:hAnsi="Times New Roman"/>
          </w:rPr>
          <w:delText>;</w:delText>
        </w:r>
      </w:del>
      <w:r w:rsidR="00F336A6">
        <w:rPr>
          <w:rFonts w:ascii="Times New Roman" w:hAnsi="Times New Roman"/>
        </w:rPr>
        <w:t xml:space="preserve"> Hargrove and </w:t>
      </w:r>
      <w:proofErr w:type="spellStart"/>
      <w:r w:rsidR="00F336A6">
        <w:rPr>
          <w:rFonts w:ascii="Times New Roman" w:hAnsi="Times New Roman"/>
        </w:rPr>
        <w:t>Rotenberry</w:t>
      </w:r>
      <w:proofErr w:type="spellEnd"/>
      <w:del w:id="241" w:author="Steve Beissinger" w:date="2013-12-24T13:31:00Z">
        <w:r w:rsidR="00F336A6" w:rsidDel="00D344D9">
          <w:rPr>
            <w:rFonts w:ascii="Times New Roman" w:hAnsi="Times New Roman"/>
          </w:rPr>
          <w:delText>,</w:delText>
        </w:r>
      </w:del>
      <w:r w:rsidR="00F336A6">
        <w:rPr>
          <w:rFonts w:ascii="Times New Roman" w:hAnsi="Times New Roman"/>
        </w:rPr>
        <w:t xml:space="preserve"> 2011</w:t>
      </w:r>
      <w:ins w:id="242" w:author="Steve Beissinger" w:date="2013-12-24T13:31:00Z">
        <w:r w:rsidR="00D344D9">
          <w:rPr>
            <w:rFonts w:ascii="Times New Roman" w:hAnsi="Times New Roman"/>
          </w:rPr>
          <w:t>,</w:t>
        </w:r>
      </w:ins>
      <w:del w:id="243" w:author="Steve Beissinger" w:date="2013-12-24T13:31:00Z">
        <w:r w:rsidR="00F336A6" w:rsidDel="00D344D9">
          <w:rPr>
            <w:rFonts w:ascii="Times New Roman" w:hAnsi="Times New Roman"/>
          </w:rPr>
          <w:delText>;</w:delText>
        </w:r>
      </w:del>
      <w:r w:rsidR="00F336A6">
        <w:rPr>
          <w:rFonts w:ascii="Times New Roman" w:hAnsi="Times New Roman"/>
        </w:rPr>
        <w:t xml:space="preserve"> </w:t>
      </w:r>
      <w:proofErr w:type="spellStart"/>
      <w:r w:rsidR="00F336A6">
        <w:rPr>
          <w:rFonts w:ascii="Times New Roman" w:hAnsi="Times New Roman"/>
        </w:rPr>
        <w:t>Tingley</w:t>
      </w:r>
      <w:proofErr w:type="spellEnd"/>
      <w:r w:rsidR="00F336A6">
        <w:rPr>
          <w:rFonts w:ascii="Times New Roman" w:hAnsi="Times New Roman"/>
        </w:rPr>
        <w:t xml:space="preserve"> et al</w:t>
      </w:r>
      <w:ins w:id="244" w:author="Steve Beissinger" w:date="2013-12-24T13:31:00Z">
        <w:r w:rsidR="00D344D9">
          <w:rPr>
            <w:rFonts w:ascii="Times New Roman" w:hAnsi="Times New Roman"/>
          </w:rPr>
          <w:t>.</w:t>
        </w:r>
      </w:ins>
      <w:del w:id="245" w:author="Steve Beissinger" w:date="2013-12-24T13:31:00Z">
        <w:r w:rsidR="00F336A6" w:rsidDel="00D344D9">
          <w:rPr>
            <w:rFonts w:ascii="Times New Roman" w:hAnsi="Times New Roman"/>
          </w:rPr>
          <w:delText>,</w:delText>
        </w:r>
      </w:del>
      <w:r w:rsidR="00F336A6">
        <w:rPr>
          <w:rFonts w:ascii="Times New Roman" w:hAnsi="Times New Roman"/>
        </w:rPr>
        <w:t xml:space="preserve"> 2012)</w:t>
      </w:r>
      <w:r w:rsidR="00470628">
        <w:rPr>
          <w:rFonts w:ascii="Times New Roman" w:hAnsi="Times New Roman"/>
        </w:rPr>
        <w:t>.</w:t>
      </w:r>
      <w:ins w:id="246" w:author="Steve Beissinger" w:date="2013-12-19T21:54:00Z">
        <w:r w:rsidR="00C762E5">
          <w:rPr>
            <w:rFonts w:ascii="Times New Roman" w:hAnsi="Times New Roman"/>
          </w:rPr>
          <w:t xml:space="preserve"> H</w:t>
        </w:r>
      </w:ins>
      <w:del w:id="247" w:author="Steve Beissinger" w:date="2013-12-19T21:54:00Z">
        <w:r w:rsidR="00470628" w:rsidDel="00C762E5">
          <w:rPr>
            <w:rFonts w:ascii="Times New Roman" w:hAnsi="Times New Roman"/>
          </w:rPr>
          <w:delText xml:space="preserve"> </w:delText>
        </w:r>
        <w:r w:rsidR="0084173B" w:rsidDel="00C762E5">
          <w:rPr>
            <w:rFonts w:ascii="Times New Roman" w:hAnsi="Times New Roman"/>
          </w:rPr>
          <w:delText>Some of the h</w:delText>
        </w:r>
      </w:del>
      <w:r w:rsidR="0084173B">
        <w:rPr>
          <w:rFonts w:ascii="Times New Roman" w:hAnsi="Times New Roman"/>
        </w:rPr>
        <w:t xml:space="preserve">eterogeneity in </w:t>
      </w:r>
      <w:del w:id="248" w:author="Steve Beissinger" w:date="2013-12-24T13:31:00Z">
        <w:r w:rsidR="006D7ACB" w:rsidDel="00262224">
          <w:rPr>
            <w:rFonts w:ascii="Times New Roman" w:hAnsi="Times New Roman"/>
          </w:rPr>
          <w:delText>the</w:delText>
        </w:r>
        <w:r w:rsidR="0084173B" w:rsidDel="00262224">
          <w:rPr>
            <w:rFonts w:ascii="Times New Roman" w:hAnsi="Times New Roman"/>
          </w:rPr>
          <w:delText xml:space="preserve"> </w:delText>
        </w:r>
      </w:del>
      <w:del w:id="249" w:author="Steve Beissinger" w:date="2013-12-24T18:09:00Z">
        <w:r w:rsidR="0084173B" w:rsidDel="00FE72B4">
          <w:rPr>
            <w:rFonts w:ascii="Times New Roman" w:hAnsi="Times New Roman"/>
          </w:rPr>
          <w:delText xml:space="preserve">upslope and downslope </w:delText>
        </w:r>
      </w:del>
      <w:r w:rsidR="0084173B">
        <w:rPr>
          <w:rFonts w:ascii="Times New Roman" w:hAnsi="Times New Roman"/>
        </w:rPr>
        <w:t xml:space="preserve">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w:t>
      </w:r>
      <w:ins w:id="250" w:author="Steve Beissinger" w:date="2013-12-19T21:55:00Z">
        <w:r w:rsidR="00C762E5">
          <w:rPr>
            <w:rFonts w:ascii="Times New Roman" w:hAnsi="Times New Roman"/>
          </w:rPr>
          <w:t xml:space="preserve">partly </w:t>
        </w:r>
      </w:ins>
      <w:r w:rsidR="0084173B">
        <w:rPr>
          <w:rFonts w:ascii="Times New Roman" w:hAnsi="Times New Roman"/>
        </w:rPr>
        <w:t xml:space="preserve">explained by </w:t>
      </w:r>
      <w:r w:rsidR="00EC11F5">
        <w:rPr>
          <w:rFonts w:ascii="Times New Roman" w:hAnsi="Times New Roman"/>
        </w:rPr>
        <w:t>incorporating spatially</w:t>
      </w:r>
      <w:ins w:id="251" w:author="Steve Beissinger" w:date="2013-12-19T21:55:00Z">
        <w:r w:rsidR="00C762E5">
          <w:rPr>
            <w:rFonts w:ascii="Times New Roman" w:hAnsi="Times New Roman"/>
          </w:rPr>
          <w:t>-</w:t>
        </w:r>
      </w:ins>
      <w:del w:id="252" w:author="Steve Beissinger" w:date="2013-12-19T21:55:00Z">
        <w:r w:rsidR="00EC11F5" w:rsidDel="00C762E5">
          <w:rPr>
            <w:rFonts w:ascii="Times New Roman" w:hAnsi="Times New Roman"/>
          </w:rPr>
          <w:delText xml:space="preserve"> </w:delText>
        </w:r>
      </w:del>
      <w:r w:rsidR="00EC11F5">
        <w:rPr>
          <w:rFonts w:ascii="Times New Roman" w:hAnsi="Times New Roman"/>
        </w:rPr>
        <w:t xml:space="preserve">specific measures of </w:t>
      </w:r>
      <w:r w:rsidR="0084173B">
        <w:rPr>
          <w:rFonts w:ascii="Times New Roman" w:hAnsi="Times New Roman"/>
        </w:rPr>
        <w:t>climatic</w:t>
      </w:r>
      <w:ins w:id="253" w:author="Steve Beissinger" w:date="2013-12-19T21:55:00Z">
        <w:r w:rsidR="008652E1">
          <w:rPr>
            <w:rFonts w:ascii="Times New Roman" w:hAnsi="Times New Roman"/>
          </w:rPr>
          <w:t xml:space="preserve"> </w:t>
        </w:r>
        <w:r w:rsidR="00FE72B4">
          <w:rPr>
            <w:rFonts w:ascii="Times New Roman" w:hAnsi="Times New Roman"/>
          </w:rPr>
          <w:t>change</w:t>
        </w:r>
      </w:ins>
      <w:del w:id="254" w:author="Steve Beissinger" w:date="2013-12-19T21:55:00Z">
        <w:r w:rsidR="00EC11F5" w:rsidDel="008652E1">
          <w:rPr>
            <w:rFonts w:ascii="Times New Roman" w:hAnsi="Times New Roman"/>
          </w:rPr>
          <w:delText xml:space="preserve"> </w:delText>
        </w:r>
        <w:r w:rsidR="0084173B" w:rsidDel="008652E1">
          <w:rPr>
            <w:rFonts w:ascii="Times New Roman" w:hAnsi="Times New Roman"/>
          </w:rPr>
          <w:delText>similar</w:delText>
        </w:r>
        <w:r w:rsidR="00EC11F5" w:rsidDel="008652E1">
          <w:rPr>
            <w:rFonts w:ascii="Times New Roman" w:hAnsi="Times New Roman"/>
          </w:rPr>
          <w:delText>ity</w:delText>
        </w:r>
        <w:r w:rsidR="00950227" w:rsidDel="008652E1">
          <w:rPr>
            <w:rFonts w:ascii="Times New Roman" w:hAnsi="Times New Roman"/>
          </w:rPr>
          <w:delText xml:space="preserve">, </w:delText>
        </w:r>
      </w:del>
      <w:ins w:id="255" w:author="Steve Beissinger" w:date="2013-12-19T21:55:00Z">
        <w:r w:rsidR="008652E1">
          <w:rPr>
            <w:rFonts w:ascii="Times New Roman" w:hAnsi="Times New Roman"/>
          </w:rPr>
          <w:t xml:space="preserve"> for</w:t>
        </w:r>
      </w:ins>
      <w:del w:id="256" w:author="Steve Beissinger" w:date="2013-12-19T21:55:00Z">
        <w:r w:rsidR="00950227" w:rsidDel="008652E1">
          <w:rPr>
            <w:rFonts w:ascii="Times New Roman" w:hAnsi="Times New Roman"/>
          </w:rPr>
          <w:delText>considering</w:delText>
        </w:r>
      </w:del>
      <w:r w:rsidR="00950227">
        <w:rPr>
          <w:rFonts w:ascii="Times New Roman" w:hAnsi="Times New Roman"/>
        </w:rPr>
        <w:t xml:space="preserve"> both temperature and precipitation</w:t>
      </w:r>
      <w:del w:id="257" w:author="Steve Beissinger" w:date="2013-12-19T21:55:00Z">
        <w:r w:rsidR="00950227" w:rsidDel="008652E1">
          <w:rPr>
            <w:rFonts w:ascii="Times New Roman" w:hAnsi="Times New Roman"/>
          </w:rPr>
          <w:delText>,</w:delText>
        </w:r>
      </w:del>
      <w:r w:rsidR="0084173B">
        <w:rPr>
          <w:rFonts w:ascii="Times New Roman" w:hAnsi="Times New Roman"/>
        </w:rPr>
        <w:t xml:space="preserve"> </w:t>
      </w:r>
      <w:del w:id="258" w:author="Steve Beissinger" w:date="2013-12-19T21:55:00Z">
        <w:r w:rsidR="00EC11F5" w:rsidDel="008652E1">
          <w:rPr>
            <w:rFonts w:ascii="Times New Roman" w:hAnsi="Times New Roman"/>
          </w:rPr>
          <w:delText xml:space="preserve">between </w:delText>
        </w:r>
        <w:r w:rsidR="0066477D" w:rsidDel="008652E1">
          <w:rPr>
            <w:rFonts w:ascii="Times New Roman" w:hAnsi="Times New Roman"/>
          </w:rPr>
          <w:delText xml:space="preserve">historical </w:delText>
        </w:r>
        <w:r w:rsidR="00EC11F5" w:rsidDel="008652E1">
          <w:rPr>
            <w:rFonts w:ascii="Times New Roman" w:hAnsi="Times New Roman"/>
          </w:rPr>
          <w:delText xml:space="preserve">and contemporary </w:delText>
        </w:r>
        <w:r w:rsidR="006D7ACB" w:rsidDel="008652E1">
          <w:rPr>
            <w:rFonts w:ascii="Times New Roman" w:hAnsi="Times New Roman"/>
          </w:rPr>
          <w:delText>localities</w:delText>
        </w:r>
        <w:r w:rsidR="0084173B" w:rsidDel="008652E1">
          <w:rPr>
            <w:rFonts w:ascii="Times New Roman" w:hAnsi="Times New Roman"/>
          </w:rPr>
          <w:delText xml:space="preserve"> </w:delText>
        </w:r>
      </w:del>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w:t>
      </w:r>
      <w:ins w:id="259" w:author="Steve Beissinger" w:date="2013-12-24T13:32:00Z">
        <w:r w:rsidR="00262224">
          <w:rPr>
            <w:rFonts w:ascii="Times New Roman" w:hAnsi="Times New Roman"/>
          </w:rPr>
          <w:t>.</w:t>
        </w:r>
      </w:ins>
      <w:del w:id="260" w:author="Steve Beissinger" w:date="2013-12-24T13:32:00Z">
        <w:r w:rsidR="0066477D" w:rsidDel="00262224">
          <w:rPr>
            <w:rFonts w:ascii="Times New Roman" w:hAnsi="Times New Roman"/>
          </w:rPr>
          <w:delText>,</w:delText>
        </w:r>
      </w:del>
      <w:r w:rsidR="0066477D">
        <w:rPr>
          <w:rFonts w:ascii="Times New Roman" w:hAnsi="Times New Roman"/>
        </w:rPr>
        <w:t xml:space="preserve"> 2012)</w:t>
      </w:r>
      <w:ins w:id="261" w:author="Steve Beissinger" w:date="2013-12-24T18:10:00Z">
        <w:r w:rsidR="00FE72B4">
          <w:rPr>
            <w:rFonts w:ascii="Times New Roman" w:hAnsi="Times New Roman"/>
          </w:rPr>
          <w:t xml:space="preserve">; </w:t>
        </w:r>
      </w:ins>
      <w:ins w:id="262" w:author="cmoritz Moritz" w:date="2013-12-27T08:37:00Z">
        <w:r w:rsidR="00DD21CC">
          <w:rPr>
            <w:rFonts w:ascii="Times New Roman" w:hAnsi="Times New Roman"/>
          </w:rPr>
          <w:t xml:space="preserve">depending on location, </w:t>
        </w:r>
      </w:ins>
      <w:ins w:id="263" w:author="Steve Beissinger" w:date="2013-12-24T18:11:00Z">
        <w:r w:rsidR="00FE72B4">
          <w:rPr>
            <w:rFonts w:ascii="Times New Roman" w:hAnsi="Times New Roman"/>
          </w:rPr>
          <w:t xml:space="preserve">increases in </w:t>
        </w:r>
      </w:ins>
      <w:ins w:id="264" w:author="Steve Beissinger" w:date="2013-12-24T18:10:00Z">
        <w:r w:rsidR="00FE03C6">
          <w:rPr>
            <w:rFonts w:ascii="Times New Roman" w:hAnsi="Times New Roman"/>
          </w:rPr>
          <w:t>the former favor</w:t>
        </w:r>
        <w:r w:rsidR="00FE72B4">
          <w:rPr>
            <w:rFonts w:ascii="Times New Roman" w:hAnsi="Times New Roman"/>
          </w:rPr>
          <w:t xml:space="preserve"> </w:t>
        </w:r>
      </w:ins>
      <w:del w:id="265" w:author="Steve Beissinger" w:date="2013-12-24T18:10:00Z">
        <w:r w:rsidR="0066477D" w:rsidDel="00FE72B4">
          <w:rPr>
            <w:rFonts w:ascii="Times New Roman" w:hAnsi="Times New Roman"/>
          </w:rPr>
          <w:delText>.</w:delText>
        </w:r>
      </w:del>
      <w:ins w:id="266" w:author="Steve Beissinger" w:date="2013-12-24T18:09:00Z">
        <w:r w:rsidR="00FE72B4">
          <w:rPr>
            <w:rFonts w:ascii="Times New Roman" w:hAnsi="Times New Roman"/>
          </w:rPr>
          <w:t xml:space="preserve">upslope </w:t>
        </w:r>
      </w:ins>
      <w:ins w:id="267" w:author="Steve Beissinger" w:date="2013-12-24T18:10:00Z">
        <w:r w:rsidR="00FE72B4">
          <w:rPr>
            <w:rFonts w:ascii="Times New Roman" w:hAnsi="Times New Roman"/>
          </w:rPr>
          <w:t xml:space="preserve">shifts, </w:t>
        </w:r>
      </w:ins>
      <w:ins w:id="268" w:author="Steve Beissinger" w:date="2013-12-24T18:09:00Z">
        <w:r w:rsidR="00FE72B4">
          <w:rPr>
            <w:rFonts w:ascii="Times New Roman" w:hAnsi="Times New Roman"/>
          </w:rPr>
          <w:t>wh</w:t>
        </w:r>
      </w:ins>
      <w:ins w:id="269" w:author="Steve Beissinger" w:date="2013-12-24T18:10:00Z">
        <w:r w:rsidR="00FE72B4">
          <w:rPr>
            <w:rFonts w:ascii="Times New Roman" w:hAnsi="Times New Roman"/>
          </w:rPr>
          <w:t>i</w:t>
        </w:r>
      </w:ins>
      <w:ins w:id="270" w:author="Steve Beissinger" w:date="2013-12-24T18:09:00Z">
        <w:r w:rsidR="00FE72B4">
          <w:rPr>
            <w:rFonts w:ascii="Times New Roman" w:hAnsi="Times New Roman"/>
          </w:rPr>
          <w:t xml:space="preserve">le </w:t>
        </w:r>
      </w:ins>
      <w:ins w:id="271" w:author="Steve Beissinger" w:date="2013-12-24T18:11:00Z">
        <w:r w:rsidR="00FE72B4">
          <w:rPr>
            <w:rFonts w:ascii="Times New Roman" w:hAnsi="Times New Roman"/>
          </w:rPr>
          <w:t xml:space="preserve">increases in </w:t>
        </w:r>
      </w:ins>
      <w:ins w:id="272" w:author="Steve Beissinger" w:date="2013-12-24T18:09:00Z">
        <w:r w:rsidR="00FE03C6">
          <w:rPr>
            <w:rFonts w:ascii="Times New Roman" w:hAnsi="Times New Roman"/>
          </w:rPr>
          <w:t>the later favor</w:t>
        </w:r>
        <w:r w:rsidR="00FE72B4">
          <w:rPr>
            <w:rFonts w:ascii="Times New Roman" w:hAnsi="Times New Roman"/>
          </w:rPr>
          <w:t xml:space="preserve"> downslope </w:t>
        </w:r>
      </w:ins>
      <w:ins w:id="273" w:author="Steve Beissinger" w:date="2013-12-24T18:10:00Z">
        <w:r w:rsidR="00FE72B4">
          <w:rPr>
            <w:rFonts w:ascii="Times New Roman" w:hAnsi="Times New Roman"/>
          </w:rPr>
          <w:t xml:space="preserve">movements. </w:t>
        </w:r>
      </w:ins>
    </w:p>
    <w:p w14:paraId="3A706A34" w14:textId="6705BCE6" w:rsidR="00950227" w:rsidDel="00F83ED8" w:rsidRDefault="00430FE6" w:rsidP="00E94085">
      <w:pPr>
        <w:pStyle w:val="BodyA"/>
        <w:spacing w:line="480" w:lineRule="auto"/>
        <w:ind w:firstLine="720"/>
        <w:rPr>
          <w:del w:id="274" w:author="Steve Beissinger" w:date="2013-12-19T22:01:00Z"/>
          <w:rFonts w:ascii="Times New Roman" w:hAnsi="Times New Roman"/>
        </w:rPr>
      </w:pPr>
      <w:del w:id="275" w:author="Steve Beissinger" w:date="2013-12-19T22:01:00Z">
        <w:r w:rsidRPr="009D4E93" w:rsidDel="00F83ED8">
          <w:rPr>
            <w:rFonts w:ascii="Times New Roman" w:hAnsi="Times New Roman"/>
          </w:rPr>
          <w:delText>The initial resurvey</w:delText>
        </w:r>
        <w:r w:rsidR="00950227" w:rsidDel="00F83ED8">
          <w:rPr>
            <w:rFonts w:ascii="Times New Roman" w:hAnsi="Times New Roman"/>
          </w:rPr>
          <w:delText xml:space="preserve"> of small mammals</w:delText>
        </w:r>
        <w:r w:rsidRPr="009D4E93" w:rsidDel="00F83ED8">
          <w:rPr>
            <w:rFonts w:ascii="Times New Roman" w:hAnsi="Times New Roman"/>
          </w:rPr>
          <w:delText xml:space="preserve"> </w:delText>
        </w:r>
        <w:r w:rsidR="00261305" w:rsidDel="00F83ED8">
          <w:rPr>
            <w:rFonts w:ascii="Times New Roman" w:hAnsi="Times New Roman"/>
          </w:rPr>
          <w:delText>across Yosemite</w:delText>
        </w:r>
        <w:r w:rsidR="00261305" w:rsidRPr="009D4E93" w:rsidDel="00F83ED8">
          <w:rPr>
            <w:rFonts w:ascii="Times New Roman" w:hAnsi="Times New Roman"/>
          </w:rPr>
          <w:delText xml:space="preserve"> </w:delText>
        </w:r>
        <w:r w:rsidRPr="009D4E93" w:rsidDel="00F83ED8">
          <w:rPr>
            <w:rFonts w:ascii="Times New Roman" w:hAnsi="Times New Roman"/>
          </w:rPr>
          <w:delText xml:space="preserve">revealed </w:delText>
        </w:r>
        <w:r w:rsidR="00485CCA" w:rsidDel="00F83ED8">
          <w:rPr>
            <w:rFonts w:ascii="Times New Roman" w:hAnsi="Times New Roman"/>
          </w:rPr>
          <w:delText xml:space="preserve">a </w:delText>
        </w:r>
        <w:r w:rsidRPr="009D4E93" w:rsidDel="00F83ED8">
          <w:rPr>
            <w:rFonts w:ascii="Times New Roman" w:hAnsi="Times New Roman"/>
          </w:rPr>
          <w:delText xml:space="preserve">strong </w:delText>
        </w:r>
        <w:r w:rsidR="00485CCA" w:rsidDel="00F83ED8">
          <w:rPr>
            <w:rFonts w:ascii="Times New Roman" w:hAnsi="Times New Roman"/>
          </w:rPr>
          <w:delText xml:space="preserve">pattern of </w:delText>
        </w:r>
        <w:r w:rsidRPr="009D4E93" w:rsidDel="00F83ED8">
          <w:rPr>
            <w:rFonts w:ascii="Times New Roman" w:hAnsi="Times New Roman"/>
          </w:rPr>
          <w:delText>upw</w:delText>
        </w:r>
        <w:r w:rsidR="00485CCA" w:rsidDel="00F83ED8">
          <w:rPr>
            <w:rFonts w:ascii="Times New Roman" w:hAnsi="Times New Roman"/>
          </w:rPr>
          <w:delText>ard shifts of species’ ranges</w:delText>
        </w:r>
        <w:r w:rsidR="00F7150A" w:rsidDel="00F83ED8">
          <w:rPr>
            <w:rFonts w:ascii="Times New Roman" w:hAnsi="Times New Roman"/>
          </w:rPr>
          <w:delText>,</w:delText>
        </w:r>
        <w:r w:rsidR="00485CCA" w:rsidDel="00F83ED8">
          <w:rPr>
            <w:rFonts w:ascii="Times New Roman" w:hAnsi="Times New Roman"/>
          </w:rPr>
          <w:delText xml:space="preserve"> </w:delText>
        </w:r>
        <w:r w:rsidR="0066477D" w:rsidDel="00F83ED8">
          <w:rPr>
            <w:rFonts w:ascii="Times New Roman" w:hAnsi="Times New Roman"/>
          </w:rPr>
          <w:delText>especially high elevation species</w:delText>
        </w:r>
        <w:r w:rsidR="00591D68" w:rsidDel="00F83ED8">
          <w:rPr>
            <w:rFonts w:ascii="Times New Roman" w:hAnsi="Times New Roman"/>
          </w:rPr>
          <w:delText>,</w:delText>
        </w:r>
        <w:r w:rsidR="00743C0E" w:rsidDel="00F83ED8">
          <w:rPr>
            <w:rFonts w:ascii="Times New Roman" w:hAnsi="Times New Roman"/>
          </w:rPr>
          <w:delText xml:space="preserve"> </w:delText>
        </w:r>
        <w:r w:rsidR="00743C0E" w:rsidRPr="009D4E93" w:rsidDel="00F83ED8">
          <w:rPr>
            <w:rFonts w:ascii="Times New Roman" w:hAnsi="Times New Roman"/>
          </w:rPr>
          <w:delText xml:space="preserve">consistent </w:delText>
        </w:r>
        <w:r w:rsidR="00743C0E" w:rsidDel="00F83ED8">
          <w:rPr>
            <w:rFonts w:ascii="Times New Roman" w:hAnsi="Times New Roman"/>
          </w:rPr>
          <w:delText>with rising temperature</w:delText>
        </w:r>
        <w:r w:rsidR="00BA1305" w:rsidDel="00F83ED8">
          <w:rPr>
            <w:rFonts w:ascii="Times New Roman" w:hAnsi="Times New Roman"/>
          </w:rPr>
          <w:delText xml:space="preserve"> including </w:delText>
        </w:r>
        <w:r w:rsidR="00743C0E" w:rsidDel="00F83ED8">
          <w:rPr>
            <w:rFonts w:ascii="Times New Roman" w:hAnsi="Times New Roman"/>
          </w:rPr>
          <w:delText xml:space="preserve">the </w:delText>
        </w:r>
        <w:r w:rsidR="00BA1305" w:rsidDel="00F83ED8">
          <w:rPr>
            <w:rFonts w:ascii="Times New Roman" w:hAnsi="Times New Roman"/>
          </w:rPr>
          <w:delText>alpine chipmunk (</w:delText>
        </w:r>
        <w:r w:rsidR="00BA1305" w:rsidDel="00F83ED8">
          <w:rPr>
            <w:rFonts w:ascii="Times New Roman" w:hAnsi="Times New Roman"/>
            <w:i/>
          </w:rPr>
          <w:delText>Tamials alpinus</w:delText>
        </w:r>
        <w:r w:rsidR="00BA1305" w:rsidRPr="00EA6B4B" w:rsidDel="00F83ED8">
          <w:rPr>
            <w:rFonts w:ascii="Times New Roman" w:hAnsi="Times New Roman"/>
          </w:rPr>
          <w:delText>)</w:delText>
        </w:r>
        <w:r w:rsidR="00BA1305" w:rsidDel="00F83ED8">
          <w:rPr>
            <w:rFonts w:ascii="Times New Roman" w:hAnsi="Times New Roman"/>
          </w:rPr>
          <w:delText xml:space="preserve">, Belding’s ground squirrel </w:delText>
        </w:r>
        <w:r w:rsidR="00BA1305" w:rsidRPr="00BA6060" w:rsidDel="00F83ED8">
          <w:rPr>
            <w:rFonts w:ascii="Times New Roman" w:hAnsi="Times New Roman"/>
          </w:rPr>
          <w:delText>(</w:delText>
        </w:r>
        <w:r w:rsidR="00BA1305" w:rsidRPr="00C1354E" w:rsidDel="00F83ED8">
          <w:rPr>
            <w:rFonts w:ascii="Times New Roman" w:hAnsi="Times New Roman"/>
            <w:i/>
          </w:rPr>
          <w:delText>Urocitellus beldingi</w:delText>
        </w:r>
        <w:r w:rsidR="00BA1305" w:rsidRPr="00C1354E" w:rsidDel="00F83ED8">
          <w:rPr>
            <w:rFonts w:ascii="Times New Roman" w:hAnsi="Times New Roman"/>
          </w:rPr>
          <w:delText xml:space="preserve">), </w:delText>
        </w:r>
        <w:r w:rsidR="00743C0E" w:rsidRPr="00C1354E" w:rsidDel="00F83ED8">
          <w:rPr>
            <w:rFonts w:ascii="Times New Roman" w:hAnsi="Times New Roman"/>
          </w:rPr>
          <w:delText xml:space="preserve">and </w:delText>
        </w:r>
        <w:r w:rsidR="00BA1305" w:rsidRPr="00C1354E" w:rsidDel="00F83ED8">
          <w:rPr>
            <w:rFonts w:ascii="Times New Roman" w:hAnsi="Times New Roman"/>
          </w:rPr>
          <w:delText>water shrew (</w:delText>
        </w:r>
        <w:r w:rsidR="00BA1305" w:rsidRPr="00C1354E" w:rsidDel="00F83ED8">
          <w:rPr>
            <w:rFonts w:ascii="Times New Roman" w:hAnsi="Times New Roman"/>
            <w:i/>
          </w:rPr>
          <w:delText>Sorex palustris</w:delText>
        </w:r>
        <w:r w:rsidR="00BA1305" w:rsidRPr="00C1354E" w:rsidDel="00F83ED8">
          <w:rPr>
            <w:rFonts w:ascii="Times New Roman" w:hAnsi="Times New Roman"/>
          </w:rPr>
          <w:delText>) (Moritz et al. 2008)</w:delText>
        </w:r>
        <w:r w:rsidR="0066477D" w:rsidRPr="00BA6060" w:rsidDel="00F83ED8">
          <w:rPr>
            <w:rFonts w:ascii="Times New Roman" w:hAnsi="Times New Roman"/>
          </w:rPr>
          <w:delText>,</w:delText>
        </w:r>
        <w:r w:rsidR="00BA1305" w:rsidRPr="00BA6060" w:rsidDel="00F83ED8">
          <w:rPr>
            <w:rFonts w:ascii="Times New Roman" w:hAnsi="Times New Roman"/>
          </w:rPr>
          <w:delText xml:space="preserve"> </w:delText>
        </w:r>
        <w:r w:rsidR="00BA1305" w:rsidDel="00F83ED8">
          <w:rPr>
            <w:rFonts w:ascii="Times New Roman" w:hAnsi="Times New Roman"/>
          </w:rPr>
          <w:delText xml:space="preserve">as well as range collapse </w:delText>
        </w:r>
        <w:r w:rsidR="00B6096B" w:rsidDel="00F83ED8">
          <w:rPr>
            <w:rFonts w:ascii="Times New Roman" w:hAnsi="Times New Roman"/>
          </w:rPr>
          <w:delText xml:space="preserve">in </w:delText>
        </w:r>
        <w:r w:rsidR="00743C0E" w:rsidDel="00F83ED8">
          <w:rPr>
            <w:rFonts w:ascii="Times New Roman" w:hAnsi="Times New Roman"/>
          </w:rPr>
          <w:delText xml:space="preserve">the </w:delText>
        </w:r>
        <w:r w:rsidR="00BA1305" w:rsidDel="00F83ED8">
          <w:rPr>
            <w:rFonts w:ascii="Times New Roman" w:hAnsi="Times New Roman"/>
          </w:rPr>
          <w:delText>bushy-tailed woodrat (</w:delText>
        </w:r>
        <w:r w:rsidR="00BA1305" w:rsidDel="00F83ED8">
          <w:rPr>
            <w:rFonts w:ascii="Times New Roman" w:hAnsi="Times New Roman"/>
            <w:i/>
          </w:rPr>
          <w:delText>Neotoma cinerea</w:delText>
        </w:r>
        <w:r w:rsidR="00BA1305" w:rsidDel="00F83ED8">
          <w:rPr>
            <w:rFonts w:ascii="Times New Roman" w:hAnsi="Times New Roman"/>
          </w:rPr>
          <w:delText>) and shadow chipmunk (</w:delText>
        </w:r>
        <w:r w:rsidR="00BA1305" w:rsidDel="00F83ED8">
          <w:rPr>
            <w:rFonts w:ascii="Times New Roman" w:hAnsi="Times New Roman"/>
            <w:i/>
          </w:rPr>
          <w:delText>Tamias senex</w:delText>
        </w:r>
        <w:r w:rsidR="00BA1305" w:rsidDel="00F83ED8">
          <w:rPr>
            <w:rFonts w:ascii="Times New Roman" w:hAnsi="Times New Roman"/>
          </w:rPr>
          <w:delText>)</w:delText>
        </w:r>
        <w:r w:rsidR="0066477D" w:rsidDel="00F83ED8">
          <w:rPr>
            <w:rFonts w:ascii="Times New Roman" w:hAnsi="Times New Roman"/>
          </w:rPr>
          <w:delText xml:space="preserve">. The responses of low elevation </w:delText>
        </w:r>
        <w:r w:rsidR="0066477D" w:rsidDel="00F83ED8">
          <w:rPr>
            <w:rFonts w:ascii="Times New Roman" w:hAnsi="Times New Roman"/>
          </w:rPr>
          <w:lastRenderedPageBreak/>
          <w:delText xml:space="preserve">species </w:delText>
        </w:r>
        <w:r w:rsidR="00EC11F5" w:rsidDel="00F83ED8">
          <w:rPr>
            <w:rFonts w:ascii="Times New Roman" w:hAnsi="Times New Roman"/>
          </w:rPr>
          <w:delText>were</w:delText>
        </w:r>
        <w:r w:rsidR="00EE5B70" w:rsidDel="00F83ED8">
          <w:rPr>
            <w:rFonts w:ascii="Times New Roman" w:hAnsi="Times New Roman"/>
          </w:rPr>
          <w:delText xml:space="preserve"> </w:delText>
        </w:r>
        <w:r w:rsidR="0066477D" w:rsidDel="00F83ED8">
          <w:rPr>
            <w:rFonts w:ascii="Times New Roman" w:hAnsi="Times New Roman"/>
          </w:rPr>
          <w:delText xml:space="preserve">more heterogeneous and </w:delText>
        </w:r>
        <w:r w:rsidR="00485CCA" w:rsidDel="00F83ED8">
          <w:rPr>
            <w:rFonts w:ascii="Times New Roman" w:hAnsi="Times New Roman"/>
          </w:rPr>
          <w:delText xml:space="preserve">differed </w:delText>
        </w:r>
        <w:r w:rsidR="008D10D3" w:rsidRPr="009D4E93" w:rsidDel="00F83ED8">
          <w:rPr>
            <w:rFonts w:ascii="Times New Roman" w:hAnsi="Times New Roman"/>
          </w:rPr>
          <w:delText>among even closely related taxa, resulting</w:delText>
        </w:r>
        <w:r w:rsidR="00E6007D" w:rsidRPr="009D4E93" w:rsidDel="00F83ED8">
          <w:rPr>
            <w:rFonts w:ascii="Times New Roman" w:hAnsi="Times New Roman"/>
          </w:rPr>
          <w:delText xml:space="preserve"> in substantial changes in local</w:delText>
        </w:r>
        <w:r w:rsidR="00EA54E7" w:rsidDel="00F83ED8">
          <w:rPr>
            <w:rFonts w:ascii="Times New Roman" w:hAnsi="Times New Roman"/>
          </w:rPr>
          <w:delText xml:space="preserve"> assemblage</w:delText>
        </w:r>
        <w:r w:rsidR="008D10D3" w:rsidRPr="009D4E93" w:rsidDel="00F83ED8">
          <w:rPr>
            <w:rFonts w:ascii="Times New Roman" w:hAnsi="Times New Roman"/>
          </w:rPr>
          <w:delText>s</w:delText>
        </w:r>
        <w:r w:rsidR="00E6007D" w:rsidRPr="009D4E93" w:rsidDel="00F83ED8">
          <w:rPr>
            <w:rFonts w:ascii="Times New Roman" w:hAnsi="Times New Roman"/>
          </w:rPr>
          <w:delText>.</w:delText>
        </w:r>
        <w:r w:rsidR="00BA1305" w:rsidDel="00F83ED8">
          <w:rPr>
            <w:rFonts w:ascii="Times New Roman" w:hAnsi="Times New Roman"/>
          </w:rPr>
          <w:delText xml:space="preserve"> </w:delText>
        </w:r>
      </w:del>
    </w:p>
    <w:p w14:paraId="633E7497" w14:textId="095CEF25" w:rsidR="00430FE6" w:rsidRDefault="00950227" w:rsidP="00E94085">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w:t>
      </w:r>
      <w:ins w:id="276" w:author="Steve Beissinger" w:date="2013-12-19T22:03:00Z">
        <w:r w:rsidR="0095281F">
          <w:rPr>
            <w:rFonts w:ascii="Times New Roman" w:hAnsi="Times New Roman"/>
          </w:rPr>
          <w:t>spatial</w:t>
        </w:r>
      </w:ins>
      <w:del w:id="277" w:author="Steve Beissinger" w:date="2013-12-19T22:03:00Z">
        <w:r w:rsidDel="0095281F">
          <w:rPr>
            <w:rFonts w:ascii="Times New Roman" w:hAnsi="Times New Roman"/>
          </w:rPr>
          <w:delText>regional</w:delText>
        </w:r>
      </w:del>
      <w:r>
        <w:rPr>
          <w:rFonts w:ascii="Times New Roman" w:hAnsi="Times New Roman"/>
        </w:rPr>
        <w:t xml:space="preserve">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ins w:id="278" w:author="Steve Beissinger" w:date="2013-12-23T10:52:00Z">
        <w:r w:rsidR="00D37B2E">
          <w:rPr>
            <w:rFonts w:ascii="Times New Roman" w:hAnsi="Times New Roman"/>
          </w:rPr>
          <w:t xml:space="preserve">in protected areas </w:t>
        </w:r>
      </w:ins>
      <w:r>
        <w:rPr>
          <w:rFonts w:ascii="Times New Roman" w:hAnsi="Times New Roman"/>
        </w:rPr>
        <w:t xml:space="preserve">of montane California by expanding our </w:t>
      </w:r>
      <w:r w:rsidRPr="009D4E93">
        <w:rPr>
          <w:rFonts w:ascii="Times New Roman" w:hAnsi="Times New Roman"/>
        </w:rPr>
        <w:t xml:space="preserve">analysis </w:t>
      </w:r>
      <w:del w:id="279" w:author="Steve Beissinger" w:date="2013-12-23T10:53:00Z">
        <w:r w:rsidRPr="009D4E93" w:rsidDel="003830D2">
          <w:rPr>
            <w:rFonts w:ascii="Times New Roman" w:hAnsi="Times New Roman"/>
          </w:rPr>
          <w:delText xml:space="preserve">from </w:delText>
        </w:r>
      </w:del>
      <w:ins w:id="280" w:author="Steve Beissinger" w:date="2013-12-23T10:53:00Z">
        <w:r w:rsidR="003830D2">
          <w:rPr>
            <w:rFonts w:ascii="Times New Roman" w:hAnsi="Times New Roman"/>
          </w:rPr>
          <w:t xml:space="preserve">centered on </w:t>
        </w:r>
      </w:ins>
      <w:r w:rsidRPr="009D4E93">
        <w:rPr>
          <w:rFonts w:ascii="Times New Roman" w:hAnsi="Times New Roman"/>
        </w:rPr>
        <w:t xml:space="preserve">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w:t>
      </w:r>
      <w:ins w:id="281" w:author="Steve Beissinger" w:date="2013-12-23T10:53:00Z">
        <w:r w:rsidR="003830D2">
          <w:rPr>
            <w:rFonts w:ascii="Times New Roman" w:hAnsi="Times New Roman"/>
          </w:rPr>
          <w:t xml:space="preserve"> National Park</w:t>
        </w:r>
      </w:ins>
      <w:r>
        <w:rPr>
          <w:rFonts w:ascii="Times New Roman" w:hAnsi="Times New Roman"/>
        </w:rPr>
        <w:t xml:space="preserve">; </w:t>
      </w:r>
      <w:r w:rsidRPr="009D4E93">
        <w:rPr>
          <w:rFonts w:ascii="Times New Roman" w:hAnsi="Times New Roman"/>
        </w:rPr>
        <w:t>Moritz et al. 2008)</w:t>
      </w:r>
      <w:ins w:id="282" w:author="Steve Beissinger" w:date="2013-12-19T22:04:00Z">
        <w:r w:rsidR="0095281F">
          <w:rPr>
            <w:rFonts w:ascii="Times New Roman" w:hAnsi="Times New Roman"/>
          </w:rPr>
          <w:t xml:space="preserve"> to</w:t>
        </w:r>
      </w:ins>
      <w:del w:id="283" w:author="Steve Beissinger" w:date="2013-12-19T22:04:00Z">
        <w:r w:rsidDel="0095281F">
          <w:rPr>
            <w:rFonts w:ascii="Times New Roman" w:hAnsi="Times New Roman"/>
          </w:rPr>
          <w:delText>,</w:delText>
        </w:r>
        <w:r w:rsidRPr="009D4E93" w:rsidDel="0095281F">
          <w:rPr>
            <w:rFonts w:ascii="Times New Roman" w:hAnsi="Times New Roman"/>
          </w:rPr>
          <w:delText xml:space="preserve"> </w:delText>
        </w:r>
        <w:r w:rsidDel="0095281F">
          <w:rPr>
            <w:rFonts w:ascii="Times New Roman" w:hAnsi="Times New Roman"/>
          </w:rPr>
          <w:delText>with</w:delText>
        </w:r>
      </w:del>
      <w:r>
        <w:rPr>
          <w:rFonts w:ascii="Times New Roman" w:hAnsi="Times New Roman"/>
        </w:rPr>
        <w:t xml:space="preserve"> </w:t>
      </w:r>
      <w:del w:id="284" w:author="Steve Beissinger" w:date="2013-12-19T22:04:00Z">
        <w:r w:rsidDel="0095281F">
          <w:rPr>
            <w:rFonts w:ascii="Times New Roman" w:hAnsi="Times New Roman"/>
          </w:rPr>
          <w:delText xml:space="preserve">two other transects </w:delText>
        </w:r>
        <w:r w:rsidRPr="009D4E93" w:rsidDel="0095281F">
          <w:rPr>
            <w:rFonts w:ascii="Times New Roman" w:hAnsi="Times New Roman"/>
          </w:rPr>
          <w:delText>to</w:delText>
        </w:r>
      </w:del>
      <w:ins w:id="285" w:author="Steve Beissinger" w:date="2013-12-19T22:04:00Z">
        <w:r w:rsidR="0095281F">
          <w:rPr>
            <w:rFonts w:ascii="Times New Roman" w:hAnsi="Times New Roman"/>
          </w:rPr>
          <w:t>other regions in</w:t>
        </w:r>
      </w:ins>
      <w:r w:rsidRPr="009D4E93">
        <w:rPr>
          <w:rFonts w:ascii="Times New Roman" w:hAnsi="Times New Roman"/>
        </w:rPr>
        <w:t xml:space="preserve"> </w:t>
      </w:r>
      <w:r>
        <w:rPr>
          <w:rFonts w:ascii="Times New Roman" w:hAnsi="Times New Roman"/>
        </w:rPr>
        <w:t>the north (Lassen</w:t>
      </w:r>
      <w:ins w:id="286" w:author="Michelle" w:date="2013-12-27T12:25:00Z">
        <w:r w:rsidR="00446AF9">
          <w:rPr>
            <w:rFonts w:ascii="Times New Roman" w:hAnsi="Times New Roman"/>
          </w:rPr>
          <w:t xml:space="preserve"> Volcanic</w:t>
        </w:r>
      </w:ins>
      <w:ins w:id="287" w:author="Steve Beissinger" w:date="2013-12-23T10:53:00Z">
        <w:r w:rsidR="003830D2">
          <w:rPr>
            <w:rFonts w:ascii="Times New Roman" w:hAnsi="Times New Roman"/>
          </w:rPr>
          <w:t xml:space="preserve"> National Park</w:t>
        </w:r>
      </w:ins>
      <w:r>
        <w:rPr>
          <w:rFonts w:ascii="Times New Roman" w:hAnsi="Times New Roman"/>
        </w:rPr>
        <w:t>) and south (Sequoia</w:t>
      </w:r>
      <w:ins w:id="288" w:author="Steve Beissinger" w:date="2013-12-23T10:53:00Z">
        <w:r w:rsidR="003830D2">
          <w:rPr>
            <w:rFonts w:ascii="Times New Roman" w:hAnsi="Times New Roman"/>
          </w:rPr>
          <w:t>/Kings Canyon National Parks</w:t>
        </w:r>
      </w:ins>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w:t>
      </w:r>
      <w:ins w:id="289" w:author="Steve Beissinger" w:date="2013-12-23T10:54:00Z">
        <w:r w:rsidR="009027B6">
          <w:rPr>
            <w:rFonts w:ascii="Times New Roman" w:hAnsi="Times New Roman"/>
          </w:rPr>
          <w:t>Century</w:t>
        </w:r>
      </w:ins>
      <w:del w:id="290" w:author="Steve Beissinger" w:date="2013-12-23T10:54:00Z">
        <w:r w:rsidRPr="009D4E93" w:rsidDel="009027B6">
          <w:rPr>
            <w:rFonts w:ascii="Times New Roman" w:hAnsi="Times New Roman"/>
          </w:rPr>
          <w:delText>C</w:delText>
        </w:r>
      </w:del>
      <w:r w:rsidRPr="009D4E93">
        <w:rPr>
          <w:rFonts w:ascii="Times New Roman" w:hAnsi="Times New Roman"/>
        </w:rPr>
        <w:t xml:space="preserve"> (1911-1934) to </w:t>
      </w:r>
      <w:del w:id="291" w:author="Steve Beissinger" w:date="2013-12-24T13:34:00Z">
        <w:r w:rsidRPr="009D4E93" w:rsidDel="0012673A">
          <w:rPr>
            <w:rFonts w:ascii="Times New Roman" w:hAnsi="Times New Roman"/>
          </w:rPr>
          <w:delText xml:space="preserve">the </w:delText>
        </w:r>
      </w:del>
      <w:r w:rsidRPr="009D4E93">
        <w:rPr>
          <w:rFonts w:ascii="Times New Roman" w:hAnsi="Times New Roman"/>
        </w:rPr>
        <w:t>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ins w:id="292" w:author="Steve Beissinger" w:date="2013-12-23T10:54:00Z">
        <w:r w:rsidR="009027B6">
          <w:rPr>
            <w:rFonts w:ascii="Times New Roman" w:hAnsi="Times New Roman"/>
          </w:rPr>
          <w:t xml:space="preserve"> that have</w:t>
        </w:r>
        <w:r w:rsidR="0012673A">
          <w:rPr>
            <w:rFonts w:ascii="Times New Roman" w:hAnsi="Times New Roman"/>
          </w:rPr>
          <w:t xml:space="preserve"> </w:t>
        </w:r>
        <w:r w:rsidR="009027B6">
          <w:rPr>
            <w:rFonts w:ascii="Times New Roman" w:hAnsi="Times New Roman"/>
          </w:rPr>
          <w:t xml:space="preserve">experienced </w:t>
        </w:r>
      </w:ins>
      <w:ins w:id="293" w:author="Steve Beissinger" w:date="2013-12-24T13:34:00Z">
        <w:r w:rsidR="0012673A">
          <w:rPr>
            <w:rFonts w:ascii="Times New Roman" w:hAnsi="Times New Roman"/>
          </w:rPr>
          <w:t xml:space="preserve">little </w:t>
        </w:r>
      </w:ins>
      <w:ins w:id="294" w:author="Steve Beissinger" w:date="2013-12-23T10:54:00Z">
        <w:r w:rsidR="009027B6">
          <w:rPr>
            <w:rFonts w:ascii="Times New Roman" w:hAnsi="Times New Roman"/>
          </w:rPr>
          <w:t>land-use change</w:t>
        </w:r>
      </w:ins>
      <w:ins w:id="295" w:author="Steve Beissinger" w:date="2013-12-19T22:05:00Z">
        <w:r w:rsidR="00C05B6F">
          <w:rPr>
            <w:rFonts w:ascii="Times New Roman" w:hAnsi="Times New Roman"/>
          </w:rPr>
          <w:t>,</w:t>
        </w:r>
      </w:ins>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w:t>
      </w:r>
      <w:del w:id="296" w:author="Steve Beissinger" w:date="2013-12-19T22:07:00Z">
        <w:r w:rsidR="0068232A" w:rsidDel="00C05B6F">
          <w:rPr>
            <w:rFonts w:ascii="Times New Roman" w:hAnsi="Times New Roman"/>
          </w:rPr>
          <w:delText xml:space="preserve">evaluated the </w:delText>
        </w:r>
        <w:r w:rsidR="009E1648" w:rsidDel="00C05B6F">
          <w:rPr>
            <w:rFonts w:ascii="Times New Roman" w:hAnsi="Times New Roman"/>
          </w:rPr>
          <w:delText xml:space="preserve">following </w:delText>
        </w:r>
      </w:del>
      <w:ins w:id="297" w:author="Steve Beissinger" w:date="2013-12-19T22:07:00Z">
        <w:r w:rsidR="00C05B6F">
          <w:rPr>
            <w:rFonts w:ascii="Times New Roman" w:hAnsi="Times New Roman"/>
          </w:rPr>
          <w:t xml:space="preserve">tested four </w:t>
        </w:r>
      </w:ins>
      <w:ins w:id="298" w:author="Steve Beissinger" w:date="2013-12-19T22:06:00Z">
        <w:r w:rsidR="00C05B6F">
          <w:rPr>
            <w:rFonts w:ascii="Times New Roman" w:hAnsi="Times New Roman"/>
          </w:rPr>
          <w:t>prediction</w:t>
        </w:r>
      </w:ins>
      <w:del w:id="299" w:author="Steve Beissinger" w:date="2013-12-19T22:06:00Z">
        <w:r w:rsidR="009E1648" w:rsidDel="00C05B6F">
          <w:rPr>
            <w:rFonts w:ascii="Times New Roman" w:hAnsi="Times New Roman"/>
          </w:rPr>
          <w:delText>hypothese</w:delText>
        </w:r>
      </w:del>
      <w:r w:rsidR="009E1648">
        <w:rPr>
          <w:rFonts w:ascii="Times New Roman" w:hAnsi="Times New Roman"/>
        </w:rPr>
        <w:t>s</w:t>
      </w:r>
      <w:r w:rsidR="0066477D">
        <w:rPr>
          <w:rFonts w:ascii="Times New Roman" w:hAnsi="Times New Roman"/>
        </w:rPr>
        <w:t xml:space="preserve"> </w:t>
      </w:r>
      <w:ins w:id="300" w:author="Steve Beissinger" w:date="2013-12-23T10:55:00Z">
        <w:r w:rsidR="00271D24">
          <w:rPr>
            <w:rFonts w:ascii="Times New Roman" w:hAnsi="Times New Roman"/>
          </w:rPr>
          <w:t xml:space="preserve">of the influence of climate </w:t>
        </w:r>
      </w:ins>
      <w:ins w:id="301" w:author="Steve Beissinger" w:date="2013-12-24T13:21:00Z">
        <w:r w:rsidR="00F067D1">
          <w:rPr>
            <w:rFonts w:ascii="Times New Roman" w:hAnsi="Times New Roman"/>
          </w:rPr>
          <w:t>warming</w:t>
        </w:r>
      </w:ins>
      <w:ins w:id="302" w:author="Steve Beissinger" w:date="2013-12-23T10:55:00Z">
        <w:r w:rsidR="00271D24">
          <w:rPr>
            <w:rFonts w:ascii="Times New Roman" w:hAnsi="Times New Roman"/>
          </w:rPr>
          <w:t xml:space="preserve"> on elevational ranges </w:t>
        </w:r>
      </w:ins>
      <w:ins w:id="303" w:author="Steve Beissinger" w:date="2013-12-19T22:05:00Z">
        <w:r w:rsidR="00C05B6F">
          <w:rPr>
            <w:rFonts w:ascii="Times New Roman" w:hAnsi="Times New Roman"/>
          </w:rPr>
          <w:t xml:space="preserve">that </w:t>
        </w:r>
      </w:ins>
      <w:r w:rsidR="00BE0512">
        <w:rPr>
          <w:rFonts w:ascii="Times New Roman" w:hAnsi="Times New Roman"/>
        </w:rPr>
        <w:t>emerg</w:t>
      </w:r>
      <w:ins w:id="304" w:author="Steve Beissinger" w:date="2013-12-19T22:05:00Z">
        <w:r w:rsidR="00C05B6F">
          <w:rPr>
            <w:rFonts w:ascii="Times New Roman" w:hAnsi="Times New Roman"/>
          </w:rPr>
          <w:t>e</w:t>
        </w:r>
      </w:ins>
      <w:del w:id="305" w:author="Steve Beissinger" w:date="2013-12-19T22:05:00Z">
        <w:r w:rsidR="00BE0512" w:rsidDel="00C05B6F">
          <w:rPr>
            <w:rFonts w:ascii="Times New Roman" w:hAnsi="Times New Roman"/>
          </w:rPr>
          <w:delText>ing</w:delText>
        </w:r>
      </w:del>
      <w:ins w:id="306" w:author="Steve Beissinger" w:date="2013-12-19T22:05:00Z">
        <w:r w:rsidR="00C05B6F">
          <w:rPr>
            <w:rFonts w:ascii="Times New Roman" w:hAnsi="Times New Roman"/>
          </w:rPr>
          <w:t>d</w:t>
        </w:r>
      </w:ins>
      <w:r w:rsidR="00BE0512">
        <w:rPr>
          <w:rFonts w:ascii="Times New Roman" w:hAnsi="Times New Roman"/>
        </w:rPr>
        <w:t xml:space="preserve"> from patterns we observed in the Yosemite region</w:t>
      </w:r>
      <w:ins w:id="307" w:author="Steve Beissinger" w:date="2013-12-24T13:35:00Z">
        <w:r w:rsidR="0012673A">
          <w:rPr>
            <w:rFonts w:ascii="Times New Roman" w:hAnsi="Times New Roman"/>
          </w:rPr>
          <w:t xml:space="preserve">. If </w:t>
        </w:r>
      </w:ins>
      <w:ins w:id="308" w:author="Steve Beissinger" w:date="2013-12-24T13:40:00Z">
        <w:r w:rsidR="00F64BB4">
          <w:rPr>
            <w:rFonts w:ascii="Times New Roman" w:hAnsi="Times New Roman"/>
          </w:rPr>
          <w:t xml:space="preserve">overall </w:t>
        </w:r>
      </w:ins>
      <w:ins w:id="309" w:author="Steve Beissinger" w:date="2013-12-24T13:35:00Z">
        <w:r w:rsidR="0012673A">
          <w:rPr>
            <w:rFonts w:ascii="Times New Roman" w:hAnsi="Times New Roman"/>
          </w:rPr>
          <w:t>climate warming is the predominant driver of range change, then</w:t>
        </w:r>
      </w:ins>
      <w:del w:id="310" w:author="Steve Beissinger" w:date="2013-12-24T13:35:00Z">
        <w:r w:rsidR="009E1648" w:rsidDel="0012673A">
          <w:rPr>
            <w:rFonts w:ascii="Times New Roman" w:hAnsi="Times New Roman"/>
          </w:rPr>
          <w:delText>:</w:delText>
        </w:r>
      </w:del>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w:t>
      </w:r>
      <w:del w:id="311" w:author="Steve Beissinger" w:date="2013-12-24T13:20:00Z">
        <w:r w:rsidR="0068232A" w:rsidDel="00F067D1">
          <w:rPr>
            <w:rFonts w:ascii="Times New Roman" w:hAnsi="Times New Roman"/>
          </w:rPr>
          <w:delText xml:space="preserve">range </w:delText>
        </w:r>
      </w:del>
      <w:r w:rsidR="0068232A">
        <w:rPr>
          <w:rFonts w:ascii="Times New Roman" w:hAnsi="Times New Roman"/>
        </w:rPr>
        <w:t>shifts</w:t>
      </w:r>
      <w:r w:rsidR="00292B52">
        <w:rPr>
          <w:rFonts w:ascii="Times New Roman" w:hAnsi="Times New Roman"/>
        </w:rPr>
        <w:t xml:space="preserve"> </w:t>
      </w:r>
      <w:ins w:id="312" w:author="Steve Beissinger" w:date="2013-12-19T22:06:00Z">
        <w:r w:rsidR="00C05B6F">
          <w:rPr>
            <w:rFonts w:ascii="Times New Roman" w:hAnsi="Times New Roman"/>
          </w:rPr>
          <w:t>should be</w:t>
        </w:r>
      </w:ins>
      <w:del w:id="313" w:author="Steve Beissinger" w:date="2013-12-19T22:06:00Z">
        <w:r w:rsidR="00F7150A" w:rsidDel="00C05B6F">
          <w:rPr>
            <w:rFonts w:ascii="Times New Roman" w:hAnsi="Times New Roman"/>
          </w:rPr>
          <w:delText>are</w:delText>
        </w:r>
      </w:del>
      <w:r w:rsidR="00F7150A">
        <w:rPr>
          <w:rFonts w:ascii="Times New Roman" w:hAnsi="Times New Roman"/>
        </w:rPr>
        <w:t xml:space="preserve"> </w:t>
      </w:r>
      <w:r w:rsidR="0066477D">
        <w:rPr>
          <w:rFonts w:ascii="Times New Roman" w:hAnsi="Times New Roman"/>
        </w:rPr>
        <w:t xml:space="preserve">the most common change across </w:t>
      </w:r>
      <w:r w:rsidR="00292B52">
        <w:rPr>
          <w:rFonts w:ascii="Times New Roman" w:hAnsi="Times New Roman"/>
        </w:rPr>
        <w:t>all regions</w:t>
      </w:r>
      <w:ins w:id="314" w:author="Steve Beissinger" w:date="2013-12-19T22:05:00Z">
        <w:r w:rsidR="00C05B6F">
          <w:rPr>
            <w:rFonts w:ascii="Times New Roman" w:hAnsi="Times New Roman"/>
          </w:rPr>
          <w:t>;</w:t>
        </w:r>
      </w:ins>
      <w:ins w:id="315" w:author="Steve Beissinger" w:date="2013-12-24T13:40:00Z">
        <w:r w:rsidR="00F64BB4">
          <w:rPr>
            <w:rFonts w:ascii="Times New Roman" w:hAnsi="Times New Roman"/>
          </w:rPr>
          <w:t xml:space="preserve"> and</w:t>
        </w:r>
      </w:ins>
      <w:del w:id="316" w:author="Steve Beissinger" w:date="2013-12-19T22:05:00Z">
        <w:r w:rsidR="0066477D" w:rsidDel="00C05B6F">
          <w:rPr>
            <w:rFonts w:ascii="Times New Roman" w:hAnsi="Times New Roman"/>
          </w:rPr>
          <w:delText>,</w:delText>
        </w:r>
      </w:del>
      <w:r w:rsidR="0066477D">
        <w:rPr>
          <w:rFonts w:ascii="Times New Roman" w:hAnsi="Times New Roman"/>
        </w:rPr>
        <w:t xml:space="preserve"> </w:t>
      </w:r>
      <w:r w:rsidR="006D7ACB">
        <w:rPr>
          <w:rFonts w:ascii="Times New Roman" w:hAnsi="Times New Roman"/>
        </w:rPr>
        <w:t xml:space="preserve">(2) range contractions </w:t>
      </w:r>
      <w:del w:id="317" w:author="Steve Beissinger" w:date="2013-12-19T22:06:00Z">
        <w:r w:rsidR="00F7150A" w:rsidDel="00C05B6F">
          <w:rPr>
            <w:rFonts w:ascii="Times New Roman" w:hAnsi="Times New Roman"/>
          </w:rPr>
          <w:delText xml:space="preserve">are </w:delText>
        </w:r>
      </w:del>
      <w:ins w:id="318" w:author="Steve Beissinger" w:date="2013-12-19T22:06:00Z">
        <w:r w:rsidR="00C05B6F">
          <w:rPr>
            <w:rFonts w:ascii="Times New Roman" w:hAnsi="Times New Roman"/>
          </w:rPr>
          <w:t>should</w:t>
        </w:r>
      </w:ins>
      <w:ins w:id="319" w:author="Steve Beissinger" w:date="2013-12-19T22:07:00Z">
        <w:r w:rsidR="00C05B6F">
          <w:rPr>
            <w:rFonts w:ascii="Times New Roman" w:hAnsi="Times New Roman"/>
          </w:rPr>
          <w:t xml:space="preserve"> be </w:t>
        </w:r>
      </w:ins>
      <w:r w:rsidR="005D668E">
        <w:rPr>
          <w:rFonts w:ascii="Times New Roman" w:hAnsi="Times New Roman"/>
        </w:rPr>
        <w:t xml:space="preserve">more </w:t>
      </w:r>
      <w:ins w:id="320" w:author="Steve Beissinger" w:date="2013-12-24T13:36:00Z">
        <w:r w:rsidR="0012673A">
          <w:rPr>
            <w:rFonts w:ascii="Times New Roman" w:hAnsi="Times New Roman"/>
          </w:rPr>
          <w:t>frequent</w:t>
        </w:r>
      </w:ins>
      <w:del w:id="321" w:author="Steve Beissinger" w:date="2013-12-24T13:36:00Z">
        <w:r w:rsidR="005D668E" w:rsidDel="0012673A">
          <w:rPr>
            <w:rFonts w:ascii="Times New Roman" w:hAnsi="Times New Roman"/>
          </w:rPr>
          <w:delText>common</w:delText>
        </w:r>
      </w:del>
      <w:r w:rsidR="005D668E">
        <w:rPr>
          <w:rFonts w:ascii="Times New Roman" w:hAnsi="Times New Roman"/>
        </w:rPr>
        <w:t xml:space="preserve"> </w:t>
      </w:r>
      <w:r w:rsidR="00B55150">
        <w:rPr>
          <w:rFonts w:ascii="Times New Roman" w:hAnsi="Times New Roman"/>
        </w:rPr>
        <w:t xml:space="preserve">in </w:t>
      </w:r>
      <w:r w:rsidR="006D7ACB">
        <w:rPr>
          <w:rFonts w:ascii="Times New Roman" w:hAnsi="Times New Roman"/>
        </w:rPr>
        <w:t xml:space="preserve">high </w:t>
      </w:r>
      <w:ins w:id="322" w:author="Steve Beissinger" w:date="2013-12-24T13:36:00Z">
        <w:r w:rsidR="0012673A">
          <w:rPr>
            <w:rFonts w:ascii="Times New Roman" w:hAnsi="Times New Roman"/>
          </w:rPr>
          <w:t xml:space="preserve">than low </w:t>
        </w:r>
      </w:ins>
      <w:r w:rsidR="006D7ACB">
        <w:rPr>
          <w:rFonts w:ascii="Times New Roman" w:hAnsi="Times New Roman"/>
        </w:rPr>
        <w:t>elevation species</w:t>
      </w:r>
      <w:ins w:id="323" w:author="Steve Beissinger" w:date="2013-12-24T13:36:00Z">
        <w:r w:rsidR="0012673A">
          <w:rPr>
            <w:rFonts w:ascii="Times New Roman" w:hAnsi="Times New Roman"/>
          </w:rPr>
          <w:t>,</w:t>
        </w:r>
      </w:ins>
      <w:r w:rsidR="006D7ACB">
        <w:rPr>
          <w:rFonts w:ascii="Times New Roman" w:hAnsi="Times New Roman"/>
        </w:rPr>
        <w:t xml:space="preserve"> </w:t>
      </w:r>
      <w:del w:id="324" w:author="Steve Beissinger" w:date="2013-12-19T22:07:00Z">
        <w:r w:rsidR="006D7ACB" w:rsidDel="00C05B6F">
          <w:rPr>
            <w:rFonts w:ascii="Times New Roman" w:hAnsi="Times New Roman"/>
          </w:rPr>
          <w:delText>w</w:delText>
        </w:r>
        <w:r w:rsidR="00B55150" w:rsidDel="00C05B6F">
          <w:rPr>
            <w:rFonts w:ascii="Times New Roman" w:hAnsi="Times New Roman"/>
          </w:rPr>
          <w:delText>h</w:delText>
        </w:r>
        <w:r w:rsidR="006D7ACB" w:rsidDel="00C05B6F">
          <w:rPr>
            <w:rFonts w:ascii="Times New Roman" w:hAnsi="Times New Roman"/>
          </w:rPr>
          <w:delText>e</w:delText>
        </w:r>
        <w:r w:rsidR="0066477D" w:rsidDel="00C05B6F">
          <w:rPr>
            <w:rFonts w:ascii="Times New Roman" w:hAnsi="Times New Roman"/>
          </w:rPr>
          <w:delText>re</w:delText>
        </w:r>
        <w:r w:rsidR="00B55150" w:rsidDel="00C05B6F">
          <w:rPr>
            <w:rFonts w:ascii="Times New Roman" w:hAnsi="Times New Roman"/>
          </w:rPr>
          <w:delText>as</w:delText>
        </w:r>
        <w:r w:rsidR="0066477D" w:rsidDel="00C05B6F">
          <w:rPr>
            <w:rFonts w:ascii="Times New Roman" w:hAnsi="Times New Roman"/>
          </w:rPr>
          <w:delText xml:space="preserve"> </w:delText>
        </w:r>
      </w:del>
      <w:ins w:id="325" w:author="Steve Beissinger" w:date="2013-12-19T22:07:00Z">
        <w:r w:rsidR="00C05B6F">
          <w:rPr>
            <w:rFonts w:ascii="Times New Roman" w:hAnsi="Times New Roman"/>
          </w:rPr>
          <w:t xml:space="preserve">and </w:t>
        </w:r>
      </w:ins>
      <w:ins w:id="326" w:author="Steve Beissinger" w:date="2013-12-24T18:08:00Z">
        <w:r w:rsidR="00FE72B4">
          <w:rPr>
            <w:rFonts w:ascii="Times New Roman" w:hAnsi="Times New Roman"/>
          </w:rPr>
          <w:t xml:space="preserve">range </w:t>
        </w:r>
      </w:ins>
      <w:r w:rsidR="00B55150">
        <w:rPr>
          <w:rFonts w:ascii="Times New Roman" w:hAnsi="Times New Roman"/>
        </w:rPr>
        <w:t xml:space="preserve">expansions </w:t>
      </w:r>
      <w:del w:id="327" w:author="Steve Beissinger" w:date="2013-12-19T22:07:00Z">
        <w:r w:rsidR="00F7150A" w:rsidDel="00C05B6F">
          <w:rPr>
            <w:rFonts w:ascii="Times New Roman" w:hAnsi="Times New Roman"/>
          </w:rPr>
          <w:delText xml:space="preserve">are </w:delText>
        </w:r>
      </w:del>
      <w:r w:rsidR="00B55150">
        <w:rPr>
          <w:rFonts w:ascii="Times New Roman" w:hAnsi="Times New Roman"/>
        </w:rPr>
        <w:t xml:space="preserve">more common in </w:t>
      </w:r>
      <w:r w:rsidR="00BE0512">
        <w:rPr>
          <w:rFonts w:ascii="Times New Roman" w:hAnsi="Times New Roman"/>
        </w:rPr>
        <w:t xml:space="preserve">low </w:t>
      </w:r>
      <w:ins w:id="328" w:author="Steve Beissinger" w:date="2013-12-24T13:36:00Z">
        <w:r w:rsidR="0012673A">
          <w:rPr>
            <w:rFonts w:ascii="Times New Roman" w:hAnsi="Times New Roman"/>
          </w:rPr>
          <w:t xml:space="preserve">than high </w:t>
        </w:r>
      </w:ins>
      <w:r w:rsidR="00BE0512">
        <w:rPr>
          <w:rFonts w:ascii="Times New Roman" w:hAnsi="Times New Roman"/>
        </w:rPr>
        <w:t>elevation species</w:t>
      </w:r>
      <w:ins w:id="329" w:author="Steve Beissinger" w:date="2013-12-19T22:05:00Z">
        <w:r w:rsidR="007C724C">
          <w:rPr>
            <w:rFonts w:ascii="Times New Roman" w:hAnsi="Times New Roman"/>
          </w:rPr>
          <w:t xml:space="preserve">. </w:t>
        </w:r>
      </w:ins>
      <w:del w:id="330" w:author="Steve Beissinger" w:date="2013-12-19T22:05:00Z">
        <w:r w:rsidR="00340A6B" w:rsidDel="00C05B6F">
          <w:rPr>
            <w:rFonts w:ascii="Times New Roman" w:hAnsi="Times New Roman"/>
          </w:rPr>
          <w:delText xml:space="preserve"> </w:delText>
        </w:r>
      </w:del>
      <w:del w:id="331" w:author="Steve Beissinger" w:date="2013-12-24T13:38:00Z">
        <w:r w:rsidR="00B55150" w:rsidDel="007C724C">
          <w:rPr>
            <w:rFonts w:ascii="Times New Roman" w:hAnsi="Times New Roman"/>
          </w:rPr>
          <w:delText xml:space="preserve"> </w:delText>
        </w:r>
        <w:r w:rsidR="005D668E" w:rsidDel="007C724C">
          <w:rPr>
            <w:rFonts w:ascii="Times New Roman" w:hAnsi="Times New Roman"/>
          </w:rPr>
          <w:delText>(</w:delText>
        </w:r>
      </w:del>
      <w:del w:id="332" w:author="Steve Beissinger" w:date="2013-12-24T13:37:00Z">
        <w:r w:rsidR="00B55150" w:rsidDel="007C724C">
          <w:rPr>
            <w:rFonts w:ascii="Times New Roman" w:hAnsi="Times New Roman"/>
          </w:rPr>
          <w:delText>3</w:delText>
        </w:r>
        <w:r w:rsidR="00BE0512" w:rsidDel="007C724C">
          <w:rPr>
            <w:rFonts w:ascii="Times New Roman" w:hAnsi="Times New Roman"/>
          </w:rPr>
          <w:delText>)</w:delText>
        </w:r>
        <w:r w:rsidR="005D668E" w:rsidDel="007C724C">
          <w:rPr>
            <w:rFonts w:ascii="Times New Roman" w:hAnsi="Times New Roman"/>
          </w:rPr>
          <w:delText xml:space="preserve"> </w:delText>
        </w:r>
      </w:del>
      <w:del w:id="333" w:author="Steve Beissinger" w:date="2013-12-23T10:56:00Z">
        <w:r w:rsidR="00921C2C" w:rsidDel="00B6628F">
          <w:rPr>
            <w:rFonts w:ascii="Times New Roman" w:hAnsi="Times New Roman"/>
          </w:rPr>
          <w:delText>e</w:delText>
        </w:r>
        <w:r w:rsidR="00340A6B" w:rsidDel="00B6628F">
          <w:rPr>
            <w:rFonts w:ascii="Times New Roman" w:hAnsi="Times New Roman"/>
          </w:rPr>
          <w:delText xml:space="preserve">levation </w:delText>
        </w:r>
      </w:del>
      <w:del w:id="334" w:author="Steve Beissinger" w:date="2013-12-24T13:37:00Z">
        <w:r w:rsidR="00340A6B" w:rsidDel="007C724C">
          <w:rPr>
            <w:rFonts w:ascii="Times New Roman" w:hAnsi="Times New Roman"/>
          </w:rPr>
          <w:delText xml:space="preserve">range shifts of </w:delText>
        </w:r>
        <w:r w:rsidR="005D668E" w:rsidDel="007C724C">
          <w:rPr>
            <w:rFonts w:ascii="Times New Roman" w:hAnsi="Times New Roman"/>
          </w:rPr>
          <w:delText>species</w:delText>
        </w:r>
        <w:r w:rsidR="00F7150A" w:rsidDel="007C724C">
          <w:rPr>
            <w:rFonts w:ascii="Times New Roman" w:hAnsi="Times New Roman"/>
          </w:rPr>
          <w:delText>, particularly those with large movements in Yosemite,</w:delText>
        </w:r>
        <w:r w:rsidR="005D668E" w:rsidDel="007C724C">
          <w:rPr>
            <w:rFonts w:ascii="Times New Roman" w:hAnsi="Times New Roman"/>
          </w:rPr>
          <w:delText xml:space="preserve"> </w:delText>
        </w:r>
      </w:del>
      <w:del w:id="335" w:author="Steve Beissinger" w:date="2013-12-19T22:08:00Z">
        <w:r w:rsidR="00F7150A" w:rsidDel="005B3672">
          <w:rPr>
            <w:rFonts w:ascii="Times New Roman" w:hAnsi="Times New Roman"/>
          </w:rPr>
          <w:delText>show</w:delText>
        </w:r>
      </w:del>
      <w:del w:id="336" w:author="Steve Beissinger" w:date="2013-12-24T13:37:00Z">
        <w:r w:rsidR="00F7150A" w:rsidDel="007C724C">
          <w:rPr>
            <w:rFonts w:ascii="Times New Roman" w:hAnsi="Times New Roman"/>
          </w:rPr>
          <w:delText xml:space="preserve"> consist</w:delText>
        </w:r>
      </w:del>
      <w:del w:id="337" w:author="Steve Beissinger" w:date="2013-12-19T22:08:00Z">
        <w:r w:rsidR="00F7150A" w:rsidDel="005B3672">
          <w:rPr>
            <w:rFonts w:ascii="Times New Roman" w:hAnsi="Times New Roman"/>
          </w:rPr>
          <w:delText>ency</w:delText>
        </w:r>
      </w:del>
      <w:del w:id="338" w:author="Steve Beissinger" w:date="2013-12-24T13:37:00Z">
        <w:r w:rsidR="00340A6B" w:rsidDel="007C724C">
          <w:rPr>
            <w:rFonts w:ascii="Times New Roman" w:hAnsi="Times New Roman"/>
          </w:rPr>
          <w:delText xml:space="preserve"> across regions</w:delText>
        </w:r>
      </w:del>
      <w:ins w:id="339" w:author="Steve Beissinger" w:date="2013-12-19T22:08:00Z">
        <w:r w:rsidR="00B13D5C">
          <w:rPr>
            <w:rFonts w:ascii="Times New Roman" w:hAnsi="Times New Roman"/>
          </w:rPr>
          <w:t>If</w:t>
        </w:r>
      </w:ins>
      <w:ins w:id="340" w:author="Steve Beissinger" w:date="2013-12-23T11:06:00Z">
        <w:r w:rsidR="00993B4D">
          <w:rPr>
            <w:rFonts w:ascii="Times New Roman" w:hAnsi="Times New Roman"/>
          </w:rPr>
          <w:t>,</w:t>
        </w:r>
      </w:ins>
      <w:del w:id="341" w:author="Steve Beissinger" w:date="2013-12-19T22:08:00Z">
        <w:r w:rsidR="00921C2C" w:rsidDel="005B3672">
          <w:rPr>
            <w:rFonts w:ascii="Times New Roman" w:hAnsi="Times New Roman"/>
          </w:rPr>
          <w:delText>,</w:delText>
        </w:r>
      </w:del>
      <w:r w:rsidR="00E94085">
        <w:rPr>
          <w:rFonts w:ascii="Times New Roman" w:hAnsi="Times New Roman"/>
        </w:rPr>
        <w:t xml:space="preserve"> </w:t>
      </w:r>
      <w:ins w:id="342" w:author="Steve Beissinger" w:date="2013-12-23T11:05:00Z">
        <w:r w:rsidR="00B13D5C">
          <w:rPr>
            <w:rFonts w:ascii="Times New Roman" w:hAnsi="Times New Roman"/>
          </w:rPr>
          <w:t xml:space="preserve">however, </w:t>
        </w:r>
      </w:ins>
      <w:ins w:id="343" w:author="Steve Beissinger" w:date="2013-12-24T18:14:00Z">
        <w:r w:rsidR="002155BD">
          <w:rPr>
            <w:rFonts w:ascii="Times New Roman" w:hAnsi="Times New Roman"/>
          </w:rPr>
          <w:t xml:space="preserve">species have responded to the </w:t>
        </w:r>
      </w:ins>
      <w:ins w:id="344" w:author="Steve Beissinger" w:date="2013-12-24T18:15:00Z">
        <w:r w:rsidR="002155BD">
          <w:rPr>
            <w:rFonts w:ascii="Times New Roman" w:hAnsi="Times New Roman"/>
          </w:rPr>
          <w:t>heterogeneous</w:t>
        </w:r>
      </w:ins>
      <w:ins w:id="345" w:author="Steve Beissinger" w:date="2013-12-24T18:14:00Z">
        <w:r w:rsidR="002155BD">
          <w:rPr>
            <w:rFonts w:ascii="Times New Roman" w:hAnsi="Times New Roman"/>
          </w:rPr>
          <w:t xml:space="preserve"> climate changed </w:t>
        </w:r>
      </w:ins>
      <w:ins w:id="346" w:author="Steve Beissinger" w:date="2013-12-23T11:06:00Z">
        <w:r w:rsidR="00993B4D">
          <w:rPr>
            <w:rFonts w:ascii="Times New Roman" w:hAnsi="Times New Roman"/>
          </w:rPr>
          <w:t>across the landscape</w:t>
        </w:r>
      </w:ins>
      <w:ins w:id="347" w:author="Steve Beissinger" w:date="2013-12-24T13:21:00Z">
        <w:r w:rsidR="00F067D1">
          <w:rPr>
            <w:rFonts w:ascii="Times New Roman" w:hAnsi="Times New Roman"/>
          </w:rPr>
          <w:t xml:space="preserve"> and to both temperature and precipitation change</w:t>
        </w:r>
      </w:ins>
      <w:ins w:id="348" w:author="Steve Beissinger" w:date="2013-12-23T11:05:00Z">
        <w:r w:rsidR="00B13D5C">
          <w:rPr>
            <w:rFonts w:ascii="Times New Roman" w:hAnsi="Times New Roman"/>
          </w:rPr>
          <w:t>, then</w:t>
        </w:r>
      </w:ins>
      <w:del w:id="349" w:author="Steve Beissinger" w:date="2013-12-23T11:05:00Z">
        <w:r w:rsidR="00BD42A4" w:rsidDel="00B13D5C">
          <w:rPr>
            <w:rFonts w:ascii="Times New Roman" w:hAnsi="Times New Roman"/>
          </w:rPr>
          <w:delText>and</w:delText>
        </w:r>
        <w:r w:rsidR="00BE0512" w:rsidDel="00B13D5C">
          <w:rPr>
            <w:rFonts w:ascii="Times New Roman" w:hAnsi="Times New Roman"/>
          </w:rPr>
          <w:delText xml:space="preserve"> (</w:delText>
        </w:r>
        <w:r w:rsidR="00EB4874" w:rsidDel="00B13D5C">
          <w:rPr>
            <w:rFonts w:ascii="Times New Roman" w:hAnsi="Times New Roman"/>
          </w:rPr>
          <w:delText>4</w:delText>
        </w:r>
        <w:r w:rsidR="00BE0512" w:rsidDel="00B13D5C">
          <w:rPr>
            <w:rFonts w:ascii="Times New Roman" w:hAnsi="Times New Roman"/>
          </w:rPr>
          <w:delText>)</w:delText>
        </w:r>
      </w:del>
      <w:r w:rsidR="00BE0512">
        <w:rPr>
          <w:rFonts w:ascii="Times New Roman" w:hAnsi="Times New Roman"/>
        </w:rPr>
        <w:t xml:space="preserve"> </w:t>
      </w:r>
      <w:ins w:id="350" w:author="Steve Beissinger" w:date="2013-12-24T13:37:00Z">
        <w:r w:rsidR="007C724C">
          <w:rPr>
            <w:rFonts w:ascii="Times New Roman" w:hAnsi="Times New Roman"/>
          </w:rPr>
          <w:t xml:space="preserve">(3) </w:t>
        </w:r>
      </w:ins>
      <w:ins w:id="351" w:author="Steve Beissinger" w:date="2013-12-24T13:45:00Z">
        <w:r w:rsidR="00B72D0D">
          <w:rPr>
            <w:rFonts w:ascii="Times New Roman" w:hAnsi="Times New Roman"/>
          </w:rPr>
          <w:t xml:space="preserve">elevational ranges of species should shift </w:t>
        </w:r>
      </w:ins>
      <w:ins w:id="352" w:author="Steve Beissinger" w:date="2013-12-24T13:37:00Z">
        <w:r w:rsidR="007C724C">
          <w:rPr>
            <w:rFonts w:ascii="Times New Roman" w:hAnsi="Times New Roman"/>
          </w:rPr>
          <w:t>inconsistent</w:t>
        </w:r>
      </w:ins>
      <w:ins w:id="353" w:author="Steve Beissinger" w:date="2013-12-24T13:45:00Z">
        <w:r w:rsidR="00B72D0D">
          <w:rPr>
            <w:rFonts w:ascii="Times New Roman" w:hAnsi="Times New Roman"/>
          </w:rPr>
          <w:t>ly</w:t>
        </w:r>
      </w:ins>
      <w:ins w:id="354" w:author="Steve Beissinger" w:date="2013-12-24T13:37:00Z">
        <w:r w:rsidR="007C724C">
          <w:rPr>
            <w:rFonts w:ascii="Times New Roman" w:hAnsi="Times New Roman"/>
          </w:rPr>
          <w:t xml:space="preserve"> across regions</w:t>
        </w:r>
        <w:r w:rsidR="00B72D0D">
          <w:rPr>
            <w:rFonts w:ascii="Times New Roman" w:hAnsi="Times New Roman"/>
          </w:rPr>
          <w:t>;</w:t>
        </w:r>
        <w:r w:rsidR="007C724C">
          <w:rPr>
            <w:rFonts w:ascii="Times New Roman" w:hAnsi="Times New Roman"/>
          </w:rPr>
          <w:t xml:space="preserve"> and </w:t>
        </w:r>
      </w:ins>
      <w:ins w:id="355" w:author="Steve Beissinger" w:date="2013-12-23T11:06:00Z">
        <w:r w:rsidR="00993B4D">
          <w:rPr>
            <w:rFonts w:ascii="Times New Roman" w:hAnsi="Times New Roman"/>
          </w:rPr>
          <w:t xml:space="preserve">(4) </w:t>
        </w:r>
      </w:ins>
      <w:del w:id="356" w:author="Steve Beissinger" w:date="2013-12-19T22:08:00Z">
        <w:r w:rsidR="00921C2C" w:rsidDel="005B3672">
          <w:rPr>
            <w:rFonts w:ascii="Times New Roman" w:hAnsi="Times New Roman"/>
          </w:rPr>
          <w:delText>p</w:delText>
        </w:r>
        <w:r w:rsidR="00BE0512" w:rsidDel="005B3672">
          <w:rPr>
            <w:rFonts w:ascii="Times New Roman" w:hAnsi="Times New Roman"/>
          </w:rPr>
          <w:delText xml:space="preserve">redictions of </w:delText>
        </w:r>
      </w:del>
      <w:r w:rsidR="00BE0512">
        <w:rPr>
          <w:rFonts w:ascii="Times New Roman" w:hAnsi="Times New Roman"/>
        </w:rPr>
        <w:t xml:space="preserve">upslope and downslope shifts </w:t>
      </w:r>
      <w:del w:id="357" w:author="Steve Beissinger" w:date="2013-12-19T22:08:00Z">
        <w:r w:rsidR="00BE0512" w:rsidDel="005B3672">
          <w:rPr>
            <w:rFonts w:ascii="Times New Roman" w:hAnsi="Times New Roman"/>
          </w:rPr>
          <w:delText xml:space="preserve">are improved by identifying </w:delText>
        </w:r>
      </w:del>
      <w:ins w:id="358" w:author="Steve Beissinger" w:date="2013-12-19T22:08:00Z">
        <w:r w:rsidR="005B3672">
          <w:rPr>
            <w:rFonts w:ascii="Times New Roman" w:hAnsi="Times New Roman"/>
          </w:rPr>
          <w:t xml:space="preserve">should </w:t>
        </w:r>
      </w:ins>
      <w:ins w:id="359" w:author="Steve Beissinger" w:date="2013-12-24T13:38:00Z">
        <w:r w:rsidR="007C724C">
          <w:rPr>
            <w:rFonts w:ascii="Times New Roman" w:hAnsi="Times New Roman"/>
          </w:rPr>
          <w:t xml:space="preserve">both </w:t>
        </w:r>
      </w:ins>
      <w:ins w:id="360" w:author="Steve Beissinger" w:date="2013-12-24T13:22:00Z">
        <w:r w:rsidR="00F067D1">
          <w:rPr>
            <w:rFonts w:ascii="Times New Roman" w:hAnsi="Times New Roman"/>
          </w:rPr>
          <w:t xml:space="preserve">occur and </w:t>
        </w:r>
      </w:ins>
      <w:ins w:id="361" w:author="Steve Beissinger" w:date="2013-12-19T22:08:00Z">
        <w:r w:rsidR="005B3672">
          <w:rPr>
            <w:rFonts w:ascii="Times New Roman" w:hAnsi="Times New Roman"/>
          </w:rPr>
          <w:t xml:space="preserve">be associated with </w:t>
        </w:r>
      </w:ins>
      <w:ins w:id="362" w:author="Steve Beissinger" w:date="2013-12-19T22:10:00Z">
        <w:r w:rsidR="00077081">
          <w:rPr>
            <w:rFonts w:ascii="Times New Roman" w:hAnsi="Times New Roman"/>
          </w:rPr>
          <w:t xml:space="preserve">local </w:t>
        </w:r>
      </w:ins>
      <w:del w:id="363" w:author="Steve Beissinger" w:date="2013-12-19T22:08:00Z">
        <w:r w:rsidR="00BE0512" w:rsidDel="005B3672">
          <w:rPr>
            <w:rFonts w:ascii="Times New Roman" w:hAnsi="Times New Roman"/>
          </w:rPr>
          <w:delText xml:space="preserve">whether modern sites that are </w:delText>
        </w:r>
      </w:del>
      <w:r w:rsidR="00BE0512">
        <w:rPr>
          <w:rFonts w:ascii="Times New Roman" w:hAnsi="Times New Roman"/>
        </w:rPr>
        <w:t>c</w:t>
      </w:r>
      <w:ins w:id="364" w:author="Steve Beissinger" w:date="2013-12-19T22:10:00Z">
        <w:r w:rsidR="00C61B7E">
          <w:rPr>
            <w:rFonts w:ascii="Times New Roman" w:hAnsi="Times New Roman"/>
          </w:rPr>
          <w:t>hanges in temperature and precipitation, respectively (</w:t>
        </w:r>
        <w:proofErr w:type="spellStart"/>
        <w:r w:rsidR="00C61B7E">
          <w:rPr>
            <w:rFonts w:ascii="Times New Roman" w:hAnsi="Times New Roman"/>
          </w:rPr>
          <w:t>Tingley</w:t>
        </w:r>
        <w:proofErr w:type="spellEnd"/>
        <w:r w:rsidR="00C61B7E">
          <w:rPr>
            <w:rFonts w:ascii="Times New Roman" w:hAnsi="Times New Roman"/>
          </w:rPr>
          <w:t xml:space="preserve"> et al. 2012)</w:t>
        </w:r>
      </w:ins>
      <w:del w:id="365" w:author="Steve Beissinger" w:date="2013-12-19T22:10:00Z">
        <w:r w:rsidR="00BE0512" w:rsidDel="00C61B7E">
          <w:rPr>
            <w:rFonts w:ascii="Times New Roman" w:hAnsi="Times New Roman"/>
          </w:rPr>
          <w:delText>limat</w:delText>
        </w:r>
      </w:del>
      <w:del w:id="366" w:author="Steve Beissinger" w:date="2013-12-19T22:09:00Z">
        <w:r w:rsidR="00BE0512" w:rsidDel="005B3672">
          <w:rPr>
            <w:rFonts w:ascii="Times New Roman" w:hAnsi="Times New Roman"/>
          </w:rPr>
          <w:delText>ic</w:delText>
        </w:r>
      </w:del>
      <w:del w:id="367" w:author="Steve Beissinger" w:date="2013-12-19T22:08:00Z">
        <w:r w:rsidR="00BE0512" w:rsidDel="005B3672">
          <w:rPr>
            <w:rFonts w:ascii="Times New Roman" w:hAnsi="Times New Roman"/>
          </w:rPr>
          <w:delText>ally similar to historical sites are on average upslope or downslope</w:delText>
        </w:r>
      </w:del>
      <w:r w:rsidR="00BE0512">
        <w:rPr>
          <w:rFonts w:ascii="Times New Roman" w:hAnsi="Times New Roman"/>
        </w:rPr>
        <w:t>.</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358D605B"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from the Museum of Vertebrate Zoology (MVZ) at the University of California</w:t>
      </w:r>
      <w:ins w:id="368" w:author="Michelle" w:date="2013-12-27T12:26:00Z">
        <w:r w:rsidR="00446AF9">
          <w:rPr>
            <w:rFonts w:ascii="Times New Roman" w:hAnsi="Times New Roman"/>
          </w:rPr>
          <w:t>,</w:t>
        </w:r>
      </w:ins>
      <w:r w:rsidR="00F52252" w:rsidRPr="009D4E93">
        <w:rPr>
          <w:rFonts w:ascii="Times New Roman" w:hAnsi="Times New Roman"/>
        </w:rPr>
        <w:t xml:space="preserve"> Berkeley</w:t>
      </w:r>
      <w:ins w:id="369" w:author="Michelle" w:date="2013-12-27T12:26:00Z">
        <w:r w:rsidR="00446AF9">
          <w:rPr>
            <w:rFonts w:ascii="Times New Roman" w:hAnsi="Times New Roman"/>
          </w:rPr>
          <w:t>,</w:t>
        </w:r>
      </w:ins>
      <w:r w:rsidR="00F52252" w:rsidRPr="009D4E93">
        <w:rPr>
          <w:rFonts w:ascii="Times New Roman" w:hAnsi="Times New Roman"/>
        </w:rPr>
        <w:t xml:space="preserve"> </w:t>
      </w:r>
      <w:r>
        <w:rPr>
          <w:rFonts w:ascii="Times New Roman" w:hAnsi="Times New Roman"/>
        </w:rPr>
        <w:t xml:space="preserve">conducted </w:t>
      </w:r>
      <w:del w:id="370" w:author="Michelle" w:date="2013-12-27T12:26:00Z">
        <w:r w:rsidDel="00446AF9">
          <w:rPr>
            <w:rFonts w:ascii="Times New Roman" w:hAnsi="Times New Roman"/>
          </w:rPr>
          <w:delText>h</w:delText>
        </w:r>
        <w:r w:rsidRPr="009D4E93" w:rsidDel="00446AF9">
          <w:rPr>
            <w:rFonts w:ascii="Times New Roman" w:hAnsi="Times New Roman"/>
          </w:rPr>
          <w:delText xml:space="preserve">istorical </w:delText>
        </w:r>
      </w:del>
      <w:r w:rsidRPr="009D4E93">
        <w:rPr>
          <w:rFonts w:ascii="Times New Roman" w:hAnsi="Times New Roman"/>
        </w:rPr>
        <w:t>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1924; Sumner and Dixon, 1953)</w:t>
      </w:r>
      <w:del w:id="371" w:author="Michelle" w:date="2013-12-27T12:27:00Z">
        <w:r w:rsidR="00F52252" w:rsidRPr="009D4E93" w:rsidDel="00446AF9">
          <w:rPr>
            <w:rFonts w:ascii="Times New Roman" w:hAnsi="Times New Roman"/>
          </w:rPr>
          <w:delText xml:space="preserve">. These </w:delText>
        </w:r>
        <w:r w:rsidR="00F52252" w:rsidRPr="00A444EC" w:rsidDel="00446AF9">
          <w:rPr>
            <w:rFonts w:ascii="Times New Roman" w:hAnsi="Times New Roman"/>
          </w:rPr>
          <w:delText xml:space="preserve">included </w:delText>
        </w:r>
      </w:del>
      <w:ins w:id="372" w:author="Michelle" w:date="2013-12-27T12:27:00Z">
        <w:r w:rsidR="00446AF9">
          <w:rPr>
            <w:rFonts w:ascii="Times New Roman" w:hAnsi="Times New Roman"/>
          </w:rPr>
          <w:t xml:space="preserve"> </w:t>
        </w:r>
      </w:ins>
      <w:del w:id="373" w:author="Michelle" w:date="2013-12-27T12:27:00Z">
        <w:r w:rsidR="001E175F" w:rsidDel="00446AF9">
          <w:rPr>
            <w:rFonts w:ascii="Times New Roman" w:hAnsi="Times New Roman"/>
          </w:rPr>
          <w:delText xml:space="preserve">surveys </w:delText>
        </w:r>
      </w:del>
      <w:r w:rsidR="001E175F">
        <w:rPr>
          <w:rFonts w:ascii="Times New Roman" w:hAnsi="Times New Roman"/>
        </w:rPr>
        <w:t>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3E721BE0"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ins w:id="374" w:author="Michelle" w:date="2013-12-27T12:28:00Z">
        <w:r w:rsidR="00446AF9">
          <w:rPr>
            <w:rFonts w:ascii="Times New Roman" w:hAnsi="Times New Roman"/>
          </w:rPr>
          <w:t>n</w:t>
        </w:r>
      </w:ins>
      <w:del w:id="375" w:author="Michelle" w:date="2013-12-27T12:28:00Z">
        <w:r w:rsidR="00D162D5" w:rsidDel="00446AF9">
          <w:rPr>
            <w:rFonts w:ascii="Times New Roman" w:hAnsi="Times New Roman"/>
          </w:rPr>
          <w:delText>N</w:delText>
        </w:r>
      </w:del>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Pr>
          <w:rFonts w:ascii="Times New Roman" w:hAnsi="Times New Roman"/>
        </w:rPr>
        <w:t xml:space="preserve">Fig. </w:t>
      </w:r>
      <w:r w:rsidR="009E3ADB">
        <w:rPr>
          <w:rFonts w:ascii="Times New Roman" w:hAnsi="Times New Roman"/>
        </w:rPr>
        <w:t>1</w:t>
      </w:r>
      <w:r w:rsidR="00F432B0">
        <w:rPr>
          <w:rFonts w:ascii="Times New Roman" w:hAnsi="Times New Roman"/>
        </w:rPr>
        <w:t>B</w:t>
      </w:r>
      <w:r w:rsidR="009E3ADB">
        <w:rPr>
          <w:rFonts w:ascii="Times New Roman" w:hAnsi="Times New Roman"/>
        </w:rPr>
        <w:t>)</w:t>
      </w:r>
      <w:r>
        <w:rPr>
          <w:rFonts w:ascii="Times New Roman" w:hAnsi="Times New Roman"/>
        </w:rPr>
        <w:t xml:space="preserve">. </w:t>
      </w:r>
      <w:r w:rsidR="009E3ADB">
        <w:rPr>
          <w:rFonts w:ascii="Times New Roman" w:hAnsi="Times New Roman"/>
        </w:rPr>
        <w:t xml:space="preserve">Yosemite </w:t>
      </w:r>
      <w:del w:id="376" w:author="cmoritz Moritz" w:date="2013-12-27T08:41:00Z">
        <w:r w:rsidR="00EB4874" w:rsidDel="00DD21CC">
          <w:rPr>
            <w:rFonts w:ascii="Times New Roman" w:hAnsi="Times New Roman"/>
          </w:rPr>
          <w:delText xml:space="preserve">and Lassen </w:delText>
        </w:r>
      </w:del>
      <w:r w:rsidR="009E3ADB">
        <w:rPr>
          <w:rFonts w:ascii="Times New Roman" w:hAnsi="Times New Roman"/>
        </w:rPr>
        <w:t>experienced the greatest</w:t>
      </w:r>
      <w:ins w:id="377" w:author="cmoritz Moritz" w:date="2013-12-27T08:41:00Z">
        <w:r w:rsidR="00DD21CC">
          <w:rPr>
            <w:rFonts w:ascii="Times New Roman" w:hAnsi="Times New Roman"/>
          </w:rPr>
          <w:t>,</w:t>
        </w:r>
      </w:ins>
      <w:r w:rsidR="00EB4874">
        <w:rPr>
          <w:rFonts w:ascii="Times New Roman" w:hAnsi="Times New Roman"/>
        </w:rPr>
        <w:t xml:space="preserve"> and</w:t>
      </w:r>
      <w:ins w:id="378" w:author="cmoritz Moritz" w:date="2013-12-27T08:41:00Z">
        <w:r w:rsidR="00DD21CC">
          <w:rPr>
            <w:rFonts w:ascii="Times New Roman" w:hAnsi="Times New Roman"/>
          </w:rPr>
          <w:t xml:space="preserve"> Lassen the</w:t>
        </w:r>
        <w:del w:id="379" w:author="Michelle" w:date="2013-12-27T12:37:00Z">
          <w:r w:rsidR="00DD21CC" w:rsidDel="00446AF9">
            <w:rPr>
              <w:rFonts w:ascii="Times New Roman" w:hAnsi="Times New Roman"/>
            </w:rPr>
            <w:delText xml:space="preserve"> </w:delText>
          </w:r>
        </w:del>
      </w:ins>
      <w:ins w:id="380" w:author="cmoritz Moritz" w:date="2013-12-27T08:47:00Z">
        <w:r w:rsidR="00A07D78">
          <w:rPr>
            <w:rFonts w:ascii="Times New Roman" w:hAnsi="Times New Roman"/>
          </w:rPr>
          <w:t xml:space="preserve"> </w:t>
        </w:r>
      </w:ins>
      <w:del w:id="381" w:author="cmoritz Moritz" w:date="2013-12-27T08:41:00Z">
        <w:r w:rsidR="00EB4874" w:rsidDel="00DD21CC">
          <w:rPr>
            <w:rFonts w:ascii="Times New Roman" w:hAnsi="Times New Roman"/>
          </w:rPr>
          <w:delText xml:space="preserve"> </w:delText>
        </w:r>
      </w:del>
      <w:r w:rsidR="00EB4874">
        <w:rPr>
          <w:rFonts w:ascii="Times New Roman" w:hAnsi="Times New Roman"/>
        </w:rPr>
        <w:t>least</w:t>
      </w:r>
      <w:ins w:id="382" w:author="cmoritz Moritz" w:date="2013-12-27T08:47:00Z">
        <w:r w:rsidR="00A07D78">
          <w:rPr>
            <w:rFonts w:ascii="Times New Roman" w:hAnsi="Times New Roman"/>
          </w:rPr>
          <w:t>,</w:t>
        </w:r>
      </w:ins>
      <w:r w:rsidR="009E3ADB">
        <w:rPr>
          <w:rFonts w:ascii="Times New Roman" w:hAnsi="Times New Roman"/>
        </w:rPr>
        <w:t xml:space="preserve"> increase in mean annual temperature</w:t>
      </w:r>
      <w:del w:id="383" w:author="cmoritz Moritz" w:date="2013-12-27T08:47:00Z">
        <w:r w:rsidR="00EB4874" w:rsidDel="00A07D78">
          <w:rPr>
            <w:rFonts w:ascii="Times New Roman" w:hAnsi="Times New Roman"/>
          </w:rPr>
          <w:delText>, respectively</w:delText>
        </w:r>
      </w:del>
      <w:r w:rsidR="00EB4874">
        <w:rPr>
          <w:rFonts w:ascii="Times New Roman" w:hAnsi="Times New Roman"/>
        </w:rPr>
        <w:t>, whereas precipitation increased in both.</w:t>
      </w:r>
      <w:r w:rsidR="00397CDA">
        <w:rPr>
          <w:rFonts w:ascii="Times New Roman" w:hAnsi="Times New Roman"/>
        </w:rPr>
        <w:t xml:space="preserve"> </w:t>
      </w:r>
      <w:r w:rsidR="00EB4874">
        <w:rPr>
          <w:rFonts w:ascii="Times New Roman" w:hAnsi="Times New Roman"/>
        </w:rPr>
        <w:t xml:space="preserve">Across all three regions, maximum temperature of the warmest month was constant, whereas minimum temperature of the coldest month increased (Figure </w:t>
      </w:r>
      <w:r w:rsidR="003C228C">
        <w:rPr>
          <w:rFonts w:ascii="Times New Roman" w:hAnsi="Times New Roman"/>
        </w:rPr>
        <w:t>S</w:t>
      </w:r>
      <w:r w:rsidR="00EB4874">
        <w:rPr>
          <w:rFonts w:ascii="Times New Roman" w:hAnsi="Times New Roman"/>
        </w:rPr>
        <w:t xml:space="preserve">1). </w:t>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48BF2AF8"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 xml:space="preserve">Survey </w:t>
      </w:r>
      <w:ins w:id="384" w:author="Steve Beissinger" w:date="2013-12-19T22:12:00Z">
        <w:r w:rsidR="005829AF">
          <w:rPr>
            <w:rFonts w:ascii="Times New Roman" w:hAnsi="Times New Roman"/>
            <w:i/>
          </w:rPr>
          <w:t xml:space="preserve">and Resurvey </w:t>
        </w:r>
      </w:ins>
      <w:r w:rsidRPr="009D4E93">
        <w:rPr>
          <w:rFonts w:ascii="Times New Roman" w:hAnsi="Times New Roman"/>
          <w:i/>
        </w:rPr>
        <w:t>Data</w:t>
      </w:r>
    </w:p>
    <w:p w14:paraId="14528DB5" w14:textId="2DD9440F"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w:t>
      </w:r>
      <w:ins w:id="385" w:author="Steve Beissinger" w:date="2013-12-19T22:12:00Z">
        <w:r w:rsidR="005829AF">
          <w:rPr>
            <w:rFonts w:ascii="Times New Roman" w:hAnsi="Times New Roman"/>
            <w:lang w:val="en-AU"/>
          </w:rPr>
          <w:t>,</w:t>
        </w:r>
      </w:ins>
      <w:r w:rsidR="00DD4A48">
        <w:rPr>
          <w:rFonts w:ascii="Times New Roman" w:hAnsi="Times New Roman"/>
          <w:lang w:val="en-AU"/>
        </w:rPr>
        <w:t xml:space="preserv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w:t>
      </w:r>
      <w:ins w:id="386" w:author="Michelle" w:date="2013-12-27T12:38:00Z">
        <w:r w:rsidR="00446AF9">
          <w:rPr>
            <w:rFonts w:ascii="Times New Roman" w:hAnsi="Times New Roman"/>
            <w:lang w:val="en-AU"/>
          </w:rPr>
          <w:t xml:space="preserve"> (</w:t>
        </w:r>
      </w:ins>
      <w:r w:rsidR="00DD4A48" w:rsidRPr="009D4E93">
        <w:rPr>
          <w:rFonts w:ascii="Times New Roman" w:hAnsi="Times New Roman"/>
          <w:lang w:val="en-AU"/>
        </w:rPr>
        <w:t>v4</w:t>
      </w:r>
      <w:ins w:id="387" w:author="Michelle" w:date="2013-12-27T12:38:00Z">
        <w:r w:rsidR="00446AF9">
          <w:rPr>
            <w:rFonts w:ascii="Times New Roman" w:hAnsi="Times New Roman"/>
            <w:lang w:val="en-AU"/>
          </w:rPr>
          <w:t>)</w:t>
        </w:r>
      </w:ins>
      <w:r w:rsidR="00DD4A48" w:rsidRPr="009D4E93">
        <w:rPr>
          <w:rFonts w:ascii="Times New Roman" w:hAnsi="Times New Roman"/>
          <w:lang w:val="en-AU"/>
        </w:rPr>
        <w:t xml:space="preserve"> with a </w:t>
      </w:r>
      <w:r w:rsidR="00DD4A48" w:rsidRPr="009D4E93">
        <w:rPr>
          <w:rFonts w:ascii="Times New Roman" w:hAnsi="Times New Roman"/>
          <w:lang w:val="en-AU"/>
        </w:rPr>
        <w:lastRenderedPageBreak/>
        <w:t>resolution of 1 arc</w:t>
      </w:r>
      <w:ins w:id="388" w:author="Michelle" w:date="2013-12-27T12:38:00Z">
        <w:r w:rsidR="00446AF9">
          <w:rPr>
            <w:rFonts w:ascii="Times New Roman" w:hAnsi="Times New Roman"/>
            <w:lang w:val="en-AU"/>
          </w:rPr>
          <w:t xml:space="preserve"> </w:t>
        </w:r>
      </w:ins>
      <w:r w:rsidR="00DD4A48" w:rsidRPr="009D4E93">
        <w:rPr>
          <w:rFonts w:ascii="Times New Roman" w:hAnsi="Times New Roman"/>
          <w:lang w:val="en-AU"/>
        </w:rPr>
        <w:t>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389B1691"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(Fig. 1A)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from more than 2</w:t>
      </w:r>
      <w:ins w:id="389" w:author="Michelle" w:date="2013-12-27T16:22:00Z">
        <w:r w:rsidR="003B67CF">
          <w:rPr>
            <w:rFonts w:ascii="Times New Roman" w:hAnsi="Times New Roman"/>
          </w:rPr>
          <w:t>,</w:t>
        </w:r>
      </w:ins>
      <w:r w:rsidR="001C7AC6">
        <w:rPr>
          <w:rFonts w:ascii="Times New Roman" w:hAnsi="Times New Roman"/>
        </w:rPr>
        <w:t xml:space="preserve">500 pages of </w:t>
      </w:r>
      <w:r w:rsidR="00531476" w:rsidRPr="009D4E93">
        <w:rPr>
          <w:rFonts w:ascii="Times New Roman" w:hAnsi="Times New Roman"/>
        </w:rPr>
        <w:t xml:space="preserve">field notebooks held </w:t>
      </w:r>
      <w:del w:id="390" w:author="Michelle" w:date="2013-12-27T16:23:00Z">
        <w:r w:rsidR="00531476" w:rsidRPr="009D4E93" w:rsidDel="003B67CF">
          <w:rPr>
            <w:rFonts w:ascii="Times New Roman" w:hAnsi="Times New Roman"/>
          </w:rPr>
          <w:delText xml:space="preserve">at </w:delText>
        </w:r>
      </w:del>
      <w:ins w:id="391" w:author="Michelle" w:date="2013-12-27T16:23:00Z">
        <w:r w:rsidR="003B67CF">
          <w:rPr>
            <w:rFonts w:ascii="Times New Roman" w:hAnsi="Times New Roman"/>
          </w:rPr>
          <w:t>in</w:t>
        </w:r>
        <w:r w:rsidR="003B67CF" w:rsidRPr="009D4E93">
          <w:rPr>
            <w:rFonts w:ascii="Times New Roman" w:hAnsi="Times New Roman"/>
          </w:rPr>
          <w:t xml:space="preserve"> </w:t>
        </w:r>
      </w:ins>
      <w:r w:rsidR="00531476" w:rsidRPr="009D4E93">
        <w:rPr>
          <w:rFonts w:ascii="Times New Roman" w:hAnsi="Times New Roman"/>
        </w:rPr>
        <w:t>the MVZ</w:t>
      </w:r>
      <w:ins w:id="392" w:author="Michelle" w:date="2013-12-27T16:23:00Z">
        <w:r w:rsidR="003B67CF">
          <w:rPr>
            <w:rFonts w:ascii="Times New Roman" w:hAnsi="Times New Roman"/>
          </w:rPr>
          <w:t xml:space="preserve"> Archives</w:t>
        </w:r>
      </w:ins>
      <w:r w:rsidR="00531476" w:rsidRPr="009D4E93">
        <w:rPr>
          <w:rFonts w:ascii="Times New Roman" w:hAnsi="Times New Roman"/>
        </w:rPr>
        <w:t xml:space="preserve"> (available online at http:</w:t>
      </w:r>
      <w:ins w:id="393" w:author="Michelle" w:date="2013-12-27T16:23:00Z">
        <w:r w:rsidR="003B67CF">
          <w:rPr>
            <w:rFonts w:ascii="Times New Roman" w:hAnsi="Times New Roman"/>
          </w:rPr>
          <w:t>//</w:t>
        </w:r>
      </w:ins>
      <w:r w:rsidR="00531476" w:rsidRPr="009D4E93">
        <w:rPr>
          <w:rFonts w:ascii="Times New Roman" w:hAnsi="Times New Roman"/>
        </w:rPr>
        <w:t xml:space="preserve">bscit.berkeley.edu/mvz/volumes.html). </w:t>
      </w:r>
      <w:del w:id="394" w:author="Steve Beissinger" w:date="2013-12-19T22:13:00Z">
        <w:r w:rsidR="00531476" w:rsidRPr="009D4E93" w:rsidDel="00CD50BA">
          <w:rPr>
            <w:rFonts w:ascii="Times New Roman" w:hAnsi="Times New Roman"/>
          </w:rPr>
          <w:delText xml:space="preserve"> </w:delText>
        </w:r>
      </w:del>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commentRangeStart w:id="395"/>
      <w:r w:rsidR="00531476" w:rsidRPr="00BC0434">
        <w:rPr>
          <w:rFonts w:ascii="Times New Roman" w:hAnsi="Times New Roman"/>
        </w:rPr>
        <w:t>(</w:t>
      </w:r>
      <w:ins w:id="396" w:author="Michelle" w:date="2013-12-27T12:30:00Z">
        <w:r w:rsidR="00446AF9">
          <w:rPr>
            <w:rStyle w:val="Hyperlink1"/>
            <w:rFonts w:ascii="Times New Roman" w:hAnsi="Times New Roman"/>
            <w:sz w:val="24"/>
          </w:rPr>
          <w:fldChar w:fldCharType="begin"/>
        </w:r>
        <w:r w:rsidR="00446AF9">
          <w:rPr>
            <w:rStyle w:val="Hyperlink1"/>
            <w:rFonts w:ascii="Times New Roman" w:hAnsi="Times New Roman"/>
            <w:sz w:val="24"/>
          </w:rPr>
          <w:instrText xml:space="preserve"> HYPERLINK "</w:instrText>
        </w:r>
        <w:r w:rsidR="00446AF9" w:rsidRPr="00446AF9">
          <w:rPr>
            <w:rStyle w:val="Hyperlink1"/>
            <w:rFonts w:ascii="Times New Roman" w:hAnsi="Times New Roman"/>
            <w:sz w:val="24"/>
          </w:rPr>
          <w:instrText>http://arctos.database.museum/project/historic-grinnell-survey-lassen-transect</w:instrText>
        </w:r>
        <w:r w:rsidR="00446AF9">
          <w:rPr>
            <w:rStyle w:val="Hyperlink1"/>
            <w:rFonts w:ascii="Times New Roman" w:hAnsi="Times New Roman"/>
            <w:sz w:val="24"/>
          </w:rPr>
          <w:instrText xml:space="preserve">" </w:instrText>
        </w:r>
        <w:r w:rsidR="00446AF9">
          <w:rPr>
            <w:rStyle w:val="Hyperlink1"/>
            <w:rFonts w:ascii="Times New Roman" w:hAnsi="Times New Roman"/>
            <w:sz w:val="24"/>
          </w:rPr>
          <w:fldChar w:fldCharType="separate"/>
        </w:r>
        <w:r w:rsidR="00446AF9" w:rsidRPr="00580DD7">
          <w:rPr>
            <w:rStyle w:val="Hyperlink"/>
            <w:rFonts w:ascii="Times New Roman" w:hAnsi="Times New Roman"/>
          </w:rPr>
          <w:t>http://arctos.database.museum/project/historic-grinnell-survey-lassen-transect</w:t>
        </w:r>
        <w:r w:rsidR="00446AF9">
          <w:rPr>
            <w:rStyle w:val="Hyperlink1"/>
            <w:rFonts w:ascii="Times New Roman" w:hAnsi="Times New Roman"/>
            <w:sz w:val="24"/>
          </w:rPr>
          <w:fldChar w:fldCharType="end"/>
        </w:r>
        <w:r w:rsidR="00446AF9">
          <w:rPr>
            <w:rStyle w:val="Hyperlink1"/>
            <w:rFonts w:ascii="Times New Roman" w:hAnsi="Times New Roman"/>
            <w:sz w:val="24"/>
          </w:rPr>
          <w:t xml:space="preserve">; </w:t>
        </w:r>
        <w:commentRangeStart w:id="397"/>
        <w:r w:rsidR="00446AF9">
          <w:rPr>
            <w:rStyle w:val="Hyperlink1"/>
            <w:rFonts w:ascii="Times New Roman" w:hAnsi="Times New Roman"/>
            <w:sz w:val="24"/>
          </w:rPr>
          <w:fldChar w:fldCharType="begin"/>
        </w:r>
        <w:r w:rsidR="00446AF9">
          <w:rPr>
            <w:rStyle w:val="Hyperlink1"/>
            <w:rFonts w:ascii="Times New Roman" w:hAnsi="Times New Roman"/>
            <w:sz w:val="24"/>
          </w:rPr>
          <w:instrText xml:space="preserve"> HYPERLINK "</w:instrText>
        </w:r>
        <w:r w:rsidR="00446AF9" w:rsidRPr="00446AF9">
          <w:rPr>
            <w:rStyle w:val="Hyperlink1"/>
            <w:rFonts w:ascii="Times New Roman" w:hAnsi="Times New Roman"/>
            <w:sz w:val="24"/>
          </w:rPr>
          <w:instrText>http://arctos.database.museum/project/historic-grinnell-survey-yosemite-transect</w:instrText>
        </w:r>
        <w:r w:rsidR="00446AF9">
          <w:rPr>
            <w:rStyle w:val="Hyperlink1"/>
            <w:rFonts w:ascii="Times New Roman" w:hAnsi="Times New Roman"/>
            <w:sz w:val="24"/>
          </w:rPr>
          <w:instrText xml:space="preserve">" </w:instrText>
        </w:r>
        <w:r w:rsidR="00446AF9">
          <w:rPr>
            <w:rStyle w:val="Hyperlink1"/>
            <w:rFonts w:ascii="Times New Roman" w:hAnsi="Times New Roman"/>
            <w:sz w:val="24"/>
          </w:rPr>
          <w:fldChar w:fldCharType="separate"/>
        </w:r>
        <w:r w:rsidR="00446AF9" w:rsidRPr="00580DD7">
          <w:rPr>
            <w:rStyle w:val="Hyperlink"/>
            <w:rFonts w:ascii="Times New Roman" w:hAnsi="Times New Roman"/>
          </w:rPr>
          <w:t>http://arctos.database.museum/project/historic-grinnell-survey-yosemite-transect</w:t>
        </w:r>
        <w:r w:rsidR="00446AF9">
          <w:rPr>
            <w:rStyle w:val="Hyperlink1"/>
            <w:rFonts w:ascii="Times New Roman" w:hAnsi="Times New Roman"/>
            <w:sz w:val="24"/>
          </w:rPr>
          <w:fldChar w:fldCharType="end"/>
        </w:r>
      </w:ins>
      <w:commentRangeEnd w:id="397"/>
      <w:ins w:id="398" w:author="Michelle" w:date="2013-12-27T12:31:00Z">
        <w:r w:rsidR="00446AF9">
          <w:rPr>
            <w:rStyle w:val="CommentReference"/>
            <w:rFonts w:ascii="Times New Roman" w:eastAsia="Times New Roman" w:hAnsi="Times New Roman"/>
            <w:color w:val="auto"/>
          </w:rPr>
          <w:commentReference w:id="397"/>
        </w:r>
      </w:ins>
      <w:ins w:id="400" w:author="Michelle" w:date="2013-12-27T12:30:00Z">
        <w:r w:rsidR="00446AF9">
          <w:rPr>
            <w:rStyle w:val="Hyperlink1"/>
            <w:rFonts w:ascii="Times New Roman" w:hAnsi="Times New Roman"/>
            <w:sz w:val="24"/>
          </w:rPr>
          <w:t xml:space="preserve">; </w:t>
        </w:r>
        <w:r w:rsidR="00446AF9" w:rsidRPr="00446AF9">
          <w:rPr>
            <w:rStyle w:val="Hyperlink1"/>
            <w:rFonts w:ascii="Times New Roman" w:hAnsi="Times New Roman"/>
            <w:sz w:val="24"/>
          </w:rPr>
          <w:t>http://arctos.database.museum/project/historic-grinnell-survey-southern-sierra-nevada-transect</w:t>
        </w:r>
      </w:ins>
      <w:ins w:id="401" w:author="Rowe, Karen" w:date="2013-12-18T15:00:00Z">
        <w:del w:id="402" w:author="Michelle" w:date="2013-12-27T12:30:00Z">
          <w:r w:rsidR="00F432B0" w:rsidRPr="008A08DB" w:rsidDel="00446AF9">
            <w:rPr>
              <w:rStyle w:val="Hyperlink1"/>
              <w:rFonts w:ascii="Times New Roman" w:hAnsi="Times New Roman"/>
              <w:sz w:val="24"/>
            </w:rPr>
            <w:delText>http://mvz.berkeley.edu</w:delText>
          </w:r>
        </w:del>
      </w:ins>
      <w:r w:rsidR="00531476" w:rsidRPr="00BC0434">
        <w:rPr>
          <w:rFonts w:ascii="Times New Roman" w:hAnsi="Times New Roman"/>
        </w:rPr>
        <w:t>).</w:t>
      </w:r>
      <w:commentRangeEnd w:id="395"/>
      <w:r w:rsidR="00950227">
        <w:rPr>
          <w:rStyle w:val="CommentReference"/>
          <w:rFonts w:ascii="Times New Roman" w:eastAsia="Times New Roman" w:hAnsi="Times New Roman"/>
          <w:color w:val="auto"/>
        </w:rPr>
        <w:commentReference w:id="395"/>
      </w:r>
    </w:p>
    <w:p w14:paraId="7CE2B86E" w14:textId="4C747101"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ins w:id="403" w:author="Rowe, Karen" w:date="2013-12-18T15:00:00Z">
        <w:r w:rsidR="00F432B0">
          <w:rPr>
            <w:rFonts w:ascii="Times New Roman" w:hAnsi="Times New Roman"/>
          </w:rPr>
          <w:t>; Fig. 1A</w:t>
        </w:r>
      </w:ins>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404"/>
      <w:commentRangeStart w:id="405"/>
      <w:r w:rsidR="00421D99">
        <w:rPr>
          <w:rFonts w:ascii="Times New Roman" w:hAnsi="Times New Roman"/>
        </w:rPr>
        <w:t>We</w:t>
      </w:r>
      <w:commentRangeEnd w:id="404"/>
      <w:r w:rsidR="000D5E05">
        <w:rPr>
          <w:rStyle w:val="CommentReference"/>
          <w:rFonts w:ascii="Times New Roman" w:eastAsia="Times New Roman" w:hAnsi="Times New Roman"/>
          <w:color w:val="auto"/>
        </w:rPr>
        <w:commentReference w:id="404"/>
      </w:r>
      <w:r w:rsidR="00421D99">
        <w:rPr>
          <w:rFonts w:ascii="Times New Roman" w:hAnsi="Times New Roman"/>
        </w:rPr>
        <w:t xml:space="preserv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del w:id="406" w:author="Steve Beissinger" w:date="2013-12-19T22:14:00Z">
        <w:r w:rsidR="00421D99" w:rsidRPr="009D4E93" w:rsidDel="000D5E05">
          <w:rPr>
            <w:rFonts w:ascii="Times New Roman" w:hAnsi="Times New Roman"/>
          </w:rPr>
          <w:delText xml:space="preserve"> </w:delText>
        </w:r>
      </w:del>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w:t>
      </w:r>
      <w:r w:rsidR="001C7AC6" w:rsidRPr="009D4E93">
        <w:rPr>
          <w:rFonts w:ascii="Times New Roman" w:hAnsi="Times New Roman"/>
        </w:rPr>
        <w:lastRenderedPageBreak/>
        <w:t xml:space="preserve">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405"/>
      <w:r w:rsidR="00F67894">
        <w:rPr>
          <w:rStyle w:val="CommentReference"/>
          <w:rFonts w:ascii="Times New Roman" w:eastAsia="Times New Roman" w:hAnsi="Times New Roman"/>
          <w:color w:val="auto"/>
        </w:rPr>
        <w:commentReference w:id="405"/>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407"/>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407"/>
      <w:r w:rsidR="00F67894">
        <w:rPr>
          <w:rStyle w:val="CommentReference"/>
          <w:rFonts w:ascii="Times New Roman" w:eastAsia="Times New Roman" w:hAnsi="Times New Roman"/>
          <w:color w:val="auto"/>
        </w:rPr>
        <w:commentReference w:id="407"/>
      </w:r>
      <w:ins w:id="408" w:author="Michelle" w:date="2013-12-27T12:36:00Z">
        <w:r w:rsidR="00446AF9">
          <w:rPr>
            <w:rFonts w:ascii="Times New Roman" w:hAnsi="Times New Roman"/>
          </w:rPr>
          <w:t xml:space="preserve"> (</w:t>
        </w:r>
        <w:r w:rsidR="00446AF9">
          <w:rPr>
            <w:rFonts w:ascii="Times New Roman" w:hAnsi="Times New Roman"/>
          </w:rPr>
          <w:fldChar w:fldCharType="begin"/>
        </w:r>
        <w:r w:rsidR="00446AF9">
          <w:rPr>
            <w:rFonts w:ascii="Times New Roman" w:hAnsi="Times New Roman"/>
          </w:rPr>
          <w:instrText xml:space="preserve"> HYPERLINK "</w:instrText>
        </w:r>
        <w:r w:rsidR="00446AF9" w:rsidRPr="00446AF9">
          <w:rPr>
            <w:rFonts w:ascii="Times New Roman" w:hAnsi="Times New Roman"/>
          </w:rPr>
          <w:instrText>http://arctos.database.museum/project/grinnell-resurvey-project-lassen-transect</w:instrText>
        </w:r>
        <w:r w:rsidR="00446AF9">
          <w:rPr>
            <w:rFonts w:ascii="Times New Roman" w:hAnsi="Times New Roman"/>
          </w:rPr>
          <w:instrText xml:space="preserve">" </w:instrText>
        </w:r>
        <w:r w:rsidR="00446AF9">
          <w:rPr>
            <w:rFonts w:ascii="Times New Roman" w:hAnsi="Times New Roman"/>
          </w:rPr>
          <w:fldChar w:fldCharType="separate"/>
        </w:r>
        <w:r w:rsidR="00446AF9" w:rsidRPr="00580DD7">
          <w:rPr>
            <w:rStyle w:val="Hyperlink"/>
            <w:rFonts w:ascii="Times New Roman" w:hAnsi="Times New Roman"/>
          </w:rPr>
          <w:t>http://arctos.database.museum/project/grinnell-resurvey-project-lassen-transect</w:t>
        </w:r>
        <w:r w:rsidR="00446AF9">
          <w:rPr>
            <w:rFonts w:ascii="Times New Roman" w:hAnsi="Times New Roman"/>
          </w:rPr>
          <w:fldChar w:fldCharType="end"/>
        </w:r>
        <w:r w:rsidR="00446AF9">
          <w:rPr>
            <w:rFonts w:ascii="Times New Roman" w:hAnsi="Times New Roman"/>
          </w:rPr>
          <w:t xml:space="preserve">; </w:t>
        </w:r>
        <w:r w:rsidR="00446AF9">
          <w:rPr>
            <w:rFonts w:ascii="Times New Roman" w:hAnsi="Times New Roman"/>
          </w:rPr>
          <w:fldChar w:fldCharType="begin"/>
        </w:r>
        <w:r w:rsidR="00446AF9">
          <w:rPr>
            <w:rFonts w:ascii="Times New Roman" w:hAnsi="Times New Roman"/>
          </w:rPr>
          <w:instrText xml:space="preserve"> HYPERLINK "</w:instrText>
        </w:r>
        <w:r w:rsidR="00446AF9" w:rsidRPr="00446AF9">
          <w:rPr>
            <w:rFonts w:ascii="Times New Roman" w:hAnsi="Times New Roman"/>
          </w:rPr>
          <w:instrText>http://arctos.database.museum/project/grinnell-resurvey-project-yosemite-transect</w:instrText>
        </w:r>
        <w:r w:rsidR="00446AF9">
          <w:rPr>
            <w:rFonts w:ascii="Times New Roman" w:hAnsi="Times New Roman"/>
          </w:rPr>
          <w:instrText xml:space="preserve">" </w:instrText>
        </w:r>
        <w:r w:rsidR="00446AF9">
          <w:rPr>
            <w:rFonts w:ascii="Times New Roman" w:hAnsi="Times New Roman"/>
          </w:rPr>
          <w:fldChar w:fldCharType="separate"/>
        </w:r>
        <w:r w:rsidR="00446AF9" w:rsidRPr="00580DD7">
          <w:rPr>
            <w:rStyle w:val="Hyperlink"/>
            <w:rFonts w:ascii="Times New Roman" w:hAnsi="Times New Roman"/>
          </w:rPr>
          <w:t>http://arctos.database.museum/project/grinnell-resurvey-project-yosemite-transect</w:t>
        </w:r>
        <w:r w:rsidR="00446AF9">
          <w:rPr>
            <w:rFonts w:ascii="Times New Roman" w:hAnsi="Times New Roman"/>
          </w:rPr>
          <w:fldChar w:fldCharType="end"/>
        </w:r>
        <w:r w:rsidR="00446AF9">
          <w:rPr>
            <w:rFonts w:ascii="Times New Roman" w:hAnsi="Times New Roman"/>
          </w:rPr>
          <w:t xml:space="preserve">; </w:t>
        </w:r>
        <w:r w:rsidR="00446AF9" w:rsidRPr="00446AF9">
          <w:rPr>
            <w:rFonts w:ascii="Times New Roman" w:hAnsi="Times New Roman"/>
          </w:rPr>
          <w:t>http://arctos.database.museum/project/grinnell-resurvey-project-southern-sierra-nevada-transect</w:t>
        </w:r>
        <w:r w:rsidR="00446AF9">
          <w:rPr>
            <w:rFonts w:ascii="Times New Roman" w:hAnsi="Times New Roman"/>
          </w:rPr>
          <w:t>)</w:t>
        </w:r>
      </w:ins>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0FDA420F" w:rsidR="00F52252" w:rsidRDefault="00842AF1" w:rsidP="003434E7">
      <w:pPr>
        <w:pStyle w:val="BodyA"/>
        <w:spacing w:line="480" w:lineRule="auto"/>
        <w:ind w:firstLine="720"/>
        <w:rPr>
          <w:rFonts w:ascii="Times New Roman" w:hAnsi="Times New Roman"/>
        </w:rPr>
      </w:pPr>
      <w:r>
        <w:rPr>
          <w:rFonts w:ascii="Times New Roman" w:hAnsi="Times New Roman"/>
        </w:rPr>
        <w:lastRenderedPageBreak/>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w:t>
      </w:r>
      <w:ins w:id="409" w:author="Michelle" w:date="2013-12-27T16:24:00Z">
        <w:r w:rsidR="003B67CF">
          <w:rPr>
            <w:rFonts w:ascii="Times New Roman" w:hAnsi="Times New Roman"/>
          </w:rPr>
          <w:t>,</w:t>
        </w:r>
      </w:ins>
      <w:r w:rsidR="00F52252" w:rsidRPr="009D4E93">
        <w:rPr>
          <w:rFonts w:ascii="Times New Roman" w:hAnsi="Times New Roman"/>
        </w:rPr>
        <w:t xml:space="preserve">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w:t>
      </w:r>
      <w:ins w:id="410" w:author="cmoritz Moritz" w:date="2013-12-27T08:51:00Z">
        <w:r w:rsidR="00A07D78">
          <w:rPr>
            <w:rFonts w:ascii="Times New Roman" w:hAnsi="Times New Roman"/>
          </w:rPr>
          <w:t xml:space="preserve"> easi</w:t>
        </w:r>
      </w:ins>
      <w:ins w:id="411" w:author="Michelle" w:date="2013-12-27T16:24:00Z">
        <w:r w:rsidR="003B67CF">
          <w:rPr>
            <w:rFonts w:ascii="Times New Roman" w:hAnsi="Times New Roman"/>
          </w:rPr>
          <w:t>l</w:t>
        </w:r>
      </w:ins>
      <w:ins w:id="412" w:author="cmoritz Moritz" w:date="2013-12-27T08:51:00Z">
        <w:del w:id="413" w:author="Michelle" w:date="2013-12-27T16:24:00Z">
          <w:r w:rsidR="00A07D78" w:rsidDel="003B67CF">
            <w:rPr>
              <w:rFonts w:ascii="Times New Roman" w:hAnsi="Times New Roman"/>
            </w:rPr>
            <w:delText>;</w:delText>
          </w:r>
        </w:del>
        <w:r w:rsidR="00A07D78">
          <w:rPr>
            <w:rFonts w:ascii="Times New Roman" w:hAnsi="Times New Roman"/>
          </w:rPr>
          <w:t>y observed</w:t>
        </w:r>
      </w:ins>
      <w:r w:rsidR="00F52252" w:rsidRPr="009D4E93">
        <w:rPr>
          <w:rFonts w:ascii="Times New Roman" w:hAnsi="Times New Roman"/>
        </w:rPr>
        <w:t xml:space="preserve"> species in</w:t>
      </w:r>
      <w:r w:rsidR="00270E89">
        <w:rPr>
          <w:rFonts w:ascii="Times New Roman" w:hAnsi="Times New Roman"/>
        </w:rPr>
        <w:t xml:space="preserve"> suitable habitats at all sites, and they are included in range shift analyses.</w:t>
      </w:r>
    </w:p>
    <w:p w14:paraId="35840959" w14:textId="5EDE919F"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873E42">
      <w:pPr>
        <w:pStyle w:val="BodyA"/>
        <w:spacing w:line="480" w:lineRule="auto"/>
        <w:rPr>
          <w:rFonts w:ascii="Times New Roman" w:hAnsi="Times New Roman"/>
        </w:rPr>
      </w:pPr>
    </w:p>
    <w:p w14:paraId="0BD078A0" w14:textId="5A196A54" w:rsidR="00F52252" w:rsidRPr="009D4E93" w:rsidRDefault="005B657E" w:rsidP="003A635B">
      <w:pPr>
        <w:pStyle w:val="BodyA"/>
        <w:spacing w:line="480" w:lineRule="auto"/>
        <w:outlineLvl w:val="0"/>
        <w:rPr>
          <w:rFonts w:ascii="Times New Roman" w:hAnsi="Times New Roman"/>
        </w:rPr>
      </w:pPr>
      <w:ins w:id="414" w:author="Steve Beissinger" w:date="2013-12-19T22:18:00Z">
        <w:r>
          <w:rPr>
            <w:rFonts w:ascii="Times New Roman" w:hAnsi="Times New Roman"/>
            <w:i/>
          </w:rPr>
          <w:t xml:space="preserve">Modeling Changes in </w:t>
        </w:r>
      </w:ins>
      <w:r w:rsidR="00F52252" w:rsidRPr="009D4E93">
        <w:rPr>
          <w:rFonts w:ascii="Times New Roman" w:hAnsi="Times New Roman"/>
          <w:i/>
        </w:rPr>
        <w:t>Elevation</w:t>
      </w:r>
      <w:ins w:id="415" w:author="Steve Beissinger" w:date="2013-12-19T22:18:00Z">
        <w:r>
          <w:rPr>
            <w:rFonts w:ascii="Times New Roman" w:hAnsi="Times New Roman"/>
            <w:i/>
          </w:rPr>
          <w:t>al</w:t>
        </w:r>
      </w:ins>
      <w:r w:rsidR="00F52252" w:rsidRPr="009D4E93">
        <w:rPr>
          <w:rFonts w:ascii="Times New Roman" w:hAnsi="Times New Roman"/>
          <w:i/>
        </w:rPr>
        <w:t xml:space="preserve"> Range</w:t>
      </w:r>
      <w:ins w:id="416" w:author="Steve Beissinger" w:date="2013-12-19T22:18:00Z">
        <w:r>
          <w:rPr>
            <w:rFonts w:ascii="Times New Roman" w:hAnsi="Times New Roman"/>
            <w:i/>
          </w:rPr>
          <w:t>s</w:t>
        </w:r>
      </w:ins>
      <w:r w:rsidR="00F52252" w:rsidRPr="009D4E93">
        <w:rPr>
          <w:rFonts w:ascii="Times New Roman" w:hAnsi="Times New Roman"/>
          <w:i/>
        </w:rPr>
        <w:t xml:space="preserve"> </w:t>
      </w:r>
      <w:del w:id="417" w:author="Steve Beissinger" w:date="2013-12-19T22:18:00Z">
        <w:r w:rsidR="00F52252" w:rsidRPr="009D4E93" w:rsidDel="005B657E">
          <w:rPr>
            <w:rFonts w:ascii="Times New Roman" w:hAnsi="Times New Roman"/>
            <w:i/>
          </w:rPr>
          <w:delText>Models</w:delText>
        </w:r>
        <w:r w:rsidR="00F52252" w:rsidRPr="009D4E93" w:rsidDel="005B657E">
          <w:rPr>
            <w:rFonts w:ascii="Times New Roman" w:hAnsi="Times New Roman"/>
          </w:rPr>
          <w:delText xml:space="preserve"> </w:delText>
        </w:r>
      </w:del>
    </w:p>
    <w:p w14:paraId="57B05C3A" w14:textId="10CB3C4C"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w:t>
      </w:r>
      <w:r w:rsidRPr="009D4E93">
        <w:rPr>
          <w:rFonts w:ascii="Times New Roman" w:hAnsi="Times New Roman"/>
        </w:rPr>
        <w:lastRenderedPageBreak/>
        <w:t>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proofErr w:type="spellStart"/>
      <w:ins w:id="418" w:author="Michelle" w:date="2013-12-29T12:23:00Z">
        <w:r w:rsidR="000D23E7">
          <w:rPr>
            <w:rFonts w:ascii="Times New Roman" w:hAnsi="Times New Roman"/>
          </w:rPr>
          <w:t>Laake</w:t>
        </w:r>
        <w:proofErr w:type="spellEnd"/>
        <w:r w:rsidR="000D23E7">
          <w:rPr>
            <w:rFonts w:ascii="Times New Roman" w:hAnsi="Times New Roman"/>
          </w:rPr>
          <w:t xml:space="preserve">, 2013? </w:t>
        </w:r>
      </w:ins>
      <w:commentRangeStart w:id="419"/>
      <w:r w:rsidRPr="005D668E">
        <w:rPr>
          <w:rFonts w:ascii="Times New Roman" w:hAnsi="Times New Roman"/>
          <w:highlight w:val="yellow"/>
        </w:rPr>
        <w:t>REFS</w:t>
      </w:r>
      <w:commentRangeEnd w:id="419"/>
      <w:r w:rsidR="000D23E7">
        <w:rPr>
          <w:rStyle w:val="CommentReference"/>
          <w:rFonts w:ascii="Times New Roman" w:eastAsia="Times New Roman" w:hAnsi="Times New Roman"/>
          <w:color w:val="auto"/>
        </w:rPr>
        <w:commentReference w:id="419"/>
      </w:r>
      <w:r w:rsidRPr="009D4E93">
        <w:rPr>
          <w:rFonts w:ascii="Times New Roman" w:hAnsi="Times New Roman"/>
        </w:rPr>
        <w:t xml:space="preserve">). </w:t>
      </w:r>
    </w:p>
    <w:p w14:paraId="23CF0F90" w14:textId="37042792"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w:t>
      </w:r>
      <w:del w:id="420" w:author="Steve Beissinger" w:date="2013-12-19T22:19:00Z">
        <w:r w:rsidRPr="009D4E93" w:rsidDel="00D23492">
          <w:rPr>
            <w:rFonts w:ascii="Times New Roman" w:hAnsi="Times New Roman"/>
          </w:rPr>
          <w:delText>,</w:delText>
        </w:r>
      </w:del>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lastRenderedPageBreak/>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w:t>
      </w:r>
      <w:del w:id="421" w:author="Steve Beissinger" w:date="2013-12-19T22:20:00Z">
        <w:r w:rsidR="00AD2580" w:rsidDel="00DA53F5">
          <w:rPr>
            <w:rFonts w:ascii="Times New Roman" w:hAnsi="Times New Roman"/>
          </w:rPr>
          <w:delText xml:space="preserve">delta </w:delText>
        </w:r>
      </w:del>
      <w:ins w:id="422" w:author="Steve Beissinger" w:date="2013-12-19T22:20:00Z">
        <w:r w:rsidR="00DA53F5">
          <w:rPr>
            <w:rFonts w:ascii="Arial" w:hAnsi="Arial" w:cs="Arial"/>
          </w:rPr>
          <w:t>Δ</w:t>
        </w:r>
      </w:ins>
      <w:r w:rsidR="00AD2580">
        <w:rPr>
          <w:rFonts w:ascii="Times New Roman" w:hAnsi="Times New Roman"/>
        </w:rPr>
        <w:t xml:space="preserve">AIC </w:t>
      </w:r>
      <w:del w:id="423" w:author="Steve Beissinger" w:date="2013-12-19T22:20:00Z">
        <w:r w:rsidR="00AD2580" w:rsidDel="00DA53F5">
          <w:rPr>
            <w:rFonts w:ascii="Times New Roman" w:hAnsi="Times New Roman"/>
          </w:rPr>
          <w:delText xml:space="preserve">less than two </w:delText>
        </w:r>
      </w:del>
      <w:ins w:id="424" w:author="Steve Beissinger" w:date="2013-12-19T22:20:00Z">
        <w:r w:rsidR="00DA53F5">
          <w:rPr>
            <w:rFonts w:ascii="Times New Roman" w:hAnsi="Times New Roman"/>
          </w:rPr>
          <w:t xml:space="preserve">&lt; 2 </w:t>
        </w:r>
      </w:ins>
      <w:r w:rsidR="002D4CE2">
        <w:rPr>
          <w:rFonts w:ascii="Times New Roman" w:hAnsi="Times New Roman"/>
        </w:rPr>
        <w:t>for each species (Table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45B53F0F"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w:t>
      </w:r>
      <w:ins w:id="425" w:author="Steve Beissinger" w:date="2013-12-19T22:21:00Z">
        <w:r w:rsidR="00EE0E74">
          <w:rPr>
            <w:rFonts w:ascii="Times New Roman" w:hAnsi="Times New Roman"/>
          </w:rPr>
          <w:t>,</w:t>
        </w:r>
      </w:ins>
      <w:r w:rsidRPr="009D4E93">
        <w:rPr>
          <w:rFonts w:ascii="Times New Roman" w:hAnsi="Times New Roman"/>
        </w:rPr>
        <w:t xml:space="preserve">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w:t>
      </w:r>
      <w:ins w:id="426" w:author="Steve Beissinger" w:date="2013-12-19T22:22:00Z">
        <w:r w:rsidR="00A322A3">
          <w:rPr>
            <w:rFonts w:ascii="Times New Roman" w:hAnsi="Times New Roman"/>
          </w:rPr>
          <w:t xml:space="preserve"> within era</w:t>
        </w:r>
      </w:ins>
      <w:r w:rsidR="00425585">
        <w:rPr>
          <w:rFonts w:ascii="Times New Roman" w:hAnsi="Times New Roman"/>
        </w:rPr>
        <w:t xml:space="preserv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0649E137" w:rsidR="00F52252" w:rsidRPr="009D4E93" w:rsidRDefault="001C24F5" w:rsidP="003A635B">
      <w:pPr>
        <w:pStyle w:val="BodyA"/>
        <w:spacing w:line="480" w:lineRule="auto"/>
        <w:outlineLvl w:val="0"/>
        <w:rPr>
          <w:rFonts w:ascii="Times New Roman" w:hAnsi="Times New Roman"/>
        </w:rPr>
      </w:pPr>
      <w:del w:id="427" w:author="Steve Beissinger" w:date="2013-12-24T18:16:00Z">
        <w:r w:rsidRPr="008A08DB" w:rsidDel="00E847BF">
          <w:rPr>
            <w:rFonts w:ascii="Times New Roman" w:hAnsi="Times New Roman"/>
            <w:i/>
          </w:rPr>
          <w:delText>Mixed-model t</w:delText>
        </w:r>
      </w:del>
      <w:ins w:id="428" w:author="Steve Beissinger" w:date="2013-12-24T18:16:00Z">
        <w:r w:rsidR="00E847BF">
          <w:rPr>
            <w:rFonts w:ascii="Times New Roman" w:hAnsi="Times New Roman"/>
            <w:i/>
          </w:rPr>
          <w:t>T</w:t>
        </w:r>
      </w:ins>
      <w:r w:rsidRPr="008A08DB">
        <w:rPr>
          <w:rFonts w:ascii="Times New Roman" w:hAnsi="Times New Roman"/>
          <w:i/>
        </w:rPr>
        <w:t xml:space="preserve">esting </w:t>
      </w:r>
      <w:ins w:id="429" w:author="Steve Beissinger" w:date="2013-12-24T18:17:00Z">
        <w:r w:rsidR="00E847BF">
          <w:rPr>
            <w:rFonts w:ascii="Times New Roman" w:hAnsi="Times New Roman"/>
            <w:i/>
          </w:rPr>
          <w:t xml:space="preserve">patterns </w:t>
        </w:r>
      </w:ins>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3E2879F2" w:rsidR="00397CDA"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 xml:space="preserve">ion </w:t>
      </w:r>
      <w:commentRangeStart w:id="430"/>
      <w:r w:rsidR="00FD0A65">
        <w:rPr>
          <w:rFonts w:ascii="Times New Roman" w:hAnsi="Times New Roman"/>
        </w:rPr>
        <w:t>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commentRangeEnd w:id="430"/>
      <w:r w:rsidR="00A07D78">
        <w:rPr>
          <w:rStyle w:val="CommentReference"/>
          <w:rFonts w:ascii="Times New Roman" w:eastAsia="Times New Roman" w:hAnsi="Times New Roman"/>
          <w:color w:val="auto"/>
        </w:rPr>
        <w:commentReference w:id="430"/>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ins w:id="431" w:author="Steve Beissinger" w:date="2013-12-24T14:00:00Z">
        <w:r w:rsidR="003C6F21">
          <w:rPr>
            <w:rFonts w:ascii="Times New Roman" w:hAnsi="Times New Roman"/>
          </w:rPr>
          <w:t>occurrence of</w:t>
        </w:r>
        <w:r w:rsidR="003C6F21" w:rsidDel="003C6F21">
          <w:rPr>
            <w:rFonts w:ascii="Times New Roman" w:hAnsi="Times New Roman"/>
          </w:rPr>
          <w:t xml:space="preserve"> </w:t>
        </w:r>
      </w:ins>
      <w:del w:id="432" w:author="Steve Beissinger" w:date="2013-12-24T14:00:00Z">
        <w:r w:rsidR="00521F1E" w:rsidDel="003C6F21">
          <w:rPr>
            <w:rFonts w:ascii="Times New Roman" w:hAnsi="Times New Roman"/>
          </w:rPr>
          <w:delText xml:space="preserve">whether </w:delText>
        </w:r>
      </w:del>
      <w:r w:rsidR="00521F1E">
        <w:rPr>
          <w:rFonts w:ascii="Times New Roman" w:hAnsi="Times New Roman"/>
        </w:rPr>
        <w:t xml:space="preserve">a range shift </w:t>
      </w:r>
      <w:del w:id="433" w:author="Steve Beissinger" w:date="2013-12-24T14:00:00Z">
        <w:r w:rsidR="00521F1E" w:rsidDel="003C6F21">
          <w:rPr>
            <w:rFonts w:ascii="Times New Roman" w:hAnsi="Times New Roman"/>
          </w:rPr>
          <w:delText xml:space="preserve">occurred or not </w:delText>
        </w:r>
      </w:del>
      <w:r w:rsidR="00521F1E">
        <w:rPr>
          <w:rFonts w:ascii="Times New Roman" w:hAnsi="Times New Roman"/>
        </w:rPr>
        <w:t>(</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ins w:id="434" w:author="cmoritz Moritz" w:date="2013-12-27T08:56:00Z">
        <w:r w:rsidR="00A07D78" w:rsidRPr="00A07D78">
          <w:rPr>
            <w:rFonts w:ascii="Times New Roman" w:hAnsi="Times New Roman"/>
            <w:i/>
            <w:rPrChange w:id="435" w:author="cmoritz Moritz" w:date="2013-12-27T08:56:00Z">
              <w:rPr>
                <w:rFonts w:ascii="Times New Roman" w:hAnsi="Times New Roman"/>
              </w:rPr>
            </w:rPrChange>
          </w:rPr>
          <w:t xml:space="preserve">P. </w:t>
        </w:r>
        <w:proofErr w:type="spellStart"/>
        <w:r w:rsidR="00A07D78" w:rsidRPr="00A07D78">
          <w:rPr>
            <w:rFonts w:ascii="Times New Roman" w:hAnsi="Times New Roman"/>
            <w:i/>
            <w:rPrChange w:id="436" w:author="cmoritz Moritz" w:date="2013-12-27T08:56:00Z">
              <w:rPr>
                <w:rFonts w:ascii="Times New Roman" w:hAnsi="Times New Roman"/>
              </w:rPr>
            </w:rPrChange>
          </w:rPr>
          <w:t>maniculatus</w:t>
        </w:r>
        <w:proofErr w:type="spellEnd"/>
        <w:r w:rsidR="00A07D78">
          <w:rPr>
            <w:rFonts w:ascii="Times New Roman" w:hAnsi="Times New Roman"/>
          </w:rPr>
          <w:t xml:space="preserve"> and </w:t>
        </w:r>
        <w:r w:rsidR="00A07D78" w:rsidRPr="00A07D78">
          <w:rPr>
            <w:rFonts w:ascii="Times New Roman" w:hAnsi="Times New Roman"/>
            <w:i/>
            <w:rPrChange w:id="437" w:author="cmoritz Moritz" w:date="2013-12-27T08:56:00Z">
              <w:rPr>
                <w:rFonts w:ascii="Times New Roman" w:hAnsi="Times New Roman"/>
              </w:rPr>
            </w:rPrChange>
          </w:rPr>
          <w:t xml:space="preserve">O. </w:t>
        </w:r>
        <w:proofErr w:type="spellStart"/>
        <w:r w:rsidR="00A07D78" w:rsidRPr="00A07D78">
          <w:rPr>
            <w:rFonts w:ascii="Times New Roman" w:hAnsi="Times New Roman"/>
            <w:i/>
            <w:rPrChange w:id="438" w:author="cmoritz Moritz" w:date="2013-12-27T08:56:00Z">
              <w:rPr>
                <w:rFonts w:ascii="Times New Roman" w:hAnsi="Times New Roman"/>
              </w:rPr>
            </w:rPrChange>
          </w:rPr>
          <w:t>beecheyi</w:t>
        </w:r>
      </w:ins>
      <w:proofErr w:type="spellEnd"/>
      <w:ins w:id="439" w:author="Steve Beissinger" w:date="2013-12-24T14:00:00Z">
        <w:del w:id="440" w:author="cmoritz Moritz" w:date="2013-12-27T08:56:00Z">
          <w:r w:rsidR="003C6F21" w:rsidRPr="000060CF" w:rsidDel="00A07D78">
            <w:rPr>
              <w:rFonts w:ascii="Times New Roman" w:hAnsi="Times New Roman"/>
              <w:highlight w:val="yellow"/>
              <w:rPrChange w:id="441" w:author="Steve Beissinger" w:date="2013-12-24T14:01:00Z">
                <w:rPr>
                  <w:rFonts w:ascii="Times New Roman" w:hAnsi="Times New Roman"/>
                </w:rPr>
              </w:rPrChange>
            </w:rPr>
            <w:delText>WHICH ONES</w:delText>
          </w:r>
        </w:del>
      </w:ins>
      <w:del w:id="442" w:author="Steve Beissinger" w:date="2013-12-24T14:00:00Z">
        <w:r w:rsidR="00521F1E" w:rsidRPr="00F40E65" w:rsidDel="003C6F21">
          <w:rPr>
            <w:rFonts w:ascii="Times New Roman" w:hAnsi="Times New Roman"/>
            <w:i/>
          </w:rPr>
          <w:delText>n</w:delText>
        </w:r>
        <w:r w:rsidR="00521F1E" w:rsidDel="003C6F21">
          <w:rPr>
            <w:rFonts w:ascii="Times New Roman" w:hAnsi="Times New Roman"/>
          </w:rPr>
          <w:delText xml:space="preserve"> = </w:delText>
        </w:r>
        <w:r w:rsidR="00550779" w:rsidDel="003C6F21">
          <w:rPr>
            <w:rFonts w:ascii="Times New Roman" w:hAnsi="Times New Roman"/>
          </w:rPr>
          <w:delText>2</w:delText>
        </w:r>
      </w:del>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w:t>
      </w:r>
      <w:ins w:id="443" w:author="Steve Beissinger" w:date="2013-12-24T14:01:00Z">
        <w:r w:rsidR="000060CF">
          <w:rPr>
            <w:rFonts w:ascii="Times New Roman" w:hAnsi="Times New Roman"/>
          </w:rPr>
          <w:t>l</w:t>
        </w:r>
      </w:ins>
      <w:del w:id="444" w:author="Steve Beissinger" w:date="2013-12-24T14:01:00Z">
        <w:r w:rsidR="00E83C08" w:rsidDel="000060CF">
          <w:rPr>
            <w:rFonts w:ascii="Times New Roman" w:hAnsi="Times New Roman"/>
          </w:rPr>
          <w:delText>L</w:delText>
        </w:r>
      </w:del>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w:t>
      </w:r>
      <w:ins w:id="445" w:author="Steve Beissinger" w:date="2013-12-24T14:01:00Z">
        <w:r w:rsidR="000060CF">
          <w:rPr>
            <w:rFonts w:ascii="Times New Roman" w:hAnsi="Times New Roman"/>
          </w:rPr>
          <w:t>r</w:t>
        </w:r>
      </w:ins>
      <w:del w:id="446" w:author="Steve Beissinger" w:date="2013-12-24T14:01:00Z">
        <w:r w:rsidR="00E83C08" w:rsidDel="000060CF">
          <w:rPr>
            <w:rFonts w:ascii="Times New Roman" w:hAnsi="Times New Roman"/>
          </w:rPr>
          <w:delText>R</w:delText>
        </w:r>
      </w:del>
      <w:r w:rsidR="00E83C08">
        <w:rPr>
          <w:rFonts w:ascii="Times New Roman" w:hAnsi="Times New Roman"/>
        </w:rPr>
        <w:t xml:space="preserve">egion (Lassen, </w:t>
      </w:r>
      <w:r w:rsidR="003434E7">
        <w:rPr>
          <w:rFonts w:ascii="Times New Roman" w:hAnsi="Times New Roman"/>
        </w:rPr>
        <w:t>Sequoia</w:t>
      </w:r>
      <w:r w:rsidR="00E83C08">
        <w:rPr>
          <w:rFonts w:ascii="Times New Roman" w:hAnsi="Times New Roman"/>
        </w:rPr>
        <w:t xml:space="preserve">, Yosemite), and (3) </w:t>
      </w:r>
      <w:ins w:id="447" w:author="Steve Beissinger" w:date="2013-12-24T14:01:00Z">
        <w:r w:rsidR="000060CF">
          <w:rPr>
            <w:rFonts w:ascii="Times New Roman" w:hAnsi="Times New Roman"/>
          </w:rPr>
          <w:t>z</w:t>
        </w:r>
      </w:ins>
      <w:del w:id="448" w:author="Steve Beissinger" w:date="2013-12-24T14:01:00Z">
        <w:r w:rsidR="00E83C08" w:rsidDel="000060CF">
          <w:rPr>
            <w:rFonts w:ascii="Times New Roman" w:hAnsi="Times New Roman"/>
          </w:rPr>
          <w:delText>Z</w:delText>
        </w:r>
      </w:del>
      <w:r w:rsidR="00E83C08">
        <w:rPr>
          <w:rFonts w:ascii="Times New Roman" w:hAnsi="Times New Roman"/>
        </w:rPr>
        <w:t xml:space="preserve">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w:t>
      </w:r>
      <w:ins w:id="449" w:author="Steve Beissinger" w:date="2013-12-24T14:01:00Z">
        <w:r w:rsidR="00407C96">
          <w:rPr>
            <w:rFonts w:ascii="Times New Roman" w:hAnsi="Times New Roman"/>
          </w:rPr>
          <w:t>z</w:t>
        </w:r>
      </w:ins>
      <w:del w:id="450" w:author="Steve Beissinger" w:date="2013-12-24T14:01:00Z">
        <w:r w:rsidR="001868F8" w:rsidDel="00407C96">
          <w:rPr>
            <w:rFonts w:ascii="Times New Roman" w:hAnsi="Times New Roman"/>
          </w:rPr>
          <w:delText>Z</w:delText>
        </w:r>
      </w:del>
      <w:r w:rsidR="001868F8">
        <w:rPr>
          <w:rFonts w:ascii="Times New Roman" w:hAnsi="Times New Roman"/>
        </w:rPr>
        <w:t>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w:t>
      </w:r>
      <w:del w:id="451" w:author="Steve Beissinger" w:date="2013-12-24T14:02:00Z">
        <w:r w:rsidR="00A76A0E" w:rsidDel="00407C96">
          <w:rPr>
            <w:rFonts w:ascii="Times New Roman" w:hAnsi="Times New Roman"/>
          </w:rPr>
          <w:delText>L</w:delText>
        </w:r>
      </w:del>
      <w:ins w:id="452" w:author="Steve Beissinger" w:date="2013-12-24T14:02:00Z">
        <w:r w:rsidR="00407C96">
          <w:rPr>
            <w:rFonts w:ascii="Times New Roman" w:hAnsi="Times New Roman"/>
          </w:rPr>
          <w:t>l</w:t>
        </w:r>
      </w:ins>
      <w:r w:rsidR="00A76A0E">
        <w:rPr>
          <w:rFonts w:ascii="Times New Roman" w:hAnsi="Times New Roman"/>
        </w:rPr>
        <w:t xml:space="preserve">imit and </w:t>
      </w:r>
      <w:ins w:id="453" w:author="Steve Beissinger" w:date="2013-12-24T14:02:00Z">
        <w:r w:rsidR="00407C96">
          <w:rPr>
            <w:rFonts w:ascii="Times New Roman" w:hAnsi="Times New Roman"/>
          </w:rPr>
          <w:t>r</w:t>
        </w:r>
      </w:ins>
      <w:del w:id="454" w:author="Steve Beissinger" w:date="2013-12-24T14:02:00Z">
        <w:r w:rsidR="00A76A0E" w:rsidDel="00407C96">
          <w:rPr>
            <w:rFonts w:ascii="Times New Roman" w:hAnsi="Times New Roman"/>
          </w:rPr>
          <w:delText>R</w:delText>
        </w:r>
      </w:del>
      <w:r w:rsidR="00A76A0E">
        <w:rPr>
          <w:rFonts w:ascii="Times New Roman" w:hAnsi="Times New Roman"/>
        </w:rPr>
        <w:t>egion variables.</w:t>
      </w:r>
      <w:r w:rsidR="00610AAF">
        <w:rPr>
          <w:rFonts w:ascii="Times New Roman" w:hAnsi="Times New Roman"/>
        </w:rPr>
        <w:t xml:space="preserve"> </w:t>
      </w:r>
    </w:p>
    <w:p w14:paraId="745E67D0" w14:textId="4DECF42B" w:rsidR="00FD0A65" w:rsidRDefault="00397CDA" w:rsidP="007D3662">
      <w:pPr>
        <w:pStyle w:val="BodyA"/>
        <w:spacing w:line="480" w:lineRule="auto"/>
        <w:ind w:firstLine="720"/>
        <w:rPr>
          <w:ins w:id="455" w:author="Steve Beissinger" w:date="2013-12-19T22:24:00Z"/>
          <w:rFonts w:ascii="Times New Roman" w:hAnsi="Times New Roman"/>
        </w:rPr>
      </w:pPr>
      <w:del w:id="456" w:author="Steve Beissinger" w:date="2013-12-24T14:04:00Z">
        <w:r w:rsidDel="006B47D5">
          <w:rPr>
            <w:rFonts w:ascii="Times New Roman" w:hAnsi="Times New Roman"/>
          </w:rPr>
          <w:delText xml:space="preserve">To evaluate </w:delText>
        </w:r>
      </w:del>
      <w:del w:id="457" w:author="Steve Beissinger" w:date="2013-12-24T14:02:00Z">
        <w:r w:rsidDel="00986D3F">
          <w:rPr>
            <w:rFonts w:ascii="Times New Roman" w:hAnsi="Times New Roman"/>
          </w:rPr>
          <w:delText xml:space="preserve">our </w:delText>
        </w:r>
      </w:del>
      <w:del w:id="458" w:author="Steve Beissinger" w:date="2013-12-24T14:03:00Z">
        <w:r w:rsidDel="00986D3F">
          <w:rPr>
            <w:rFonts w:ascii="Times New Roman" w:hAnsi="Times New Roman"/>
          </w:rPr>
          <w:delText>hypothese</w:delText>
        </w:r>
      </w:del>
      <w:del w:id="459" w:author="Steve Beissinger" w:date="2013-12-24T14:04:00Z">
        <w:r w:rsidDel="006B47D5">
          <w:rPr>
            <w:rFonts w:ascii="Times New Roman" w:hAnsi="Times New Roman"/>
          </w:rPr>
          <w:delText>s</w:delText>
        </w:r>
        <w:r w:rsidR="006F2D77" w:rsidDel="006B47D5">
          <w:rPr>
            <w:rFonts w:ascii="Times New Roman" w:hAnsi="Times New Roman"/>
          </w:rPr>
          <w:delText xml:space="preserve"> relating to range shifts across species and regions,</w:delText>
        </w:r>
        <w:r w:rsidDel="006B47D5">
          <w:rPr>
            <w:rFonts w:ascii="Times New Roman" w:hAnsi="Times New Roman"/>
          </w:rPr>
          <w:delText xml:space="preserve"> w</w:delText>
        </w:r>
      </w:del>
      <w:ins w:id="460" w:author="Steve Beissinger" w:date="2013-12-24T14:04:00Z">
        <w:r w:rsidR="006B47D5">
          <w:rPr>
            <w:rFonts w:ascii="Times New Roman" w:hAnsi="Times New Roman"/>
          </w:rPr>
          <w:t>W</w:t>
        </w:r>
      </w:ins>
      <w:r>
        <w:rPr>
          <w:rFonts w:ascii="Times New Roman" w:hAnsi="Times New Roman"/>
        </w:rPr>
        <w:t>e used one-sided binomial tests to evaluate whether upslope shifts were the most common across regions (</w:t>
      </w:r>
      <w:ins w:id="461" w:author="Steve Beissinger" w:date="2013-12-19T22:23:00Z">
        <w:r w:rsidR="00C731D2">
          <w:rPr>
            <w:rFonts w:ascii="Times New Roman" w:hAnsi="Times New Roman"/>
          </w:rPr>
          <w:t>Prediction</w:t>
        </w:r>
      </w:ins>
      <w:del w:id="462" w:author="Steve Beissinger" w:date="2013-12-19T22:23:00Z">
        <w:r w:rsidDel="00C731D2">
          <w:rPr>
            <w:rFonts w:ascii="Times New Roman" w:hAnsi="Times New Roman"/>
          </w:rPr>
          <w:delText>Hypothesis</w:delText>
        </w:r>
      </w:del>
      <w:r>
        <w:rPr>
          <w:rFonts w:ascii="Times New Roman" w:hAnsi="Times New Roman"/>
        </w:rPr>
        <w:t xml:space="preserve"> 1), whether range contractions were more likely in high elevation species and </w:t>
      </w:r>
      <w:del w:id="463" w:author="Steve Beissinger" w:date="2013-12-24T14:04:00Z">
        <w:r w:rsidDel="006B47D5">
          <w:rPr>
            <w:rFonts w:ascii="Times New Roman" w:hAnsi="Times New Roman"/>
          </w:rPr>
          <w:delText xml:space="preserve">conversely, whether </w:delText>
        </w:r>
      </w:del>
      <w:r>
        <w:rPr>
          <w:rFonts w:ascii="Times New Roman" w:hAnsi="Times New Roman"/>
        </w:rPr>
        <w:t>range expansions were more common in low elevation species (</w:t>
      </w:r>
      <w:ins w:id="464" w:author="Steve Beissinger" w:date="2013-12-19T22:24:00Z">
        <w:r w:rsidR="00C731D2">
          <w:rPr>
            <w:rFonts w:ascii="Times New Roman" w:hAnsi="Times New Roman"/>
          </w:rPr>
          <w:t>Prediction</w:t>
        </w:r>
      </w:ins>
      <w:del w:id="465" w:author="Steve Beissinger" w:date="2013-12-19T22:24:00Z">
        <w:r w:rsidDel="00C731D2">
          <w:rPr>
            <w:rFonts w:ascii="Times New Roman" w:hAnsi="Times New Roman"/>
          </w:rPr>
          <w:delText>Hypothesis</w:delText>
        </w:r>
      </w:del>
      <w:r>
        <w:rPr>
          <w:rFonts w:ascii="Times New Roman" w:hAnsi="Times New Roman"/>
        </w:rPr>
        <w:t xml:space="preserve"> 2), and to evaluate whether the patterns of range shifts </w:t>
      </w:r>
      <w:del w:id="466" w:author="Steve Beissinger" w:date="2013-12-24T14:05:00Z">
        <w:r w:rsidDel="006B47D5">
          <w:rPr>
            <w:rFonts w:ascii="Times New Roman" w:hAnsi="Times New Roman"/>
          </w:rPr>
          <w:delText xml:space="preserve">of species from Yosemite </w:delText>
        </w:r>
      </w:del>
      <w:r>
        <w:rPr>
          <w:rFonts w:ascii="Times New Roman" w:hAnsi="Times New Roman"/>
        </w:rPr>
        <w:t xml:space="preserve">were consistent </w:t>
      </w:r>
      <w:del w:id="467" w:author="Steve Beissinger" w:date="2013-12-24T14:05:00Z">
        <w:r w:rsidDel="006B47D5">
          <w:rPr>
            <w:rFonts w:ascii="Times New Roman" w:hAnsi="Times New Roman"/>
          </w:rPr>
          <w:delText xml:space="preserve">in the other </w:delText>
        </w:r>
      </w:del>
      <w:ins w:id="468" w:author="Steve Beissinger" w:date="2013-12-24T14:05:00Z">
        <w:r w:rsidR="006B47D5">
          <w:rPr>
            <w:rFonts w:ascii="Times New Roman" w:hAnsi="Times New Roman"/>
          </w:rPr>
          <w:t xml:space="preserve">across </w:t>
        </w:r>
      </w:ins>
      <w:r>
        <w:rPr>
          <w:rFonts w:ascii="Times New Roman" w:hAnsi="Times New Roman"/>
        </w:rPr>
        <w:t>regions (</w:t>
      </w:r>
      <w:ins w:id="469" w:author="Steve Beissinger" w:date="2013-12-19T22:24:00Z">
        <w:r w:rsidR="00C731D2">
          <w:rPr>
            <w:rFonts w:ascii="Times New Roman" w:hAnsi="Times New Roman"/>
          </w:rPr>
          <w:t>Prediction</w:t>
        </w:r>
      </w:ins>
      <w:del w:id="470" w:author="Steve Beissinger" w:date="2013-12-19T22:24:00Z">
        <w:r w:rsidDel="00C731D2">
          <w:rPr>
            <w:rFonts w:ascii="Times New Roman" w:hAnsi="Times New Roman"/>
          </w:rPr>
          <w:delText>Hypothesis</w:delText>
        </w:r>
      </w:del>
      <w:r>
        <w:rPr>
          <w:rFonts w:ascii="Times New Roman" w:hAnsi="Times New Roman"/>
        </w:rPr>
        <w:t xml:space="preserve"> 3). </w:t>
      </w:r>
      <w:r w:rsidR="006F2D77">
        <w:rPr>
          <w:rFonts w:ascii="Times New Roman" w:hAnsi="Times New Roman"/>
        </w:rPr>
        <w:t>For each of these analyses, w</w:t>
      </w:r>
      <w:r>
        <w:rPr>
          <w:rFonts w:ascii="Times New Roman" w:hAnsi="Times New Roman"/>
        </w:rPr>
        <w:t xml:space="preserve">e </w:t>
      </w:r>
      <w:r w:rsidR="006F2D77">
        <w:rPr>
          <w:rFonts w:ascii="Times New Roman" w:hAnsi="Times New Roman"/>
        </w:rPr>
        <w:t>included</w:t>
      </w:r>
      <w:r>
        <w:rPr>
          <w:rFonts w:ascii="Times New Roman" w:hAnsi="Times New Roman"/>
        </w:rPr>
        <w:t xml:space="preserve"> only those species </w:t>
      </w:r>
      <w:ins w:id="471" w:author="Steve Beissinger" w:date="2013-12-24T14:05:00Z">
        <w:r w:rsidR="008C23A4">
          <w:rPr>
            <w:rFonts w:ascii="Times New Roman" w:hAnsi="Times New Roman"/>
          </w:rPr>
          <w:t>exhibit</w:t>
        </w:r>
      </w:ins>
      <w:del w:id="472" w:author="Steve Beissinger" w:date="2013-12-24T14:05:00Z">
        <w:r w:rsidDel="008C23A4">
          <w:rPr>
            <w:rFonts w:ascii="Times New Roman" w:hAnsi="Times New Roman"/>
          </w:rPr>
          <w:delText>show</w:delText>
        </w:r>
      </w:del>
      <w:r>
        <w:rPr>
          <w:rFonts w:ascii="Times New Roman" w:hAnsi="Times New Roman"/>
        </w:rPr>
        <w:t>ing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16F267E7" w14:textId="77777777" w:rsidR="00C731D2" w:rsidRDefault="00C731D2" w:rsidP="007D3662">
      <w:pPr>
        <w:pStyle w:val="BodyA"/>
        <w:spacing w:line="480" w:lineRule="auto"/>
        <w:ind w:firstLine="720"/>
        <w:rPr>
          <w:rFonts w:ascii="Times New Roman" w:hAnsi="Times New Roman"/>
          <w:i/>
        </w:rPr>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2D52497E"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w:t>
      </w:r>
      <w:ins w:id="473" w:author="Steve Beissinger" w:date="2013-12-24T14:06:00Z">
        <w:r w:rsidR="008C23A4">
          <w:rPr>
            <w:rFonts w:ascii="Times New Roman" w:hAnsi="Times New Roman"/>
          </w:rPr>
          <w:t xml:space="preserve">(Prediction 4) </w:t>
        </w:r>
      </w:ins>
      <w:r>
        <w:rPr>
          <w:rFonts w:ascii="Times New Roman" w:hAnsi="Times New Roman"/>
        </w:rPr>
        <w:t>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lastRenderedPageBreak/>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 xml:space="preserve">were calculated between each historical locality and </w:t>
      </w:r>
      <w:del w:id="474" w:author="Steve Beissinger" w:date="2013-12-24T14:07:00Z">
        <w:r w:rsidDel="00557D77">
          <w:rPr>
            <w:rFonts w:ascii="Times New Roman" w:hAnsi="Times New Roman"/>
          </w:rPr>
          <w:delText xml:space="preserve">all </w:delText>
        </w:r>
      </w:del>
      <w:r>
        <w:rPr>
          <w:rFonts w:ascii="Times New Roman" w:hAnsi="Times New Roman"/>
        </w:rPr>
        <w:t>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(i.e.</w:t>
      </w:r>
      <w:ins w:id="475" w:author="Steve Beissinger" w:date="2013-12-24T14:09:00Z">
        <w:r w:rsidR="00AB1445">
          <w:rPr>
            <w:rFonts w:ascii="Times New Roman" w:hAnsi="Times New Roman"/>
          </w:rPr>
          <w:t>,</w:t>
        </w:r>
      </w:ins>
      <w:r w:rsidR="009962A5">
        <w:rPr>
          <w:rFonts w:ascii="Times New Roman" w:hAnsi="Times New Roman"/>
        </w:rPr>
        <w:t xml:space="preserve"> upslope or downslope). </w:t>
      </w:r>
      <w:r w:rsidR="00C52C32">
        <w:rPr>
          <w:rFonts w:ascii="Times New Roman" w:hAnsi="Times New Roman"/>
        </w:rPr>
        <w:t>We compared these climate-data derived models to a</w:t>
      </w:r>
      <w:ins w:id="476" w:author="Steve Beissinger" w:date="2013-12-24T14:09:00Z">
        <w:r w:rsidR="009E4A03">
          <w:rPr>
            <w:rFonts w:ascii="Times New Roman" w:hAnsi="Times New Roman"/>
          </w:rPr>
          <w:t>n</w:t>
        </w:r>
      </w:ins>
      <w:r w:rsidR="00C52C32">
        <w:rPr>
          <w:rFonts w:ascii="Times New Roman" w:hAnsi="Times New Roman"/>
        </w:rPr>
        <w:t xml:space="preserve"> </w:t>
      </w:r>
      <w:del w:id="477" w:author="Steve Beissinger" w:date="2013-12-24T14:09:00Z">
        <w:r w:rsidR="00C52C32" w:rsidDel="009E4A03">
          <w:rPr>
            <w:rFonts w:ascii="Times New Roman" w:hAnsi="Times New Roman"/>
          </w:rPr>
          <w:delText xml:space="preserve">naïve </w:delText>
        </w:r>
      </w:del>
      <w:r w:rsidR="00C52C32">
        <w:rPr>
          <w:rFonts w:ascii="Times New Roman" w:hAnsi="Times New Roman"/>
        </w:rPr>
        <w:t>“overall warming model” that assumes an increased temperature at all grid cells over the same time period</w:t>
      </w:r>
      <w:del w:id="478" w:author="Steve Beissinger" w:date="2013-12-24T14:09:00Z">
        <w:r w:rsidR="00C52C32" w:rsidRPr="00B24915" w:rsidDel="009E4A03">
          <w:rPr>
            <w:rFonts w:ascii="Times New Roman" w:hAnsi="Times New Roman"/>
          </w:rPr>
          <w:delText xml:space="preserve">. </w:delText>
        </w:r>
        <w:r w:rsidR="00F8576F" w:rsidRPr="00B24915" w:rsidDel="009E4A03">
          <w:rPr>
            <w:rFonts w:ascii="Times New Roman" w:hAnsi="Times New Roman"/>
          </w:rPr>
          <w:delText xml:space="preserve">The overall warming </w:delText>
        </w:r>
        <w:r w:rsidR="00C52C32" w:rsidRPr="00B24915" w:rsidDel="009E4A03">
          <w:rPr>
            <w:rFonts w:ascii="Times New Roman" w:hAnsi="Times New Roman"/>
          </w:rPr>
          <w:delText>model</w:delText>
        </w:r>
      </w:del>
      <w:ins w:id="479" w:author="Steve Beissinger" w:date="2013-12-19T22:27:00Z">
        <w:r w:rsidR="00F400F3" w:rsidRPr="00B24915">
          <w:rPr>
            <w:rFonts w:ascii="Times New Roman" w:hAnsi="Times New Roman"/>
          </w:rPr>
          <w:t>,</w:t>
        </w:r>
      </w:ins>
      <w:r w:rsidR="00F8576F" w:rsidRPr="00B24915">
        <w:rPr>
          <w:rFonts w:ascii="Times New Roman" w:hAnsi="Times New Roman"/>
        </w:rPr>
        <w:t xml:space="preserve"> </w:t>
      </w:r>
      <w:ins w:id="480" w:author="Steve Beissinger" w:date="2013-12-24T14:10:00Z">
        <w:r w:rsidR="009E4A03">
          <w:rPr>
            <w:rFonts w:ascii="Times New Roman" w:hAnsi="Times New Roman"/>
          </w:rPr>
          <w:t xml:space="preserve">which </w:t>
        </w:r>
      </w:ins>
      <w:del w:id="481" w:author="Steve Beissinger" w:date="2013-12-24T14:10:00Z">
        <w:r w:rsidR="00F8576F" w:rsidRPr="00B24915" w:rsidDel="009E4A03">
          <w:rPr>
            <w:rFonts w:ascii="Times New Roman" w:hAnsi="Times New Roman"/>
          </w:rPr>
          <w:delText xml:space="preserve">therefore </w:delText>
        </w:r>
      </w:del>
      <w:r w:rsidR="00F8576F" w:rsidRPr="00B24915">
        <w:rPr>
          <w:rFonts w:ascii="Times New Roman" w:hAnsi="Times New Roman"/>
        </w:rPr>
        <w:t>always predict</w:t>
      </w:r>
      <w:ins w:id="482" w:author="Steve Beissinger" w:date="2013-12-24T14:10:00Z">
        <w:r w:rsidR="009E4A03">
          <w:rPr>
            <w:rFonts w:ascii="Times New Roman" w:hAnsi="Times New Roman"/>
          </w:rPr>
          <w:t>ed</w:t>
        </w:r>
      </w:ins>
      <w:del w:id="483" w:author="Steve Beissinger" w:date="2013-12-24T14:09:00Z">
        <w:r w:rsidR="00F8576F" w:rsidRPr="00B24915" w:rsidDel="009E4A03">
          <w:rPr>
            <w:rFonts w:ascii="Times New Roman" w:hAnsi="Times New Roman"/>
          </w:rPr>
          <w:delText>s</w:delText>
        </w:r>
      </w:del>
      <w:r w:rsidR="00F8576F" w:rsidRPr="00B24915">
        <w:rPr>
          <w:rFonts w:ascii="Times New Roman" w:hAnsi="Times New Roman"/>
        </w:rPr>
        <w:t xml:space="preserve"> upslope movements</w:t>
      </w:r>
      <w:ins w:id="484" w:author="Steve Beissinger" w:date="2013-12-24T14:10:00Z">
        <w:r w:rsidR="009E4A03">
          <w:rPr>
            <w:rFonts w:ascii="Times New Roman" w:hAnsi="Times New Roman"/>
          </w:rPr>
          <w:t>.</w:t>
        </w:r>
      </w:ins>
      <w:del w:id="485" w:author="Steve Beissinger" w:date="2013-12-24T14:10:00Z">
        <w:r w:rsidR="00F8576F" w:rsidRPr="00B24915" w:rsidDel="009E4A03">
          <w:rPr>
            <w:rFonts w:ascii="Times New Roman" w:hAnsi="Times New Roman"/>
          </w:rPr>
          <w:delText xml:space="preserve"> of </w:delText>
        </w:r>
        <w:commentRangeStart w:id="486"/>
        <w:r w:rsidR="00F8576F" w:rsidRPr="00B24915" w:rsidDel="009E4A03">
          <w:rPr>
            <w:rFonts w:ascii="Times New Roman" w:hAnsi="Times New Roman"/>
          </w:rPr>
          <w:delText>species</w:delText>
        </w:r>
        <w:commentRangeEnd w:id="486"/>
        <w:r w:rsidR="00F400F3" w:rsidRPr="00B24915" w:rsidDel="009E4A03">
          <w:rPr>
            <w:rStyle w:val="CommentReference"/>
            <w:rFonts w:ascii="Times New Roman" w:eastAsia="Times New Roman" w:hAnsi="Times New Roman"/>
            <w:color w:val="auto"/>
          </w:rPr>
          <w:commentReference w:id="486"/>
        </w:r>
        <w:r w:rsidR="00F8576F" w:rsidRPr="00B24915" w:rsidDel="009E4A03">
          <w:rPr>
            <w:rFonts w:ascii="Times New Roman" w:hAnsi="Times New Roman"/>
          </w:rPr>
          <w:delText>.</w:delText>
        </w:r>
      </w:del>
    </w:p>
    <w:p w14:paraId="4E06E4BA" w14:textId="553097F7" w:rsidR="00F52252" w:rsidRPr="00A9309D" w:rsidRDefault="00BB14CA" w:rsidP="00CD0C99">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sidRPr="00B24915">
        <w:rPr>
          <w:rFonts w:ascii="Times New Roman" w:hAnsi="Times New Roman"/>
        </w:rPr>
        <w:t>B1, B5, B6 and B12</w:t>
      </w:r>
      <w:ins w:id="487" w:author="Steve Beissinger" w:date="2013-12-24T14:12:00Z">
        <w:r w:rsidR="00B24915">
          <w:rPr>
            <w:rFonts w:ascii="Times New Roman" w:hAnsi="Times New Roman"/>
          </w:rPr>
          <w:t xml:space="preserve"> discussed above</w:t>
        </w:r>
      </w:ins>
      <w:r w:rsidR="002D7FD8" w:rsidRPr="00B24915">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commentRangeStart w:id="488"/>
      <w:r w:rsidR="00044636">
        <w:rPr>
          <w:rFonts w:ascii="Times New Roman" w:hAnsi="Times New Roman"/>
        </w:rPr>
        <w:t>We analyzed 32 models</w:t>
      </w:r>
      <w:commentRangeEnd w:id="488"/>
      <w:r w:rsidR="00A07D78">
        <w:rPr>
          <w:rStyle w:val="CommentReference"/>
          <w:rFonts w:ascii="Times New Roman" w:eastAsia="Times New Roman" w:hAnsi="Times New Roman"/>
          <w:color w:val="auto"/>
        </w:rPr>
        <w:commentReference w:id="488"/>
      </w:r>
      <w:r w:rsidR="00044636">
        <w:rPr>
          <w:rFonts w:ascii="Times New Roman" w:hAnsi="Times New Roman"/>
        </w:rPr>
        <w:t xml:space="preserve"> comprised of a null model (intercept only), and all additive combinations of </w:t>
      </w:r>
      <w:del w:id="489" w:author="Steve Beissinger" w:date="2013-12-24T14:12:00Z">
        <w:r w:rsidR="00044636" w:rsidDel="00B24915">
          <w:rPr>
            <w:rFonts w:ascii="Times New Roman" w:hAnsi="Times New Roman"/>
          </w:rPr>
          <w:delText>o</w:delText>
        </w:r>
      </w:del>
      <w:ins w:id="490" w:author="Steve Beissinger" w:date="2013-12-19T22:30:00Z">
        <w:r w:rsidR="00F400F3">
          <w:rPr>
            <w:rFonts w:ascii="Times New Roman" w:hAnsi="Times New Roman"/>
          </w:rPr>
          <w:t>the six</w:t>
        </w:r>
      </w:ins>
      <w:del w:id="491" w:author="Steve Beissinger" w:date="2013-12-19T22:30:00Z">
        <w:r w:rsidR="00044636" w:rsidDel="00F400F3">
          <w:rPr>
            <w:rFonts w:ascii="Times New Roman" w:hAnsi="Times New Roman"/>
          </w:rPr>
          <w:delText>ur 6</w:delText>
        </w:r>
      </w:del>
      <w:r w:rsidR="00044636">
        <w:rPr>
          <w:rFonts w:ascii="Times New Roman" w:hAnsi="Times New Roman"/>
        </w:rPr>
        <w:t xml:space="preserve"> variables, except </w:t>
      </w:r>
      <w:ins w:id="492" w:author="Steve Beissinger" w:date="2013-12-19T22:30:00Z">
        <w:r w:rsidR="00F400F3">
          <w:rPr>
            <w:rFonts w:ascii="Times New Roman" w:hAnsi="Times New Roman"/>
          </w:rPr>
          <w:t xml:space="preserve">that </w:t>
        </w:r>
      </w:ins>
      <w:r w:rsidR="00044636">
        <w:rPr>
          <w:rFonts w:ascii="Times New Roman" w:hAnsi="Times New Roman"/>
        </w:rPr>
        <w:t xml:space="preserve">no more than one temperature variable was included in each </w:t>
      </w:r>
      <w:r w:rsidR="00044636">
        <w:rPr>
          <w:rFonts w:ascii="Times New Roman" w:hAnsi="Times New Roman"/>
        </w:rPr>
        <w:lastRenderedPageBreak/>
        <w:t>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w:t>
      </w:r>
      <w:del w:id="493" w:author="Steve Beissinger" w:date="2013-12-24T14:14:00Z">
        <w:r w:rsidR="00044636" w:rsidDel="0019752A">
          <w:rPr>
            <w:rFonts w:ascii="Times New Roman" w:hAnsi="Times New Roman"/>
          </w:rPr>
          <w:delText>predict</w:delText>
        </w:r>
      </w:del>
      <w:del w:id="494" w:author="Steve Beissinger" w:date="2013-12-24T14:13:00Z">
        <w:r w:rsidR="00044636" w:rsidDel="0019752A">
          <w:rPr>
            <w:rFonts w:ascii="Times New Roman" w:hAnsi="Times New Roman"/>
          </w:rPr>
          <w:delText>ions</w:delText>
        </w:r>
      </w:del>
      <w:del w:id="495" w:author="Steve Beissinger" w:date="2013-12-24T14:14:00Z">
        <w:r w:rsidR="00044636" w:rsidDel="0019752A">
          <w:rPr>
            <w:rFonts w:ascii="Times New Roman" w:hAnsi="Times New Roman"/>
          </w:rPr>
          <w:delText xml:space="preserve"> </w:delText>
        </w:r>
      </w:del>
      <w:ins w:id="496" w:author="Steve Beissinger" w:date="2013-12-24T14:13:00Z">
        <w:r w:rsidR="0019752A">
          <w:rPr>
            <w:rFonts w:ascii="Times New Roman" w:hAnsi="Times New Roman"/>
          </w:rPr>
          <w:t xml:space="preserve">upslope movement </w:t>
        </w:r>
      </w:ins>
      <w:ins w:id="497" w:author="Steve Beissinger" w:date="2013-12-24T14:14:00Z">
        <w:r w:rsidR="0019752A">
          <w:rPr>
            <w:rFonts w:ascii="Times New Roman" w:hAnsi="Times New Roman"/>
          </w:rPr>
          <w:t xml:space="preserve">predicted </w:t>
        </w:r>
      </w:ins>
      <w:r w:rsidR="00044636">
        <w:rPr>
          <w:rFonts w:ascii="Times New Roman" w:hAnsi="Times New Roman"/>
        </w:rPr>
        <w:t xml:space="preserve">from the overall warming model </w:t>
      </w:r>
      <w:del w:id="498" w:author="Steve Beissinger" w:date="2013-12-24T14:13:00Z">
        <w:r w:rsidR="00044636" w:rsidDel="0019752A">
          <w:rPr>
            <w:rFonts w:ascii="Times New Roman" w:hAnsi="Times New Roman"/>
          </w:rPr>
          <w:delText xml:space="preserve">(i.e. upslope) </w:delText>
        </w:r>
      </w:del>
      <w:r w:rsidR="00044636">
        <w:rPr>
          <w:rFonts w:ascii="Times New Roman" w:hAnsi="Times New Roman"/>
        </w:rPr>
        <w:t xml:space="preserve">and </w:t>
      </w:r>
      <w:ins w:id="499" w:author="Steve Beissinger" w:date="2013-12-24T14:14:00Z">
        <w:r w:rsidR="0019752A">
          <w:rPr>
            <w:rFonts w:ascii="Times New Roman" w:hAnsi="Times New Roman"/>
          </w:rPr>
          <w:t xml:space="preserve">predictions from </w:t>
        </w:r>
      </w:ins>
      <w:r w:rsidR="00044636">
        <w:rPr>
          <w:rFonts w:ascii="Times New Roman" w:hAnsi="Times New Roman"/>
        </w:rPr>
        <w:t xml:space="preserve">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w:t>
      </w:r>
      <w:ins w:id="500" w:author="Steve Beissinger" w:date="2013-12-19T22:31:00Z">
        <w:r w:rsidR="00F400F3">
          <w:rPr>
            <w:rFonts w:ascii="Times New Roman" w:hAnsi="Times New Roman"/>
          </w:rPr>
          <w:t>Prediction</w:t>
        </w:r>
      </w:ins>
      <w:del w:id="501" w:author="Steve Beissinger" w:date="2013-12-19T22:31:00Z">
        <w:r w:rsidR="00044636" w:rsidDel="00F400F3">
          <w:rPr>
            <w:rFonts w:ascii="Times New Roman" w:hAnsi="Times New Roman"/>
          </w:rPr>
          <w:delText>Hypothesis</w:delText>
        </w:r>
      </w:del>
      <w:r w:rsidR="00044636">
        <w:rPr>
          <w:rFonts w:ascii="Times New Roman" w:hAnsi="Times New Roman"/>
        </w:rPr>
        <w:t xml:space="preserve"> </w:t>
      </w:r>
      <w:commentRangeStart w:id="502"/>
      <w:del w:id="503" w:author="Steve Beissinger" w:date="2013-12-24T14:14:00Z">
        <w:r w:rsidR="00044636" w:rsidRPr="00306460" w:rsidDel="0019752A">
          <w:rPr>
            <w:rFonts w:ascii="Times New Roman" w:hAnsi="Times New Roman"/>
            <w:highlight w:val="yellow"/>
            <w:rPrChange w:id="504" w:author="Steve Beissinger" w:date="2013-12-19T22:31:00Z">
              <w:rPr>
                <w:rFonts w:ascii="Times New Roman" w:hAnsi="Times New Roman"/>
              </w:rPr>
            </w:rPrChange>
          </w:rPr>
          <w:delText>5</w:delText>
        </w:r>
        <w:commentRangeEnd w:id="502"/>
        <w:r w:rsidR="00306460" w:rsidDel="0019752A">
          <w:rPr>
            <w:rStyle w:val="CommentReference"/>
            <w:rFonts w:ascii="Times New Roman" w:eastAsia="Times New Roman" w:hAnsi="Times New Roman"/>
            <w:color w:val="auto"/>
          </w:rPr>
          <w:commentReference w:id="502"/>
        </w:r>
        <w:r w:rsidR="00044636" w:rsidRPr="00306460" w:rsidDel="0019752A">
          <w:rPr>
            <w:rFonts w:ascii="Times New Roman" w:hAnsi="Times New Roman"/>
            <w:highlight w:val="yellow"/>
            <w:rPrChange w:id="505" w:author="Steve Beissinger" w:date="2013-12-19T22:31:00Z">
              <w:rPr>
                <w:rFonts w:ascii="Times New Roman" w:hAnsi="Times New Roman"/>
              </w:rPr>
            </w:rPrChange>
          </w:rPr>
          <w:delText>)</w:delText>
        </w:r>
      </w:del>
      <w:ins w:id="506" w:author="Steve Beissinger" w:date="2013-12-24T14:14:00Z">
        <w:r w:rsidR="0019752A">
          <w:rPr>
            <w:rFonts w:ascii="Times New Roman" w:hAnsi="Times New Roman"/>
          </w:rPr>
          <w:t>4</w:t>
        </w:r>
      </w:ins>
      <w:r w:rsidR="00044636">
        <w:rPr>
          <w:rFonts w:ascii="Times New Roman" w:hAnsi="Times New Roman"/>
        </w:rPr>
        <w:t>.</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1E977F70" w14:textId="32B12B66" w:rsidR="007B165A" w:rsidRPr="007B165A" w:rsidRDefault="007B165A" w:rsidP="00F5767D">
      <w:pPr>
        <w:spacing w:line="480" w:lineRule="auto"/>
        <w:rPr>
          <w:ins w:id="507" w:author="Steve Beissinger" w:date="2013-12-23T10:09:00Z"/>
          <w:rFonts w:ascii="Times New Roman" w:hAnsi="Times New Roman"/>
          <w:i/>
        </w:rPr>
      </w:pPr>
      <w:ins w:id="508" w:author="Steve Beissinger" w:date="2013-12-23T10:09:00Z">
        <w:r>
          <w:rPr>
            <w:rFonts w:ascii="Times New Roman" w:hAnsi="Times New Roman"/>
            <w:i/>
          </w:rPr>
          <w:t>General P</w:t>
        </w:r>
        <w:r w:rsidRPr="007B165A">
          <w:rPr>
            <w:rFonts w:ascii="Times New Roman" w:hAnsi="Times New Roman"/>
            <w:i/>
          </w:rPr>
          <w:t xml:space="preserve">atterns of </w:t>
        </w:r>
      </w:ins>
      <w:ins w:id="509" w:author="Steve Beissinger" w:date="2013-12-23T11:54:00Z">
        <w:r w:rsidR="009F2B93">
          <w:rPr>
            <w:rFonts w:ascii="Times New Roman" w:hAnsi="Times New Roman"/>
            <w:i/>
          </w:rPr>
          <w:t xml:space="preserve">Mammalian </w:t>
        </w:r>
      </w:ins>
      <w:ins w:id="510" w:author="Steve Beissinger" w:date="2013-12-23T10:11:00Z">
        <w:r>
          <w:rPr>
            <w:rFonts w:ascii="Times New Roman" w:hAnsi="Times New Roman"/>
            <w:i/>
          </w:rPr>
          <w:t xml:space="preserve">Elevational </w:t>
        </w:r>
      </w:ins>
      <w:ins w:id="511" w:author="Steve Beissinger" w:date="2013-12-23T10:09:00Z">
        <w:r w:rsidRPr="007B165A">
          <w:rPr>
            <w:rFonts w:ascii="Times New Roman" w:hAnsi="Times New Roman"/>
            <w:i/>
          </w:rPr>
          <w:t>Range Shift</w:t>
        </w:r>
      </w:ins>
      <w:ins w:id="512" w:author="Steve Beissinger" w:date="2013-12-23T10:10:00Z">
        <w:r>
          <w:rPr>
            <w:rFonts w:ascii="Times New Roman" w:hAnsi="Times New Roman"/>
            <w:i/>
          </w:rPr>
          <w:t xml:space="preserve"> Over the Past Centu</w:t>
        </w:r>
      </w:ins>
      <w:ins w:id="513" w:author="Steve Beissinger" w:date="2013-12-23T10:11:00Z">
        <w:r>
          <w:rPr>
            <w:rFonts w:ascii="Times New Roman" w:hAnsi="Times New Roman"/>
            <w:i/>
          </w:rPr>
          <w:t>r</w:t>
        </w:r>
      </w:ins>
      <w:ins w:id="514" w:author="Steve Beissinger" w:date="2013-12-23T10:10:00Z">
        <w:r>
          <w:rPr>
            <w:rFonts w:ascii="Times New Roman" w:hAnsi="Times New Roman"/>
            <w:i/>
          </w:rPr>
          <w:t>y</w:t>
        </w:r>
      </w:ins>
    </w:p>
    <w:p w14:paraId="2595F8E7" w14:textId="2C6ECE96"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w:t>
      </w:r>
      <w:del w:id="515" w:author="Steve Beissinger" w:date="2013-12-19T22:35:00Z">
        <w:r w:rsidR="002D4CE2" w:rsidDel="00EE0549">
          <w:rPr>
            <w:rFonts w:ascii="Times New Roman" w:hAnsi="Times New Roman"/>
          </w:rPr>
          <w:delText>al</w:delText>
        </w:r>
      </w:del>
      <w:r w:rsidR="002D4CE2">
        <w:rPr>
          <w:rFonts w:ascii="Times New Roman" w:hAnsi="Times New Roman"/>
        </w:rPr>
        <w:t xml:space="preserve">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regions</w:t>
      </w:r>
      <w:ins w:id="516" w:author="Steve Beissinger" w:date="2013-12-19T22:32:00Z">
        <w:r w:rsidR="00F3663F">
          <w:rPr>
            <w:rFonts w:ascii="Times New Roman" w:hAnsi="Times New Roman"/>
          </w:rPr>
          <w:t>,</w:t>
        </w:r>
      </w:ins>
      <w:r w:rsidR="00357478">
        <w:rPr>
          <w:rFonts w:ascii="Times New Roman" w:hAnsi="Times New Roman"/>
        </w:rPr>
        <w:t xml:space="preserve">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Two species</w:t>
      </w:r>
      <w:del w:id="517" w:author="Steve Beissinger" w:date="2013-12-23T10:15:00Z">
        <w:r w:rsidRPr="00F5767D" w:rsidDel="00E63A63">
          <w:rPr>
            <w:rFonts w:ascii="Times New Roman" w:hAnsi="Times New Roman"/>
          </w:rPr>
          <w:delText>,</w:delText>
        </w:r>
      </w:del>
      <w:r w:rsidRPr="00F5767D">
        <w:rPr>
          <w:rFonts w:ascii="Times New Roman" w:hAnsi="Times New Roman"/>
        </w:rPr>
        <w:t xml:space="preserve"> </w:t>
      </w:r>
      <w:ins w:id="518" w:author="Steve Beissinger" w:date="2013-12-23T10:15:00Z">
        <w:r w:rsidR="00E63A63">
          <w:rPr>
            <w:rFonts w:ascii="Times New Roman" w:hAnsi="Times New Roman"/>
          </w:rPr>
          <w:t>(</w:t>
        </w:r>
      </w:ins>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ins w:id="519" w:author="Steve Beissinger" w:date="2013-12-23T10:15:00Z">
        <w:r w:rsidR="00E63A63" w:rsidRPr="00E63A63">
          <w:rPr>
            <w:rFonts w:ascii="Times New Roman" w:hAnsi="Times New Roman"/>
            <w:rPrChange w:id="520" w:author="Steve Beissinger" w:date="2013-12-23T10:15:00Z">
              <w:rPr>
                <w:rFonts w:ascii="Times New Roman" w:hAnsi="Times New Roman"/>
                <w:i/>
              </w:rPr>
            </w:rPrChange>
          </w:rPr>
          <w:t>)</w:t>
        </w:r>
      </w:ins>
      <w:del w:id="521" w:author="Steve Beissinger" w:date="2013-12-23T10:15:00Z">
        <w:r w:rsidRPr="00F5767D" w:rsidDel="00E63A63">
          <w:rPr>
            <w:rFonts w:ascii="Times New Roman" w:hAnsi="Times New Roman"/>
            <w:i/>
          </w:rPr>
          <w:delText>,</w:delText>
        </w:r>
      </w:del>
      <w:r w:rsidRPr="00F5767D">
        <w:rPr>
          <w:rFonts w:ascii="Times New Roman" w:hAnsi="Times New Roman"/>
          <w:i/>
        </w:rPr>
        <w:t xml:space="preserve"> </w:t>
      </w:r>
      <w:r w:rsidRPr="00F5767D">
        <w:rPr>
          <w:rFonts w:ascii="Times New Roman" w:hAnsi="Times New Roman"/>
        </w:rPr>
        <w:t xml:space="preserve">were </w:t>
      </w:r>
      <w:ins w:id="522" w:author="Steve Beissinger" w:date="2013-12-19T22:33:00Z">
        <w:r w:rsidR="00661730">
          <w:rPr>
            <w:rFonts w:ascii="Times New Roman" w:hAnsi="Times New Roman"/>
          </w:rPr>
          <w:t>only</w:t>
        </w:r>
        <w:r w:rsidR="00661730" w:rsidRPr="00F5767D">
          <w:rPr>
            <w:rFonts w:ascii="Times New Roman" w:hAnsi="Times New Roman"/>
          </w:rPr>
          <w:t xml:space="preserve"> </w:t>
        </w:r>
      </w:ins>
      <w:r w:rsidRPr="00F5767D">
        <w:rPr>
          <w:rFonts w:ascii="Times New Roman" w:hAnsi="Times New Roman"/>
        </w:rPr>
        <w:t>detected in the historic</w:t>
      </w:r>
      <w:del w:id="523" w:author="Steve Beissinger" w:date="2013-12-19T22:35:00Z">
        <w:r w:rsidRPr="00F5767D" w:rsidDel="00EE0549">
          <w:rPr>
            <w:rFonts w:ascii="Times New Roman" w:hAnsi="Times New Roman"/>
          </w:rPr>
          <w:delText>al</w:delText>
        </w:r>
      </w:del>
      <w:r w:rsidRPr="00F5767D">
        <w:rPr>
          <w:rFonts w:ascii="Times New Roman" w:hAnsi="Times New Roman"/>
        </w:rPr>
        <w:t xml:space="preserve"> era </w:t>
      </w:r>
      <w:del w:id="524" w:author="Steve Beissinger" w:date="2013-12-19T22:33:00Z">
        <w:r w:rsidR="00C22485" w:rsidDel="00661730">
          <w:rPr>
            <w:rFonts w:ascii="Times New Roman" w:hAnsi="Times New Roman"/>
          </w:rPr>
          <w:delText xml:space="preserve">only </w:delText>
        </w:r>
      </w:del>
      <w:r w:rsidRPr="00F5767D">
        <w:rPr>
          <w:rFonts w:ascii="Times New Roman" w:hAnsi="Times New Roman"/>
        </w:rPr>
        <w:t>and one species</w:t>
      </w:r>
      <w:del w:id="525" w:author="Steve Beissinger" w:date="2013-12-23T10:15:00Z">
        <w:r w:rsidRPr="00F5767D" w:rsidDel="00E63A63">
          <w:rPr>
            <w:rFonts w:ascii="Times New Roman" w:hAnsi="Times New Roman"/>
          </w:rPr>
          <w:delText>,</w:delText>
        </w:r>
      </w:del>
      <w:r w:rsidRPr="00F5767D">
        <w:rPr>
          <w:rFonts w:ascii="Times New Roman" w:hAnsi="Times New Roman"/>
        </w:rPr>
        <w:t xml:space="preserve"> </w:t>
      </w:r>
      <w:ins w:id="526" w:author="Steve Beissinger" w:date="2013-12-23T10:15:00Z">
        <w:r w:rsidR="00E63A63">
          <w:rPr>
            <w:rFonts w:ascii="Times New Roman" w:hAnsi="Times New Roman"/>
          </w:rPr>
          <w:t>(</w:t>
        </w:r>
      </w:ins>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ins w:id="527" w:author="Steve Beissinger" w:date="2013-12-23T10:15:00Z">
        <w:r w:rsidR="00E63A63" w:rsidRPr="00E63A63">
          <w:rPr>
            <w:rFonts w:ascii="Times New Roman" w:hAnsi="Times New Roman"/>
            <w:rPrChange w:id="528" w:author="Steve Beissinger" w:date="2013-12-23T10:15:00Z">
              <w:rPr>
                <w:rFonts w:ascii="Times New Roman" w:hAnsi="Times New Roman"/>
                <w:i/>
              </w:rPr>
            </w:rPrChange>
          </w:rPr>
          <w:t>)</w:t>
        </w:r>
      </w:ins>
      <w:del w:id="529" w:author="Steve Beissinger" w:date="2013-12-23T10:15:00Z">
        <w:r w:rsidRPr="00F5767D" w:rsidDel="00E63A63">
          <w:rPr>
            <w:rFonts w:ascii="Times New Roman" w:hAnsi="Times New Roman"/>
            <w:i/>
          </w:rPr>
          <w:delText>,</w:delText>
        </w:r>
      </w:del>
      <w:r w:rsidRPr="00F5767D">
        <w:rPr>
          <w:rFonts w:ascii="Times New Roman" w:hAnsi="Times New Roman"/>
          <w:i/>
        </w:rPr>
        <w:t xml:space="preserve"> </w:t>
      </w:r>
      <w:r w:rsidRPr="00F5767D">
        <w:rPr>
          <w:rFonts w:ascii="Times New Roman" w:hAnsi="Times New Roman"/>
        </w:rPr>
        <w:t xml:space="preserve">was </w:t>
      </w:r>
      <w:ins w:id="530" w:author="Steve Beissinger" w:date="2013-12-19T22:33:00Z">
        <w:r w:rsidR="00661730">
          <w:rPr>
            <w:rFonts w:ascii="Times New Roman" w:hAnsi="Times New Roman"/>
          </w:rPr>
          <w:t>only</w:t>
        </w:r>
        <w:r w:rsidR="00661730" w:rsidRPr="00F5767D">
          <w:rPr>
            <w:rFonts w:ascii="Times New Roman" w:hAnsi="Times New Roman"/>
          </w:rPr>
          <w:t xml:space="preserve"> </w:t>
        </w:r>
      </w:ins>
      <w:r w:rsidRPr="00F5767D">
        <w:rPr>
          <w:rFonts w:ascii="Times New Roman" w:hAnsi="Times New Roman"/>
        </w:rPr>
        <w:t>detected in the modern era</w:t>
      </w:r>
      <w:del w:id="531" w:author="Steve Beissinger" w:date="2013-12-19T22:33:00Z">
        <w:r w:rsidR="00C22485" w:rsidDel="00661730">
          <w:rPr>
            <w:rFonts w:ascii="Times New Roman" w:hAnsi="Times New Roman"/>
          </w:rPr>
          <w:delText xml:space="preserve"> only</w:delText>
        </w:r>
      </w:del>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w:t>
      </w:r>
      <w:ins w:id="532" w:author="Steve Beissinger" w:date="2013-12-19T22:33:00Z">
        <w:r w:rsidR="00E63A63">
          <w:rPr>
            <w:rFonts w:ascii="Times New Roman" w:hAnsi="Times New Roman"/>
          </w:rPr>
          <w:t>J.</w:t>
        </w:r>
      </w:ins>
      <w:ins w:id="533" w:author="Steve Beissinger" w:date="2013-12-19T22:34:00Z">
        <w:r w:rsidR="003D1FB9">
          <w:rPr>
            <w:rFonts w:ascii="Times New Roman" w:hAnsi="Times New Roman"/>
          </w:rPr>
          <w:t xml:space="preserve">L. </w:t>
        </w:r>
      </w:ins>
      <w:r w:rsidR="007D3662">
        <w:rPr>
          <w:rFonts w:ascii="Times New Roman" w:hAnsi="Times New Roman"/>
        </w:rPr>
        <w:t>Patton</w:t>
      </w:r>
      <w:ins w:id="534" w:author="Steve Beissinger" w:date="2013-12-19T22:34:00Z">
        <w:r w:rsidR="003D1FB9">
          <w:rPr>
            <w:rFonts w:ascii="Times New Roman" w:hAnsi="Times New Roman"/>
          </w:rPr>
          <w:t>,</w:t>
        </w:r>
      </w:ins>
      <w:r w:rsidR="007D3662">
        <w:rPr>
          <w:rFonts w:ascii="Times New Roman" w:hAnsi="Times New Roman"/>
        </w:rPr>
        <w:t xml:space="preserve"> pers. </w:t>
      </w:r>
      <w:ins w:id="535" w:author="Steve Beissinger" w:date="2013-12-19T22:34:00Z">
        <w:del w:id="536" w:author="cmoritz Moritz" w:date="2013-12-27T08:57:00Z">
          <w:r w:rsidR="00EE0549" w:rsidDel="00540897">
            <w:rPr>
              <w:rFonts w:ascii="Times New Roman" w:hAnsi="Times New Roman"/>
            </w:rPr>
            <w:delText>com</w:delText>
          </w:r>
        </w:del>
      </w:ins>
      <w:ins w:id="537" w:author="cmoritz Moritz" w:date="2013-12-27T08:57:00Z">
        <w:r w:rsidR="00540897">
          <w:rPr>
            <w:rFonts w:ascii="Times New Roman" w:hAnsi="Times New Roman"/>
          </w:rPr>
          <w:t>obs</w:t>
        </w:r>
      </w:ins>
      <w:del w:id="538" w:author="Steve Beissinger" w:date="2013-12-19T22:34:00Z">
        <w:r w:rsidR="007D3662" w:rsidDel="003D1FB9">
          <w:rPr>
            <w:rFonts w:ascii="Times New Roman" w:hAnsi="Times New Roman"/>
          </w:rPr>
          <w:delText>obs</w:delText>
        </w:r>
      </w:del>
      <w:r w:rsidR="007D3662">
        <w:rPr>
          <w:rFonts w:ascii="Times New Roman" w:hAnsi="Times New Roman"/>
        </w:rPr>
        <w:t>.)</w:t>
      </w:r>
      <w:r w:rsidR="007D3662" w:rsidRPr="00F5767D">
        <w:rPr>
          <w:rFonts w:ascii="Times New Roman" w:hAnsi="Times New Roman"/>
        </w:rPr>
        <w:t>.</w:t>
      </w:r>
      <w:r w:rsidR="007D3662" w:rsidRPr="00F5767D">
        <w:rPr>
          <w:rFonts w:ascii="Times New Roman" w:hAnsi="Times New Roman"/>
          <w:i/>
        </w:rPr>
        <w:t xml:space="preserve"> </w:t>
      </w:r>
      <w:ins w:id="539" w:author="Steve Beissinger" w:date="2013-12-23T10:16:00Z">
        <w:r w:rsidR="001322EC">
          <w:rPr>
            <w:rFonts w:ascii="Times New Roman" w:hAnsi="Times New Roman"/>
          </w:rPr>
          <w:t>Of</w:t>
        </w:r>
      </w:ins>
      <w:del w:id="540" w:author="Steve Beissinger" w:date="2013-12-23T10:16:00Z">
        <w:r w:rsidRPr="00F5767D" w:rsidDel="001322EC">
          <w:rPr>
            <w:rFonts w:ascii="Times New Roman" w:hAnsi="Times New Roman"/>
          </w:rPr>
          <w:delText>From</w:delText>
        </w:r>
      </w:del>
      <w:r w:rsidRPr="00F5767D">
        <w:rPr>
          <w:rFonts w:ascii="Times New Roman" w:hAnsi="Times New Roman"/>
        </w:rPr>
        <w:t xml:space="preserve">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w:t>
      </w:r>
      <w:del w:id="541" w:author="Steve Beissinger" w:date="2013-12-19T22:35:00Z">
        <w:r w:rsidRPr="00F5767D" w:rsidDel="00EE0549">
          <w:rPr>
            <w:rFonts w:ascii="Times New Roman" w:hAnsi="Times New Roman"/>
          </w:rPr>
          <w:delText>al</w:delText>
        </w:r>
      </w:del>
      <w:r w:rsidRPr="00F5767D">
        <w:rPr>
          <w:rFonts w:ascii="Times New Roman" w:hAnsi="Times New Roman"/>
        </w:rPr>
        <w:t xml:space="preserve"> and modern eras.</w:t>
      </w:r>
      <w:r w:rsidRPr="00F5767D">
        <w:rPr>
          <w:rFonts w:ascii="Times New Roman" w:hAnsi="Times New Roman"/>
        </w:rPr>
        <w:tab/>
      </w:r>
    </w:p>
    <w:p w14:paraId="057A78AF" w14:textId="43F8797D" w:rsidR="00B874C8" w:rsidRDefault="00F5767D" w:rsidP="00F5767D">
      <w:pPr>
        <w:spacing w:line="480" w:lineRule="auto"/>
        <w:rPr>
          <w:rFonts w:ascii="Times New Roman" w:hAnsi="Times New Roman"/>
        </w:rPr>
      </w:pPr>
      <w:r w:rsidRPr="00F5767D">
        <w:rPr>
          <w:rFonts w:ascii="Times New Roman" w:hAnsi="Times New Roman"/>
          <w:i/>
        </w:rPr>
        <w:tab/>
      </w:r>
      <w:ins w:id="542" w:author="Steve Beissinger" w:date="2013-12-23T13:45:00Z">
        <w:r w:rsidR="005E0D2D" w:rsidRPr="005E0D2D">
          <w:rPr>
            <w:rFonts w:ascii="Times New Roman" w:hAnsi="Times New Roman"/>
            <w:rPrChange w:id="543" w:author="Steve Beissinger" w:date="2013-12-23T13:45:00Z">
              <w:rPr>
                <w:rFonts w:ascii="Times New Roman" w:hAnsi="Times New Roman"/>
                <w:i/>
              </w:rPr>
            </w:rPrChange>
          </w:rPr>
          <w:t>T</w:t>
        </w:r>
        <w:r w:rsidR="005E0D2D">
          <w:rPr>
            <w:rFonts w:ascii="Times New Roman" w:hAnsi="Times New Roman"/>
          </w:rPr>
          <w:t>he majority of species’ elevational ranges remained stable at one or more limits</w:t>
        </w:r>
      </w:ins>
      <w:ins w:id="544" w:author="Steve Beissinger" w:date="2013-12-24T13:50:00Z">
        <w:r w:rsidR="00FC5F9E">
          <w:rPr>
            <w:rFonts w:ascii="Times New Roman" w:hAnsi="Times New Roman"/>
          </w:rPr>
          <w:t xml:space="preserve">, but </w:t>
        </w:r>
      </w:ins>
      <w:ins w:id="545" w:author="Steve Beissinger" w:date="2013-12-24T13:52:00Z">
        <w:r w:rsidR="00FC5F9E">
          <w:rPr>
            <w:rFonts w:ascii="Times New Roman" w:hAnsi="Times New Roman"/>
          </w:rPr>
          <w:t>range</w:t>
        </w:r>
      </w:ins>
      <w:ins w:id="546" w:author="Steve Beissinger" w:date="2013-12-24T13:53:00Z">
        <w:r w:rsidR="00FC5F9E">
          <w:rPr>
            <w:rFonts w:ascii="Times New Roman" w:hAnsi="Times New Roman"/>
          </w:rPr>
          <w:t>s</w:t>
        </w:r>
      </w:ins>
      <w:ins w:id="547" w:author="Steve Beissinger" w:date="2013-12-24T13:52:00Z">
        <w:r w:rsidR="00FC5F9E">
          <w:rPr>
            <w:rFonts w:ascii="Times New Roman" w:hAnsi="Times New Roman"/>
          </w:rPr>
          <w:t xml:space="preserve"> of </w:t>
        </w:r>
      </w:ins>
      <w:ins w:id="548" w:author="Steve Beissinger" w:date="2013-12-24T13:50:00Z">
        <w:r w:rsidR="00FC5F9E">
          <w:rPr>
            <w:rFonts w:ascii="Times New Roman" w:hAnsi="Times New Roman"/>
          </w:rPr>
          <w:t>most species shifted in at least one region</w:t>
        </w:r>
      </w:ins>
      <w:ins w:id="549" w:author="Steve Beissinger" w:date="2013-12-23T13:45:00Z">
        <w:r w:rsidR="005E0D2D">
          <w:rPr>
            <w:rFonts w:ascii="Times New Roman" w:hAnsi="Times New Roman"/>
          </w:rPr>
          <w:t xml:space="preserve">. </w:t>
        </w:r>
      </w:ins>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s, we detected 52 significant range limit shifts</w:t>
      </w:r>
      <w:ins w:id="550" w:author="Steve Beissinger" w:date="2013-12-24T13:49:00Z">
        <w:r w:rsidR="00FC5F9E">
          <w:rPr>
            <w:rFonts w:ascii="Times New Roman" w:hAnsi="Times New Roman"/>
          </w:rPr>
          <w:t>,</w:t>
        </w:r>
      </w:ins>
      <w:r w:rsidR="00211EF0">
        <w:rPr>
          <w:rFonts w:ascii="Times New Roman" w:hAnsi="Times New Roman"/>
        </w:rPr>
        <w:t xml:space="preserve">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ins w:id="551" w:author="Steve Beissinger" w:date="2013-12-23T10:18:00Z">
        <w:del w:id="552" w:author="cmoritz Moritz" w:date="2013-12-27T08:58:00Z">
          <w:r w:rsidR="00D51773" w:rsidDel="00540897">
            <w:rPr>
              <w:rFonts w:ascii="Times New Roman" w:hAnsi="Times New Roman"/>
            </w:rPr>
            <w:delText>of</w:delText>
          </w:r>
        </w:del>
      </w:ins>
      <w:ins w:id="553" w:author="cmoritz Moritz" w:date="2013-12-27T08:58:00Z">
        <w:r w:rsidR="00540897">
          <w:rPr>
            <w:rFonts w:ascii="Times New Roman" w:hAnsi="Times New Roman"/>
          </w:rPr>
          <w:t>across</w:t>
        </w:r>
      </w:ins>
      <w:ins w:id="554" w:author="Steve Beissinger" w:date="2013-12-23T10:18:00Z">
        <w:r w:rsidR="00D51773">
          <w:rPr>
            <w:rFonts w:ascii="Times New Roman" w:hAnsi="Times New Roman"/>
          </w:rPr>
          <w:t xml:space="preserve"> the </w:t>
        </w:r>
      </w:ins>
      <w:ins w:id="555" w:author="Steve Beissinger" w:date="2013-12-23T10:19:00Z">
        <w:r w:rsidR="00D51773">
          <w:rPr>
            <w:rFonts w:ascii="Times New Roman" w:hAnsi="Times New Roman"/>
          </w:rPr>
          <w:t>34</w:t>
        </w:r>
      </w:ins>
      <w:ins w:id="556" w:author="Steve Beissinger" w:date="2013-12-23T10:18:00Z">
        <w:r w:rsidR="00D51773">
          <w:rPr>
            <w:rFonts w:ascii="Times New Roman" w:hAnsi="Times New Roman"/>
          </w:rPr>
          <w:t xml:space="preserve"> </w:t>
        </w:r>
        <w:r w:rsidR="00D51773" w:rsidRPr="00F5767D">
          <w:rPr>
            <w:rFonts w:ascii="Times New Roman" w:hAnsi="Times New Roman"/>
          </w:rPr>
          <w:t xml:space="preserve">species </w:t>
        </w:r>
        <w:r w:rsidR="00D51773">
          <w:rPr>
            <w:rFonts w:ascii="Times New Roman" w:hAnsi="Times New Roman"/>
          </w:rPr>
          <w:t xml:space="preserve">analyzed </w:t>
        </w:r>
      </w:ins>
      <w:del w:id="557" w:author="Steve Beissinger" w:date="2013-12-23T10:19:00Z">
        <w:r w:rsidR="00211EF0" w:rsidDel="00D51773">
          <w:rPr>
            <w:rFonts w:ascii="Times New Roman" w:hAnsi="Times New Roman"/>
          </w:rPr>
          <w:delText xml:space="preserve">in </w:delText>
        </w:r>
        <w:r w:rsidR="003D2DD9" w:rsidDel="00D51773">
          <w:rPr>
            <w:rFonts w:ascii="Times New Roman" w:hAnsi="Times New Roman"/>
          </w:rPr>
          <w:delText>our study</w:delText>
        </w:r>
        <w:r w:rsidR="00474E00" w:rsidDel="00D51773">
          <w:rPr>
            <w:rFonts w:ascii="Times New Roman" w:hAnsi="Times New Roman"/>
          </w:rPr>
          <w:delText xml:space="preserve"> </w:delText>
        </w:r>
      </w:del>
      <w:r w:rsidR="00474E00">
        <w:rPr>
          <w:rFonts w:ascii="Times New Roman" w:hAnsi="Times New Roman"/>
        </w:rPr>
        <w:t>(Fi</w:t>
      </w:r>
      <w:r w:rsidR="00124037">
        <w:rPr>
          <w:rFonts w:ascii="Times New Roman" w:hAnsi="Times New Roman"/>
        </w:rPr>
        <w:t>g.</w:t>
      </w:r>
      <w:r w:rsidR="00474E00">
        <w:rPr>
          <w:rFonts w:ascii="Times New Roman" w:hAnsi="Times New Roman"/>
        </w:rPr>
        <w:t xml:space="preserve"> 2). </w:t>
      </w:r>
      <w:del w:id="558" w:author="Steve Beissinger" w:date="2013-12-23T13:45:00Z">
        <w:r w:rsidR="007D3662" w:rsidDel="005E0D2D">
          <w:rPr>
            <w:rFonts w:ascii="Times New Roman" w:hAnsi="Times New Roman"/>
          </w:rPr>
          <w:delText xml:space="preserve">Thus, the majority of species’ </w:delText>
        </w:r>
        <w:r w:rsidR="000C7360" w:rsidDel="005E0D2D">
          <w:rPr>
            <w:rFonts w:ascii="Times New Roman" w:hAnsi="Times New Roman"/>
          </w:rPr>
          <w:delText xml:space="preserve">elevational </w:delText>
        </w:r>
        <w:r w:rsidR="007D3662" w:rsidDel="005E0D2D">
          <w:rPr>
            <w:rFonts w:ascii="Times New Roman" w:hAnsi="Times New Roman"/>
          </w:rPr>
          <w:delText>range</w:delText>
        </w:r>
        <w:r w:rsidR="000C7360" w:rsidDel="005E0D2D">
          <w:rPr>
            <w:rFonts w:ascii="Times New Roman" w:hAnsi="Times New Roman"/>
          </w:rPr>
          <w:delText>s</w:delText>
        </w:r>
        <w:r w:rsidR="007D3662" w:rsidDel="005E0D2D">
          <w:rPr>
            <w:rFonts w:ascii="Times New Roman" w:hAnsi="Times New Roman"/>
          </w:rPr>
          <w:delText xml:space="preserve"> </w:delText>
        </w:r>
        <w:r w:rsidR="000C7360" w:rsidDel="005E0D2D">
          <w:rPr>
            <w:rFonts w:ascii="Times New Roman" w:hAnsi="Times New Roman"/>
          </w:rPr>
          <w:delText>remained stable at one limit</w:delText>
        </w:r>
      </w:del>
      <w:del w:id="559" w:author="Steve Beissinger" w:date="2013-12-23T10:18:00Z">
        <w:r w:rsidR="000C7360" w:rsidDel="00D51773">
          <w:rPr>
            <w:rFonts w:ascii="Times New Roman" w:hAnsi="Times New Roman"/>
          </w:rPr>
          <w:delText xml:space="preserve"> at least</w:delText>
        </w:r>
      </w:del>
      <w:del w:id="560" w:author="Steve Beissinger" w:date="2013-12-23T13:45:00Z">
        <w:r w:rsidR="000C7360" w:rsidDel="005E0D2D">
          <w:rPr>
            <w:rFonts w:ascii="Times New Roman" w:hAnsi="Times New Roman"/>
          </w:rPr>
          <w:delText xml:space="preserve">. </w:delText>
        </w:r>
      </w:del>
      <w:del w:id="561" w:author="Steve Beissinger" w:date="2013-12-23T10:18:00Z">
        <w:r w:rsidR="000C7360" w:rsidDel="00D51773">
          <w:rPr>
            <w:rFonts w:ascii="Times New Roman" w:hAnsi="Times New Roman"/>
          </w:rPr>
          <w:delText xml:space="preserve">Of the thirty-four </w:delText>
        </w:r>
        <w:r w:rsidR="000C7360" w:rsidRPr="00F5767D" w:rsidDel="00D51773">
          <w:rPr>
            <w:rFonts w:ascii="Times New Roman" w:hAnsi="Times New Roman"/>
          </w:rPr>
          <w:delText xml:space="preserve">species </w:delText>
        </w:r>
        <w:r w:rsidR="000C7360" w:rsidDel="00D51773">
          <w:rPr>
            <w:rFonts w:ascii="Times New Roman" w:hAnsi="Times New Roman"/>
          </w:rPr>
          <w:delText>analyzed in this study</w:delText>
        </w:r>
      </w:del>
      <w:ins w:id="562" w:author="Steve Beissinger" w:date="2013-12-23T10:19:00Z">
        <w:r w:rsidR="00D51773">
          <w:rPr>
            <w:rFonts w:ascii="Times New Roman" w:hAnsi="Times New Roman"/>
          </w:rPr>
          <w:t>W</w:t>
        </w:r>
      </w:ins>
      <w:del w:id="563" w:author="Steve Beissinger" w:date="2013-12-23T10:19:00Z">
        <w:r w:rsidR="000C7360" w:rsidDel="00D51773">
          <w:rPr>
            <w:rFonts w:ascii="Times New Roman" w:hAnsi="Times New Roman"/>
          </w:rPr>
          <w:delText>, w</w:delText>
        </w:r>
      </w:del>
      <w:r w:rsidR="000C7360">
        <w:rPr>
          <w:rFonts w:ascii="Times New Roman" w:hAnsi="Times New Roman"/>
        </w:rPr>
        <w:t>e observed no significant range limit shifts in nine species</w:t>
      </w:r>
      <w:ins w:id="564" w:author="Steve Beissinger" w:date="2013-12-19T22:38:00Z">
        <w:r w:rsidR="00EE021A">
          <w:rPr>
            <w:rFonts w:ascii="Times New Roman" w:hAnsi="Times New Roman"/>
          </w:rPr>
          <w:t xml:space="preserve"> (26.4%)</w:t>
        </w:r>
      </w:ins>
      <w:ins w:id="565" w:author="Steve Beissinger" w:date="2013-12-23T10:19:00Z">
        <w:r w:rsidR="00953C74">
          <w:rPr>
            <w:rFonts w:ascii="Times New Roman" w:hAnsi="Times New Roman"/>
          </w:rPr>
          <w:t xml:space="preserve">, </w:t>
        </w:r>
      </w:ins>
      <w:del w:id="566" w:author="Steve Beissinger" w:date="2013-12-23T10:19:00Z">
        <w:r w:rsidR="000C7360" w:rsidDel="00953C74">
          <w:rPr>
            <w:rFonts w:ascii="Times New Roman" w:hAnsi="Times New Roman"/>
          </w:rPr>
          <w:delText xml:space="preserve">. These </w:delText>
        </w:r>
      </w:del>
      <w:r w:rsidR="000C7360">
        <w:rPr>
          <w:rFonts w:ascii="Times New Roman" w:hAnsi="Times New Roman"/>
        </w:rPr>
        <w:t>includ</w:t>
      </w:r>
      <w:ins w:id="567" w:author="Steve Beissinger" w:date="2013-12-23T10:19:00Z">
        <w:r w:rsidR="00953C74">
          <w:rPr>
            <w:rFonts w:ascii="Times New Roman" w:hAnsi="Times New Roman"/>
          </w:rPr>
          <w:t>ing</w:t>
        </w:r>
      </w:ins>
      <w:del w:id="568" w:author="Steve Beissinger" w:date="2013-12-23T10:19:00Z">
        <w:r w:rsidR="000C7360" w:rsidDel="00953C74">
          <w:rPr>
            <w:rFonts w:ascii="Times New Roman" w:hAnsi="Times New Roman"/>
          </w:rPr>
          <w:delText>ed the</w:delText>
        </w:r>
      </w:del>
      <w:r w:rsidR="000C7360">
        <w:rPr>
          <w:rFonts w:ascii="Times New Roman" w:hAnsi="Times New Roman"/>
        </w:rPr>
        <w:t xml:space="preserv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xml:space="preserve">). The remaining </w:t>
      </w:r>
      <w:ins w:id="569" w:author="Steve Beissinger" w:date="2013-12-19T22:38:00Z">
        <w:r w:rsidR="00EE021A">
          <w:rPr>
            <w:rFonts w:ascii="Times New Roman" w:hAnsi="Times New Roman"/>
          </w:rPr>
          <w:t>25</w:t>
        </w:r>
      </w:ins>
      <w:del w:id="570" w:author="Steve Beissinger" w:date="2013-12-19T22:38:00Z">
        <w:r w:rsidR="000C7360" w:rsidDel="00EE021A">
          <w:rPr>
            <w:rFonts w:ascii="Times New Roman" w:hAnsi="Times New Roman"/>
          </w:rPr>
          <w:delText>t</w:delText>
        </w:r>
        <w:r w:rsidR="00BC76D1" w:rsidDel="00EE021A">
          <w:rPr>
            <w:rFonts w:ascii="Times New Roman" w:hAnsi="Times New Roman"/>
          </w:rPr>
          <w:delText>wenty-five</w:delText>
        </w:r>
      </w:del>
      <w:r w:rsidR="00506897" w:rsidRPr="00F5767D">
        <w:rPr>
          <w:rFonts w:ascii="Times New Roman" w:hAnsi="Times New Roman"/>
        </w:rPr>
        <w:t xml:space="preserve"> species </w:t>
      </w:r>
      <w:ins w:id="571" w:author="Steve Beissinger" w:date="2013-12-19T22:38:00Z">
        <w:r w:rsidR="00EE021A">
          <w:rPr>
            <w:rFonts w:ascii="Times New Roman" w:hAnsi="Times New Roman"/>
          </w:rPr>
          <w:t xml:space="preserve">(74.6%) </w:t>
        </w:r>
      </w:ins>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in one</w:t>
      </w:r>
      <w:ins w:id="572" w:author="Steve Beissinger" w:date="2013-12-23T10:20:00Z">
        <w:r w:rsidR="00446DE7">
          <w:rPr>
            <w:rFonts w:ascii="Times New Roman" w:hAnsi="Times New Roman"/>
          </w:rPr>
          <w:t xml:space="preserve"> or more</w:t>
        </w:r>
      </w:ins>
      <w:r w:rsidR="00684E8B">
        <w:rPr>
          <w:rFonts w:ascii="Times New Roman" w:hAnsi="Times New Roman"/>
        </w:rPr>
        <w:t xml:space="preserve"> region</w:t>
      </w:r>
      <w:ins w:id="573" w:author="Steve Beissinger" w:date="2013-12-23T10:20:00Z">
        <w:r w:rsidR="00446DE7">
          <w:rPr>
            <w:rFonts w:ascii="Times New Roman" w:hAnsi="Times New Roman"/>
          </w:rPr>
          <w:t>s</w:t>
        </w:r>
      </w:ins>
      <w:r w:rsidR="00684E8B">
        <w:rPr>
          <w:rFonts w:ascii="Times New Roman" w:hAnsi="Times New Roman"/>
        </w:rPr>
        <w:t xml:space="preserve"> </w:t>
      </w:r>
      <w:r w:rsidR="00506897">
        <w:rPr>
          <w:rFonts w:ascii="Times New Roman" w:hAnsi="Times New Roman"/>
        </w:rPr>
        <w:t xml:space="preserve">(Table 1, </w:t>
      </w:r>
      <w:r w:rsidR="00912092">
        <w:rPr>
          <w:rFonts w:ascii="Times New Roman" w:hAnsi="Times New Roman"/>
        </w:rPr>
        <w:t xml:space="preserve">Fig. </w:t>
      </w:r>
      <w:r w:rsidR="00506897">
        <w:rPr>
          <w:rFonts w:ascii="Times New Roman" w:hAnsi="Times New Roman"/>
        </w:rPr>
        <w:t>2).</w:t>
      </w:r>
      <w:r w:rsidR="00D83481">
        <w:rPr>
          <w:rFonts w:ascii="Times New Roman" w:hAnsi="Times New Roman"/>
        </w:rPr>
        <w:t xml:space="preserve"> </w:t>
      </w:r>
    </w:p>
    <w:p w14:paraId="6DE16408" w14:textId="77777777" w:rsidR="004E77BB" w:rsidRDefault="004E77BB" w:rsidP="004E77BB">
      <w:pPr>
        <w:spacing w:line="480" w:lineRule="auto"/>
        <w:rPr>
          <w:ins w:id="574" w:author="Steve Beissinger" w:date="2013-12-24T13:54:00Z"/>
          <w:rFonts w:ascii="Times New Roman" w:hAnsi="Times New Roman"/>
        </w:rPr>
      </w:pPr>
    </w:p>
    <w:p w14:paraId="46292858" w14:textId="77777777" w:rsidR="004E77BB" w:rsidRDefault="004E77BB">
      <w:pPr>
        <w:spacing w:line="480" w:lineRule="auto"/>
        <w:rPr>
          <w:ins w:id="575" w:author="Steve Beissinger" w:date="2013-12-24T13:54:00Z"/>
          <w:rFonts w:ascii="Times New Roman" w:hAnsi="Times New Roman"/>
        </w:rPr>
        <w:pPrChange w:id="576" w:author="Steve Beissinger" w:date="2013-12-24T13:54:00Z">
          <w:pPr>
            <w:spacing w:line="480" w:lineRule="auto"/>
            <w:ind w:firstLine="720"/>
          </w:pPr>
        </w:pPrChange>
      </w:pPr>
      <w:ins w:id="577" w:author="Steve Beissinger" w:date="2013-12-24T13:54:00Z">
        <w:r>
          <w:rPr>
            <w:rFonts w:ascii="Times New Roman" w:hAnsi="Times New Roman"/>
            <w:i/>
          </w:rPr>
          <w:t>Tests of Elevational Range-Shift Predictions</w:t>
        </w:r>
        <w:r w:rsidDel="000649CF">
          <w:rPr>
            <w:rFonts w:ascii="Times New Roman" w:hAnsi="Times New Roman"/>
          </w:rPr>
          <w:t xml:space="preserve"> </w:t>
        </w:r>
      </w:ins>
    </w:p>
    <w:p w14:paraId="57C2126E" w14:textId="6E3DA9B9" w:rsidR="00BE54A6" w:rsidRDefault="00BE54A6" w:rsidP="004E77BB">
      <w:pPr>
        <w:spacing w:line="480" w:lineRule="auto"/>
        <w:ind w:firstLine="720"/>
        <w:rPr>
          <w:ins w:id="578" w:author="Steve Beissinger" w:date="2013-12-24T18:25:00Z"/>
          <w:rFonts w:ascii="Times New Roman" w:hAnsi="Times New Roman"/>
        </w:rPr>
      </w:pPr>
      <w:ins w:id="579" w:author="Steve Beissinger" w:date="2013-12-24T18:25:00Z">
        <w:r>
          <w:rPr>
            <w:rFonts w:ascii="Times New Roman" w:hAnsi="Times New Roman"/>
          </w:rPr>
          <w:t xml:space="preserve">There was little consistency of patterns in range shifts among regions. </w:t>
        </w:r>
        <w:r w:rsidR="0029317C">
          <w:rPr>
            <w:rFonts w:ascii="Times New Roman" w:hAnsi="Times New Roman"/>
          </w:rPr>
          <w:t>N</w:t>
        </w:r>
        <w:r w:rsidRPr="00B2639B">
          <w:rPr>
            <w:rFonts w:ascii="Times New Roman" w:hAnsi="Times New Roman"/>
          </w:rPr>
          <w:t xml:space="preserve">one of the 22 species found in all </w:t>
        </w:r>
      </w:ins>
      <w:ins w:id="580" w:author="cmoritz Moritz" w:date="2013-12-27T08:59:00Z">
        <w:r w:rsidR="00540897">
          <w:rPr>
            <w:rFonts w:ascii="Times New Roman" w:hAnsi="Times New Roman"/>
          </w:rPr>
          <w:t xml:space="preserve">three </w:t>
        </w:r>
      </w:ins>
      <w:ins w:id="581" w:author="Steve Beissinger" w:date="2013-12-24T18:25:00Z">
        <w:r w:rsidRPr="00B2639B">
          <w:rPr>
            <w:rFonts w:ascii="Times New Roman" w:hAnsi="Times New Roman"/>
          </w:rPr>
          <w:t xml:space="preserve">regions shifted both </w:t>
        </w:r>
        <w:r w:rsidRPr="00B666EF">
          <w:rPr>
            <w:rFonts w:ascii="Times New Roman" w:hAnsi="Times New Roman"/>
          </w:rPr>
          <w:t xml:space="preserve">their </w:t>
        </w:r>
        <w:r w:rsidRPr="00B2639B">
          <w:rPr>
            <w:rFonts w:ascii="Times New Roman" w:hAnsi="Times New Roman"/>
          </w:rPr>
          <w:t xml:space="preserve">upper and lower </w:t>
        </w:r>
        <w:commentRangeStart w:id="582"/>
        <w:r w:rsidRPr="00B2639B">
          <w:rPr>
            <w:rFonts w:ascii="Times New Roman" w:hAnsi="Times New Roman"/>
          </w:rPr>
          <w:t>limits</w:t>
        </w:r>
        <w:commentRangeEnd w:id="582"/>
        <w:r w:rsidRPr="00B2639B">
          <w:rPr>
            <w:rStyle w:val="CommentReference"/>
            <w:rFonts w:ascii="Times New Roman" w:eastAsia="Times New Roman" w:hAnsi="Times New Roman"/>
          </w:rPr>
          <w:commentReference w:id="582"/>
        </w:r>
        <w:r w:rsidRPr="00B2639B">
          <w:rPr>
            <w:rFonts w:ascii="Times New Roman" w:hAnsi="Times New Roman"/>
          </w:rPr>
          <w:t xml:space="preserve">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However, </w:t>
        </w:r>
        <w:r w:rsidR="006D2D67">
          <w:rPr>
            <w:rFonts w:ascii="Times New Roman" w:hAnsi="Times New Roman"/>
          </w:rPr>
          <w:t>some patterns</w:t>
        </w:r>
        <w:r>
          <w:rPr>
            <w:rFonts w:ascii="Times New Roman" w:hAnsi="Times New Roman"/>
          </w:rPr>
          <w:t xml:space="preserve"> did emerge when examining</w:t>
        </w:r>
      </w:ins>
      <w:ins w:id="583" w:author="cmoritz Moritz" w:date="2013-12-27T08:58:00Z">
        <w:r w:rsidR="00540897">
          <w:rPr>
            <w:rFonts w:ascii="Times New Roman" w:hAnsi="Times New Roman"/>
          </w:rPr>
          <w:t xml:space="preserve"> </w:t>
        </w:r>
      </w:ins>
      <w:ins w:id="584" w:author="cmoritz Moritz" w:date="2013-12-27T08:59:00Z">
        <w:r w:rsidR="00540897">
          <w:rPr>
            <w:rFonts w:ascii="Times New Roman" w:hAnsi="Times New Roman"/>
          </w:rPr>
          <w:t>overall</w:t>
        </w:r>
      </w:ins>
      <w:ins w:id="585" w:author="Steve Beissinger" w:date="2013-12-24T18:25:00Z">
        <w:r>
          <w:rPr>
            <w:rFonts w:ascii="Times New Roman" w:hAnsi="Times New Roman"/>
          </w:rPr>
          <w:t xml:space="preserve"> range limit shifts of high and low elevation species. </w:t>
        </w:r>
      </w:ins>
    </w:p>
    <w:p w14:paraId="7E81151B" w14:textId="4B49FBF9" w:rsidR="00743C0E" w:rsidRDefault="006F2D77" w:rsidP="004E77BB">
      <w:pPr>
        <w:spacing w:line="480" w:lineRule="auto"/>
        <w:ind w:firstLine="720"/>
        <w:rPr>
          <w:rFonts w:ascii="Times New Roman" w:hAnsi="Times New Roman"/>
        </w:rPr>
      </w:pPr>
      <w:del w:id="586" w:author="Steve Beissinger" w:date="2013-12-19T22:39:00Z">
        <w:r w:rsidDel="000649CF">
          <w:rPr>
            <w:rFonts w:ascii="Times New Roman" w:hAnsi="Times New Roman"/>
          </w:rPr>
          <w:delText xml:space="preserve">Overall, both </w:delText>
        </w:r>
      </w:del>
      <w:ins w:id="587" w:author="Steve Beissinger" w:date="2013-12-19T22:39:00Z">
        <w:r w:rsidR="00F067D1">
          <w:rPr>
            <w:rFonts w:ascii="Times New Roman" w:hAnsi="Times New Roman"/>
          </w:rPr>
          <w:t>Shifts of</w:t>
        </w:r>
        <w:r w:rsidR="000649CF">
          <w:rPr>
            <w:rFonts w:ascii="Times New Roman" w:hAnsi="Times New Roman"/>
          </w:rPr>
          <w:t xml:space="preserve"> the </w:t>
        </w:r>
      </w:ins>
      <w:r>
        <w:rPr>
          <w:rFonts w:ascii="Times New Roman" w:hAnsi="Times New Roman"/>
        </w:rPr>
        <w:t>upper and lower range limit</w:t>
      </w:r>
      <w:ins w:id="588" w:author="Steve Beissinger" w:date="2013-12-23T13:47:00Z">
        <w:r w:rsidR="003B33FC">
          <w:rPr>
            <w:rFonts w:ascii="Times New Roman" w:hAnsi="Times New Roman"/>
          </w:rPr>
          <w:t xml:space="preserve"> (</w:t>
        </w:r>
      </w:ins>
      <w:ins w:id="589" w:author="Steve Beissinger" w:date="2013-12-23T13:52:00Z">
        <w:r w:rsidR="00E012EE">
          <w:rPr>
            <w:rFonts w:ascii="Times New Roman" w:hAnsi="Times New Roman"/>
          </w:rPr>
          <w:t>“</w:t>
        </w:r>
      </w:ins>
      <w:ins w:id="590" w:author="Steve Beissinger" w:date="2013-12-23T13:47:00Z">
        <w:r w:rsidR="003B33FC">
          <w:rPr>
            <w:rFonts w:ascii="Times New Roman" w:hAnsi="Times New Roman"/>
          </w:rPr>
          <w:t>limit</w:t>
        </w:r>
      </w:ins>
      <w:ins w:id="591" w:author="Steve Beissinger" w:date="2013-12-23T13:52:00Z">
        <w:r w:rsidR="00E012EE">
          <w:rPr>
            <w:rFonts w:ascii="Times New Roman" w:hAnsi="Times New Roman"/>
          </w:rPr>
          <w:t>”</w:t>
        </w:r>
      </w:ins>
      <w:ins w:id="592" w:author="Steve Beissinger" w:date="2013-12-23T13:47:00Z">
        <w:r w:rsidR="003B33FC">
          <w:rPr>
            <w:rFonts w:ascii="Times New Roman" w:hAnsi="Times New Roman"/>
          </w:rPr>
          <w:t>)</w:t>
        </w:r>
      </w:ins>
      <w:r>
        <w:rPr>
          <w:rFonts w:ascii="Times New Roman" w:hAnsi="Times New Roman"/>
        </w:rPr>
        <w:t xml:space="preserve"> </w:t>
      </w:r>
      <w:del w:id="593" w:author="Steve Beissinger" w:date="2013-12-19T22:39:00Z">
        <w:r w:rsidDel="000649CF">
          <w:rPr>
            <w:rFonts w:ascii="Times New Roman" w:hAnsi="Times New Roman"/>
          </w:rPr>
          <w:delText xml:space="preserve">shifts </w:delText>
        </w:r>
      </w:del>
      <w:r>
        <w:rPr>
          <w:rFonts w:ascii="Times New Roman" w:hAnsi="Times New Roman"/>
        </w:rPr>
        <w:t xml:space="preserve">differed </w:t>
      </w:r>
      <w:r w:rsidR="00DA12CD">
        <w:rPr>
          <w:rFonts w:ascii="Times New Roman" w:hAnsi="Times New Roman"/>
        </w:rPr>
        <w:t xml:space="preserve">in frequency and directionality </w:t>
      </w:r>
      <w:r>
        <w:rPr>
          <w:rFonts w:ascii="Times New Roman" w:hAnsi="Times New Roman"/>
        </w:rPr>
        <w:t>between low and high elevation species</w:t>
      </w:r>
      <w:ins w:id="594" w:author="Steve Beissinger" w:date="2013-12-23T13:48:00Z">
        <w:r w:rsidR="003B33FC">
          <w:rPr>
            <w:rFonts w:ascii="Times New Roman" w:hAnsi="Times New Roman"/>
          </w:rPr>
          <w:t xml:space="preserve"> (</w:t>
        </w:r>
      </w:ins>
      <w:ins w:id="595" w:author="Steve Beissinger" w:date="2013-12-23T13:52:00Z">
        <w:r w:rsidR="00E012EE">
          <w:rPr>
            <w:rFonts w:ascii="Times New Roman" w:hAnsi="Times New Roman"/>
          </w:rPr>
          <w:t>“</w:t>
        </w:r>
      </w:ins>
      <w:ins w:id="596" w:author="Steve Beissinger" w:date="2013-12-23T13:48:00Z">
        <w:r w:rsidR="003B33FC">
          <w:rPr>
            <w:rFonts w:ascii="Times New Roman" w:hAnsi="Times New Roman"/>
          </w:rPr>
          <w:t>zone</w:t>
        </w:r>
      </w:ins>
      <w:ins w:id="597" w:author="Steve Beissinger" w:date="2013-12-23T13:52:00Z">
        <w:r w:rsidR="00E012EE">
          <w:rPr>
            <w:rFonts w:ascii="Times New Roman" w:hAnsi="Times New Roman"/>
          </w:rPr>
          <w:t>”</w:t>
        </w:r>
      </w:ins>
      <w:ins w:id="598" w:author="Steve Beissinger" w:date="2013-12-23T13:48:00Z">
        <w:r w:rsidR="003B33FC">
          <w:rPr>
            <w:rFonts w:ascii="Times New Roman" w:hAnsi="Times New Roman"/>
          </w:rPr>
          <w:t>)</w:t>
        </w:r>
      </w:ins>
      <w:r>
        <w:rPr>
          <w:rFonts w:ascii="Times New Roman" w:hAnsi="Times New Roman"/>
        </w:rPr>
        <w:t xml:space="preserve">. </w:t>
      </w:r>
      <w:del w:id="599" w:author="Steve Beissinger" w:date="2013-12-19T22:40:00Z">
        <w:r w:rsidDel="00A04897">
          <w:rPr>
            <w:rFonts w:ascii="Times New Roman" w:hAnsi="Times New Roman"/>
          </w:rPr>
          <w:delText xml:space="preserve"> </w:delText>
        </w:r>
        <w:r w:rsidR="003053D6" w:rsidDel="00A04897">
          <w:rPr>
            <w:rFonts w:ascii="Times New Roman" w:hAnsi="Times New Roman"/>
          </w:rPr>
          <w:delText xml:space="preserve">Our overall </w:delText>
        </w:r>
      </w:del>
      <w:r w:rsidR="003053D6">
        <w:rPr>
          <w:rFonts w:ascii="Times New Roman" w:hAnsi="Times New Roman"/>
        </w:rPr>
        <w:t xml:space="preserve">GLMM analysis revealed </w:t>
      </w:r>
      <w:del w:id="600" w:author="Steve Beissinger" w:date="2013-12-19T22:40:00Z">
        <w:r w:rsidR="003053D6" w:rsidDel="00A04897">
          <w:rPr>
            <w:rFonts w:ascii="Times New Roman" w:hAnsi="Times New Roman"/>
          </w:rPr>
          <w:delText xml:space="preserve">the </w:delText>
        </w:r>
      </w:del>
      <w:ins w:id="601" w:author="Steve Beissinger" w:date="2013-12-19T22:40:00Z">
        <w:r w:rsidR="00A04897">
          <w:rPr>
            <w:rFonts w:ascii="Times New Roman" w:hAnsi="Times New Roman"/>
          </w:rPr>
          <w:t xml:space="preserve">a strong </w:t>
        </w:r>
      </w:ins>
      <w:ins w:id="602" w:author="Steve Beissinger" w:date="2013-12-23T13:48:00Z">
        <w:r w:rsidR="003B33FC">
          <w:rPr>
            <w:rFonts w:ascii="Times New Roman" w:hAnsi="Times New Roman"/>
          </w:rPr>
          <w:t>z</w:t>
        </w:r>
      </w:ins>
      <w:del w:id="603" w:author="Steve Beissinger" w:date="2013-12-23T13:48:00Z">
        <w:r w:rsidR="003053D6" w:rsidDel="003B33FC">
          <w:rPr>
            <w:rFonts w:ascii="Times New Roman" w:hAnsi="Times New Roman"/>
          </w:rPr>
          <w:delText>Z</w:delText>
        </w:r>
      </w:del>
      <w:r w:rsidR="003053D6">
        <w:rPr>
          <w:rFonts w:ascii="Times New Roman" w:hAnsi="Times New Roman"/>
        </w:rPr>
        <w:t>one*</w:t>
      </w:r>
      <w:ins w:id="604" w:author="Steve Beissinger" w:date="2013-12-23T13:48:00Z">
        <w:r w:rsidR="003B33FC">
          <w:rPr>
            <w:rFonts w:ascii="Times New Roman" w:hAnsi="Times New Roman"/>
          </w:rPr>
          <w:t>l</w:t>
        </w:r>
      </w:ins>
      <w:del w:id="605" w:author="Steve Beissinger" w:date="2013-12-23T13:48:00Z">
        <w:r w:rsidR="003053D6" w:rsidDel="003B33FC">
          <w:rPr>
            <w:rFonts w:ascii="Times New Roman" w:hAnsi="Times New Roman"/>
          </w:rPr>
          <w:delText>L</w:delText>
        </w:r>
      </w:del>
      <w:r w:rsidR="003053D6">
        <w:rPr>
          <w:rFonts w:ascii="Times New Roman" w:hAnsi="Times New Roman"/>
        </w:rPr>
        <w:t xml:space="preserve">imit </w:t>
      </w:r>
      <w:r w:rsidR="003F0FB9">
        <w:rPr>
          <w:rFonts w:ascii="Times New Roman" w:hAnsi="Times New Roman"/>
        </w:rPr>
        <w:t xml:space="preserve">interaction </w:t>
      </w:r>
      <w:del w:id="606" w:author="Steve Beissinger" w:date="2013-12-19T22:40:00Z">
        <w:r w:rsidR="003F0FB9" w:rsidDel="00A04897">
          <w:rPr>
            <w:rFonts w:ascii="Times New Roman" w:hAnsi="Times New Roman"/>
          </w:rPr>
          <w:delText>model</w:delText>
        </w:r>
        <w:r w:rsidR="00194539" w:rsidDel="00A04897">
          <w:rPr>
            <w:rFonts w:ascii="Times New Roman" w:hAnsi="Times New Roman"/>
          </w:rPr>
          <w:delText xml:space="preserve"> </w:delText>
        </w:r>
        <w:r w:rsidR="003053D6" w:rsidDel="00A04897">
          <w:rPr>
            <w:rFonts w:ascii="Times New Roman" w:hAnsi="Times New Roman"/>
          </w:rPr>
          <w:delText xml:space="preserve">was very strongly supported </w:delText>
        </w:r>
      </w:del>
      <w:r w:rsidR="003053D6">
        <w:rPr>
          <w:rFonts w:ascii="Times New Roman" w:hAnsi="Times New Roman"/>
        </w:rPr>
        <w:t xml:space="preserve">(AIC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w:t>
      </w:r>
      <w:del w:id="607" w:author="Steve Beissinger" w:date="2013-12-19T22:40:00Z">
        <w:r w:rsidR="00FD7086" w:rsidDel="00A04897">
          <w:rPr>
            <w:rFonts w:ascii="Times New Roman" w:hAnsi="Times New Roman"/>
          </w:rPr>
          <w:delText xml:space="preserve">the variable </w:delText>
        </w:r>
      </w:del>
      <w:ins w:id="608" w:author="Steve Beissinger" w:date="2013-12-23T13:48:00Z">
        <w:r w:rsidR="003B33FC">
          <w:rPr>
            <w:rFonts w:ascii="Times New Roman" w:hAnsi="Times New Roman"/>
          </w:rPr>
          <w:t>r</w:t>
        </w:r>
      </w:ins>
      <w:del w:id="609" w:author="Steve Beissinger" w:date="2013-12-23T13:48:00Z">
        <w:r w:rsidR="00FD7086" w:rsidDel="003B33FC">
          <w:rPr>
            <w:rFonts w:ascii="Times New Roman" w:hAnsi="Times New Roman"/>
          </w:rPr>
          <w:delText>R</w:delText>
        </w:r>
      </w:del>
      <w:r w:rsidR="00FD7086">
        <w:rPr>
          <w:rFonts w:ascii="Times New Roman" w:hAnsi="Times New Roman"/>
        </w:rPr>
        <w:t xml:space="preserve">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 xml:space="preserve">(Table </w:t>
      </w:r>
      <w:r w:rsidR="00A90F08">
        <w:rPr>
          <w:rFonts w:ascii="Times New Roman" w:hAnsi="Times New Roman"/>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w:t>
      </w:r>
      <w:ins w:id="610" w:author="Steve Beissinger" w:date="2013-12-24T14:28:00Z">
        <w:r w:rsidR="000418AF">
          <w:rPr>
            <w:rFonts w:ascii="Times New Roman" w:hAnsi="Times New Roman"/>
          </w:rPr>
          <w:t xml:space="preserve">examining the probability of any shift </w:t>
        </w:r>
      </w:ins>
      <w:r w:rsidR="00FD7086">
        <w:rPr>
          <w:rFonts w:ascii="Times New Roman" w:hAnsi="Times New Roman"/>
        </w:rPr>
        <w:t xml:space="preserve">for high and </w:t>
      </w:r>
      <w:ins w:id="611" w:author="Steve Beissinger" w:date="2013-12-24T14:29:00Z">
        <w:r w:rsidR="000418AF">
          <w:rPr>
            <w:rFonts w:ascii="Times New Roman" w:hAnsi="Times New Roman"/>
          </w:rPr>
          <w:t xml:space="preserve">for </w:t>
        </w:r>
      </w:ins>
      <w:r w:rsidR="00FD7086">
        <w:rPr>
          <w:rFonts w:ascii="Times New Roman" w:hAnsi="Times New Roman"/>
        </w:rPr>
        <w:t xml:space="preserve">low elevation species, the </w:t>
      </w:r>
      <w:ins w:id="612" w:author="Steve Beissinger" w:date="2013-12-23T13:48:00Z">
        <w:r w:rsidR="00354EE9">
          <w:rPr>
            <w:rFonts w:ascii="Times New Roman" w:hAnsi="Times New Roman"/>
          </w:rPr>
          <w:t>l</w:t>
        </w:r>
      </w:ins>
      <w:del w:id="613" w:author="Steve Beissinger" w:date="2013-12-23T13:48:00Z">
        <w:r w:rsidR="00A90F08" w:rsidDel="00354EE9">
          <w:rPr>
            <w:rFonts w:ascii="Times New Roman" w:hAnsi="Times New Roman"/>
          </w:rPr>
          <w:delText>L</w:delText>
        </w:r>
      </w:del>
      <w:r w:rsidR="00A90F08">
        <w:rPr>
          <w:rFonts w:ascii="Times New Roman" w:hAnsi="Times New Roman"/>
        </w:rPr>
        <w:t>imit</w:t>
      </w:r>
      <w:r w:rsidR="00F74562">
        <w:rPr>
          <w:rFonts w:ascii="Times New Roman" w:hAnsi="Times New Roman"/>
        </w:rPr>
        <w:t>-</w:t>
      </w:r>
      <w:r w:rsidR="00A90F08">
        <w:rPr>
          <w:rFonts w:ascii="Times New Roman" w:hAnsi="Times New Roman"/>
        </w:rPr>
        <w:t xml:space="preserve">only model </w:t>
      </w:r>
      <w:ins w:id="614" w:author="Steve Beissinger" w:date="2013-12-24T18:21:00Z">
        <w:r w:rsidR="00AC6B9E">
          <w:rPr>
            <w:rFonts w:ascii="Times New Roman" w:hAnsi="Times New Roman"/>
          </w:rPr>
          <w:t xml:space="preserve">again </w:t>
        </w:r>
      </w:ins>
      <w:r w:rsidR="00F74562">
        <w:rPr>
          <w:rFonts w:ascii="Times New Roman" w:hAnsi="Times New Roman"/>
        </w:rPr>
        <w:t>received the greatest support</w:t>
      </w:r>
      <w:r w:rsidR="00912092">
        <w:rPr>
          <w:rFonts w:ascii="Times New Roman" w:hAnsi="Times New Roman"/>
        </w:rPr>
        <w:t xml:space="preserve"> </w:t>
      </w:r>
      <w:del w:id="615" w:author="Steve Beissinger" w:date="2013-12-24T14:28:00Z">
        <w:r w:rsidR="00912092" w:rsidDel="000418AF">
          <w:rPr>
            <w:rFonts w:ascii="Times New Roman" w:hAnsi="Times New Roman"/>
          </w:rPr>
          <w:delText xml:space="preserve">when </w:delText>
        </w:r>
      </w:del>
      <w:del w:id="616" w:author="Steve Beissinger" w:date="2013-12-23T13:48:00Z">
        <w:r w:rsidR="00912092" w:rsidDel="00354EE9">
          <w:rPr>
            <w:rFonts w:ascii="Times New Roman" w:hAnsi="Times New Roman"/>
          </w:rPr>
          <w:delText xml:space="preserve">looking at </w:delText>
        </w:r>
      </w:del>
      <w:del w:id="617" w:author="Steve Beissinger" w:date="2013-12-24T14:28:00Z">
        <w:r w:rsidR="00912092" w:rsidDel="000418AF">
          <w:rPr>
            <w:rFonts w:ascii="Times New Roman" w:hAnsi="Times New Roman"/>
          </w:rPr>
          <w:delText>the probability of any shift</w:delText>
        </w:r>
        <w:r w:rsidR="00FD7086" w:rsidDel="000418AF">
          <w:rPr>
            <w:rFonts w:ascii="Times New Roman" w:hAnsi="Times New Roman"/>
          </w:rPr>
          <w:delText xml:space="preserve">, </w:delText>
        </w:r>
      </w:del>
      <w:del w:id="618" w:author="Steve Beissinger" w:date="2013-12-24T18:21:00Z">
        <w:r w:rsidR="00342369" w:rsidDel="00AC6B9E">
          <w:rPr>
            <w:rFonts w:ascii="Times New Roman" w:hAnsi="Times New Roman"/>
          </w:rPr>
          <w:delText>again</w:delText>
        </w:r>
      </w:del>
      <w:ins w:id="619" w:author="Steve Beissinger" w:date="2013-12-24T14:29:00Z">
        <w:r w:rsidR="00AC6B9E">
          <w:rPr>
            <w:rFonts w:ascii="Times New Roman" w:hAnsi="Times New Roman"/>
          </w:rPr>
          <w:t>(</w:t>
        </w:r>
        <w:r w:rsidR="00387482">
          <w:rPr>
            <w:rFonts w:ascii="Times New Roman" w:hAnsi="Times New Roman"/>
          </w:rPr>
          <w:t>AIC weight</w:t>
        </w:r>
        <w:r w:rsidR="000418AF">
          <w:rPr>
            <w:rFonts w:ascii="Times New Roman" w:hAnsi="Times New Roman"/>
          </w:rPr>
          <w:t xml:space="preserve"> of 0.63 and 0.73, respectively)</w:t>
        </w:r>
      </w:ins>
      <w:ins w:id="620" w:author="Steve Beissinger" w:date="2013-12-24T14:28:00Z">
        <w:r w:rsidR="000418AF">
          <w:rPr>
            <w:rFonts w:ascii="Times New Roman" w:hAnsi="Times New Roman"/>
          </w:rPr>
          <w:t>,</w:t>
        </w:r>
      </w:ins>
      <w:r w:rsidR="00342369">
        <w:rPr>
          <w:rFonts w:ascii="Times New Roman" w:hAnsi="Times New Roman"/>
        </w:rPr>
        <w:t xml:space="preserve"> </w:t>
      </w:r>
      <w:r w:rsidR="00FD7086">
        <w:rPr>
          <w:rFonts w:ascii="Times New Roman" w:hAnsi="Times New Roman"/>
        </w:rPr>
        <w:t xml:space="preserve">with </w:t>
      </w:r>
      <w:del w:id="621" w:author="Steve Beissinger" w:date="2013-12-24T14:28:00Z">
        <w:r w:rsidR="00FD7086" w:rsidDel="000418AF">
          <w:rPr>
            <w:rFonts w:ascii="Times New Roman" w:hAnsi="Times New Roman"/>
          </w:rPr>
          <w:delText xml:space="preserve">poor </w:delText>
        </w:r>
      </w:del>
      <w:ins w:id="622" w:author="Steve Beissinger" w:date="2013-12-24T14:28:00Z">
        <w:r w:rsidR="000418AF">
          <w:rPr>
            <w:rFonts w:ascii="Times New Roman" w:hAnsi="Times New Roman"/>
          </w:rPr>
          <w:t>little</w:t>
        </w:r>
      </w:ins>
      <w:ins w:id="623" w:author="Steve Beissinger" w:date="2013-12-24T14:29:00Z">
        <w:r w:rsidR="000418AF">
          <w:rPr>
            <w:rFonts w:ascii="Times New Roman" w:hAnsi="Times New Roman"/>
          </w:rPr>
          <w:t xml:space="preserve"> </w:t>
        </w:r>
      </w:ins>
      <w:r w:rsidR="00FD7086">
        <w:rPr>
          <w:rFonts w:ascii="Times New Roman" w:hAnsi="Times New Roman"/>
        </w:rPr>
        <w:t xml:space="preserve">support for </w:t>
      </w:r>
      <w:ins w:id="624" w:author="Steve Beissinger" w:date="2013-12-24T18:21:00Z">
        <w:r w:rsidR="00AC6B9E">
          <w:rPr>
            <w:rFonts w:ascii="Times New Roman" w:hAnsi="Times New Roman"/>
          </w:rPr>
          <w:t xml:space="preserve">differences among </w:t>
        </w:r>
      </w:ins>
      <w:del w:id="625" w:author="Steve Beissinger" w:date="2013-12-24T18:21:00Z">
        <w:r w:rsidR="00FD7086" w:rsidDel="00AC6B9E">
          <w:rPr>
            <w:rFonts w:ascii="Times New Roman" w:hAnsi="Times New Roman"/>
          </w:rPr>
          <w:delText xml:space="preserve">an effect of </w:delText>
        </w:r>
      </w:del>
      <w:ins w:id="626" w:author="Steve Beissinger" w:date="2013-12-23T13:49:00Z">
        <w:r w:rsidR="00354EE9">
          <w:rPr>
            <w:rFonts w:ascii="Times New Roman" w:hAnsi="Times New Roman"/>
          </w:rPr>
          <w:t>r</w:t>
        </w:r>
      </w:ins>
      <w:del w:id="627" w:author="Steve Beissinger" w:date="2013-12-23T13:49:00Z">
        <w:r w:rsidR="00FD7086" w:rsidDel="00354EE9">
          <w:rPr>
            <w:rFonts w:ascii="Times New Roman" w:hAnsi="Times New Roman"/>
          </w:rPr>
          <w:delText>R</w:delText>
        </w:r>
      </w:del>
      <w:r w:rsidR="00FD7086">
        <w:rPr>
          <w:rFonts w:ascii="Times New Roman" w:hAnsi="Times New Roman"/>
        </w:rPr>
        <w:t>egion</w:t>
      </w:r>
      <w:ins w:id="628" w:author="Steve Beissinger" w:date="2013-12-24T18:21:00Z">
        <w:r w:rsidR="00AC6B9E">
          <w:rPr>
            <w:rFonts w:ascii="Times New Roman" w:hAnsi="Times New Roman"/>
          </w:rPr>
          <w:t>s</w:t>
        </w:r>
      </w:ins>
      <w:ins w:id="629" w:author="Steve Beissinger" w:date="2013-12-23T13:49:00Z">
        <w:r w:rsidR="00354EE9">
          <w:rPr>
            <w:rFonts w:ascii="Times New Roman" w:hAnsi="Times New Roman"/>
          </w:rPr>
          <w:t>.</w:t>
        </w:r>
      </w:ins>
      <w:del w:id="630" w:author="Steve Beissinger" w:date="2013-12-23T13:49:00Z">
        <w:r w:rsidR="00912092" w:rsidDel="00354EE9">
          <w:rPr>
            <w:rFonts w:ascii="Times New Roman" w:hAnsi="Times New Roman"/>
          </w:rPr>
          <w:delText>,</w:delText>
        </w:r>
      </w:del>
      <w:r w:rsidR="00912092">
        <w:rPr>
          <w:rFonts w:ascii="Times New Roman" w:hAnsi="Times New Roman"/>
        </w:rPr>
        <w:t xml:space="preserve"> </w:t>
      </w:r>
      <w:del w:id="631" w:author="Steve Beissinger" w:date="2013-12-23T13:49:00Z">
        <w:r w:rsidR="00912092" w:rsidRPr="00B2639B" w:rsidDel="00354EE9">
          <w:rPr>
            <w:rFonts w:ascii="Times New Roman" w:hAnsi="Times New Roman"/>
            <w:highlight w:val="yellow"/>
            <w:rPrChange w:id="632" w:author="Steve Beissinger" w:date="2013-12-24T14:31:00Z">
              <w:rPr>
                <w:rFonts w:ascii="Times New Roman" w:hAnsi="Times New Roman"/>
              </w:rPr>
            </w:rPrChange>
          </w:rPr>
          <w:delText>whereas t</w:delText>
        </w:r>
      </w:del>
      <w:del w:id="633" w:author="Steve Beissinger" w:date="2013-12-24T14:33:00Z">
        <w:r w:rsidR="00912092" w:rsidRPr="00B2639B" w:rsidDel="00B2639B">
          <w:rPr>
            <w:rFonts w:ascii="Times New Roman" w:hAnsi="Times New Roman"/>
            <w:highlight w:val="yellow"/>
            <w:rPrChange w:id="634" w:author="Steve Beissinger" w:date="2013-12-24T14:31:00Z">
              <w:rPr>
                <w:rFonts w:ascii="Times New Roman" w:hAnsi="Times New Roman"/>
              </w:rPr>
            </w:rPrChange>
          </w:rPr>
          <w:delText xml:space="preserve">he probability of an upslope </w:delText>
        </w:r>
      </w:del>
      <w:del w:id="635" w:author="Steve Beissinger" w:date="2013-12-23T13:56:00Z">
        <w:r w:rsidR="00912092" w:rsidRPr="00B2639B" w:rsidDel="00F04B68">
          <w:rPr>
            <w:rFonts w:ascii="Times New Roman" w:hAnsi="Times New Roman"/>
            <w:highlight w:val="yellow"/>
            <w:rPrChange w:id="636" w:author="Steve Beissinger" w:date="2013-12-24T14:31:00Z">
              <w:rPr>
                <w:rFonts w:ascii="Times New Roman" w:hAnsi="Times New Roman"/>
              </w:rPr>
            </w:rPrChange>
          </w:rPr>
          <w:delText>or</w:delText>
        </w:r>
      </w:del>
      <w:del w:id="637" w:author="Steve Beissinger" w:date="2013-12-24T14:33:00Z">
        <w:r w:rsidR="00912092" w:rsidRPr="00B2639B" w:rsidDel="00B2639B">
          <w:rPr>
            <w:rFonts w:ascii="Times New Roman" w:hAnsi="Times New Roman"/>
            <w:highlight w:val="yellow"/>
            <w:rPrChange w:id="638" w:author="Steve Beissinger" w:date="2013-12-24T14:31:00Z">
              <w:rPr>
                <w:rFonts w:ascii="Times New Roman" w:hAnsi="Times New Roman"/>
              </w:rPr>
            </w:rPrChange>
          </w:rPr>
          <w:delText xml:space="preserve"> </w:delText>
        </w:r>
      </w:del>
      <w:del w:id="639" w:author="Steve Beissinger" w:date="2013-12-24T14:31:00Z">
        <w:r w:rsidR="00912092" w:rsidRPr="00B2639B" w:rsidDel="00B2639B">
          <w:rPr>
            <w:rFonts w:ascii="Times New Roman" w:hAnsi="Times New Roman"/>
            <w:highlight w:val="yellow"/>
            <w:rPrChange w:id="640" w:author="Steve Beissinger" w:date="2013-12-24T14:31:00Z">
              <w:rPr>
                <w:rFonts w:ascii="Times New Roman" w:hAnsi="Times New Roman"/>
              </w:rPr>
            </w:rPrChange>
          </w:rPr>
          <w:delText xml:space="preserve">a </w:delText>
        </w:r>
      </w:del>
      <w:del w:id="641" w:author="Steve Beissinger" w:date="2013-12-24T14:33:00Z">
        <w:r w:rsidR="00912092" w:rsidRPr="00B2639B" w:rsidDel="00B2639B">
          <w:rPr>
            <w:rFonts w:ascii="Times New Roman" w:hAnsi="Times New Roman"/>
            <w:highlight w:val="yellow"/>
            <w:rPrChange w:id="642" w:author="Steve Beissinger" w:date="2013-12-24T14:31:00Z">
              <w:rPr>
                <w:rFonts w:ascii="Times New Roman" w:hAnsi="Times New Roman"/>
              </w:rPr>
            </w:rPrChange>
          </w:rPr>
          <w:delText xml:space="preserve">downslope shift </w:delText>
        </w:r>
        <w:r w:rsidR="000E2435" w:rsidRPr="00B2639B" w:rsidDel="00B2639B">
          <w:rPr>
            <w:rFonts w:ascii="Times New Roman" w:hAnsi="Times New Roman"/>
            <w:highlight w:val="yellow"/>
            <w:rPrChange w:id="643" w:author="Steve Beissinger" w:date="2013-12-24T14:31:00Z">
              <w:rPr>
                <w:rFonts w:ascii="Times New Roman" w:hAnsi="Times New Roman"/>
              </w:rPr>
            </w:rPrChange>
          </w:rPr>
          <w:delText xml:space="preserve">received the strongest support from </w:delText>
        </w:r>
      </w:del>
      <w:del w:id="644" w:author="Steve Beissinger" w:date="2013-12-23T13:50:00Z">
        <w:r w:rsidR="000E2435" w:rsidRPr="00B2639B" w:rsidDel="00354EE9">
          <w:rPr>
            <w:rFonts w:ascii="Times New Roman" w:hAnsi="Times New Roman"/>
            <w:highlight w:val="yellow"/>
            <w:rPrChange w:id="645" w:author="Steve Beissinger" w:date="2013-12-24T14:31:00Z">
              <w:rPr>
                <w:rFonts w:ascii="Times New Roman" w:hAnsi="Times New Roman"/>
              </w:rPr>
            </w:rPrChange>
          </w:rPr>
          <w:delText>a</w:delText>
        </w:r>
      </w:del>
      <w:del w:id="646" w:author="Steve Beissinger" w:date="2013-12-24T14:33:00Z">
        <w:r w:rsidR="000E2435" w:rsidRPr="00B2639B" w:rsidDel="00B2639B">
          <w:rPr>
            <w:rFonts w:ascii="Times New Roman" w:hAnsi="Times New Roman"/>
            <w:highlight w:val="yellow"/>
            <w:rPrChange w:id="647" w:author="Steve Beissinger" w:date="2013-12-24T14:31:00Z">
              <w:rPr>
                <w:rFonts w:ascii="Times New Roman" w:hAnsi="Times New Roman"/>
              </w:rPr>
            </w:rPrChange>
          </w:rPr>
          <w:delText xml:space="preserve"> </w:delText>
        </w:r>
      </w:del>
      <w:del w:id="648" w:author="Steve Beissinger" w:date="2013-12-23T13:49:00Z">
        <w:r w:rsidR="000E2435" w:rsidRPr="00B2639B" w:rsidDel="00354EE9">
          <w:rPr>
            <w:rFonts w:ascii="Times New Roman" w:hAnsi="Times New Roman"/>
            <w:highlight w:val="yellow"/>
            <w:rPrChange w:id="649" w:author="Steve Beissinger" w:date="2013-12-24T14:31:00Z">
              <w:rPr>
                <w:rFonts w:ascii="Times New Roman" w:hAnsi="Times New Roman"/>
              </w:rPr>
            </w:rPrChange>
          </w:rPr>
          <w:delText>R</w:delText>
        </w:r>
      </w:del>
      <w:del w:id="650" w:author="Steve Beissinger" w:date="2013-12-24T14:33:00Z">
        <w:r w:rsidR="000E2435" w:rsidRPr="00B2639B" w:rsidDel="00B2639B">
          <w:rPr>
            <w:rFonts w:ascii="Times New Roman" w:hAnsi="Times New Roman"/>
            <w:highlight w:val="yellow"/>
            <w:rPrChange w:id="651" w:author="Steve Beissinger" w:date="2013-12-24T14:31:00Z">
              <w:rPr>
                <w:rFonts w:ascii="Times New Roman" w:hAnsi="Times New Roman"/>
              </w:rPr>
            </w:rPrChange>
          </w:rPr>
          <w:delText xml:space="preserve">egion </w:delText>
        </w:r>
      </w:del>
      <w:del w:id="652" w:author="Steve Beissinger" w:date="2013-12-23T13:49:00Z">
        <w:r w:rsidR="000E2435" w:rsidRPr="00B2639B" w:rsidDel="00354EE9">
          <w:rPr>
            <w:rFonts w:ascii="Times New Roman" w:hAnsi="Times New Roman"/>
            <w:highlight w:val="yellow"/>
            <w:rPrChange w:id="653" w:author="Steve Beissinger" w:date="2013-12-24T14:31:00Z">
              <w:rPr>
                <w:rFonts w:ascii="Times New Roman" w:hAnsi="Times New Roman"/>
              </w:rPr>
            </w:rPrChange>
          </w:rPr>
          <w:delText>a</w:delText>
        </w:r>
      </w:del>
      <w:del w:id="654" w:author="Steve Beissinger" w:date="2013-12-23T13:50:00Z">
        <w:r w:rsidR="000E2435" w:rsidRPr="00B2639B" w:rsidDel="00354EE9">
          <w:rPr>
            <w:rFonts w:ascii="Times New Roman" w:hAnsi="Times New Roman"/>
            <w:highlight w:val="yellow"/>
            <w:rPrChange w:id="655" w:author="Steve Beissinger" w:date="2013-12-24T14:31:00Z">
              <w:rPr>
                <w:rFonts w:ascii="Times New Roman" w:hAnsi="Times New Roman"/>
              </w:rPr>
            </w:rPrChange>
          </w:rPr>
          <w:delText>nd L</w:delText>
        </w:r>
      </w:del>
      <w:del w:id="656" w:author="Steve Beissinger" w:date="2013-12-24T14:33:00Z">
        <w:r w:rsidR="000E2435" w:rsidRPr="00B2639B" w:rsidDel="00B2639B">
          <w:rPr>
            <w:rFonts w:ascii="Times New Roman" w:hAnsi="Times New Roman"/>
            <w:highlight w:val="yellow"/>
            <w:rPrChange w:id="657" w:author="Steve Beissinger" w:date="2013-12-24T14:31:00Z">
              <w:rPr>
                <w:rFonts w:ascii="Times New Roman" w:hAnsi="Times New Roman"/>
              </w:rPr>
            </w:rPrChange>
          </w:rPr>
          <w:delText xml:space="preserve">imit model for high elevation species, but </w:delText>
        </w:r>
      </w:del>
      <w:del w:id="658" w:author="Steve Beissinger" w:date="2013-12-23T13:50:00Z">
        <w:r w:rsidR="000E2435" w:rsidRPr="00B2639B" w:rsidDel="00354EE9">
          <w:rPr>
            <w:rFonts w:ascii="Times New Roman" w:hAnsi="Times New Roman"/>
            <w:highlight w:val="yellow"/>
            <w:rPrChange w:id="659" w:author="Steve Beissinger" w:date="2013-12-24T14:31:00Z">
              <w:rPr>
                <w:rFonts w:ascii="Times New Roman" w:hAnsi="Times New Roman"/>
              </w:rPr>
            </w:rPrChange>
          </w:rPr>
          <w:delText>none of the variables were more predictive than a</w:delText>
        </w:r>
      </w:del>
      <w:del w:id="660" w:author="Steve Beissinger" w:date="2013-12-24T14:33:00Z">
        <w:r w:rsidR="000E2435" w:rsidRPr="00B2639B" w:rsidDel="00B2639B">
          <w:rPr>
            <w:rFonts w:ascii="Times New Roman" w:hAnsi="Times New Roman"/>
            <w:highlight w:val="yellow"/>
            <w:rPrChange w:id="661" w:author="Steve Beissinger" w:date="2013-12-24T14:31:00Z">
              <w:rPr>
                <w:rFonts w:ascii="Times New Roman" w:hAnsi="Times New Roman"/>
              </w:rPr>
            </w:rPrChange>
          </w:rPr>
          <w:delText xml:space="preserve"> null model for low elevation species</w:delText>
        </w:r>
        <w:r w:rsidR="00F74562" w:rsidRPr="00B2639B" w:rsidDel="00B2639B">
          <w:rPr>
            <w:rFonts w:ascii="Times New Roman" w:hAnsi="Times New Roman"/>
            <w:highlight w:val="yellow"/>
            <w:rPrChange w:id="662" w:author="Steve Beissinger" w:date="2013-12-24T14:31:00Z">
              <w:rPr>
                <w:rFonts w:ascii="Times New Roman" w:hAnsi="Times New Roman"/>
              </w:rPr>
            </w:rPrChange>
          </w:rPr>
          <w:delText xml:space="preserve"> (Table </w:delText>
        </w:r>
        <w:r w:rsidR="00A31C55" w:rsidRPr="00B2639B" w:rsidDel="00B2639B">
          <w:rPr>
            <w:rFonts w:ascii="Times New Roman" w:hAnsi="Times New Roman"/>
            <w:highlight w:val="yellow"/>
            <w:rPrChange w:id="663" w:author="Steve Beissinger" w:date="2013-12-24T14:31:00Z">
              <w:rPr>
                <w:rFonts w:ascii="Times New Roman" w:hAnsi="Times New Roman"/>
              </w:rPr>
            </w:rPrChange>
          </w:rPr>
          <w:delText>1)</w:delText>
        </w:r>
      </w:del>
    </w:p>
    <w:p w14:paraId="1A94F74E" w14:textId="7177F74A" w:rsidR="00342544" w:rsidDel="004E77BB" w:rsidRDefault="00BE54A6" w:rsidP="00743C0E">
      <w:pPr>
        <w:spacing w:line="480" w:lineRule="auto"/>
        <w:rPr>
          <w:del w:id="664" w:author="Steve Beissinger" w:date="2013-12-24T13:54:00Z"/>
          <w:rFonts w:ascii="Times New Roman" w:hAnsi="Times New Roman"/>
        </w:rPr>
      </w:pPr>
      <w:ins w:id="665" w:author="Steve Beissinger" w:date="2013-12-24T18:26:00Z">
        <w:r>
          <w:rPr>
            <w:rFonts w:ascii="Times New Roman" w:hAnsi="Times New Roman"/>
          </w:rPr>
          <w:tab/>
        </w:r>
      </w:ins>
    </w:p>
    <w:p w14:paraId="11E2BE0F" w14:textId="77E260B7" w:rsidR="00144F37" w:rsidRPr="005D668E" w:rsidDel="004E77BB" w:rsidRDefault="00144F37" w:rsidP="00743C0E">
      <w:pPr>
        <w:spacing w:line="480" w:lineRule="auto"/>
        <w:rPr>
          <w:del w:id="666" w:author="Steve Beissinger" w:date="2013-12-24T13:54:00Z"/>
          <w:rFonts w:ascii="Times New Roman" w:hAnsi="Times New Roman"/>
          <w:i/>
        </w:rPr>
      </w:pPr>
      <w:del w:id="667" w:author="Steve Beissinger" w:date="2013-12-23T10:09:00Z">
        <w:r w:rsidDel="007B165A">
          <w:rPr>
            <w:rFonts w:ascii="Times New Roman" w:hAnsi="Times New Roman"/>
            <w:i/>
          </w:rPr>
          <w:delText xml:space="preserve">General patterns </w:delText>
        </w:r>
      </w:del>
      <w:del w:id="668" w:author="Steve Beissinger" w:date="2013-12-24T13:54:00Z">
        <w:r w:rsidDel="004E77BB">
          <w:rPr>
            <w:rFonts w:ascii="Times New Roman" w:hAnsi="Times New Roman"/>
            <w:i/>
          </w:rPr>
          <w:delText xml:space="preserve">of </w:delText>
        </w:r>
      </w:del>
      <w:del w:id="669" w:author="Steve Beissinger" w:date="2013-12-23T10:09:00Z">
        <w:r w:rsidDel="007B165A">
          <w:rPr>
            <w:rFonts w:ascii="Times New Roman" w:hAnsi="Times New Roman"/>
            <w:i/>
          </w:rPr>
          <w:delText>r</w:delText>
        </w:r>
      </w:del>
      <w:del w:id="670" w:author="Steve Beissinger" w:date="2013-12-24T13:54:00Z">
        <w:r w:rsidDel="004E77BB">
          <w:rPr>
            <w:rFonts w:ascii="Times New Roman" w:hAnsi="Times New Roman"/>
            <w:i/>
          </w:rPr>
          <w:delText>ange</w:delText>
        </w:r>
      </w:del>
      <w:del w:id="671" w:author="Steve Beissinger" w:date="2013-12-23T10:10:00Z">
        <w:r w:rsidDel="007B165A">
          <w:rPr>
            <w:rFonts w:ascii="Times New Roman" w:hAnsi="Times New Roman"/>
            <w:i/>
          </w:rPr>
          <w:delText xml:space="preserve"> </w:delText>
        </w:r>
      </w:del>
      <w:del w:id="672" w:author="Steve Beissinger" w:date="2013-12-23T10:09:00Z">
        <w:r w:rsidDel="007B165A">
          <w:rPr>
            <w:rFonts w:ascii="Times New Roman" w:hAnsi="Times New Roman"/>
            <w:i/>
          </w:rPr>
          <w:delText>s</w:delText>
        </w:r>
      </w:del>
      <w:del w:id="673" w:author="Steve Beissinger" w:date="2013-12-24T13:54:00Z">
        <w:r w:rsidDel="004E77BB">
          <w:rPr>
            <w:rFonts w:ascii="Times New Roman" w:hAnsi="Times New Roman"/>
            <w:i/>
          </w:rPr>
          <w:delText>hift</w:delText>
        </w:r>
      </w:del>
      <w:del w:id="674" w:author="Steve Beissinger" w:date="2013-12-23T10:10:00Z">
        <w:r w:rsidDel="007B165A">
          <w:rPr>
            <w:rFonts w:ascii="Times New Roman" w:hAnsi="Times New Roman"/>
            <w:i/>
          </w:rPr>
          <w:delText>s</w:delText>
        </w:r>
      </w:del>
      <w:del w:id="675" w:author="Steve Beissinger" w:date="2013-12-24T13:54:00Z">
        <w:r w:rsidR="00DC6D15" w:rsidDel="004E77BB">
          <w:rPr>
            <w:rFonts w:ascii="Times New Roman" w:hAnsi="Times New Roman"/>
            <w:i/>
          </w:rPr>
          <w:delText xml:space="preserve"> </w:delText>
        </w:r>
      </w:del>
      <w:del w:id="676" w:author="Steve Beissinger" w:date="2013-12-23T10:10:00Z">
        <w:r w:rsidR="00DC6D15" w:rsidDel="007B165A">
          <w:rPr>
            <w:rFonts w:ascii="Times New Roman" w:hAnsi="Times New Roman"/>
            <w:i/>
          </w:rPr>
          <w:delText>(</w:delText>
        </w:r>
      </w:del>
      <w:del w:id="677" w:author="Steve Beissinger" w:date="2013-12-23T10:31:00Z">
        <w:r w:rsidR="00DC6D15" w:rsidDel="0041426E">
          <w:rPr>
            <w:rFonts w:ascii="Times New Roman" w:hAnsi="Times New Roman"/>
            <w:i/>
          </w:rPr>
          <w:delText>Hypotheses</w:delText>
        </w:r>
      </w:del>
      <w:del w:id="678" w:author="Steve Beissinger" w:date="2013-12-23T10:10:00Z">
        <w:r w:rsidR="00DC6D15" w:rsidDel="007B165A">
          <w:rPr>
            <w:rFonts w:ascii="Times New Roman" w:hAnsi="Times New Roman"/>
            <w:i/>
          </w:rPr>
          <w:delText xml:space="preserve"> 1 &amp; 2)</w:delText>
        </w:r>
      </w:del>
    </w:p>
    <w:p w14:paraId="4EF71BF0" w14:textId="0080895A" w:rsidR="00AF5807" w:rsidDel="00181C90" w:rsidRDefault="00292B52">
      <w:pPr>
        <w:spacing w:line="480" w:lineRule="auto"/>
        <w:rPr>
          <w:del w:id="679" w:author="Steve Beissinger" w:date="2013-12-24T18:29:00Z"/>
          <w:rFonts w:ascii="Times New Roman" w:hAnsi="Times New Roman"/>
        </w:rPr>
        <w:pPrChange w:id="680" w:author="Steve Beissinger" w:date="2013-12-24T13:54:00Z">
          <w:pPr>
            <w:spacing w:line="480" w:lineRule="auto"/>
            <w:ind w:firstLine="720"/>
          </w:pPr>
        </w:pPrChange>
      </w:pPr>
      <w:del w:id="681" w:author="Steve Beissinger" w:date="2013-12-23T10:23:00Z">
        <w:r w:rsidDel="00642B73">
          <w:rPr>
            <w:rFonts w:ascii="Times New Roman" w:hAnsi="Times New Roman"/>
          </w:rPr>
          <w:delText xml:space="preserve">Consistent with </w:delText>
        </w:r>
        <w:r w:rsidR="00B55150" w:rsidDel="00642B73">
          <w:rPr>
            <w:rFonts w:ascii="Times New Roman" w:hAnsi="Times New Roman"/>
          </w:rPr>
          <w:delText>patterns observed in Yosemite</w:delText>
        </w:r>
        <w:r w:rsidR="00116533" w:rsidDel="00642B73">
          <w:rPr>
            <w:rFonts w:ascii="Times New Roman" w:hAnsi="Times New Roman"/>
          </w:rPr>
          <w:delText xml:space="preserve">, </w:delText>
        </w:r>
        <w:r w:rsidR="00D50B35" w:rsidDel="00642B73">
          <w:rPr>
            <w:rFonts w:ascii="Times New Roman" w:hAnsi="Times New Roman"/>
          </w:rPr>
          <w:delText>s</w:delText>
        </w:r>
      </w:del>
      <w:ins w:id="682" w:author="Steve Beissinger" w:date="2013-12-23T10:23:00Z">
        <w:r w:rsidR="00642B73">
          <w:rPr>
            <w:rFonts w:ascii="Times New Roman" w:hAnsi="Times New Roman"/>
          </w:rPr>
          <w:t>S</w:t>
        </w:r>
      </w:ins>
      <w:r w:rsidR="00D50B35">
        <w:rPr>
          <w:rFonts w:ascii="Times New Roman" w:hAnsi="Times New Roman"/>
        </w:rPr>
        <w:t>pecies</w:t>
      </w:r>
      <w:ins w:id="683" w:author="Steve Beissinger" w:date="2013-12-24T18:24:00Z">
        <w:r w:rsidR="00BE54A6">
          <w:rPr>
            <w:rFonts w:ascii="Times New Roman" w:hAnsi="Times New Roman"/>
          </w:rPr>
          <w:t>’</w:t>
        </w:r>
      </w:ins>
      <w:r w:rsidR="00D50B35">
        <w:rPr>
          <w:rFonts w:ascii="Times New Roman" w:hAnsi="Times New Roman"/>
        </w:rPr>
        <w:t xml:space="preserve"> </w:t>
      </w:r>
      <w:ins w:id="684" w:author="Steve Beissinger" w:date="2013-12-23T10:10:00Z">
        <w:r w:rsidR="007B165A">
          <w:rPr>
            <w:rFonts w:ascii="Times New Roman" w:hAnsi="Times New Roman"/>
          </w:rPr>
          <w:t xml:space="preserve">elevational </w:t>
        </w:r>
      </w:ins>
      <w:r w:rsidR="00D50B35">
        <w:rPr>
          <w:rFonts w:ascii="Times New Roman" w:hAnsi="Times New Roman"/>
        </w:rPr>
        <w:t xml:space="preserve">limits were more </w:t>
      </w:r>
      <w:ins w:id="685" w:author="Steve Beissinger" w:date="2013-12-24T14:33:00Z">
        <w:r w:rsidR="00B2639B">
          <w:rPr>
            <w:rFonts w:ascii="Times New Roman" w:hAnsi="Times New Roman"/>
          </w:rPr>
          <w:t xml:space="preserve">than twice as </w:t>
        </w:r>
      </w:ins>
      <w:r w:rsidR="00D50B35">
        <w:rPr>
          <w:rFonts w:ascii="Times New Roman" w:hAnsi="Times New Roman"/>
        </w:rPr>
        <w:t xml:space="preserve">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ins w:id="686" w:author="Steve Beissinger" w:date="2013-12-23T10:23:00Z">
        <w:r w:rsidR="00642B73">
          <w:rPr>
            <w:rFonts w:ascii="Times New Roman" w:hAnsi="Times New Roman"/>
          </w:rPr>
          <w:t xml:space="preserve"> than</w:t>
        </w:r>
      </w:ins>
      <w:ins w:id="687" w:author="cmoritz Moritz" w:date="2013-12-27T09:00:00Z">
        <w:r w:rsidR="00540897">
          <w:rPr>
            <w:rFonts w:ascii="Times New Roman" w:hAnsi="Times New Roman"/>
          </w:rPr>
          <w:t xml:space="preserve"> to</w:t>
        </w:r>
      </w:ins>
      <w:ins w:id="688" w:author="Steve Beissinger" w:date="2013-12-23T10:23:00Z">
        <w:r w:rsidR="00642B73">
          <w:rPr>
            <w:rFonts w:ascii="Times New Roman" w:hAnsi="Times New Roman"/>
          </w:rPr>
          <w:t xml:space="preserve"> </w:t>
        </w:r>
      </w:ins>
      <w:commentRangeStart w:id="689"/>
      <w:ins w:id="690" w:author="Steve Beissinger" w:date="2013-12-24T18:27:00Z">
        <w:r w:rsidR="00181C90">
          <w:rPr>
            <w:rFonts w:ascii="Times New Roman" w:hAnsi="Times New Roman"/>
            <w:highlight w:val="yellow"/>
          </w:rPr>
          <w:t xml:space="preserve">expand </w:t>
        </w:r>
      </w:ins>
      <w:commentRangeEnd w:id="689"/>
      <w:r w:rsidR="00290349">
        <w:rPr>
          <w:rStyle w:val="CommentReference"/>
          <w:rFonts w:ascii="Times New Roman" w:eastAsia="Times New Roman" w:hAnsi="Times New Roman"/>
        </w:rPr>
        <w:commentReference w:id="689"/>
      </w:r>
      <w:ins w:id="691" w:author="Steve Beissinger" w:date="2013-12-24T18:27:00Z">
        <w:r w:rsidR="00181C90">
          <w:rPr>
            <w:rFonts w:ascii="Times New Roman" w:hAnsi="Times New Roman"/>
            <w:highlight w:val="yellow"/>
          </w:rPr>
          <w:t>them</w:t>
        </w:r>
      </w:ins>
      <w:ins w:id="692" w:author="Steve Beissinger" w:date="2013-12-23T10:23:00Z">
        <w:del w:id="693" w:author="Michelle" w:date="2013-12-29T12:01:00Z">
          <w:r w:rsidR="00642B73" w:rsidRPr="00B2639B" w:rsidDel="00290349">
            <w:rPr>
              <w:rFonts w:ascii="Times New Roman" w:hAnsi="Times New Roman"/>
              <w:highlight w:val="yellow"/>
              <w:rPrChange w:id="694" w:author="Steve Beissinger" w:date="2013-12-24T14:34:00Z">
                <w:rPr>
                  <w:rFonts w:ascii="Times New Roman" w:hAnsi="Times New Roman"/>
                </w:rPr>
              </w:rPrChange>
            </w:rPr>
            <w:delText>???</w:delText>
          </w:r>
        </w:del>
      </w:ins>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ins w:id="695" w:author="Steve Beissinger" w:date="2013-12-24T18:27:00Z">
        <w:r w:rsidR="00181C90">
          <w:rPr>
            <w:rFonts w:ascii="Times New Roman" w:hAnsi="Times New Roman"/>
            <w:i/>
          </w:rPr>
          <w:t xml:space="preserve"> </w:t>
        </w:r>
      </w:ins>
      <w:r w:rsidR="00426DF6" w:rsidRPr="00F5767D">
        <w:rPr>
          <w:rFonts w:ascii="Times New Roman" w:hAnsi="Times New Roman"/>
        </w:rPr>
        <w:t>=</w:t>
      </w:r>
      <w:ins w:id="696" w:author="Steve Beissinger" w:date="2013-12-24T18:27:00Z">
        <w:r w:rsidR="00181C90">
          <w:rPr>
            <w:rFonts w:ascii="Times New Roman" w:hAnsi="Times New Roman"/>
          </w:rPr>
          <w:t xml:space="preserve"> </w:t>
        </w:r>
      </w:ins>
      <w:r w:rsidR="00426DF6" w:rsidRPr="00F5767D">
        <w:rPr>
          <w:rFonts w:ascii="Times New Roman" w:hAnsi="Times New Roman"/>
        </w:rPr>
        <w:t xml:space="preserve">29, </w:t>
      </w:r>
      <w:r w:rsidR="00426DF6" w:rsidRPr="00DF72C2">
        <w:rPr>
          <w:rFonts w:ascii="Times New Roman" w:hAnsi="Times New Roman"/>
          <w:i/>
        </w:rPr>
        <w:t>p</w:t>
      </w:r>
      <w:ins w:id="697" w:author="Steve Beissinger" w:date="2013-12-24T18:27:00Z">
        <w:r w:rsidR="00181C90">
          <w:rPr>
            <w:rFonts w:ascii="Times New Roman" w:hAnsi="Times New Roman"/>
            <w:i/>
          </w:rPr>
          <w:t xml:space="preserve"> </w:t>
        </w:r>
      </w:ins>
      <w:r w:rsidR="00426DF6">
        <w:rPr>
          <w:rFonts w:ascii="Times New Roman" w:hAnsi="Times New Roman"/>
        </w:rPr>
        <w:t>=</w:t>
      </w:r>
      <w:ins w:id="698" w:author="Steve Beissinger" w:date="2013-12-24T18:27:00Z">
        <w:r w:rsidR="00181C90">
          <w:rPr>
            <w:rFonts w:ascii="Times New Roman" w:hAnsi="Times New Roman"/>
          </w:rPr>
          <w:t xml:space="preserve"> </w:t>
        </w:r>
      </w:ins>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58E7B296" w:rsidR="00DA2D79" w:rsidDel="00365726" w:rsidRDefault="00DA2D79">
      <w:pPr>
        <w:spacing w:line="480" w:lineRule="auto"/>
        <w:outlineLvl w:val="0"/>
        <w:rPr>
          <w:del w:id="699" w:author="Steve Beissinger" w:date="2013-12-23T10:13:00Z"/>
          <w:rFonts w:ascii="Times New Roman" w:hAnsi="Times New Roman"/>
          <w:i/>
        </w:rPr>
      </w:pPr>
    </w:p>
    <w:p w14:paraId="2E0E7B05" w14:textId="0942C89B" w:rsidR="008F7781" w:rsidRPr="00803CA7" w:rsidDel="00365726" w:rsidRDefault="00D547C6">
      <w:pPr>
        <w:spacing w:line="480" w:lineRule="auto"/>
        <w:outlineLvl w:val="0"/>
        <w:rPr>
          <w:del w:id="700" w:author="Steve Beissinger" w:date="2013-12-23T10:13:00Z"/>
          <w:rFonts w:ascii="Times New Roman" w:hAnsi="Times New Roman"/>
          <w:i/>
        </w:rPr>
      </w:pPr>
      <w:del w:id="701" w:author="Steve Beissinger" w:date="2013-12-23T10:13:00Z">
        <w:r w:rsidDel="00365726">
          <w:rPr>
            <w:rFonts w:ascii="Times New Roman" w:hAnsi="Times New Roman"/>
            <w:i/>
          </w:rPr>
          <w:delText>Regional</w:delText>
        </w:r>
        <w:r w:rsidR="009723D0" w:rsidDel="00365726">
          <w:rPr>
            <w:rFonts w:ascii="Times New Roman" w:hAnsi="Times New Roman"/>
            <w:i/>
          </w:rPr>
          <w:delText xml:space="preserve"> variation in range shifts (Hypothesis 3</w:delText>
        </w:r>
        <w:r w:rsidR="008F7781" w:rsidDel="00365726">
          <w:rPr>
            <w:rFonts w:ascii="Times New Roman" w:hAnsi="Times New Roman"/>
            <w:i/>
          </w:rPr>
          <w:delText>)</w:delText>
        </w:r>
        <w:r w:rsidR="008F7781" w:rsidDel="00365726">
          <w:rPr>
            <w:rFonts w:ascii="Times New Roman" w:hAnsi="Times New Roman"/>
          </w:rPr>
          <w:delText xml:space="preserve"> </w:delText>
        </w:r>
      </w:del>
    </w:p>
    <w:p w14:paraId="79E35E13" w14:textId="633928CC" w:rsidR="006D7ACB" w:rsidRDefault="008F7781">
      <w:pPr>
        <w:spacing w:line="480" w:lineRule="auto"/>
        <w:rPr>
          <w:rFonts w:ascii="Times New Roman" w:hAnsi="Times New Roman"/>
        </w:rPr>
        <w:pPrChange w:id="702" w:author="Steve Beissinger" w:date="2013-12-24T18:29:00Z">
          <w:pPr>
            <w:spacing w:line="480" w:lineRule="auto"/>
            <w:ind w:firstLine="720"/>
          </w:pPr>
        </w:pPrChange>
      </w:pPr>
      <w:del w:id="703" w:author="Steve Beissinger" w:date="2013-12-19T23:07:00Z">
        <w:r w:rsidDel="000514FC">
          <w:rPr>
            <w:rFonts w:ascii="Times New Roman" w:hAnsi="Times New Roman"/>
          </w:rPr>
          <w:delText>Despite our prediction that species with strong elevation range shifts in Yose</w:delText>
        </w:r>
        <w:r w:rsidR="009723D0" w:rsidDel="000514FC">
          <w:rPr>
            <w:rFonts w:ascii="Times New Roman" w:hAnsi="Times New Roman"/>
          </w:rPr>
          <w:delText>mite w</w:delText>
        </w:r>
        <w:r w:rsidDel="000514FC">
          <w:rPr>
            <w:rFonts w:ascii="Times New Roman" w:hAnsi="Times New Roman"/>
          </w:rPr>
          <w:delText>ould show consistent trends across other regions, w</w:delText>
        </w:r>
      </w:del>
      <w:del w:id="704" w:author="Steve Beissinger" w:date="2013-12-23T10:22:00Z">
        <w:r w:rsidDel="00642B73">
          <w:rPr>
            <w:rFonts w:ascii="Times New Roman" w:hAnsi="Times New Roman"/>
          </w:rPr>
          <w:delText xml:space="preserve">e found </w:delText>
        </w:r>
        <w:r w:rsidR="00E3520A" w:rsidDel="00642B73">
          <w:rPr>
            <w:rFonts w:ascii="Times New Roman" w:hAnsi="Times New Roman"/>
          </w:rPr>
          <w:delText>limited</w:delText>
        </w:r>
      </w:del>
      <w:del w:id="705" w:author="Steve Beissinger" w:date="2013-12-24T18:23:00Z">
        <w:r w:rsidR="00E3520A" w:rsidDel="00BE54A6">
          <w:rPr>
            <w:rFonts w:ascii="Times New Roman" w:hAnsi="Times New Roman"/>
          </w:rPr>
          <w:delText xml:space="preserve"> consistency of </w:delText>
        </w:r>
        <w:r w:rsidDel="00BE54A6">
          <w:rPr>
            <w:rFonts w:ascii="Times New Roman" w:hAnsi="Times New Roman"/>
          </w:rPr>
          <w:delText>patterns in range shifts among regions</w:delText>
        </w:r>
      </w:del>
      <w:del w:id="706" w:author="Steve Beissinger" w:date="2013-12-19T23:07:00Z">
        <w:r w:rsidR="00724F1E" w:rsidDel="000514FC">
          <w:rPr>
            <w:rFonts w:ascii="Times New Roman" w:hAnsi="Times New Roman"/>
          </w:rPr>
          <w:delText xml:space="preserve"> for high or low elevation species</w:delText>
        </w:r>
      </w:del>
      <w:del w:id="707" w:author="Steve Beissinger" w:date="2013-12-24T18:23:00Z">
        <w:r w:rsidDel="00BE54A6">
          <w:rPr>
            <w:rFonts w:ascii="Times New Roman" w:hAnsi="Times New Roman"/>
          </w:rPr>
          <w:delText xml:space="preserve">. </w:delText>
        </w:r>
      </w:del>
      <w:del w:id="708" w:author="Steve Beissinger" w:date="2013-12-24T14:35:00Z">
        <w:r w:rsidR="006D7ACB" w:rsidDel="00B2639B">
          <w:rPr>
            <w:rFonts w:ascii="Times New Roman" w:hAnsi="Times New Roman"/>
          </w:rPr>
          <w:delText xml:space="preserve"> </w:delText>
        </w:r>
      </w:del>
      <w:del w:id="709" w:author="Steve Beissinger" w:date="2013-12-24T18:23:00Z">
        <w:r w:rsidR="00DA2D79" w:rsidRPr="00B2639B" w:rsidDel="00BE54A6">
          <w:rPr>
            <w:rFonts w:ascii="Times New Roman" w:hAnsi="Times New Roman"/>
          </w:rPr>
          <w:delText>No</w:delText>
        </w:r>
        <w:r w:rsidR="00084734" w:rsidRPr="00B2639B" w:rsidDel="00BE54A6">
          <w:rPr>
            <w:rFonts w:ascii="Times New Roman" w:hAnsi="Times New Roman"/>
          </w:rPr>
          <w:delText>t o</w:delText>
        </w:r>
        <w:r w:rsidR="00DA2D79" w:rsidRPr="00B2639B" w:rsidDel="00BE54A6">
          <w:rPr>
            <w:rFonts w:ascii="Times New Roman" w:hAnsi="Times New Roman"/>
          </w:rPr>
          <w:delText>ne of the 22 species found in all regions shifted</w:delText>
        </w:r>
        <w:r w:rsidR="00084734" w:rsidRPr="00B2639B" w:rsidDel="00BE54A6">
          <w:rPr>
            <w:rFonts w:ascii="Times New Roman" w:hAnsi="Times New Roman"/>
          </w:rPr>
          <w:delText xml:space="preserve"> both</w:delText>
        </w:r>
        <w:r w:rsidR="00DA2D79" w:rsidRPr="00B2639B" w:rsidDel="00BE54A6">
          <w:rPr>
            <w:rFonts w:ascii="Times New Roman" w:hAnsi="Times New Roman"/>
          </w:rPr>
          <w:delText xml:space="preserve"> upper and lower </w:delText>
        </w:r>
        <w:commentRangeStart w:id="710"/>
        <w:r w:rsidR="00DA2D79" w:rsidRPr="00B2639B" w:rsidDel="00BE54A6">
          <w:rPr>
            <w:rFonts w:ascii="Times New Roman" w:hAnsi="Times New Roman"/>
          </w:rPr>
          <w:delText>limits</w:delText>
        </w:r>
        <w:commentRangeEnd w:id="710"/>
        <w:r w:rsidR="00EF6D0B" w:rsidRPr="00B2639B" w:rsidDel="00BE54A6">
          <w:rPr>
            <w:rStyle w:val="CommentReference"/>
            <w:rFonts w:ascii="Times New Roman" w:eastAsia="Times New Roman" w:hAnsi="Times New Roman"/>
          </w:rPr>
          <w:commentReference w:id="710"/>
        </w:r>
        <w:r w:rsidR="00DA2D79" w:rsidRPr="00B2639B" w:rsidDel="00BE54A6">
          <w:rPr>
            <w:rFonts w:ascii="Times New Roman" w:hAnsi="Times New Roman"/>
          </w:rPr>
          <w:delText xml:space="preserve"> in the same direction in all regions</w:delText>
        </w:r>
        <w:r w:rsidR="00FF5438" w:rsidRPr="00B2639B" w:rsidDel="00BE54A6">
          <w:rPr>
            <w:rFonts w:ascii="Times New Roman" w:hAnsi="Times New Roman"/>
          </w:rPr>
          <w:delText xml:space="preserve"> (Fig</w:delText>
        </w:r>
      </w:del>
      <w:del w:id="711" w:author="Steve Beissinger" w:date="2013-12-24T14:37:00Z">
        <w:r w:rsidR="00FF5438" w:rsidRPr="00B2639B" w:rsidDel="00B85869">
          <w:rPr>
            <w:rFonts w:ascii="Times New Roman" w:hAnsi="Times New Roman"/>
          </w:rPr>
          <w:delText>ure</w:delText>
        </w:r>
      </w:del>
      <w:del w:id="712" w:author="Steve Beissinger" w:date="2013-12-24T18:23:00Z">
        <w:r w:rsidR="00FF5438" w:rsidRPr="00B2639B" w:rsidDel="00BE54A6">
          <w:rPr>
            <w:rFonts w:ascii="Times New Roman" w:hAnsi="Times New Roman"/>
          </w:rPr>
          <w:delText xml:space="preserve"> 2)</w:delText>
        </w:r>
        <w:r w:rsidR="00DA2D79" w:rsidRPr="00B2639B" w:rsidDel="00BE54A6">
          <w:rPr>
            <w:rFonts w:ascii="Times New Roman" w:hAnsi="Times New Roman"/>
          </w:rPr>
          <w:delText>.</w:delText>
        </w:r>
        <w:r w:rsidR="00DA2D79" w:rsidDel="00BE54A6">
          <w:rPr>
            <w:rFonts w:ascii="Times New Roman" w:hAnsi="Times New Roman"/>
          </w:rPr>
          <w:delText xml:space="preserve"> </w:delText>
        </w:r>
      </w:del>
      <w:del w:id="713" w:author="Steve Beissinger" w:date="2013-12-24T14:36:00Z">
        <w:r w:rsidR="00724F1E" w:rsidDel="00B85869">
          <w:rPr>
            <w:rFonts w:ascii="Times New Roman" w:hAnsi="Times New Roman"/>
          </w:rPr>
          <w:delText xml:space="preserve"> </w:delText>
        </w:r>
      </w:del>
      <w:del w:id="714" w:author="Steve Beissinger" w:date="2013-12-24T18:23:00Z">
        <w:r w:rsidR="00724F1E" w:rsidDel="00BE54A6">
          <w:rPr>
            <w:rFonts w:ascii="Times New Roman" w:hAnsi="Times New Roman"/>
          </w:rPr>
          <w:delText xml:space="preserve">However, when examining </w:delText>
        </w:r>
        <w:r w:rsidR="00724F1E" w:rsidDel="00BE54A6">
          <w:rPr>
            <w:rFonts w:ascii="Times New Roman" w:hAnsi="Times New Roman"/>
          </w:rPr>
          <w:lastRenderedPageBreak/>
          <w:delText>range limit shifts of high and low elevation species</w:delText>
        </w:r>
      </w:del>
      <w:del w:id="715" w:author="Steve Beissinger" w:date="2013-12-19T23:08:00Z">
        <w:r w:rsidR="00724F1E" w:rsidDel="000514FC">
          <w:rPr>
            <w:rFonts w:ascii="Times New Roman" w:hAnsi="Times New Roman"/>
          </w:rPr>
          <w:delText xml:space="preserve"> across regions,</w:delText>
        </w:r>
      </w:del>
      <w:del w:id="716" w:author="Steve Beissinger" w:date="2013-12-24T18:29:00Z">
        <w:r w:rsidR="00724F1E" w:rsidDel="00181C90">
          <w:rPr>
            <w:rFonts w:ascii="Times New Roman" w:hAnsi="Times New Roman"/>
          </w:rPr>
          <w:delText xml:space="preserve"> </w:delText>
        </w:r>
      </w:del>
      <w:ins w:id="717" w:author="Steve Beissinger" w:date="2013-12-19T23:10:00Z">
        <w:r w:rsidR="000514FC">
          <w:rPr>
            <w:rFonts w:ascii="Times New Roman" w:hAnsi="Times New Roman"/>
          </w:rPr>
          <w:t>The</w:t>
        </w:r>
      </w:ins>
      <w:ins w:id="718" w:author="Steve Beissinger" w:date="2013-12-24T18:29:00Z">
        <w:r w:rsidR="00181C90">
          <w:rPr>
            <w:rFonts w:ascii="Times New Roman" w:hAnsi="Times New Roman"/>
          </w:rPr>
          <w:t>se patterns arose because the</w:t>
        </w:r>
      </w:ins>
      <w:ins w:id="719" w:author="Steve Beissinger" w:date="2013-12-19T23:10:00Z">
        <w:r w:rsidR="000514FC">
          <w:rPr>
            <w:rFonts w:ascii="Times New Roman" w:hAnsi="Times New Roman"/>
          </w:rPr>
          <w:t xml:space="preserve">re </w:t>
        </w:r>
      </w:ins>
      <w:del w:id="720" w:author="Steve Beissinger" w:date="2013-12-19T23:09:00Z">
        <w:r w:rsidR="00724F1E" w:rsidDel="000514FC">
          <w:rPr>
            <w:rFonts w:ascii="Times New Roman" w:hAnsi="Times New Roman"/>
          </w:rPr>
          <w:delText xml:space="preserve">there was an overwhelming pattern of </w:delText>
        </w:r>
      </w:del>
      <w:ins w:id="721" w:author="Steve Beissinger" w:date="2013-12-19T23:09:00Z">
        <w:r w:rsidR="000514FC">
          <w:rPr>
            <w:rFonts w:ascii="Times New Roman" w:hAnsi="Times New Roman"/>
          </w:rPr>
          <w:t xml:space="preserve">were </w:t>
        </w:r>
      </w:ins>
      <w:r w:rsidR="00724F1E">
        <w:rPr>
          <w:rFonts w:ascii="Times New Roman" w:hAnsi="Times New Roman"/>
        </w:rPr>
        <w:t>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del w:id="722" w:author="Steve Beissinger" w:date="2013-12-19T23:11:00Z">
        <w:r w:rsidR="00724F1E" w:rsidDel="00FE3EF9">
          <w:rPr>
            <w:rFonts w:ascii="Times New Roman" w:hAnsi="Times New Roman"/>
          </w:rPr>
          <w:delText xml:space="preserve">; </w:delText>
        </w:r>
        <w:r w:rsidR="000E2435" w:rsidDel="00FE3EF9">
          <w:rPr>
            <w:rFonts w:ascii="Times New Roman" w:hAnsi="Times New Roman"/>
          </w:rPr>
          <w:delText xml:space="preserve">Fig. </w:delText>
        </w:r>
        <w:r w:rsidR="00724F1E" w:rsidDel="00FE3EF9">
          <w:rPr>
            <w:rFonts w:ascii="Times New Roman" w:hAnsi="Times New Roman"/>
          </w:rPr>
          <w:delText>3</w:delText>
        </w:r>
      </w:del>
      <w:r w:rsidR="00724F1E">
        <w:rPr>
          <w:rFonts w:ascii="Times New Roman" w:hAnsi="Times New Roman"/>
        </w:rPr>
        <w:t xml:space="preserve">), whereas shifts in 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55E189A0" w14:textId="318DC9EB" w:rsidR="00144F37" w:rsidDel="00365726" w:rsidRDefault="00144F37" w:rsidP="00F5767D">
      <w:pPr>
        <w:spacing w:line="480" w:lineRule="auto"/>
        <w:rPr>
          <w:del w:id="723" w:author="Steve Beissinger" w:date="2013-12-23T10:13:00Z"/>
          <w:rFonts w:ascii="Times New Roman" w:hAnsi="Times New Roman"/>
        </w:rPr>
      </w:pPr>
    </w:p>
    <w:p w14:paraId="740877E8" w14:textId="5795B6D3" w:rsidR="00952721" w:rsidRPr="00DA2D79" w:rsidDel="00365726" w:rsidRDefault="00952721" w:rsidP="003A635B">
      <w:pPr>
        <w:spacing w:line="480" w:lineRule="auto"/>
        <w:outlineLvl w:val="0"/>
        <w:rPr>
          <w:del w:id="724" w:author="Steve Beissinger" w:date="2013-12-23T10:13:00Z"/>
          <w:rFonts w:ascii="Times New Roman" w:hAnsi="Times New Roman"/>
          <w:i/>
        </w:rPr>
      </w:pPr>
      <w:del w:id="725" w:author="Steve Beissinger" w:date="2013-12-23T10:13:00Z">
        <w:r w:rsidDel="00365726">
          <w:rPr>
            <w:rFonts w:ascii="Times New Roman" w:hAnsi="Times New Roman"/>
            <w:i/>
          </w:rPr>
          <w:delText xml:space="preserve">Nearest climate neighbor </w:delText>
        </w:r>
        <w:r w:rsidR="0015712D" w:rsidDel="00365726">
          <w:rPr>
            <w:rFonts w:ascii="Times New Roman" w:hAnsi="Times New Roman"/>
            <w:i/>
          </w:rPr>
          <w:delText>ana</w:delText>
        </w:r>
        <w:r w:rsidR="005866E4" w:rsidDel="00365726">
          <w:rPr>
            <w:rFonts w:ascii="Times New Roman" w:hAnsi="Times New Roman"/>
            <w:i/>
          </w:rPr>
          <w:delText xml:space="preserve">lysis (Hypothesis </w:delText>
        </w:r>
        <w:r w:rsidR="009B0782" w:rsidDel="00365726">
          <w:rPr>
            <w:rFonts w:ascii="Times New Roman" w:hAnsi="Times New Roman"/>
            <w:i/>
          </w:rPr>
          <w:delText>4</w:delText>
        </w:r>
        <w:r w:rsidR="0015712D" w:rsidDel="00365726">
          <w:rPr>
            <w:rFonts w:ascii="Times New Roman" w:hAnsi="Times New Roman"/>
            <w:i/>
          </w:rPr>
          <w:delText>)</w:delText>
        </w:r>
      </w:del>
    </w:p>
    <w:p w14:paraId="7C6B82C4" w14:textId="1A4EA060" w:rsidR="00F5767D" w:rsidRDefault="00840DD8" w:rsidP="00F5767D">
      <w:pPr>
        <w:spacing w:line="480" w:lineRule="auto"/>
        <w:rPr>
          <w:rFonts w:ascii="Times New Roman" w:hAnsi="Times New Roman"/>
        </w:rPr>
      </w:pPr>
      <w:r>
        <w:rPr>
          <w:rFonts w:ascii="Times New Roman" w:hAnsi="Times New Roman"/>
        </w:rPr>
        <w:tab/>
      </w:r>
      <w:ins w:id="726" w:author="Steve Beissinger" w:date="2013-12-23T10:27:00Z">
        <w:r w:rsidR="005D7DAB">
          <w:rPr>
            <w:rFonts w:ascii="Times New Roman" w:hAnsi="Times New Roman"/>
          </w:rPr>
          <w:t>N</w:t>
        </w:r>
      </w:ins>
      <w:del w:id="727" w:author="Steve Beissinger" w:date="2013-12-23T10:27:00Z">
        <w:r w:rsidR="002E7054" w:rsidDel="005D7DAB">
          <w:rPr>
            <w:rFonts w:ascii="Times New Roman" w:hAnsi="Times New Roman"/>
          </w:rPr>
          <w:delText>Our n</w:delText>
        </w:r>
      </w:del>
      <w:r w:rsidR="002E7054">
        <w:rPr>
          <w:rFonts w:ascii="Times New Roman" w:hAnsi="Times New Roman"/>
        </w:rPr>
        <w:t xml:space="preserve">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w:t>
      </w:r>
      <w:del w:id="728" w:author="Steve Beissinger" w:date="2013-12-24T22:33:00Z">
        <w:r w:rsidR="003C6425" w:rsidDel="0043739B">
          <w:rPr>
            <w:rFonts w:ascii="Times New Roman" w:hAnsi="Times New Roman"/>
          </w:rPr>
          <w:delText xml:space="preserve">observed </w:delText>
        </w:r>
      </w:del>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del w:id="729" w:author="Steve Beissinger" w:date="2013-12-24T22:29:00Z">
        <w:r w:rsidR="003C6425" w:rsidDel="005409F2">
          <w:rPr>
            <w:rFonts w:ascii="Times New Roman" w:hAnsi="Times New Roman"/>
          </w:rPr>
          <w:delText xml:space="preserve">the </w:delText>
        </w:r>
      </w:del>
      <w:del w:id="730" w:author="Steve Beissinger" w:date="2013-12-23T10:28:00Z">
        <w:r w:rsidR="00FB6B4C" w:rsidDel="005D7DAB">
          <w:rPr>
            <w:rFonts w:ascii="Times New Roman" w:hAnsi="Times New Roman"/>
          </w:rPr>
          <w:delText>histori</w:delText>
        </w:r>
      </w:del>
      <w:del w:id="731" w:author="Steve Beissinger" w:date="2013-12-23T10:27:00Z">
        <w:r w:rsidR="00FB6B4C" w:rsidDel="005D7DAB">
          <w:rPr>
            <w:rFonts w:ascii="Times New Roman" w:hAnsi="Times New Roman"/>
          </w:rPr>
          <w:delText xml:space="preserve">cal </w:delText>
        </w:r>
      </w:del>
      <w:r w:rsidR="00FB6B4C">
        <w:rPr>
          <w:rFonts w:ascii="Times New Roman" w:hAnsi="Times New Roman"/>
        </w:rPr>
        <w:t xml:space="preserve">range limits </w:t>
      </w:r>
      <w:del w:id="732" w:author="Steve Beissinger" w:date="2013-12-24T22:29:00Z">
        <w:r w:rsidR="00FB6B4C" w:rsidDel="005409F2">
          <w:rPr>
            <w:rFonts w:ascii="Times New Roman" w:hAnsi="Times New Roman"/>
          </w:rPr>
          <w:delText>of species</w:delText>
        </w:r>
        <w:r w:rsidR="00E711BE" w:rsidDel="005409F2">
          <w:rPr>
            <w:rFonts w:ascii="Times New Roman" w:hAnsi="Times New Roman"/>
          </w:rPr>
          <w:delText xml:space="preserve"> </w:delText>
        </w:r>
      </w:del>
      <w:r w:rsidR="00E711BE" w:rsidRPr="000E2435">
        <w:rPr>
          <w:rFonts w:ascii="Times New Roman" w:hAnsi="Times New Roman"/>
        </w:rPr>
        <w:t>(</w:t>
      </w:r>
      <w:r w:rsidR="00E711BE" w:rsidRPr="00C53C4C">
        <w:rPr>
          <w:rFonts w:ascii="Times New Roman" w:hAnsi="Times New Roman"/>
        </w:rPr>
        <w:t xml:space="preserve">Fig. </w:t>
      </w:r>
      <w:r w:rsidR="000E2435" w:rsidRPr="00C53C4C">
        <w:rPr>
          <w:rFonts w:ascii="Times New Roman" w:hAnsi="Times New Roman"/>
        </w:rPr>
        <w:t>1</w:t>
      </w:r>
      <w:r w:rsidR="000E2435" w:rsidRPr="000E2435">
        <w:rPr>
          <w:rFonts w:ascii="Times New Roman" w:hAnsi="Times New Roman"/>
        </w:rPr>
        <w:t>C</w:t>
      </w:r>
      <w:r w:rsidR="00E711BE">
        <w:rPr>
          <w:rFonts w:ascii="Times New Roman" w:hAnsi="Times New Roman"/>
        </w:rPr>
        <w:t>)</w:t>
      </w:r>
      <w:r w:rsidR="00DA2D79">
        <w:rPr>
          <w:rFonts w:ascii="Times New Roman" w:hAnsi="Times New Roman"/>
        </w:rPr>
        <w:t xml:space="preserve">. </w:t>
      </w:r>
      <w:ins w:id="733" w:author="Steve Beissinger" w:date="2013-12-23T10:28:00Z">
        <w:r w:rsidR="005D7DAB">
          <w:rPr>
            <w:rFonts w:ascii="Times New Roman" w:hAnsi="Times New Roman"/>
          </w:rPr>
          <w:t>Change in m</w:t>
        </w:r>
      </w:ins>
      <w:del w:id="734" w:author="Steve Beissinger" w:date="2013-12-23T10:28:00Z">
        <w:r w:rsidR="00DA2D79" w:rsidDel="005D7DAB">
          <w:rPr>
            <w:rFonts w:ascii="Times New Roman" w:hAnsi="Times New Roman"/>
          </w:rPr>
          <w:delText>C</w:delText>
        </w:r>
        <w:r w:rsidR="005866E4" w:rsidDel="005D7DAB">
          <w:rPr>
            <w:rFonts w:ascii="Times New Roman" w:hAnsi="Times New Roman"/>
          </w:rPr>
          <w:delText>onsistent with our hypothesis</w:delText>
        </w:r>
        <w:r w:rsidR="00DA2D79" w:rsidDel="005D7DAB">
          <w:rPr>
            <w:rFonts w:ascii="Times New Roman" w:hAnsi="Times New Roman"/>
          </w:rPr>
          <w:delText>,</w:delText>
        </w:r>
        <w:r w:rsidR="00FB6B4C" w:rsidDel="005D7DAB">
          <w:rPr>
            <w:rFonts w:ascii="Times New Roman" w:hAnsi="Times New Roman"/>
          </w:rPr>
          <w:delText xml:space="preserve"> </w:delText>
        </w:r>
        <w:r w:rsidR="00DA2D79" w:rsidDel="005D7DAB">
          <w:rPr>
            <w:rFonts w:ascii="Times New Roman" w:hAnsi="Times New Roman"/>
          </w:rPr>
          <w:delText>we found that nearest m</w:delText>
        </w:r>
      </w:del>
      <w:r w:rsidR="00DA2D79">
        <w:rPr>
          <w:rFonts w:ascii="Times New Roman" w:hAnsi="Times New Roman"/>
        </w:rPr>
        <w:t xml:space="preserve">inimum </w:t>
      </w:r>
      <w:ins w:id="735" w:author="Steve Beissinger" w:date="2013-12-23T10:28:00Z">
        <w:r w:rsidR="005D7DAB">
          <w:rPr>
            <w:rFonts w:ascii="Times New Roman" w:hAnsi="Times New Roman"/>
          </w:rPr>
          <w:t xml:space="preserve">annual </w:t>
        </w:r>
      </w:ins>
      <w:r w:rsidR="00DA2D79">
        <w:rPr>
          <w:rFonts w:ascii="Times New Roman" w:hAnsi="Times New Roman"/>
        </w:rPr>
        <w:t xml:space="preserve">temperature </w:t>
      </w:r>
      <w:ins w:id="736" w:author="Steve Beissinger" w:date="2013-12-24T22:43:00Z">
        <w:r w:rsidR="001F5683" w:rsidRPr="001F5683">
          <w:rPr>
            <w:rFonts w:ascii="Times New Roman" w:hAnsi="Times New Roman"/>
            <w:highlight w:val="yellow"/>
            <w:rPrChange w:id="737" w:author="Steve Beissinger" w:date="2013-12-24T22:43:00Z">
              <w:rPr>
                <w:rFonts w:ascii="Times New Roman" w:hAnsi="Times New Roman"/>
              </w:rPr>
            </w:rPrChange>
          </w:rPr>
          <w:t>(Fig. 4?)</w:t>
        </w:r>
        <w:r w:rsidR="001F5683">
          <w:rPr>
            <w:rFonts w:ascii="Times New Roman" w:hAnsi="Times New Roman"/>
          </w:rPr>
          <w:t xml:space="preserve"> </w:t>
        </w:r>
      </w:ins>
      <w:r w:rsidR="00DA2D79">
        <w:rPr>
          <w:rFonts w:ascii="Times New Roman" w:hAnsi="Times New Roman"/>
        </w:rPr>
        <w:t>was the best predictor and explained 73</w:t>
      </w:r>
      <w:ins w:id="738" w:author="Steve Beissinger" w:date="2013-12-24T22:42:00Z">
        <w:r w:rsidR="001F5683">
          <w:rPr>
            <w:rFonts w:ascii="Times New Roman" w:hAnsi="Times New Roman"/>
          </w:rPr>
          <w:t>.1</w:t>
        </w:r>
      </w:ins>
      <w:r w:rsidR="00DA2D79">
        <w:rPr>
          <w:rFonts w:ascii="Times New Roman" w:hAnsi="Times New Roman"/>
        </w:rPr>
        <w:t xml:space="preserve">%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w:t>
      </w:r>
      <w:ins w:id="739" w:author="Steve Beissinger" w:date="2013-12-24T22:51:00Z">
        <w:r w:rsidR="00B763CB">
          <w:rPr>
            <w:rFonts w:ascii="Times New Roman" w:hAnsi="Times New Roman"/>
          </w:rPr>
          <w:t>. However, it</w:t>
        </w:r>
      </w:ins>
      <w:del w:id="740" w:author="Steve Beissinger" w:date="2013-12-23T10:29:00Z">
        <w:r w:rsidR="00D40734" w:rsidRPr="001F5683" w:rsidDel="005D7DAB">
          <w:rPr>
            <w:rFonts w:ascii="Times New Roman" w:hAnsi="Times New Roman"/>
          </w:rPr>
          <w:delText xml:space="preserve"> in this study</w:delText>
        </w:r>
      </w:del>
      <w:del w:id="741" w:author="Steve Beissinger" w:date="2013-12-24T22:36:00Z">
        <w:r w:rsidR="005B5F73" w:rsidRPr="001F5683" w:rsidDel="0043739B">
          <w:rPr>
            <w:rFonts w:ascii="Times New Roman" w:hAnsi="Times New Roman"/>
          </w:rPr>
          <w:delText>.</w:delText>
        </w:r>
      </w:del>
      <w:r w:rsidR="005B5F73" w:rsidRPr="001F5683">
        <w:rPr>
          <w:rFonts w:ascii="Times New Roman" w:hAnsi="Times New Roman"/>
        </w:rPr>
        <w:t xml:space="preserve"> </w:t>
      </w:r>
      <w:del w:id="742" w:author="Steve Beissinger" w:date="2013-12-24T22:36:00Z">
        <w:r w:rsidR="005B5F73" w:rsidRPr="001F5683" w:rsidDel="0043739B">
          <w:rPr>
            <w:rFonts w:ascii="Times New Roman" w:hAnsi="Times New Roman"/>
          </w:rPr>
          <w:delText xml:space="preserve">However, this </w:delText>
        </w:r>
      </w:del>
      <w:r w:rsidR="005B5F73" w:rsidRPr="001F5683">
        <w:rPr>
          <w:rFonts w:ascii="Times New Roman" w:hAnsi="Times New Roman"/>
        </w:rPr>
        <w:t>was only a slight improvement over</w:t>
      </w:r>
      <w:r w:rsidR="00684E8B" w:rsidRPr="001F5683">
        <w:rPr>
          <w:rFonts w:ascii="Times New Roman" w:hAnsi="Times New Roman"/>
        </w:rPr>
        <w:t xml:space="preserve"> an overall warming model </w:t>
      </w:r>
      <w:r w:rsidR="00F8576F" w:rsidRPr="001F5683">
        <w:rPr>
          <w:rFonts w:ascii="Times New Roman" w:hAnsi="Times New Roman"/>
        </w:rPr>
        <w:t xml:space="preserve">that </w:t>
      </w:r>
      <w:r w:rsidR="00684E8B" w:rsidRPr="001F5683">
        <w:rPr>
          <w:rFonts w:ascii="Times New Roman" w:hAnsi="Times New Roman"/>
        </w:rPr>
        <w:t>explained</w:t>
      </w:r>
      <w:r w:rsidR="009B0782" w:rsidRPr="001F5683">
        <w:rPr>
          <w:rFonts w:ascii="Times New Roman" w:hAnsi="Times New Roman"/>
        </w:rPr>
        <w:t xml:space="preserve"> </w:t>
      </w:r>
      <w:r w:rsidR="00684E8B" w:rsidRPr="001F5683">
        <w:rPr>
          <w:rFonts w:ascii="Times New Roman" w:hAnsi="Times New Roman"/>
        </w:rPr>
        <w:t>69% of shifts</w:t>
      </w:r>
      <w:ins w:id="743" w:author="Steve Beissinger" w:date="2013-12-24T22:45:00Z">
        <w:r w:rsidR="001F5683" w:rsidRPr="001F5683">
          <w:rPr>
            <w:rFonts w:ascii="Times New Roman" w:hAnsi="Times New Roman"/>
            <w:rPrChange w:id="744" w:author="Steve Beissinger" w:date="2013-12-24T22:47:00Z">
              <w:rPr>
                <w:rFonts w:ascii="Times New Roman" w:hAnsi="Times New Roman"/>
                <w:highlight w:val="yellow"/>
              </w:rPr>
            </w:rPrChange>
          </w:rPr>
          <w:t xml:space="preserve"> and mean annual temperature change that accounted for 63.5% of range shifts</w:t>
        </w:r>
      </w:ins>
      <w:r w:rsidR="003C6425" w:rsidRPr="001F5683">
        <w:rPr>
          <w:rFonts w:ascii="Times New Roman" w:hAnsi="Times New Roman"/>
        </w:rPr>
        <w:t xml:space="preserve">. </w:t>
      </w:r>
      <w:r w:rsidR="003C6425" w:rsidRPr="001F5683">
        <w:rPr>
          <w:rFonts w:ascii="Times New Roman" w:hAnsi="Times New Roman"/>
          <w:color w:val="000000" w:themeColor="text1"/>
          <w:rPrChange w:id="745" w:author="Steve Beissinger" w:date="2013-12-24T22:48:00Z">
            <w:rPr>
              <w:rFonts w:ascii="Times New Roman" w:hAnsi="Times New Roman"/>
            </w:rPr>
          </w:rPrChange>
        </w:rPr>
        <w:t>P</w:t>
      </w:r>
      <w:r w:rsidR="00D40734" w:rsidRPr="001F5683">
        <w:rPr>
          <w:rFonts w:ascii="Times New Roman" w:hAnsi="Times New Roman"/>
          <w:color w:val="000000" w:themeColor="text1"/>
          <w:rPrChange w:id="746" w:author="Steve Beissinger" w:date="2013-12-24T22:48:00Z">
            <w:rPr>
              <w:rFonts w:ascii="Times New Roman" w:hAnsi="Times New Roman"/>
            </w:rPr>
          </w:rPrChange>
        </w:rPr>
        <w:t>r</w:t>
      </w:r>
      <w:r w:rsidR="00D40734" w:rsidRPr="001F5683">
        <w:rPr>
          <w:rFonts w:ascii="Times New Roman" w:hAnsi="Times New Roman"/>
        </w:rPr>
        <w:t xml:space="preserve">edictions </w:t>
      </w:r>
      <w:r w:rsidR="003C6425" w:rsidRPr="001F5683">
        <w:rPr>
          <w:rFonts w:ascii="Times New Roman" w:hAnsi="Times New Roman"/>
        </w:rPr>
        <w:t>from a</w:t>
      </w:r>
      <w:ins w:id="747" w:author="Steve Beissinger" w:date="2013-12-24T22:46:00Z">
        <w:r w:rsidR="001F5683" w:rsidRPr="001F5683">
          <w:rPr>
            <w:rFonts w:ascii="Times New Roman" w:hAnsi="Times New Roman"/>
            <w:rPrChange w:id="748" w:author="Steve Beissinger" w:date="2013-12-24T22:47:00Z">
              <w:rPr>
                <w:rFonts w:ascii="Times New Roman" w:hAnsi="Times New Roman"/>
                <w:highlight w:val="yellow"/>
              </w:rPr>
            </w:rPrChange>
          </w:rPr>
          <w:t xml:space="preserve">ll three </w:t>
        </w:r>
      </w:ins>
      <w:del w:id="749" w:author="Steve Beissinger" w:date="2013-12-24T22:46:00Z">
        <w:r w:rsidR="003C6425" w:rsidRPr="001F5683" w:rsidDel="001F5683">
          <w:rPr>
            <w:rFonts w:ascii="Times New Roman" w:hAnsi="Times New Roman"/>
          </w:rPr>
          <w:delText xml:space="preserve">n overall warming model, minimum temperature, and </w:delText>
        </w:r>
        <w:r w:rsidR="00D40734" w:rsidRPr="001F5683" w:rsidDel="001F5683">
          <w:rPr>
            <w:rFonts w:ascii="Times New Roman" w:hAnsi="Times New Roman"/>
          </w:rPr>
          <w:delText>mean annual temperature w</w:delText>
        </w:r>
        <w:r w:rsidR="009E6CC0" w:rsidRPr="001F5683" w:rsidDel="001F5683">
          <w:rPr>
            <w:rFonts w:ascii="Times New Roman" w:hAnsi="Times New Roman"/>
          </w:rPr>
          <w:delText xml:space="preserve">ere </w:delText>
        </w:r>
        <w:r w:rsidR="003C6425" w:rsidRPr="001F5683" w:rsidDel="001F5683">
          <w:rPr>
            <w:rFonts w:ascii="Times New Roman" w:hAnsi="Times New Roman"/>
          </w:rPr>
          <w:delText xml:space="preserve">each </w:delText>
        </w:r>
        <w:r w:rsidR="009E6CC0" w:rsidRPr="001F5683" w:rsidDel="001F5683">
          <w:rPr>
            <w:rFonts w:ascii="Times New Roman" w:hAnsi="Times New Roman"/>
          </w:rPr>
          <w:delText xml:space="preserve">more consistent </w:delText>
        </w:r>
      </w:del>
      <w:ins w:id="750" w:author="Steve Beissinger" w:date="2013-12-24T22:46:00Z">
        <w:r w:rsidR="001F5683" w:rsidRPr="001F5683">
          <w:rPr>
            <w:rFonts w:ascii="Times New Roman" w:hAnsi="Times New Roman"/>
            <w:rPrChange w:id="751" w:author="Steve Beissinger" w:date="2013-12-24T22:47:00Z">
              <w:rPr>
                <w:rFonts w:ascii="Times New Roman" w:hAnsi="Times New Roman"/>
                <w:highlight w:val="yellow"/>
              </w:rPr>
            </w:rPrChange>
          </w:rPr>
          <w:t xml:space="preserve">were significantly different from </w:t>
        </w:r>
      </w:ins>
      <w:del w:id="752" w:author="Steve Beissinger" w:date="2013-12-24T22:46:00Z">
        <w:r w:rsidR="009E6CC0" w:rsidRPr="001F5683" w:rsidDel="001F5683">
          <w:rPr>
            <w:rFonts w:ascii="Times New Roman" w:hAnsi="Times New Roman"/>
          </w:rPr>
          <w:delText xml:space="preserve">than </w:delText>
        </w:r>
      </w:del>
      <w:r w:rsidR="009E6CC0" w:rsidRPr="001F5683">
        <w:rPr>
          <w:rFonts w:ascii="Times New Roman" w:hAnsi="Times New Roman"/>
        </w:rPr>
        <w:t>random</w:t>
      </w:r>
      <w:ins w:id="753" w:author="Steve Beissinger" w:date="2013-12-24T22:46:00Z">
        <w:r w:rsidR="001F5683" w:rsidRPr="001F5683">
          <w:rPr>
            <w:rFonts w:ascii="Times New Roman" w:hAnsi="Times New Roman"/>
            <w:rPrChange w:id="754" w:author="Steve Beissinger" w:date="2013-12-24T22:47:00Z">
              <w:rPr>
                <w:rFonts w:ascii="Times New Roman" w:hAnsi="Times New Roman"/>
                <w:highlight w:val="yellow"/>
              </w:rPr>
            </w:rPrChange>
          </w:rPr>
          <w:t xml:space="preserve"> (</w:t>
        </w:r>
        <w:r w:rsidR="001F5683" w:rsidRPr="001F5683">
          <w:rPr>
            <w:rFonts w:ascii="Times New Roman" w:hAnsi="Times New Roman"/>
            <w:i/>
            <w:rPrChange w:id="755" w:author="Steve Beissinger" w:date="2013-12-24T22:47:00Z">
              <w:rPr>
                <w:rFonts w:ascii="Times New Roman" w:hAnsi="Times New Roman"/>
                <w:i/>
                <w:highlight w:val="yellow"/>
              </w:rPr>
            </w:rPrChange>
          </w:rPr>
          <w:t xml:space="preserve">p </w:t>
        </w:r>
        <w:r w:rsidR="001F5683" w:rsidRPr="001F5683">
          <w:rPr>
            <w:rFonts w:ascii="Times New Roman" w:hAnsi="Times New Roman"/>
            <w:rPrChange w:id="756" w:author="Steve Beissinger" w:date="2013-12-24T22:47:00Z">
              <w:rPr>
                <w:rFonts w:ascii="Times New Roman" w:hAnsi="Times New Roman"/>
                <w:highlight w:val="yellow"/>
              </w:rPr>
            </w:rPrChange>
          </w:rPr>
          <w:t xml:space="preserve">&lt; </w:t>
        </w:r>
        <w:r w:rsidR="00B763CB" w:rsidRPr="000E2E95">
          <w:rPr>
            <w:rFonts w:ascii="Times New Roman" w:hAnsi="Times New Roman"/>
          </w:rPr>
          <w:t>0.05</w:t>
        </w:r>
        <w:r w:rsidR="001F5683" w:rsidRPr="001F5683">
          <w:rPr>
            <w:rFonts w:ascii="Times New Roman" w:hAnsi="Times New Roman"/>
            <w:rPrChange w:id="757" w:author="Steve Beissinger" w:date="2013-12-24T22:47:00Z">
              <w:rPr>
                <w:rFonts w:ascii="Times New Roman" w:hAnsi="Times New Roman"/>
                <w:highlight w:val="yellow"/>
              </w:rPr>
            </w:rPrChange>
          </w:rPr>
          <w:t xml:space="preserve">). </w:t>
        </w:r>
      </w:ins>
      <w:ins w:id="758" w:author="Steve Beissinger" w:date="2013-12-24T22:47:00Z">
        <w:r w:rsidR="001F5683" w:rsidRPr="001F5683">
          <w:rPr>
            <w:rFonts w:ascii="Times New Roman" w:hAnsi="Times New Roman"/>
            <w:rPrChange w:id="759" w:author="Steve Beissinger" w:date="2013-12-24T22:47:00Z">
              <w:rPr>
                <w:rFonts w:ascii="Times New Roman" w:hAnsi="Times New Roman"/>
                <w:highlight w:val="yellow"/>
              </w:rPr>
            </w:rPrChange>
          </w:rPr>
          <w:t xml:space="preserve">Neither </w:t>
        </w:r>
      </w:ins>
      <w:ins w:id="760" w:author="Steve Beissinger" w:date="2013-12-24T22:48:00Z">
        <w:r w:rsidR="001F5683">
          <w:rPr>
            <w:rFonts w:ascii="Times New Roman" w:hAnsi="Times New Roman"/>
          </w:rPr>
          <w:t xml:space="preserve">the </w:t>
        </w:r>
      </w:ins>
      <w:ins w:id="761" w:author="Steve Beissinger" w:date="2013-12-24T22:47:00Z">
        <w:r w:rsidR="001F5683" w:rsidRPr="001F5683">
          <w:rPr>
            <w:rFonts w:ascii="Times New Roman" w:hAnsi="Times New Roman"/>
            <w:rPrChange w:id="762" w:author="Steve Beissinger" w:date="2013-12-24T22:47:00Z">
              <w:rPr>
                <w:rFonts w:ascii="Times New Roman" w:hAnsi="Times New Roman"/>
                <w:highlight w:val="yellow"/>
              </w:rPr>
            </w:rPrChange>
          </w:rPr>
          <w:t xml:space="preserve">change in </w:t>
        </w:r>
      </w:ins>
      <w:del w:id="763" w:author="Steve Beissinger" w:date="2013-12-24T22:47:00Z">
        <w:r w:rsidR="00D40734" w:rsidRPr="001F5683" w:rsidDel="001F5683">
          <w:rPr>
            <w:rFonts w:ascii="Times New Roman" w:hAnsi="Times New Roman"/>
          </w:rPr>
          <w:delText>,</w:delText>
        </w:r>
        <w:r w:rsidR="009E6CC0" w:rsidRPr="001F5683" w:rsidDel="001F5683">
          <w:rPr>
            <w:rFonts w:ascii="Times New Roman" w:hAnsi="Times New Roman"/>
          </w:rPr>
          <w:delText xml:space="preserve"> but</w:delText>
        </w:r>
        <w:r w:rsidR="00D40734" w:rsidRPr="001F5683" w:rsidDel="001F5683">
          <w:rPr>
            <w:rFonts w:ascii="Times New Roman" w:hAnsi="Times New Roman"/>
          </w:rPr>
          <w:delText xml:space="preserve"> </w:delText>
        </w:r>
      </w:del>
      <w:r w:rsidR="00D40734" w:rsidRPr="001F5683">
        <w:rPr>
          <w:rFonts w:ascii="Times New Roman" w:hAnsi="Times New Roman"/>
        </w:rPr>
        <w:t xml:space="preserve">maximum temperature </w:t>
      </w:r>
      <w:ins w:id="764" w:author="Steve Beissinger" w:date="2013-12-24T22:48:00Z">
        <w:r w:rsidR="001F5683">
          <w:rPr>
            <w:rFonts w:ascii="Times New Roman" w:hAnsi="Times New Roman"/>
          </w:rPr>
          <w:t>(</w:t>
        </w:r>
        <w:r w:rsidR="001F5683" w:rsidRPr="001F5683">
          <w:rPr>
            <w:rFonts w:ascii="Times New Roman" w:hAnsi="Times New Roman"/>
          </w:rPr>
          <w:t>53.8%</w:t>
        </w:r>
        <w:r w:rsidR="001F5683">
          <w:rPr>
            <w:rFonts w:ascii="Times New Roman" w:hAnsi="Times New Roman"/>
          </w:rPr>
          <w:t>)</w:t>
        </w:r>
        <w:r w:rsidR="001F5683" w:rsidRPr="00604708">
          <w:rPr>
            <w:rFonts w:ascii="Times New Roman" w:hAnsi="Times New Roman"/>
          </w:rPr>
          <w:t xml:space="preserve"> </w:t>
        </w:r>
        <w:r w:rsidR="001F5683">
          <w:rPr>
            <w:rFonts w:ascii="Times New Roman" w:hAnsi="Times New Roman"/>
          </w:rPr>
          <w:t>n</w:t>
        </w:r>
      </w:ins>
      <w:ins w:id="765" w:author="Steve Beissinger" w:date="2013-12-24T22:47:00Z">
        <w:r w:rsidR="001F5683" w:rsidRPr="001F5683">
          <w:rPr>
            <w:rFonts w:ascii="Times New Roman" w:hAnsi="Times New Roman"/>
            <w:rPrChange w:id="766" w:author="Steve Beissinger" w:date="2013-12-24T22:47:00Z">
              <w:rPr>
                <w:rFonts w:ascii="Times New Roman" w:hAnsi="Times New Roman"/>
                <w:highlight w:val="yellow"/>
              </w:rPr>
            </w:rPrChange>
          </w:rPr>
          <w:t>or</w:t>
        </w:r>
      </w:ins>
      <w:del w:id="767" w:author="Steve Beissinger" w:date="2013-12-24T22:47:00Z">
        <w:r w:rsidR="00D40734" w:rsidRPr="001F5683" w:rsidDel="001F5683">
          <w:rPr>
            <w:rFonts w:ascii="Times New Roman" w:hAnsi="Times New Roman"/>
          </w:rPr>
          <w:delText>and</w:delText>
        </w:r>
      </w:del>
      <w:r w:rsidR="00D40734" w:rsidRPr="001F5683">
        <w:rPr>
          <w:rFonts w:ascii="Times New Roman" w:hAnsi="Times New Roman"/>
        </w:rPr>
        <w:t xml:space="preserve"> mean annual precipitation </w:t>
      </w:r>
      <w:ins w:id="768" w:author="Steve Beissinger" w:date="2013-12-24T22:48:00Z">
        <w:r w:rsidR="001F5683" w:rsidRPr="001F5683">
          <w:rPr>
            <w:rFonts w:ascii="Times New Roman" w:hAnsi="Times New Roman"/>
          </w:rPr>
          <w:t>(53.8%)</w:t>
        </w:r>
        <w:r w:rsidR="001F5683">
          <w:rPr>
            <w:rFonts w:ascii="Times New Roman" w:hAnsi="Times New Roman"/>
          </w:rPr>
          <w:t xml:space="preserve"> </w:t>
        </w:r>
      </w:ins>
      <w:ins w:id="769" w:author="Steve Beissinger" w:date="2013-12-24T22:47:00Z">
        <w:r w:rsidR="001F5683" w:rsidRPr="001F5683">
          <w:rPr>
            <w:rFonts w:ascii="Times New Roman" w:hAnsi="Times New Roman"/>
            <w:rPrChange w:id="770" w:author="Steve Beissinger" w:date="2013-12-24T22:47:00Z">
              <w:rPr>
                <w:rFonts w:ascii="Times New Roman" w:hAnsi="Times New Roman"/>
                <w:highlight w:val="yellow"/>
              </w:rPr>
            </w:rPrChange>
          </w:rPr>
          <w:t>differed significantly from</w:t>
        </w:r>
      </w:ins>
      <w:del w:id="771" w:author="Steve Beissinger" w:date="2013-12-24T22:47:00Z">
        <w:r w:rsidR="00D40734" w:rsidRPr="001F5683" w:rsidDel="001F5683">
          <w:rPr>
            <w:rFonts w:ascii="Times New Roman" w:hAnsi="Times New Roman"/>
          </w:rPr>
          <w:delText xml:space="preserve">were not </w:delText>
        </w:r>
      </w:del>
      <w:del w:id="772" w:author="Steve Beissinger" w:date="2013-12-24T22:38:00Z">
        <w:r w:rsidR="00D40734" w:rsidRPr="001F5683" w:rsidDel="00AF26FF">
          <w:rPr>
            <w:rFonts w:ascii="Times New Roman" w:hAnsi="Times New Roman"/>
          </w:rPr>
          <w:delText>(</w:delText>
        </w:r>
        <w:r w:rsidR="00D40734" w:rsidRPr="001F5683" w:rsidDel="00AF26FF">
          <w:rPr>
            <w:rFonts w:ascii="Times New Roman" w:hAnsi="Times New Roman"/>
            <w:i/>
          </w:rPr>
          <w:delText>n</w:delText>
        </w:r>
        <w:r w:rsidR="00D40734" w:rsidRPr="001F5683" w:rsidDel="00AF26FF">
          <w:rPr>
            <w:rFonts w:ascii="Times New Roman" w:hAnsi="Times New Roman"/>
          </w:rPr>
          <w:delText>=</w:delText>
        </w:r>
        <w:r w:rsidR="009B0782" w:rsidRPr="001F5683" w:rsidDel="00AF26FF">
          <w:rPr>
            <w:rFonts w:ascii="Times New Roman" w:hAnsi="Times New Roman"/>
          </w:rPr>
          <w:delText xml:space="preserve"> </w:delText>
        </w:r>
        <w:r w:rsidR="00D40734" w:rsidRPr="001F5683" w:rsidDel="00AF26FF">
          <w:rPr>
            <w:rFonts w:ascii="Times New Roman" w:hAnsi="Times New Roman"/>
          </w:rPr>
          <w:delText xml:space="preserve">52, </w:delText>
        </w:r>
        <w:r w:rsidR="00060747" w:rsidRPr="001F5683" w:rsidDel="00AF26FF">
          <w:rPr>
            <w:rFonts w:ascii="Times New Roman" w:hAnsi="Times New Roman"/>
          </w:rPr>
          <w:delText>w</w:delText>
        </w:r>
        <w:r w:rsidR="00873CC9" w:rsidRPr="001F5683" w:rsidDel="00AF26FF">
          <w:rPr>
            <w:rFonts w:ascii="Times New Roman" w:hAnsi="Times New Roman"/>
          </w:rPr>
          <w:delText xml:space="preserve">arming (69.2%), </w:delText>
        </w:r>
        <w:r w:rsidR="00873CC9" w:rsidRPr="001F5683" w:rsidDel="00AF26FF">
          <w:rPr>
            <w:rFonts w:ascii="Times New Roman" w:hAnsi="Times New Roman"/>
            <w:i/>
          </w:rPr>
          <w:delText>p</w:delText>
        </w:r>
        <w:r w:rsidR="00873CC9" w:rsidRPr="001F5683" w:rsidDel="00AF26FF">
          <w:rPr>
            <w:rFonts w:ascii="Times New Roman" w:hAnsi="Times New Roman"/>
          </w:rPr>
          <w:delText>=0.004</w:delText>
        </w:r>
        <w:r w:rsidR="00D40734" w:rsidRPr="001F5683" w:rsidDel="00AF26FF">
          <w:rPr>
            <w:rFonts w:ascii="Times New Roman" w:hAnsi="Times New Roman"/>
          </w:rPr>
          <w:delText xml:space="preserve">; </w:delText>
        </w:r>
        <w:r w:rsidR="00D526C6" w:rsidRPr="001F5683" w:rsidDel="00AF26FF">
          <w:rPr>
            <w:rFonts w:ascii="Times New Roman" w:hAnsi="Times New Roman"/>
          </w:rPr>
          <w:delText xml:space="preserve">mean annual temperature </w:delText>
        </w:r>
        <w:r w:rsidR="00D40734" w:rsidRPr="001F5683" w:rsidDel="00AF26FF">
          <w:rPr>
            <w:rFonts w:ascii="Times New Roman" w:hAnsi="Times New Roman"/>
          </w:rPr>
          <w:delText xml:space="preserve">(63.5%): </w:delText>
        </w:r>
      </w:del>
      <w:del w:id="773" w:author="Steve Beissinger" w:date="2013-12-24T22:39:00Z">
        <w:r w:rsidR="00D40734" w:rsidRPr="001F5683" w:rsidDel="00AF26FF">
          <w:rPr>
            <w:rFonts w:ascii="Times New Roman" w:hAnsi="Times New Roman"/>
            <w:i/>
          </w:rPr>
          <w:delText>p</w:delText>
        </w:r>
        <w:r w:rsidR="00873CC9" w:rsidRPr="001F5683" w:rsidDel="00AF26FF">
          <w:rPr>
            <w:rFonts w:ascii="Times New Roman" w:hAnsi="Times New Roman"/>
          </w:rPr>
          <w:delText>=0.035</w:delText>
        </w:r>
      </w:del>
      <w:ins w:id="774" w:author="Steve Beissinger" w:date="2013-12-24T22:39:00Z">
        <w:r w:rsidR="00AF26FF" w:rsidRPr="001F5683">
          <w:rPr>
            <w:rFonts w:ascii="Times New Roman" w:hAnsi="Times New Roman"/>
            <w:rPrChange w:id="775" w:author="Steve Beissinger" w:date="2013-12-24T22:47:00Z">
              <w:rPr>
                <w:rFonts w:ascii="Times New Roman" w:hAnsi="Times New Roman"/>
                <w:highlight w:val="yellow"/>
              </w:rPr>
            </w:rPrChange>
          </w:rPr>
          <w:t xml:space="preserve"> random </w:t>
        </w:r>
      </w:ins>
      <w:del w:id="776" w:author="Steve Beissinger" w:date="2013-12-24T22:39:00Z">
        <w:r w:rsidR="00D40734" w:rsidRPr="001F5683" w:rsidDel="00AF26FF">
          <w:rPr>
            <w:rFonts w:ascii="Times New Roman" w:hAnsi="Times New Roman"/>
          </w:rPr>
          <w:delText xml:space="preserve">; </w:delText>
        </w:r>
      </w:del>
      <w:del w:id="777" w:author="Steve Beissinger" w:date="2013-12-24T22:49:00Z">
        <w:r w:rsidR="00D526C6" w:rsidRPr="001F5683" w:rsidDel="001F5683">
          <w:rPr>
            <w:rFonts w:ascii="Times New Roman" w:hAnsi="Times New Roman"/>
          </w:rPr>
          <w:delText xml:space="preserve">maximum temperature </w:delText>
        </w:r>
      </w:del>
      <w:ins w:id="778" w:author="Steve Beissinger" w:date="2013-12-24T22:49:00Z">
        <w:r w:rsidR="001F5683">
          <w:rPr>
            <w:rFonts w:ascii="Times New Roman" w:hAnsi="Times New Roman"/>
          </w:rPr>
          <w:t>(</w:t>
        </w:r>
      </w:ins>
      <w:del w:id="779" w:author="Steve Beissinger" w:date="2013-12-24T22:39:00Z">
        <w:r w:rsidR="00D40734" w:rsidRPr="001F5683" w:rsidDel="00AF26FF">
          <w:rPr>
            <w:rFonts w:ascii="Times New Roman" w:hAnsi="Times New Roman"/>
          </w:rPr>
          <w:delText>(</w:delText>
        </w:r>
      </w:del>
      <w:del w:id="780" w:author="Steve Beissinger" w:date="2013-12-24T22:48:00Z">
        <w:r w:rsidR="00D40734" w:rsidRPr="001F5683" w:rsidDel="001F5683">
          <w:rPr>
            <w:rFonts w:ascii="Times New Roman" w:hAnsi="Times New Roman"/>
          </w:rPr>
          <w:delText>53.8%</w:delText>
        </w:r>
      </w:del>
      <w:del w:id="781" w:author="Steve Beissinger" w:date="2013-12-24T22:39:00Z">
        <w:r w:rsidR="00D40734" w:rsidRPr="001F5683" w:rsidDel="00AF26FF">
          <w:rPr>
            <w:rFonts w:ascii="Times New Roman" w:hAnsi="Times New Roman"/>
          </w:rPr>
          <w:delText xml:space="preserve">): </w:delText>
        </w:r>
      </w:del>
      <w:r w:rsidR="00D40734" w:rsidRPr="001F5683">
        <w:rPr>
          <w:rFonts w:ascii="Times New Roman" w:hAnsi="Times New Roman"/>
          <w:i/>
        </w:rPr>
        <w:t>p</w:t>
      </w:r>
      <w:ins w:id="782" w:author="Steve Beissinger" w:date="2013-12-24T22:40:00Z">
        <w:r w:rsidR="00AF26FF" w:rsidRPr="001F5683">
          <w:rPr>
            <w:rFonts w:ascii="Times New Roman" w:hAnsi="Times New Roman"/>
            <w:i/>
            <w:rPrChange w:id="783" w:author="Steve Beissinger" w:date="2013-12-24T22:47:00Z">
              <w:rPr>
                <w:rFonts w:ascii="Times New Roman" w:hAnsi="Times New Roman"/>
                <w:i/>
                <w:highlight w:val="yellow"/>
              </w:rPr>
            </w:rPrChange>
          </w:rPr>
          <w:t xml:space="preserve"> </w:t>
        </w:r>
      </w:ins>
      <w:r w:rsidR="00873CC9" w:rsidRPr="001F5683">
        <w:rPr>
          <w:rFonts w:ascii="Times New Roman" w:hAnsi="Times New Roman"/>
        </w:rPr>
        <w:t>=</w:t>
      </w:r>
      <w:ins w:id="784" w:author="Steve Beissinger" w:date="2013-12-24T22:39:00Z">
        <w:r w:rsidR="00AF26FF" w:rsidRPr="001F5683">
          <w:rPr>
            <w:rFonts w:ascii="Times New Roman" w:hAnsi="Times New Roman"/>
            <w:rPrChange w:id="785" w:author="Steve Beissinger" w:date="2013-12-24T22:47:00Z">
              <w:rPr>
                <w:rFonts w:ascii="Times New Roman" w:hAnsi="Times New Roman"/>
                <w:highlight w:val="yellow"/>
              </w:rPr>
            </w:rPrChange>
          </w:rPr>
          <w:t xml:space="preserve"> </w:t>
        </w:r>
      </w:ins>
      <w:r w:rsidR="00873CC9" w:rsidRPr="001F5683">
        <w:rPr>
          <w:rFonts w:ascii="Times New Roman" w:hAnsi="Times New Roman"/>
        </w:rPr>
        <w:t>0.339</w:t>
      </w:r>
      <w:ins w:id="786" w:author="Steve Beissinger" w:date="2013-12-24T22:49:00Z">
        <w:r w:rsidR="001F5683">
          <w:rPr>
            <w:rFonts w:ascii="Times New Roman" w:hAnsi="Times New Roman"/>
          </w:rPr>
          <w:t>)</w:t>
        </w:r>
      </w:ins>
      <w:del w:id="787" w:author="Steve Beissinger" w:date="2013-12-24T22:49:00Z">
        <w:r w:rsidR="00D40734" w:rsidRPr="001F5683" w:rsidDel="001F5683">
          <w:rPr>
            <w:rFonts w:ascii="Times New Roman" w:hAnsi="Times New Roman"/>
          </w:rPr>
          <w:delText>;</w:delText>
        </w:r>
      </w:del>
      <w:del w:id="788" w:author="Steve Beissinger" w:date="2013-12-24T22:40:00Z">
        <w:r w:rsidR="00D40734" w:rsidRPr="001F5683" w:rsidDel="00AF26FF">
          <w:rPr>
            <w:rFonts w:ascii="Times New Roman" w:hAnsi="Times New Roman"/>
          </w:rPr>
          <w:delText xml:space="preserve"> </w:delText>
        </w:r>
        <w:r w:rsidR="00D526C6" w:rsidRPr="001F5683" w:rsidDel="00AF26FF">
          <w:rPr>
            <w:rFonts w:ascii="Times New Roman" w:hAnsi="Times New Roman"/>
          </w:rPr>
          <w:delText xml:space="preserve">minimum temperature </w:delText>
        </w:r>
        <w:r w:rsidR="00D40734" w:rsidRPr="001F5683" w:rsidDel="00AF26FF">
          <w:rPr>
            <w:rFonts w:ascii="Times New Roman" w:hAnsi="Times New Roman"/>
          </w:rPr>
          <w:delText xml:space="preserve">(73.1%), </w:delText>
        </w:r>
        <w:r w:rsidR="00D40734" w:rsidRPr="001F5683" w:rsidDel="00AF26FF">
          <w:rPr>
            <w:rFonts w:ascii="Times New Roman" w:hAnsi="Times New Roman"/>
            <w:i/>
          </w:rPr>
          <w:delText>p</w:delText>
        </w:r>
        <w:r w:rsidR="00873CC9" w:rsidRPr="001F5683" w:rsidDel="00AF26FF">
          <w:rPr>
            <w:rFonts w:ascii="Times New Roman" w:hAnsi="Times New Roman"/>
          </w:rPr>
          <w:delText>=0.001</w:delText>
        </w:r>
        <w:r w:rsidR="00D40734" w:rsidRPr="001F5683" w:rsidDel="00AF26FF">
          <w:rPr>
            <w:rFonts w:ascii="Times New Roman" w:hAnsi="Times New Roman"/>
          </w:rPr>
          <w:delText xml:space="preserve">; </w:delText>
        </w:r>
      </w:del>
      <w:del w:id="789" w:author="Steve Beissinger" w:date="2013-12-24T22:49:00Z">
        <w:r w:rsidR="00D526C6" w:rsidRPr="001F5683" w:rsidDel="001F5683">
          <w:rPr>
            <w:rFonts w:ascii="Times New Roman" w:hAnsi="Times New Roman"/>
          </w:rPr>
          <w:delText>mean annual precipitation</w:delText>
        </w:r>
      </w:del>
      <w:del w:id="790" w:author="Steve Beissinger" w:date="2013-12-24T22:48:00Z">
        <w:r w:rsidR="00D526C6" w:rsidRPr="001F5683" w:rsidDel="001F5683">
          <w:rPr>
            <w:rFonts w:ascii="Times New Roman" w:hAnsi="Times New Roman"/>
          </w:rPr>
          <w:delText xml:space="preserve"> </w:delText>
        </w:r>
        <w:r w:rsidR="00D40734" w:rsidRPr="001F5683" w:rsidDel="001F5683">
          <w:rPr>
            <w:rFonts w:ascii="Times New Roman" w:hAnsi="Times New Roman"/>
          </w:rPr>
          <w:delText>(53.8%)</w:delText>
        </w:r>
      </w:del>
      <w:del w:id="791" w:author="Steve Beissinger" w:date="2013-12-24T22:49:00Z">
        <w:r w:rsidR="00D40734" w:rsidRPr="001F5683" w:rsidDel="001F5683">
          <w:rPr>
            <w:rFonts w:ascii="Times New Roman" w:hAnsi="Times New Roman"/>
          </w:rPr>
          <w:delText xml:space="preserve">, </w:delText>
        </w:r>
        <w:r w:rsidR="00D40734" w:rsidRPr="001F5683" w:rsidDel="001F5683">
          <w:rPr>
            <w:rFonts w:ascii="Times New Roman" w:hAnsi="Times New Roman"/>
            <w:i/>
          </w:rPr>
          <w:delText>p</w:delText>
        </w:r>
        <w:r w:rsidR="00873CC9" w:rsidRPr="001F5683" w:rsidDel="001F5683">
          <w:rPr>
            <w:rFonts w:ascii="Times New Roman" w:hAnsi="Times New Roman"/>
          </w:rPr>
          <w:delText>=0.33</w:delText>
        </w:r>
        <w:r w:rsidR="00D40734" w:rsidRPr="001F5683" w:rsidDel="001F5683">
          <w:rPr>
            <w:rFonts w:ascii="Times New Roman" w:hAnsi="Times New Roman"/>
          </w:rPr>
          <w:delText>9)</w:delText>
        </w:r>
      </w:del>
      <w:r w:rsidR="00D40734" w:rsidRPr="001F5683">
        <w:rPr>
          <w:rFonts w:ascii="Times New Roman" w:hAnsi="Times New Roman"/>
        </w:rPr>
        <w:t>.</w:t>
      </w:r>
      <w:r w:rsidR="00D40734">
        <w:rPr>
          <w:rFonts w:ascii="Times New Roman" w:hAnsi="Times New Roman"/>
        </w:rPr>
        <w:t xml:space="preserve"> Similar patterns were observed for </w:t>
      </w:r>
      <w:r w:rsidR="008D03ED">
        <w:rPr>
          <w:rFonts w:ascii="Times New Roman" w:hAnsi="Times New Roman"/>
        </w:rPr>
        <w:t xml:space="preserve">low and </w:t>
      </w:r>
      <w:r w:rsidR="0017022B">
        <w:rPr>
          <w:rFonts w:ascii="Times New Roman" w:hAnsi="Times New Roman"/>
        </w:rPr>
        <w:t>high elevation species (F</w:t>
      </w:r>
      <w:r w:rsidR="00C53C4C">
        <w:rPr>
          <w:rFonts w:ascii="Times New Roman" w:hAnsi="Times New Roman"/>
        </w:rPr>
        <w:t>ig.</w:t>
      </w:r>
      <w:r w:rsidR="0017022B">
        <w:rPr>
          <w:rFonts w:ascii="Times New Roman" w:hAnsi="Times New Roman"/>
        </w:rPr>
        <w:t xml:space="preserve"> </w:t>
      </w:r>
      <w:r w:rsidR="00C53C4C">
        <w:rPr>
          <w:rFonts w:ascii="Times New Roman" w:hAnsi="Times New Roman"/>
        </w:rPr>
        <w:t>4)</w:t>
      </w:r>
      <w:ins w:id="792" w:author="Steve Beissinger" w:date="2013-12-23T10:30:00Z">
        <w:r w:rsidR="006A4814">
          <w:rPr>
            <w:rFonts w:ascii="Times New Roman" w:hAnsi="Times New Roman"/>
          </w:rPr>
          <w:t>,</w:t>
        </w:r>
      </w:ins>
      <w:r w:rsidR="008D03ED">
        <w:rPr>
          <w:rFonts w:ascii="Times New Roman" w:hAnsi="Times New Roman"/>
        </w:rPr>
        <w:t xml:space="preserve"> except </w:t>
      </w:r>
      <w:del w:id="793" w:author="Steve Beissinger" w:date="2013-12-23T10:30:00Z">
        <w:r w:rsidR="008D03ED" w:rsidDel="006A4814">
          <w:rPr>
            <w:rFonts w:ascii="Times New Roman" w:hAnsi="Times New Roman"/>
          </w:rPr>
          <w:delText xml:space="preserve">that </w:delText>
        </w:r>
      </w:del>
      <w:del w:id="794" w:author="Steve Beissinger" w:date="2013-12-24T22:50:00Z">
        <w:r w:rsidR="008D03ED" w:rsidDel="00317A19">
          <w:rPr>
            <w:rFonts w:ascii="Times New Roman" w:hAnsi="Times New Roman"/>
          </w:rPr>
          <w:delText>for low elevation species</w:delText>
        </w:r>
      </w:del>
      <w:del w:id="795" w:author="Steve Beissinger" w:date="2013-12-23T10:30:00Z">
        <w:r w:rsidR="008D03ED" w:rsidDel="006A4814">
          <w:rPr>
            <w:rFonts w:ascii="Times New Roman" w:hAnsi="Times New Roman"/>
          </w:rPr>
          <w:delText>,</w:delText>
        </w:r>
      </w:del>
      <w:del w:id="796" w:author="Steve Beissinger" w:date="2013-12-24T22:50:00Z">
        <w:r w:rsidR="008D03ED" w:rsidDel="00317A19">
          <w:rPr>
            <w:rFonts w:ascii="Times New Roman" w:hAnsi="Times New Roman"/>
          </w:rPr>
          <w:delText xml:space="preserve"> </w:delText>
        </w:r>
      </w:del>
      <w:r w:rsidR="008D03ED">
        <w:rPr>
          <w:rFonts w:ascii="Times New Roman" w:hAnsi="Times New Roman"/>
        </w:rPr>
        <w:t xml:space="preserve">only </w:t>
      </w:r>
      <w:ins w:id="797" w:author="Steve Beissinger" w:date="2013-12-24T22:53:00Z">
        <w:r w:rsidR="000E2E95">
          <w:rPr>
            <w:rFonts w:ascii="Times New Roman" w:hAnsi="Times New Roman"/>
          </w:rPr>
          <w:t xml:space="preserve">change in </w:t>
        </w:r>
      </w:ins>
      <w:r w:rsidR="008D03ED">
        <w:rPr>
          <w:rFonts w:ascii="Times New Roman" w:hAnsi="Times New Roman"/>
        </w:rPr>
        <w:t xml:space="preserve">minimum temperature </w:t>
      </w:r>
      <w:ins w:id="798" w:author="Steve Beissinger" w:date="2013-12-24T22:53:00Z">
        <w:r w:rsidR="000E2E95">
          <w:rPr>
            <w:rFonts w:ascii="Times New Roman" w:hAnsi="Times New Roman"/>
          </w:rPr>
          <w:t xml:space="preserve">significantly </w:t>
        </w:r>
      </w:ins>
      <w:del w:id="799" w:author="Steve Beissinger" w:date="2013-12-24T22:53:00Z">
        <w:r w:rsidR="008D03ED" w:rsidRPr="00AF26FF" w:rsidDel="000E2E95">
          <w:rPr>
            <w:rFonts w:ascii="Times New Roman" w:hAnsi="Times New Roman"/>
          </w:rPr>
          <w:delText xml:space="preserve">was </w:delText>
        </w:r>
        <w:r w:rsidR="00873CC9" w:rsidRPr="00AF26FF" w:rsidDel="000E2E95">
          <w:rPr>
            <w:rFonts w:ascii="Times New Roman" w:hAnsi="Times New Roman"/>
          </w:rPr>
          <w:delText xml:space="preserve">more </w:delText>
        </w:r>
      </w:del>
      <w:ins w:id="800" w:author="Steve Beissinger" w:date="2013-12-24T22:53:00Z">
        <w:r w:rsidR="000E2E95">
          <w:rPr>
            <w:rFonts w:ascii="Times New Roman" w:hAnsi="Times New Roman"/>
          </w:rPr>
          <w:t>predicted</w:t>
        </w:r>
      </w:ins>
      <w:del w:id="801" w:author="Steve Beissinger" w:date="2013-12-24T22:53:00Z">
        <w:r w:rsidR="00873CC9" w:rsidRPr="00AF26FF" w:rsidDel="000E2E95">
          <w:rPr>
            <w:rFonts w:ascii="Times New Roman" w:hAnsi="Times New Roman"/>
          </w:rPr>
          <w:delText>consistent</w:delText>
        </w:r>
      </w:del>
      <w:r w:rsidR="00873CC9" w:rsidRPr="00AF26FF">
        <w:rPr>
          <w:rFonts w:ascii="Times New Roman" w:hAnsi="Times New Roman"/>
        </w:rPr>
        <w:t xml:space="preserve"> </w:t>
      </w:r>
      <w:ins w:id="802" w:author="Steve Beissinger" w:date="2013-12-24T22:53:00Z">
        <w:r w:rsidR="000E2E95">
          <w:rPr>
            <w:rFonts w:ascii="Times New Roman" w:hAnsi="Times New Roman"/>
          </w:rPr>
          <w:t>range limit movements</w:t>
        </w:r>
      </w:ins>
      <w:ins w:id="803" w:author="cmoritz Moritz" w:date="2013-12-27T09:01:00Z">
        <w:r w:rsidR="00540897">
          <w:rPr>
            <w:rFonts w:ascii="Times New Roman" w:hAnsi="Times New Roman"/>
          </w:rPr>
          <w:t xml:space="preserve"> for</w:t>
        </w:r>
      </w:ins>
      <w:ins w:id="804" w:author="Steve Beissinger" w:date="2013-12-24T22:53:00Z">
        <w:r w:rsidR="000E2E95">
          <w:rPr>
            <w:rFonts w:ascii="Times New Roman" w:hAnsi="Times New Roman"/>
          </w:rPr>
          <w:t xml:space="preserve"> </w:t>
        </w:r>
      </w:ins>
      <w:del w:id="805" w:author="Steve Beissinger" w:date="2013-12-24T22:53:00Z">
        <w:r w:rsidR="008D03ED" w:rsidRPr="00AF26FF" w:rsidDel="000E2E95">
          <w:rPr>
            <w:rFonts w:ascii="Times New Roman" w:hAnsi="Times New Roman"/>
          </w:rPr>
          <w:delText>than random</w:delText>
        </w:r>
      </w:del>
      <w:ins w:id="806" w:author="Steve Beissinger" w:date="2013-12-24T22:50:00Z">
        <w:r w:rsidR="00317A19">
          <w:rPr>
            <w:rFonts w:ascii="Times New Roman" w:hAnsi="Times New Roman"/>
          </w:rPr>
          <w:t>low elevation species</w:t>
        </w:r>
      </w:ins>
      <w:r w:rsidR="008D03ED" w:rsidRPr="00AF26FF">
        <w:rPr>
          <w:rFonts w:ascii="Times New Roman" w:hAnsi="Times New Roman"/>
        </w:rPr>
        <w:t>.</w:t>
      </w:r>
      <w:r w:rsidR="001D6800">
        <w:rPr>
          <w:rFonts w:ascii="Times New Roman" w:hAnsi="Times New Roman"/>
        </w:rPr>
        <w:t xml:space="preserve"> </w:t>
      </w:r>
      <w:r w:rsidR="008D03ED" w:rsidRPr="00AF26FF">
        <w:rPr>
          <w:rFonts w:ascii="Times New Roman" w:hAnsi="Times New Roman"/>
        </w:rPr>
        <w:t xml:space="preserve">GLMM analyses of nearest neighbor predictions supported the superior performance of </w:t>
      </w:r>
      <w:ins w:id="807" w:author="Steve Beissinger" w:date="2013-12-24T22:41:00Z">
        <w:r w:rsidR="00AF26FF" w:rsidRPr="00AF26FF">
          <w:rPr>
            <w:rFonts w:ascii="Times New Roman" w:hAnsi="Times New Roman"/>
            <w:rPrChange w:id="808" w:author="Steve Beissinger" w:date="2013-12-24T22:41:00Z">
              <w:rPr>
                <w:rFonts w:ascii="Times New Roman" w:hAnsi="Times New Roman"/>
                <w:highlight w:val="yellow"/>
              </w:rPr>
            </w:rPrChange>
          </w:rPr>
          <w:t xml:space="preserve">change in </w:t>
        </w:r>
      </w:ins>
      <w:r w:rsidR="008D03ED" w:rsidRPr="00AF26FF">
        <w:rPr>
          <w:rFonts w:ascii="Times New Roman" w:hAnsi="Times New Roman"/>
        </w:rPr>
        <w:t xml:space="preserve">minimum temperature in predicting the direction of range shifts (Table </w:t>
      </w:r>
      <w:r w:rsidR="000E2435" w:rsidRPr="00AF26FF">
        <w:rPr>
          <w:rFonts w:ascii="Times New Roman" w:hAnsi="Times New Roman"/>
        </w:rPr>
        <w:t>3</w:t>
      </w:r>
      <w:r w:rsidR="008D03ED" w:rsidRPr="00AF26FF">
        <w:rPr>
          <w:rFonts w:ascii="Times New Roman" w:hAnsi="Times New Roman"/>
        </w:rPr>
        <w:t>).</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w:t>
      </w:r>
      <w:del w:id="809" w:author="Steve Beissinger" w:date="2013-12-24T22:50:00Z">
        <w:r w:rsidR="008D03ED" w:rsidDel="00014D8A">
          <w:rPr>
            <w:rFonts w:ascii="Times New Roman" w:hAnsi="Times New Roman"/>
          </w:rPr>
          <w:delText xml:space="preserve">the additive </w:delText>
        </w:r>
      </w:del>
      <w:ins w:id="810" w:author="Steve Beissinger" w:date="2013-12-24T22:41:00Z">
        <w:r w:rsidR="00AF26FF">
          <w:rPr>
            <w:rFonts w:ascii="Times New Roman" w:hAnsi="Times New Roman"/>
          </w:rPr>
          <w:t>l</w:t>
        </w:r>
      </w:ins>
      <w:del w:id="811" w:author="Steve Beissinger" w:date="2013-12-24T22:41:00Z">
        <w:r w:rsidR="008D03ED" w:rsidDel="00AF26FF">
          <w:rPr>
            <w:rFonts w:ascii="Times New Roman" w:hAnsi="Times New Roman"/>
          </w:rPr>
          <w:delText>L</w:delText>
        </w:r>
      </w:del>
      <w:r w:rsidR="008D03ED">
        <w:rPr>
          <w:rFonts w:ascii="Times New Roman" w:hAnsi="Times New Roman"/>
        </w:rPr>
        <w:t xml:space="preserve">imit </w:t>
      </w:r>
      <w:ins w:id="812" w:author="Steve Beissinger" w:date="2013-12-24T22:50:00Z">
        <w:r w:rsidR="00014D8A">
          <w:rPr>
            <w:rFonts w:ascii="Times New Roman" w:hAnsi="Times New Roman"/>
          </w:rPr>
          <w:t>+</w:t>
        </w:r>
      </w:ins>
      <w:del w:id="813" w:author="Steve Beissinger" w:date="2013-12-24T22:50:00Z">
        <w:r w:rsidR="008D03ED" w:rsidDel="00014D8A">
          <w:rPr>
            <w:rFonts w:ascii="Times New Roman" w:hAnsi="Times New Roman"/>
          </w:rPr>
          <w:delText>and</w:delText>
        </w:r>
      </w:del>
      <w:r w:rsidR="008D03ED">
        <w:rPr>
          <w:rFonts w:ascii="Times New Roman" w:hAnsi="Times New Roman"/>
        </w:rPr>
        <w:t xml:space="preserve"> </w:t>
      </w:r>
      <w:r w:rsidR="00D526C6">
        <w:rPr>
          <w:rFonts w:ascii="Times New Roman" w:hAnsi="Times New Roman"/>
        </w:rPr>
        <w:t>mi</w:t>
      </w:r>
      <w:r w:rsidR="00CD5A07">
        <w:rPr>
          <w:rFonts w:ascii="Times New Roman" w:hAnsi="Times New Roman"/>
        </w:rPr>
        <w:t>n</w:t>
      </w:r>
      <w:r w:rsidR="00D526C6">
        <w:rPr>
          <w:rFonts w:ascii="Times New Roman" w:hAnsi="Times New Roman"/>
        </w:rPr>
        <w:t>imum temperature</w:t>
      </w:r>
      <w:del w:id="814" w:author="Steve Beissinger" w:date="2013-12-24T22:50:00Z">
        <w:r w:rsidR="00D526C6" w:rsidDel="00014D8A">
          <w:rPr>
            <w:rFonts w:ascii="Times New Roman" w:hAnsi="Times New Roman"/>
          </w:rPr>
          <w:delText xml:space="preserve"> </w:delText>
        </w:r>
        <w:r w:rsidR="008D03ED" w:rsidDel="00014D8A">
          <w:rPr>
            <w:rFonts w:ascii="Times New Roman" w:hAnsi="Times New Roman"/>
          </w:rPr>
          <w:delText>model</w:delText>
        </w:r>
      </w:del>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w:t>
      </w:r>
      <w:ins w:id="815" w:author="Steve Beissinger" w:date="2013-12-24T22:54:00Z">
        <w:r w:rsidR="00237BE6">
          <w:rPr>
            <w:rFonts w:ascii="Times New Roman" w:hAnsi="Times New Roman"/>
          </w:rPr>
          <w:t>tter</w:t>
        </w:r>
      </w:ins>
      <w:del w:id="816" w:author="Steve Beissinger" w:date="2013-12-24T22:54:00Z">
        <w:r w:rsidR="008D03ED" w:rsidDel="00237BE6">
          <w:rPr>
            <w:rFonts w:ascii="Times New Roman" w:hAnsi="Times New Roman"/>
          </w:rPr>
          <w:delText>tter</w:delText>
        </w:r>
      </w:del>
      <w:r w:rsidR="008D03ED">
        <w:rPr>
          <w:rFonts w:ascii="Times New Roman" w:hAnsi="Times New Roman"/>
        </w:rPr>
        <w:t xml:space="preserve"> predictor of range shift direction than</w:t>
      </w:r>
      <w:ins w:id="817" w:author="Steve Beissinger" w:date="2013-12-24T22:42:00Z">
        <w:r w:rsidR="00AF26FF">
          <w:rPr>
            <w:rFonts w:ascii="Times New Roman" w:hAnsi="Times New Roman"/>
          </w:rPr>
          <w:t xml:space="preserve"> </w:t>
        </w:r>
      </w:ins>
      <w:del w:id="818" w:author="Steve Beissinger" w:date="2013-12-24T22:42:00Z">
        <w:r w:rsidR="008D03ED" w:rsidDel="00AF26FF">
          <w:rPr>
            <w:rFonts w:ascii="Times New Roman" w:hAnsi="Times New Roman"/>
          </w:rPr>
          <w:delText xml:space="preserve"> </w:delText>
        </w:r>
      </w:del>
      <w:ins w:id="819" w:author="Steve Beissinger" w:date="2013-12-24T22:42:00Z">
        <w:r w:rsidR="00AF26FF">
          <w:rPr>
            <w:rFonts w:ascii="Times New Roman" w:hAnsi="Times New Roman"/>
          </w:rPr>
          <w:t>l</w:t>
        </w:r>
      </w:ins>
      <w:del w:id="820" w:author="Steve Beissinger" w:date="2013-12-24T22:42:00Z">
        <w:r w:rsidR="008D03ED" w:rsidDel="00AF26FF">
          <w:rPr>
            <w:rFonts w:ascii="Times New Roman" w:hAnsi="Times New Roman"/>
          </w:rPr>
          <w:delText>L</w:delText>
        </w:r>
      </w:del>
      <w:r w:rsidR="008D03ED">
        <w:rPr>
          <w:rFonts w:ascii="Times New Roman" w:hAnsi="Times New Roman"/>
        </w:rPr>
        <w:t xml:space="preserve">imit, </w:t>
      </w:r>
      <w:ins w:id="821" w:author="Steve Beissinger" w:date="2013-12-24T22:42:00Z">
        <w:r w:rsidR="00AF26FF">
          <w:rPr>
            <w:rFonts w:ascii="Times New Roman" w:hAnsi="Times New Roman"/>
          </w:rPr>
          <w:t>r</w:t>
        </w:r>
      </w:ins>
      <w:del w:id="822" w:author="Steve Beissinger" w:date="2013-12-24T22:42:00Z">
        <w:r w:rsidR="008D03ED" w:rsidDel="00AF26FF">
          <w:rPr>
            <w:rFonts w:ascii="Times New Roman" w:hAnsi="Times New Roman"/>
          </w:rPr>
          <w:delText>R</w:delText>
        </w:r>
      </w:del>
      <w:r w:rsidR="008D03ED">
        <w:rPr>
          <w:rFonts w:ascii="Times New Roman" w:hAnsi="Times New Roman"/>
        </w:rPr>
        <w:t>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2BE0B22A" w:rsidR="00817909" w:rsidRPr="000E2435" w:rsidRDefault="00817909" w:rsidP="003A635B">
      <w:pPr>
        <w:pStyle w:val="BodyA"/>
        <w:spacing w:line="480" w:lineRule="auto"/>
        <w:outlineLvl w:val="0"/>
        <w:rPr>
          <w:rFonts w:ascii="Times New Roman" w:hAnsi="Times New Roman"/>
        </w:rPr>
      </w:pPr>
      <w:r w:rsidRPr="000E2435">
        <w:rPr>
          <w:rFonts w:ascii="Times New Roman" w:hAnsi="Times New Roman"/>
          <w:b/>
        </w:rPr>
        <w:t>Discussion</w:t>
      </w:r>
    </w:p>
    <w:p w14:paraId="33541420" w14:textId="5BF246B5"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ins w:id="823" w:author="Steve Beissinger" w:date="2013-12-24T23:40:00Z">
        <w:r w:rsidR="00E65182">
          <w:rPr>
            <w:rFonts w:ascii="Times New Roman" w:hAnsi="Times New Roman"/>
          </w:rPr>
          <w:t xml:space="preserve">montane </w:t>
        </w:r>
      </w:ins>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 xml:space="preserve">but </w:t>
      </w:r>
      <w:ins w:id="824" w:author="Steve Beissinger" w:date="2013-12-24T22:55:00Z">
        <w:r w:rsidR="00737A6D">
          <w:rPr>
            <w:rFonts w:ascii="Times New Roman" w:hAnsi="Times New Roman"/>
          </w:rPr>
          <w:t>locally heterogeneous</w:t>
        </w:r>
      </w:ins>
      <w:del w:id="825" w:author="Steve Beissinger" w:date="2013-12-24T22:55:00Z">
        <w:r w:rsidR="002B1B21" w:rsidDel="00737A6D">
          <w:rPr>
            <w:rFonts w:ascii="Times New Roman" w:hAnsi="Times New Roman"/>
          </w:rPr>
          <w:delText>differential</w:delText>
        </w:r>
      </w:del>
      <w:r w:rsidR="002B1B21">
        <w:rPr>
          <w:rFonts w:ascii="Times New Roman" w:hAnsi="Times New Roman"/>
        </w:rPr>
        <w:t xml:space="preserve"> impacts</w:t>
      </w:r>
      <w:r w:rsidR="006F2F8B">
        <w:rPr>
          <w:rFonts w:ascii="Times New Roman" w:hAnsi="Times New Roman"/>
        </w:rPr>
        <w:t xml:space="preserve"> of recent climate change on the range limits of small mammal</w:t>
      </w:r>
      <w:del w:id="826" w:author="Steve Beissinger" w:date="2013-12-24T22:55:00Z">
        <w:r w:rsidR="006F2F8B" w:rsidDel="00737A6D">
          <w:rPr>
            <w:rFonts w:ascii="Times New Roman" w:hAnsi="Times New Roman"/>
          </w:rPr>
          <w:delText xml:space="preserve"> specie</w:delText>
        </w:r>
      </w:del>
      <w:r w:rsidR="006F2F8B">
        <w:rPr>
          <w:rFonts w:ascii="Times New Roman" w:hAnsi="Times New Roman"/>
        </w:rPr>
        <w:t>s</w:t>
      </w:r>
      <w:r w:rsidR="002B1B21">
        <w:rPr>
          <w:rFonts w:ascii="Times New Roman" w:hAnsi="Times New Roman"/>
        </w:rPr>
        <w:t xml:space="preserve">. </w:t>
      </w:r>
      <w:ins w:id="827" w:author="Steve Beissinger" w:date="2013-12-24T22:56:00Z">
        <w:r w:rsidR="00773081" w:rsidRPr="00773081">
          <w:rPr>
            <w:rFonts w:ascii="Times New Roman" w:hAnsi="Times New Roman"/>
          </w:rPr>
          <w:t>No</w:t>
        </w:r>
        <w:r w:rsidR="00773081">
          <w:rPr>
            <w:rFonts w:ascii="Times New Roman" w:hAnsi="Times New Roman"/>
          </w:rPr>
          <w:t xml:space="preserve">ne of the </w:t>
        </w:r>
        <w:r w:rsidR="00773081" w:rsidRPr="00773081">
          <w:rPr>
            <w:rFonts w:ascii="Times New Roman" w:hAnsi="Times New Roman"/>
          </w:rPr>
          <w:t xml:space="preserve">species shifted both their upper and lower </w:t>
        </w:r>
        <w:commentRangeStart w:id="828"/>
        <w:r w:rsidR="00773081" w:rsidRPr="00773081">
          <w:rPr>
            <w:rFonts w:ascii="Times New Roman" w:hAnsi="Times New Roman"/>
          </w:rPr>
          <w:t>limits</w:t>
        </w:r>
        <w:commentRangeEnd w:id="828"/>
        <w:r w:rsidR="00773081" w:rsidRPr="00773081">
          <w:rPr>
            <w:rFonts w:ascii="Times New Roman" w:hAnsi="Times New Roman"/>
          </w:rPr>
          <w:commentReference w:id="828"/>
        </w:r>
        <w:r w:rsidR="00773081" w:rsidRPr="00773081">
          <w:rPr>
            <w:rFonts w:ascii="Times New Roman" w:hAnsi="Times New Roman"/>
          </w:rPr>
          <w:t xml:space="preserve"> in the same direction in all three regions (Fig. 2). </w:t>
        </w:r>
      </w:ins>
      <w:ins w:id="829" w:author="Steve Beissinger" w:date="2013-12-24T22:57:00Z">
        <w:r w:rsidR="00773081">
          <w:rPr>
            <w:rFonts w:ascii="Times New Roman" w:hAnsi="Times New Roman"/>
          </w:rPr>
          <w:t xml:space="preserve">There </w:t>
        </w:r>
        <w:proofErr w:type="gramStart"/>
        <w:r w:rsidR="00773081">
          <w:rPr>
            <w:rFonts w:ascii="Times New Roman" w:hAnsi="Times New Roman"/>
          </w:rPr>
          <w:t xml:space="preserve">was, however, </w:t>
        </w:r>
      </w:ins>
      <w:del w:id="830" w:author="Steve Beissinger" w:date="2013-12-24T22:57:00Z">
        <w:r w:rsidR="00590A70" w:rsidDel="00773081">
          <w:rPr>
            <w:rFonts w:ascii="Times New Roman" w:hAnsi="Times New Roman"/>
          </w:rPr>
          <w:delText xml:space="preserve">Responses differed between high and low elevation species, with </w:delText>
        </w:r>
      </w:del>
      <w:r w:rsidR="00590A70">
        <w:rPr>
          <w:rFonts w:ascii="Times New Roman" w:hAnsi="Times New Roman"/>
        </w:rPr>
        <w:t>consistent upslope range contractions</w:t>
      </w:r>
      <w:proofErr w:type="gramEnd"/>
      <w:r w:rsidR="00590A70">
        <w:rPr>
          <w:rFonts w:ascii="Times New Roman" w:hAnsi="Times New Roman"/>
        </w:rPr>
        <w:t xml:space="preserve"> in high elevation species</w:t>
      </w:r>
      <w:ins w:id="831" w:author="Steve Beissinger" w:date="2013-12-24T22:58:00Z">
        <w:r w:rsidR="00773081">
          <w:rPr>
            <w:rFonts w:ascii="Times New Roman" w:hAnsi="Times New Roman"/>
          </w:rPr>
          <w:t>, while</w:t>
        </w:r>
      </w:ins>
      <w:r w:rsidR="00590A70">
        <w:rPr>
          <w:rFonts w:ascii="Times New Roman" w:hAnsi="Times New Roman"/>
        </w:rPr>
        <w:t xml:space="preserve"> </w:t>
      </w:r>
      <w:ins w:id="832" w:author="Steve Beissinger" w:date="2013-12-24T22:58:00Z">
        <w:r w:rsidR="00773081">
          <w:rPr>
            <w:rFonts w:ascii="Times New Roman" w:hAnsi="Times New Roman"/>
          </w:rPr>
          <w:t>low elevation species exhibited</w:t>
        </w:r>
      </w:ins>
      <w:del w:id="833" w:author="Steve Beissinger" w:date="2013-12-24T22:58:00Z">
        <w:r w:rsidR="00590A70" w:rsidDel="00773081">
          <w:rPr>
            <w:rFonts w:ascii="Times New Roman" w:hAnsi="Times New Roman"/>
          </w:rPr>
          <w:delText>and</w:delText>
        </w:r>
      </w:del>
      <w:r w:rsidR="00590A70">
        <w:rPr>
          <w:rFonts w:ascii="Times New Roman" w:hAnsi="Times New Roman"/>
        </w:rPr>
        <w:t xml:space="preserve"> heterogeneity in the directionality of range limit shifts</w:t>
      </w:r>
      <w:del w:id="834" w:author="Steve Beissinger" w:date="2013-12-24T22:58:00Z">
        <w:r w:rsidR="00590A70" w:rsidDel="00773081">
          <w:rPr>
            <w:rFonts w:ascii="Times New Roman" w:hAnsi="Times New Roman"/>
          </w:rPr>
          <w:delText xml:space="preserve"> for low elevation species</w:delText>
        </w:r>
      </w:del>
      <w:r w:rsidR="00590A70">
        <w:rPr>
          <w:rFonts w:ascii="Times New Roman" w:hAnsi="Times New Roman"/>
        </w:rPr>
        <w:t xml:space="preserve">. </w:t>
      </w:r>
      <w:ins w:id="835" w:author="Steve Beissinger" w:date="2013-12-24T23:41:00Z">
        <w:r w:rsidR="00E65182" w:rsidRPr="00E65182">
          <w:rPr>
            <w:rFonts w:ascii="Times New Roman" w:hAnsi="Times New Roman"/>
            <w:rPrChange w:id="836" w:author="Steve Beissinger" w:date="2013-12-24T23:42:00Z">
              <w:rPr>
                <w:rFonts w:ascii="Times New Roman" w:hAnsi="Times New Roman"/>
                <w:highlight w:val="yellow"/>
              </w:rPr>
            </w:rPrChange>
          </w:rPr>
          <w:t xml:space="preserve">While </w:t>
        </w:r>
      </w:ins>
      <w:ins w:id="837" w:author="Steve Beissinger" w:date="2013-12-24T23:42:00Z">
        <w:r w:rsidR="00255242">
          <w:rPr>
            <w:rFonts w:ascii="Times New Roman" w:hAnsi="Times New Roman"/>
          </w:rPr>
          <w:t xml:space="preserve">our </w:t>
        </w:r>
      </w:ins>
      <w:del w:id="838" w:author="Steve Beissinger" w:date="2013-12-24T23:41:00Z">
        <w:r w:rsidR="005A0ABE" w:rsidRPr="00E65182" w:rsidDel="00E65182">
          <w:rPr>
            <w:rFonts w:ascii="Times New Roman" w:hAnsi="Times New Roman"/>
          </w:rPr>
          <w:delText xml:space="preserve">These </w:delText>
        </w:r>
      </w:del>
      <w:r w:rsidR="005A0ABE" w:rsidRPr="00E65182">
        <w:rPr>
          <w:rFonts w:ascii="Times New Roman" w:hAnsi="Times New Roman"/>
        </w:rPr>
        <w:t>finding</w:t>
      </w:r>
      <w:del w:id="839" w:author="Steve Beissinger" w:date="2013-12-24T23:41:00Z">
        <w:r w:rsidR="005A0ABE" w:rsidRPr="00E65182" w:rsidDel="00E65182">
          <w:rPr>
            <w:rFonts w:ascii="Times New Roman" w:hAnsi="Times New Roman"/>
          </w:rPr>
          <w:delText>s</w:delText>
        </w:r>
      </w:del>
      <w:r w:rsidR="005A0ABE" w:rsidRPr="00E65182">
        <w:rPr>
          <w:rFonts w:ascii="Times New Roman" w:hAnsi="Times New Roman"/>
        </w:rPr>
        <w:t xml:space="preserve"> confirm</w:t>
      </w:r>
      <w:r w:rsidR="00C53C4C" w:rsidRPr="00E65182">
        <w:rPr>
          <w:rFonts w:ascii="Times New Roman" w:hAnsi="Times New Roman"/>
        </w:rPr>
        <w:t>ed</w:t>
      </w:r>
      <w:r w:rsidR="005A0ABE" w:rsidRPr="00E65182">
        <w:rPr>
          <w:rFonts w:ascii="Times New Roman" w:hAnsi="Times New Roman"/>
        </w:rPr>
        <w:t xml:space="preserve"> </w:t>
      </w:r>
      <w:del w:id="840" w:author="Steve Beissinger" w:date="2013-12-24T23:00:00Z">
        <w:r w:rsidR="005A0ABE" w:rsidRPr="00E65182" w:rsidDel="00CF2F59">
          <w:rPr>
            <w:rFonts w:ascii="Times New Roman" w:hAnsi="Times New Roman"/>
          </w:rPr>
          <w:delText>and extend</w:delText>
        </w:r>
        <w:r w:rsidR="00C53C4C" w:rsidRPr="00E65182" w:rsidDel="00CF2F59">
          <w:rPr>
            <w:rFonts w:ascii="Times New Roman" w:hAnsi="Times New Roman"/>
          </w:rPr>
          <w:delText>ed</w:delText>
        </w:r>
        <w:r w:rsidR="005A0ABE" w:rsidRPr="00E65182" w:rsidDel="00CF2F59">
          <w:rPr>
            <w:rFonts w:ascii="Times New Roman" w:hAnsi="Times New Roman"/>
          </w:rPr>
          <w:delText xml:space="preserve"> </w:delText>
        </w:r>
      </w:del>
      <w:ins w:id="841" w:author="Steve Beissinger" w:date="2013-12-24T23:00:00Z">
        <w:r w:rsidR="00CF2F59" w:rsidRPr="00E65182">
          <w:rPr>
            <w:rFonts w:ascii="Times New Roman" w:hAnsi="Times New Roman"/>
            <w:rPrChange w:id="842" w:author="Steve Beissinger" w:date="2013-12-24T23:42:00Z">
              <w:rPr>
                <w:rFonts w:ascii="Times New Roman" w:hAnsi="Times New Roman"/>
                <w:highlight w:val="yellow"/>
              </w:rPr>
            </w:rPrChange>
          </w:rPr>
          <w:t xml:space="preserve">some </w:t>
        </w:r>
      </w:ins>
      <w:del w:id="843" w:author="Steve Beissinger" w:date="2013-12-24T23:42:00Z">
        <w:r w:rsidR="005A0ABE" w:rsidRPr="00E65182" w:rsidDel="00255242">
          <w:rPr>
            <w:rFonts w:ascii="Times New Roman" w:hAnsi="Times New Roman"/>
          </w:rPr>
          <w:delText xml:space="preserve">the </w:delText>
        </w:r>
      </w:del>
      <w:r w:rsidR="005A0ABE" w:rsidRPr="00E65182">
        <w:rPr>
          <w:rFonts w:ascii="Times New Roman" w:hAnsi="Times New Roman"/>
        </w:rPr>
        <w:t>results from our initial study of small mammals from the Yosemite region (Moritz et al</w:t>
      </w:r>
      <w:ins w:id="844" w:author="Steve Beissinger" w:date="2013-12-24T23:11:00Z">
        <w:r w:rsidR="00BA3370" w:rsidRPr="00E65182">
          <w:rPr>
            <w:rFonts w:ascii="Times New Roman" w:hAnsi="Times New Roman"/>
            <w:rPrChange w:id="845" w:author="Steve Beissinger" w:date="2013-12-24T23:42:00Z">
              <w:rPr>
                <w:rFonts w:ascii="Times New Roman" w:hAnsi="Times New Roman"/>
                <w:highlight w:val="yellow"/>
              </w:rPr>
            </w:rPrChange>
          </w:rPr>
          <w:t>.</w:t>
        </w:r>
      </w:ins>
      <w:r w:rsidR="005A0ABE" w:rsidRPr="00E65182">
        <w:rPr>
          <w:rFonts w:ascii="Times New Roman" w:hAnsi="Times New Roman"/>
        </w:rPr>
        <w:t xml:space="preserve"> 2008) </w:t>
      </w:r>
      <w:ins w:id="846" w:author="Steve Beissinger" w:date="2013-12-24T23:41:00Z">
        <w:r w:rsidR="00E65182" w:rsidRPr="00E65182">
          <w:rPr>
            <w:rFonts w:ascii="Times New Roman" w:hAnsi="Times New Roman"/>
            <w:rPrChange w:id="847" w:author="Steve Beissinger" w:date="2013-12-24T23:42:00Z">
              <w:rPr>
                <w:rFonts w:ascii="Times New Roman" w:hAnsi="Times New Roman"/>
                <w:highlight w:val="yellow"/>
              </w:rPr>
            </w:rPrChange>
          </w:rPr>
          <w:t xml:space="preserve">and </w:t>
        </w:r>
      </w:ins>
      <w:del w:id="848" w:author="Steve Beissinger" w:date="2013-12-24T23:00:00Z">
        <w:r w:rsidR="005A0ABE" w:rsidRPr="00E65182" w:rsidDel="00CF2F59">
          <w:rPr>
            <w:rFonts w:ascii="Times New Roman" w:hAnsi="Times New Roman"/>
          </w:rPr>
          <w:delText xml:space="preserve">and </w:delText>
        </w:r>
      </w:del>
      <w:del w:id="849" w:author="Steve Beissinger" w:date="2013-12-24T23:43:00Z">
        <w:r w:rsidR="00C53C4C" w:rsidRPr="00E65182" w:rsidDel="00255242">
          <w:rPr>
            <w:rFonts w:ascii="Times New Roman" w:hAnsi="Times New Roman"/>
          </w:rPr>
          <w:delText>we</w:delText>
        </w:r>
        <w:r w:rsidR="005A0ABE" w:rsidRPr="00E65182" w:rsidDel="00255242">
          <w:rPr>
            <w:rFonts w:ascii="Times New Roman" w:hAnsi="Times New Roman"/>
          </w:rPr>
          <w:delText xml:space="preserve">re consistent with </w:delText>
        </w:r>
      </w:del>
      <w:del w:id="850" w:author="Steve Beissinger" w:date="2013-12-24T23:00:00Z">
        <w:r w:rsidR="005A0ABE" w:rsidRPr="00E65182" w:rsidDel="00CF2F59">
          <w:rPr>
            <w:rFonts w:ascii="Times New Roman" w:hAnsi="Times New Roman"/>
          </w:rPr>
          <w:delText xml:space="preserve">similar </w:delText>
        </w:r>
      </w:del>
      <w:r w:rsidR="005A0ABE" w:rsidRPr="00E65182">
        <w:rPr>
          <w:rFonts w:ascii="Times New Roman" w:hAnsi="Times New Roman"/>
        </w:rPr>
        <w:t xml:space="preserve">studies </w:t>
      </w:r>
      <w:del w:id="851" w:author="Steve Beissinger" w:date="2013-12-24T23:00:00Z">
        <w:r w:rsidR="005A0ABE" w:rsidRPr="00E65182" w:rsidDel="00CF2F59">
          <w:rPr>
            <w:rFonts w:ascii="Times New Roman" w:hAnsi="Times New Roman"/>
          </w:rPr>
          <w:delText xml:space="preserve">in the same region over the same time scale </w:delText>
        </w:r>
      </w:del>
      <w:ins w:id="852" w:author="Steve Beissinger" w:date="2013-12-24T23:43:00Z">
        <w:r w:rsidR="00255242">
          <w:rPr>
            <w:rFonts w:ascii="Times New Roman" w:hAnsi="Times New Roman"/>
          </w:rPr>
          <w:t>of</w:t>
        </w:r>
      </w:ins>
      <w:del w:id="853" w:author="Steve Beissinger" w:date="2013-12-24T23:43:00Z">
        <w:r w:rsidR="00590A70" w:rsidRPr="00E65182" w:rsidDel="00255242">
          <w:rPr>
            <w:rFonts w:ascii="Times New Roman" w:hAnsi="Times New Roman"/>
          </w:rPr>
          <w:delText>in</w:delText>
        </w:r>
      </w:del>
      <w:r w:rsidR="005A0ABE" w:rsidRPr="00E65182">
        <w:rPr>
          <w:rFonts w:ascii="Times New Roman" w:hAnsi="Times New Roman"/>
        </w:rPr>
        <w:t xml:space="preserve"> </w:t>
      </w:r>
      <w:proofErr w:type="spellStart"/>
      <w:ins w:id="854" w:author="Steve Beissinger" w:date="2013-12-24T23:43:00Z">
        <w:r w:rsidR="00255242">
          <w:rPr>
            <w:rFonts w:ascii="Times New Roman" w:hAnsi="Times New Roman"/>
          </w:rPr>
          <w:t>Sierran</w:t>
        </w:r>
        <w:proofErr w:type="spellEnd"/>
        <w:r w:rsidR="00255242">
          <w:rPr>
            <w:rFonts w:ascii="Times New Roman" w:hAnsi="Times New Roman"/>
          </w:rPr>
          <w:t xml:space="preserve"> </w:t>
        </w:r>
      </w:ins>
      <w:r w:rsidR="005A0ABE" w:rsidRPr="00E65182">
        <w:rPr>
          <w:rFonts w:ascii="Times New Roman" w:hAnsi="Times New Roman"/>
        </w:rPr>
        <w:t>birds (</w:t>
      </w:r>
      <w:proofErr w:type="spellStart"/>
      <w:r w:rsidR="005A0ABE" w:rsidRPr="00E65182">
        <w:rPr>
          <w:rFonts w:ascii="Times New Roman" w:hAnsi="Times New Roman"/>
        </w:rPr>
        <w:t>Tingley</w:t>
      </w:r>
      <w:proofErr w:type="spellEnd"/>
      <w:r w:rsidR="005A0ABE" w:rsidRPr="00E65182">
        <w:rPr>
          <w:rFonts w:ascii="Times New Roman" w:hAnsi="Times New Roman"/>
        </w:rPr>
        <w:t xml:space="preserve"> et al</w:t>
      </w:r>
      <w:ins w:id="855" w:author="Steve Beissinger" w:date="2013-12-24T23:11:00Z">
        <w:r w:rsidR="00BA3370" w:rsidRPr="00E65182">
          <w:rPr>
            <w:rFonts w:ascii="Times New Roman" w:hAnsi="Times New Roman"/>
            <w:rPrChange w:id="856" w:author="Steve Beissinger" w:date="2013-12-24T23:42:00Z">
              <w:rPr>
                <w:rFonts w:ascii="Times New Roman" w:hAnsi="Times New Roman"/>
                <w:highlight w:val="yellow"/>
              </w:rPr>
            </w:rPrChange>
          </w:rPr>
          <w:t>.</w:t>
        </w:r>
      </w:ins>
      <w:r w:rsidR="005A0ABE" w:rsidRPr="00E65182">
        <w:rPr>
          <w:rFonts w:ascii="Times New Roman" w:hAnsi="Times New Roman"/>
        </w:rPr>
        <w:t xml:space="preserve"> 2012), </w:t>
      </w:r>
      <w:r w:rsidR="00590A70" w:rsidRPr="00E65182">
        <w:rPr>
          <w:rFonts w:ascii="Times New Roman" w:hAnsi="Times New Roman"/>
        </w:rPr>
        <w:t>butterflies</w:t>
      </w:r>
      <w:r w:rsidR="005A0ABE" w:rsidRPr="00E65182">
        <w:rPr>
          <w:rFonts w:ascii="Times New Roman" w:hAnsi="Times New Roman"/>
        </w:rPr>
        <w:t xml:space="preserve"> (</w:t>
      </w:r>
      <w:proofErr w:type="spellStart"/>
      <w:r w:rsidR="005A0ABE" w:rsidRPr="00E65182">
        <w:rPr>
          <w:rFonts w:ascii="Times New Roman" w:hAnsi="Times New Roman"/>
        </w:rPr>
        <w:t>Forister</w:t>
      </w:r>
      <w:proofErr w:type="spellEnd"/>
      <w:r w:rsidR="005A0ABE" w:rsidRPr="00E65182">
        <w:rPr>
          <w:rFonts w:ascii="Times New Roman" w:hAnsi="Times New Roman"/>
        </w:rPr>
        <w:t xml:space="preserve"> et al</w:t>
      </w:r>
      <w:ins w:id="857" w:author="Steve Beissinger" w:date="2013-12-24T23:11:00Z">
        <w:r w:rsidR="00BA3370" w:rsidRPr="00E65182">
          <w:rPr>
            <w:rFonts w:ascii="Times New Roman" w:hAnsi="Times New Roman"/>
            <w:rPrChange w:id="858" w:author="Steve Beissinger" w:date="2013-12-24T23:42:00Z">
              <w:rPr>
                <w:rFonts w:ascii="Times New Roman" w:hAnsi="Times New Roman"/>
                <w:highlight w:val="yellow"/>
              </w:rPr>
            </w:rPrChange>
          </w:rPr>
          <w:t>.</w:t>
        </w:r>
      </w:ins>
      <w:r w:rsidR="005A0ABE" w:rsidRPr="00E65182">
        <w:rPr>
          <w:rFonts w:ascii="Times New Roman" w:hAnsi="Times New Roman"/>
        </w:rPr>
        <w:t xml:space="preserve"> 2010), and plants (</w:t>
      </w:r>
      <w:proofErr w:type="spellStart"/>
      <w:r w:rsidR="005A0ABE" w:rsidRPr="00E65182">
        <w:rPr>
          <w:rFonts w:ascii="Times New Roman" w:hAnsi="Times New Roman"/>
        </w:rPr>
        <w:t>Crimmins</w:t>
      </w:r>
      <w:proofErr w:type="spellEnd"/>
      <w:r w:rsidR="005A0ABE" w:rsidRPr="00E65182">
        <w:rPr>
          <w:rFonts w:ascii="Times New Roman" w:hAnsi="Times New Roman"/>
        </w:rPr>
        <w:t xml:space="preserve"> et al</w:t>
      </w:r>
      <w:ins w:id="859" w:author="Steve Beissinger" w:date="2013-12-24T23:11:00Z">
        <w:r w:rsidR="00BA3370" w:rsidRPr="00E65182">
          <w:rPr>
            <w:rFonts w:ascii="Times New Roman" w:hAnsi="Times New Roman"/>
            <w:rPrChange w:id="860" w:author="Steve Beissinger" w:date="2013-12-24T23:42:00Z">
              <w:rPr>
                <w:rFonts w:ascii="Times New Roman" w:hAnsi="Times New Roman"/>
                <w:highlight w:val="yellow"/>
              </w:rPr>
            </w:rPrChange>
          </w:rPr>
          <w:t>.</w:t>
        </w:r>
      </w:ins>
      <w:r w:rsidR="005A0ABE" w:rsidRPr="00E65182">
        <w:rPr>
          <w:rFonts w:ascii="Times New Roman" w:hAnsi="Times New Roman"/>
        </w:rPr>
        <w:t xml:space="preserve"> 2011)</w:t>
      </w:r>
      <w:ins w:id="861" w:author="Steve Beissinger" w:date="2013-12-24T23:00:00Z">
        <w:r w:rsidR="00CF2F59" w:rsidRPr="00E65182">
          <w:rPr>
            <w:rFonts w:ascii="Times New Roman" w:hAnsi="Times New Roman"/>
          </w:rPr>
          <w:t xml:space="preserve"> </w:t>
        </w:r>
      </w:ins>
      <w:del w:id="862" w:author="Steve Beissinger" w:date="2013-12-24T23:00:00Z">
        <w:r w:rsidR="005A0ABE" w:rsidRPr="00E65182" w:rsidDel="00CF2F59">
          <w:rPr>
            <w:rFonts w:ascii="Times New Roman" w:hAnsi="Times New Roman"/>
          </w:rPr>
          <w:delText xml:space="preserve">. </w:delText>
        </w:r>
      </w:del>
      <w:ins w:id="863" w:author="Steve Beissinger" w:date="2013-12-24T23:00:00Z">
        <w:r w:rsidR="00CF2F59" w:rsidRPr="00E65182">
          <w:rPr>
            <w:rFonts w:ascii="Times New Roman" w:hAnsi="Times New Roman"/>
            <w:rPrChange w:id="864" w:author="Steve Beissinger" w:date="2013-12-24T23:42:00Z">
              <w:rPr>
                <w:rFonts w:ascii="Times New Roman" w:hAnsi="Times New Roman"/>
                <w:highlight w:val="yellow"/>
              </w:rPr>
            </w:rPrChange>
          </w:rPr>
          <w:t xml:space="preserve">over the same </w:t>
        </w:r>
      </w:ins>
      <w:ins w:id="865" w:author="Michelle" w:date="2013-12-29T13:35:00Z">
        <w:r w:rsidR="00DA1C1D">
          <w:rPr>
            <w:rFonts w:ascii="Times New Roman" w:hAnsi="Times New Roman"/>
          </w:rPr>
          <w:t xml:space="preserve">spatial and </w:t>
        </w:r>
      </w:ins>
      <w:ins w:id="866" w:author="Steve Beissinger" w:date="2013-12-24T23:00:00Z">
        <w:r w:rsidR="00CF2F59" w:rsidRPr="00E65182">
          <w:rPr>
            <w:rFonts w:ascii="Times New Roman" w:hAnsi="Times New Roman"/>
            <w:rPrChange w:id="867" w:author="Steve Beissinger" w:date="2013-12-24T23:42:00Z">
              <w:rPr>
                <w:rFonts w:ascii="Times New Roman" w:hAnsi="Times New Roman"/>
                <w:highlight w:val="yellow"/>
              </w:rPr>
            </w:rPrChange>
          </w:rPr>
          <w:t>time scale</w:t>
        </w:r>
      </w:ins>
      <w:ins w:id="868" w:author="Steve Beissinger" w:date="2013-12-24T23:01:00Z">
        <w:r w:rsidR="00CF2F59" w:rsidRPr="00E65182">
          <w:rPr>
            <w:rFonts w:ascii="Times New Roman" w:hAnsi="Times New Roman"/>
          </w:rPr>
          <w:t xml:space="preserve">, </w:t>
        </w:r>
        <w:r w:rsidR="00A400E5">
          <w:rPr>
            <w:rFonts w:ascii="Times New Roman" w:hAnsi="Times New Roman"/>
          </w:rPr>
          <w:t>they amplify the complex</w:t>
        </w:r>
        <w:r w:rsidR="00E65182">
          <w:rPr>
            <w:rFonts w:ascii="Times New Roman" w:hAnsi="Times New Roman"/>
          </w:rPr>
          <w:t xml:space="preserve"> </w:t>
        </w:r>
      </w:ins>
      <w:ins w:id="869" w:author="Steve Beissinger" w:date="2013-12-24T23:44:00Z">
        <w:r w:rsidR="00A400E5">
          <w:rPr>
            <w:rFonts w:ascii="Times New Roman" w:hAnsi="Times New Roman"/>
          </w:rPr>
          <w:t>and variable ways that species can respond to climate change.</w:t>
        </w:r>
      </w:ins>
    </w:p>
    <w:p w14:paraId="3B94D409" w14:textId="6A0AE40C"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w:t>
      </w:r>
      <w:ins w:id="870" w:author="Steve Beissinger" w:date="2013-12-23T21:14:00Z">
        <w:r w:rsidR="006C0B00">
          <w:rPr>
            <w:rFonts w:ascii="Times New Roman" w:hAnsi="Times New Roman"/>
          </w:rPr>
          <w:t>elevational range</w:t>
        </w:r>
      </w:ins>
      <w:del w:id="871" w:author="Steve Beissinger" w:date="2013-12-23T21:14:00Z">
        <w:r w:rsidR="005B5F73" w:rsidDel="006C0B00">
          <w:rPr>
            <w:rFonts w:ascii="Times New Roman" w:hAnsi="Times New Roman"/>
          </w:rPr>
          <w:delText>anywhere</w:delText>
        </w:r>
      </w:del>
      <w:r w:rsidR="00F95329">
        <w:rPr>
          <w:rFonts w:ascii="Times New Roman" w:hAnsi="Times New Roman"/>
        </w:rPr>
        <w:t xml:space="preserve">, and </w:t>
      </w:r>
      <w:ins w:id="872" w:author="Steve Beissinger" w:date="2013-12-23T21:15:00Z">
        <w:r w:rsidR="006C0B00">
          <w:rPr>
            <w:rFonts w:ascii="Times New Roman" w:hAnsi="Times New Roman"/>
          </w:rPr>
          <w:t xml:space="preserve">shifts by </w:t>
        </w:r>
      </w:ins>
      <w:del w:id="873" w:author="Steve Beissinger" w:date="2013-12-23T21:15:00Z">
        <w:r w:rsidR="00A9464B" w:rsidDel="006C0B00">
          <w:rPr>
            <w:rFonts w:ascii="Times New Roman" w:hAnsi="Times New Roman"/>
          </w:rPr>
          <w:delText xml:space="preserve">patterns within </w:delText>
        </w:r>
      </w:del>
      <w:r w:rsidR="00A9464B">
        <w:rPr>
          <w:rFonts w:ascii="Times New Roman" w:hAnsi="Times New Roman"/>
        </w:rPr>
        <w:t>species</w:t>
      </w:r>
      <w:r w:rsidR="00600660">
        <w:rPr>
          <w:rFonts w:ascii="Times New Roman" w:hAnsi="Times New Roman"/>
        </w:rPr>
        <w:t xml:space="preserve"> varied</w:t>
      </w:r>
      <w:r w:rsidR="00A9464B">
        <w:rPr>
          <w:rFonts w:ascii="Times New Roman" w:hAnsi="Times New Roman"/>
        </w:rPr>
        <w:t xml:space="preserve"> </w:t>
      </w:r>
      <w:ins w:id="874" w:author="Steve Beissinger" w:date="2013-12-23T21:15:00Z">
        <w:r w:rsidR="006C0B00">
          <w:rPr>
            <w:rFonts w:ascii="Times New Roman" w:hAnsi="Times New Roman"/>
          </w:rPr>
          <w:t xml:space="preserve">greatly </w:t>
        </w:r>
      </w:ins>
      <w:r w:rsidR="00A9464B">
        <w:rPr>
          <w:rFonts w:ascii="Times New Roman" w:hAnsi="Times New Roman"/>
        </w:rPr>
        <w:t xml:space="preserve">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w:t>
      </w:r>
      <w:del w:id="875" w:author="Steve Beissinger" w:date="2013-12-23T21:15:00Z">
        <w:r w:rsidR="009C43A1" w:rsidDel="006C0B00">
          <w:rPr>
            <w:rFonts w:ascii="Times New Roman" w:hAnsi="Times New Roman"/>
          </w:rPr>
          <w:delText xml:space="preserve">a </w:delText>
        </w:r>
      </w:del>
      <w:r w:rsidR="009C43A1">
        <w:rPr>
          <w:rFonts w:ascii="Times New Roman" w:hAnsi="Times New Roman"/>
        </w:rPr>
        <w:t>similar result</w:t>
      </w:r>
      <w:ins w:id="876" w:author="Steve Beissinger" w:date="2013-12-23T21:15:00Z">
        <w:r w:rsidR="006C0B00">
          <w:rPr>
            <w:rFonts w:ascii="Times New Roman" w:hAnsi="Times New Roman"/>
          </w:rPr>
          <w:t>s</w:t>
        </w:r>
      </w:ins>
      <w:r w:rsidR="009C43A1">
        <w:rPr>
          <w:rFonts w:ascii="Times New Roman" w:hAnsi="Times New Roman"/>
        </w:rPr>
        <w:t xml:space="preserve"> </w:t>
      </w:r>
      <w:ins w:id="877" w:author="Steve Beissinger" w:date="2013-12-23T21:15:00Z">
        <w:r w:rsidR="006C0B00">
          <w:rPr>
            <w:rFonts w:ascii="Times New Roman" w:hAnsi="Times New Roman"/>
          </w:rPr>
          <w:t>for</w:t>
        </w:r>
      </w:ins>
      <w:del w:id="878" w:author="Steve Beissinger" w:date="2013-12-23T21:15:00Z">
        <w:r w:rsidR="009C43A1" w:rsidDel="006C0B00">
          <w:rPr>
            <w:rFonts w:ascii="Times New Roman" w:hAnsi="Times New Roman"/>
          </w:rPr>
          <w:delText>in</w:delText>
        </w:r>
      </w:del>
      <w:r w:rsidR="009C43A1">
        <w:rPr>
          <w:rFonts w:ascii="Times New Roman" w:hAnsi="Times New Roman"/>
        </w:rPr>
        <w:t xml:space="preserve"> California birds</w:t>
      </w:r>
      <w:ins w:id="879" w:author="Steve Beissinger" w:date="2013-12-23T21:15:00Z">
        <w:r w:rsidR="006C0B00">
          <w:rPr>
            <w:rFonts w:ascii="Times New Roman" w:hAnsi="Times New Roman"/>
          </w:rPr>
          <w:t>,</w:t>
        </w:r>
      </w:ins>
      <w:r w:rsidR="009C43A1">
        <w:rPr>
          <w:rFonts w:ascii="Times New Roman" w:hAnsi="Times New Roman"/>
        </w:rPr>
        <w:t xml:space="preserve"> where only 51% of observed </w:t>
      </w:r>
      <w:r w:rsidR="002420B7">
        <w:rPr>
          <w:rFonts w:ascii="Times New Roman" w:hAnsi="Times New Roman"/>
        </w:rPr>
        <w:t xml:space="preserve">range limit </w:t>
      </w:r>
      <w:r w:rsidR="009C43A1">
        <w:rPr>
          <w:rFonts w:ascii="Times New Roman" w:hAnsi="Times New Roman"/>
        </w:rPr>
        <w:t xml:space="preserve">shifts over the last </w:t>
      </w:r>
      <w:ins w:id="880" w:author="Steve Beissinger" w:date="2013-12-23T21:15:00Z">
        <w:r w:rsidR="006C0B00">
          <w:rPr>
            <w:rFonts w:ascii="Times New Roman" w:hAnsi="Times New Roman"/>
          </w:rPr>
          <w:t>century</w:t>
        </w:r>
      </w:ins>
      <w:del w:id="881" w:author="Steve Beissinger" w:date="2013-12-23T21:15:00Z">
        <w:r w:rsidR="009C43A1" w:rsidDel="006C0B00">
          <w:rPr>
            <w:rFonts w:ascii="Times New Roman" w:hAnsi="Times New Roman"/>
          </w:rPr>
          <w:delText>100 years</w:delText>
        </w:r>
      </w:del>
      <w:r w:rsidR="009C43A1">
        <w:rPr>
          <w:rFonts w:ascii="Times New Roman" w:hAnsi="Times New Roman"/>
        </w:rPr>
        <w:t xml:space="preserve">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ins w:id="882" w:author="Steve Beissinger" w:date="2013-12-23T21:16:00Z">
        <w:r w:rsidR="00CF28C4">
          <w:rPr>
            <w:rFonts w:ascii="Times New Roman" w:hAnsi="Times New Roman"/>
          </w:rPr>
          <w:t>sugges</w:t>
        </w:r>
      </w:ins>
      <w:del w:id="883" w:author="Steve Beissinger" w:date="2013-12-23T21:16:00Z">
        <w:r w:rsidR="00DF5A55" w:rsidDel="00CF28C4">
          <w:rPr>
            <w:rFonts w:ascii="Times New Roman" w:hAnsi="Times New Roman"/>
          </w:rPr>
          <w:delText>indica</w:delText>
        </w:r>
      </w:del>
      <w:r w:rsidR="00DF5A55">
        <w:rPr>
          <w:rFonts w:ascii="Times New Roman" w:hAnsi="Times New Roman"/>
        </w:rPr>
        <w:t xml:space="preserve">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ins w:id="884" w:author="Steve Beissinger" w:date="2013-12-24T23:01:00Z">
        <w:r w:rsidR="009909B6">
          <w:rPr>
            <w:rFonts w:ascii="Times New Roman" w:hAnsi="Times New Roman"/>
          </w:rPr>
          <w:t>we</w:t>
        </w:r>
      </w:ins>
      <w:del w:id="885" w:author="Steve Beissinger" w:date="2013-12-23T21:16:00Z">
        <w:r w:rsidR="00053EEB" w:rsidDel="00CF28C4">
          <w:rPr>
            <w:rFonts w:ascii="Times New Roman" w:hAnsi="Times New Roman"/>
          </w:rPr>
          <w:delText>we</w:delText>
        </w:r>
      </w:del>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w:t>
      </w:r>
      <w:del w:id="886" w:author="Steve Beissinger" w:date="2013-12-23T21:16:00Z">
        <w:r w:rsidR="000B3BEA" w:rsidDel="00CF28C4">
          <w:rPr>
            <w:rFonts w:ascii="Times New Roman" w:hAnsi="Times New Roman"/>
          </w:rPr>
          <w:delText xml:space="preserve">large-scale </w:delText>
        </w:r>
      </w:del>
      <w:r w:rsidR="000B3BEA">
        <w:rPr>
          <w:rFonts w:ascii="Times New Roman" w:hAnsi="Times New Roman"/>
        </w:rPr>
        <w:t xml:space="preserve">land conversion, although </w:t>
      </w:r>
      <w:del w:id="887" w:author="Steve Beissinger" w:date="2013-12-23T21:16:00Z">
        <w:r w:rsidR="000B3BEA" w:rsidDel="00CF28C4">
          <w:rPr>
            <w:rFonts w:ascii="Times New Roman" w:hAnsi="Times New Roman"/>
          </w:rPr>
          <w:delText xml:space="preserve">impacts such as </w:delText>
        </w:r>
      </w:del>
      <w:r w:rsidR="000B3BEA">
        <w:rPr>
          <w:rFonts w:ascii="Times New Roman" w:hAnsi="Times New Roman"/>
        </w:rPr>
        <w:t xml:space="preserve">grazing policy, fire regimes and forestry </w:t>
      </w:r>
      <w:ins w:id="888" w:author="Steve Beissinger" w:date="2013-12-23T21:17:00Z">
        <w:r w:rsidR="00CF28C4">
          <w:rPr>
            <w:rFonts w:ascii="Times New Roman" w:hAnsi="Times New Roman"/>
          </w:rPr>
          <w:t>practices</w:t>
        </w:r>
      </w:ins>
      <w:del w:id="889" w:author="Steve Beissinger" w:date="2013-12-23T21:17:00Z">
        <w:r w:rsidR="000B3BEA" w:rsidDel="00CF28C4">
          <w:rPr>
            <w:rFonts w:ascii="Times New Roman" w:hAnsi="Times New Roman"/>
          </w:rPr>
          <w:delText>extraction</w:delText>
        </w:r>
      </w:del>
      <w:r w:rsidR="000B3BEA">
        <w:rPr>
          <w:rFonts w:ascii="Times New Roman" w:hAnsi="Times New Roman"/>
        </w:rPr>
        <w:t xml:space="preserve"> may have </w:t>
      </w:r>
      <w:del w:id="890" w:author="Steve Beissinger" w:date="2013-12-23T21:17:00Z">
        <w:r w:rsidR="000B3BEA" w:rsidDel="00CF28C4">
          <w:rPr>
            <w:rFonts w:ascii="Times New Roman" w:hAnsi="Times New Roman"/>
          </w:rPr>
          <w:delText xml:space="preserve">significant effects outside the scope of this study </w:delText>
        </w:r>
      </w:del>
      <w:ins w:id="891" w:author="Steve Beissinger" w:date="2013-12-23T21:17:00Z">
        <w:r w:rsidR="00CF28C4">
          <w:rPr>
            <w:rFonts w:ascii="Times New Roman" w:hAnsi="Times New Roman"/>
          </w:rPr>
          <w:t xml:space="preserve">changed </w:t>
        </w:r>
      </w:ins>
      <w:r w:rsidR="000B3BEA">
        <w:rPr>
          <w:rFonts w:ascii="Times New Roman" w:hAnsi="Times New Roman"/>
        </w:rPr>
        <w:t>(</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ins w:id="892" w:author="Steve Beissinger" w:date="2013-12-23T21:18:00Z">
        <w:r w:rsidR="00CF28C4">
          <w:rPr>
            <w:rFonts w:ascii="Times New Roman" w:hAnsi="Times New Roman"/>
          </w:rPr>
          <w:t>should have been more</w:t>
        </w:r>
      </w:ins>
      <w:del w:id="893" w:author="Steve Beissinger" w:date="2013-12-23T21:18:00Z">
        <w:r w:rsidR="004D5B16" w:rsidDel="00CF28C4">
          <w:rPr>
            <w:rFonts w:ascii="Times New Roman" w:hAnsi="Times New Roman"/>
          </w:rPr>
          <w:delText>we</w:delText>
        </w:r>
        <w:r w:rsidR="00492F74" w:rsidDel="00CF28C4">
          <w:rPr>
            <w:rFonts w:ascii="Times New Roman" w:hAnsi="Times New Roman"/>
          </w:rPr>
          <w:delText>re</w:delText>
        </w:r>
        <w:r w:rsidR="00886E2F" w:rsidDel="00CF28C4">
          <w:rPr>
            <w:rFonts w:ascii="Times New Roman" w:hAnsi="Times New Roman"/>
          </w:rPr>
          <w:delText xml:space="preserve"> </w:delText>
        </w:r>
        <w:r w:rsidR="00F8576F" w:rsidDel="00CF28C4">
          <w:rPr>
            <w:rFonts w:ascii="Times New Roman" w:hAnsi="Times New Roman"/>
          </w:rPr>
          <w:delText>most</w:delText>
        </w:r>
      </w:del>
      <w:r w:rsidR="00F8576F">
        <w:rPr>
          <w:rFonts w:ascii="Times New Roman" w:hAnsi="Times New Roman"/>
        </w:rPr>
        <w:t xml:space="preserve">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ins w:id="894" w:author="Steve Beissinger" w:date="2013-12-24T23:11:00Z">
        <w:r w:rsidR="00D15738">
          <w:rPr>
            <w:rFonts w:ascii="Times New Roman" w:hAnsi="Times New Roman"/>
          </w:rPr>
          <w:t>.</w:t>
        </w:r>
      </w:ins>
      <w:del w:id="895" w:author="Steve Beissinger" w:date="2013-12-24T23:10:00Z">
        <w:r w:rsidR="007006AF" w:rsidDel="00D15738">
          <w:rPr>
            <w:rFonts w:ascii="Times New Roman" w:hAnsi="Times New Roman"/>
          </w:rPr>
          <w:delText>,</w:delText>
        </w:r>
      </w:del>
      <w:r w:rsidR="00BF34F0">
        <w:rPr>
          <w:rFonts w:ascii="Times New Roman" w:hAnsi="Times New Roman"/>
        </w:rPr>
        <w:t xml:space="preserve"> 2008</w:t>
      </w:r>
      <w:ins w:id="896" w:author="Steve Beissinger" w:date="2013-12-24T23:10:00Z">
        <w:r w:rsidR="00D15738">
          <w:rPr>
            <w:rFonts w:ascii="Times New Roman" w:hAnsi="Times New Roman"/>
          </w:rPr>
          <w:t>,</w:t>
        </w:r>
      </w:ins>
      <w:del w:id="897" w:author="Steve Beissinger" w:date="2013-12-24T23:10:00Z">
        <w:r w:rsidR="00BF34F0" w:rsidDel="00D15738">
          <w:rPr>
            <w:rFonts w:ascii="Times New Roman" w:hAnsi="Times New Roman"/>
          </w:rPr>
          <w:delText>;</w:delText>
        </w:r>
      </w:del>
      <w:r w:rsidR="00BF34F0">
        <w:rPr>
          <w:rFonts w:ascii="Times New Roman" w:hAnsi="Times New Roman"/>
        </w:rPr>
        <w:t xml:space="preserve"> </w:t>
      </w:r>
      <w:proofErr w:type="spellStart"/>
      <w:r w:rsidR="00BF34F0">
        <w:rPr>
          <w:rFonts w:ascii="Times New Roman" w:hAnsi="Times New Roman"/>
        </w:rPr>
        <w:t>Forister</w:t>
      </w:r>
      <w:proofErr w:type="spellEnd"/>
      <w:del w:id="898" w:author="Steve Beissinger" w:date="2013-12-24T23:10:00Z">
        <w:r w:rsidR="00BF34F0" w:rsidDel="00D15738">
          <w:rPr>
            <w:rFonts w:ascii="Times New Roman" w:hAnsi="Times New Roman"/>
          </w:rPr>
          <w:delText>,</w:delText>
        </w:r>
      </w:del>
      <w:r w:rsidR="00BF34F0">
        <w:rPr>
          <w:rFonts w:ascii="Times New Roman" w:hAnsi="Times New Roman"/>
        </w:rPr>
        <w:t xml:space="preserve"> et al</w:t>
      </w:r>
      <w:ins w:id="899" w:author="Steve Beissinger" w:date="2013-12-24T23:10:00Z">
        <w:r w:rsidR="00D15738">
          <w:rPr>
            <w:rFonts w:ascii="Times New Roman" w:hAnsi="Times New Roman"/>
          </w:rPr>
          <w:t>.</w:t>
        </w:r>
      </w:ins>
      <w:del w:id="900" w:author="Steve Beissinger" w:date="2013-12-24T23:10:00Z">
        <w:r w:rsidR="00BF34F0" w:rsidDel="00D15738">
          <w:rPr>
            <w:rFonts w:ascii="Times New Roman" w:hAnsi="Times New Roman"/>
          </w:rPr>
          <w:delText>,</w:delText>
        </w:r>
      </w:del>
      <w:r w:rsidR="00BF34F0">
        <w:rPr>
          <w:rFonts w:ascii="Times New Roman" w:hAnsi="Times New Roman"/>
        </w:rPr>
        <w:t xml:space="preserve"> 2010)</w:t>
      </w:r>
      <w:ins w:id="901" w:author="Steve Beissinger" w:date="2013-12-23T21:18:00Z">
        <w:r w:rsidR="00CF28C4">
          <w:rPr>
            <w:rFonts w:ascii="Times New Roman" w:hAnsi="Times New Roman"/>
          </w:rPr>
          <w:t>.</w:t>
        </w:r>
      </w:ins>
      <w:del w:id="902" w:author="Steve Beissinger" w:date="2013-12-23T21:18:00Z">
        <w:r w:rsidR="00BF34F0" w:rsidDel="00CF28C4">
          <w:rPr>
            <w:rFonts w:ascii="Times New Roman" w:hAnsi="Times New Roman"/>
          </w:rPr>
          <w:delText>;</w:delText>
        </w:r>
      </w:del>
      <w:r w:rsidR="000B3BEA">
        <w:rPr>
          <w:rFonts w:ascii="Times New Roman" w:hAnsi="Times New Roman"/>
        </w:rPr>
        <w:t xml:space="preserve"> </w:t>
      </w:r>
      <w:ins w:id="903" w:author="Steve Beissinger" w:date="2013-12-23T21:18:00Z">
        <w:r w:rsidR="00CF28C4">
          <w:rPr>
            <w:rFonts w:ascii="Times New Roman" w:hAnsi="Times New Roman"/>
          </w:rPr>
          <w:lastRenderedPageBreak/>
          <w:t>H</w:t>
        </w:r>
      </w:ins>
      <w:del w:id="904" w:author="Steve Beissinger" w:date="2013-12-23T21:18:00Z">
        <w:r w:rsidR="000B3BEA" w:rsidDel="00CF28C4">
          <w:rPr>
            <w:rFonts w:ascii="Times New Roman" w:hAnsi="Times New Roman"/>
          </w:rPr>
          <w:delText>h</w:delText>
        </w:r>
      </w:del>
      <w:r w:rsidR="007006AF">
        <w:rPr>
          <w:rFonts w:ascii="Times New Roman" w:hAnsi="Times New Roman"/>
        </w:rPr>
        <w:t xml:space="preserve">owever, </w:t>
      </w:r>
      <w:r w:rsidR="00F8576F">
        <w:rPr>
          <w:rFonts w:ascii="Times New Roman" w:hAnsi="Times New Roman"/>
        </w:rPr>
        <w:t xml:space="preserve">we detected few contractions at </w:t>
      </w:r>
      <w:del w:id="905" w:author="Steve Beissinger" w:date="2013-12-23T21:17:00Z">
        <w:r w:rsidR="00F8576F" w:rsidDel="00CF28C4">
          <w:rPr>
            <w:rFonts w:ascii="Times New Roman" w:hAnsi="Times New Roman"/>
          </w:rPr>
          <w:delText xml:space="preserve">their </w:delText>
        </w:r>
      </w:del>
      <w:r w:rsidR="00F8576F">
        <w:rPr>
          <w:rFonts w:ascii="Times New Roman" w:hAnsi="Times New Roman"/>
        </w:rPr>
        <w:t>lower limits</w:t>
      </w:r>
      <w:r w:rsidR="007006AF">
        <w:rPr>
          <w:rFonts w:ascii="Times New Roman" w:hAnsi="Times New Roman"/>
        </w:rPr>
        <w:t xml:space="preserve"> </w:t>
      </w:r>
      <w:ins w:id="906" w:author="Steve Beissinger" w:date="2013-12-23T21:18:00Z">
        <w:r w:rsidR="00CF28C4">
          <w:rPr>
            <w:rFonts w:ascii="Times New Roman" w:hAnsi="Times New Roman"/>
          </w:rPr>
          <w:t xml:space="preserve">of low elevation mammals, </w:t>
        </w:r>
      </w:ins>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ins w:id="907" w:author="Steve Beissinger" w:date="2013-12-23T21:19:00Z">
        <w:r w:rsidR="00844F8C">
          <w:rPr>
            <w:rFonts w:ascii="Times New Roman" w:hAnsi="Times New Roman"/>
          </w:rPr>
          <w:t xml:space="preserve">Greater </w:t>
        </w:r>
      </w:ins>
      <w:del w:id="908" w:author="Steve Beissinger" w:date="2013-12-23T21:19:00Z">
        <w:r w:rsidR="00886E2F" w:rsidDel="00844F8C">
          <w:rPr>
            <w:rFonts w:ascii="Times New Roman" w:hAnsi="Times New Roman"/>
          </w:rPr>
          <w:delText xml:space="preserve">The </w:delText>
        </w:r>
        <w:r w:rsidR="00474E00" w:rsidDel="00844F8C">
          <w:rPr>
            <w:rFonts w:ascii="Times New Roman" w:hAnsi="Times New Roman"/>
          </w:rPr>
          <w:delText>more heterogen</w:delText>
        </w:r>
      </w:del>
      <w:ins w:id="909" w:author="Steve Beissinger" w:date="2013-12-23T21:19:00Z">
        <w:r w:rsidR="00844F8C">
          <w:rPr>
            <w:rFonts w:ascii="Times New Roman" w:hAnsi="Times New Roman"/>
          </w:rPr>
          <w:t>heterogeneity in</w:t>
        </w:r>
      </w:ins>
      <w:del w:id="910" w:author="Steve Beissinger" w:date="2013-12-23T21:19:00Z">
        <w:r w:rsidR="00474E00" w:rsidDel="00844F8C">
          <w:rPr>
            <w:rFonts w:ascii="Times New Roman" w:hAnsi="Times New Roman"/>
          </w:rPr>
          <w:delText>eous</w:delText>
        </w:r>
      </w:del>
      <w:r w:rsidR="00474E00">
        <w:rPr>
          <w:rFonts w:ascii="Times New Roman" w:hAnsi="Times New Roman"/>
        </w:rPr>
        <w:t xml:space="preserve"> </w:t>
      </w:r>
      <w:r w:rsidR="00886E2F">
        <w:rPr>
          <w:rFonts w:ascii="Times New Roman" w:hAnsi="Times New Roman"/>
        </w:rPr>
        <w:t xml:space="preserve">responses of low elevation species </w:t>
      </w:r>
      <w:ins w:id="911" w:author="Steve Beissinger" w:date="2013-12-24T23:02:00Z">
        <w:r w:rsidR="00B15D08">
          <w:rPr>
            <w:rFonts w:ascii="Times New Roman" w:hAnsi="Times New Roman"/>
          </w:rPr>
          <w:t xml:space="preserve">may </w:t>
        </w:r>
      </w:ins>
      <w:del w:id="912" w:author="Steve Beissinger" w:date="2013-12-24T23:02:00Z">
        <w:r w:rsidR="00886E2F" w:rsidDel="00B15D08">
          <w:rPr>
            <w:rFonts w:ascii="Times New Roman" w:hAnsi="Times New Roman"/>
          </w:rPr>
          <w:delText xml:space="preserve">perhaps </w:delText>
        </w:r>
      </w:del>
      <w:r w:rsidR="00886E2F">
        <w:rPr>
          <w:rFonts w:ascii="Times New Roman" w:hAnsi="Times New Roman"/>
        </w:rPr>
        <w:t>reflect</w:t>
      </w:r>
      <w:del w:id="913" w:author="Steve Beissinger" w:date="2013-12-24T23:02:00Z">
        <w:r w:rsidR="00C53C4C" w:rsidDel="00B15D08">
          <w:rPr>
            <w:rFonts w:ascii="Times New Roman" w:hAnsi="Times New Roman"/>
          </w:rPr>
          <w:delText>ed</w:delText>
        </w:r>
      </w:del>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ins w:id="914" w:author="Steve Beissinger" w:date="2013-12-23T21:19:00Z">
        <w:r w:rsidR="00844F8C">
          <w:rPr>
            <w:rFonts w:ascii="Times New Roman" w:hAnsi="Times New Roman"/>
          </w:rPr>
          <w:t>i</w:t>
        </w:r>
      </w:ins>
      <w:del w:id="915" w:author="Steve Beissinger" w:date="2013-12-23T21:19:00Z">
        <w:r w:rsidR="001D2725" w:rsidDel="00844F8C">
          <w:rPr>
            <w:rFonts w:ascii="Times New Roman" w:hAnsi="Times New Roman"/>
          </w:rPr>
          <w:delText>I</w:delText>
        </w:r>
      </w:del>
      <w:r w:rsidR="001D2725">
        <w:rPr>
          <w:rFonts w:ascii="Times New Roman" w:hAnsi="Times New Roman"/>
        </w:rPr>
        <w:t xml:space="preserve">n </w:t>
      </w:r>
      <w:ins w:id="916" w:author="Steve Beissinger" w:date="2013-12-23T21:19:00Z">
        <w:r w:rsidR="00844F8C">
          <w:rPr>
            <w:rFonts w:ascii="Times New Roman" w:hAnsi="Times New Roman"/>
          </w:rPr>
          <w:t>r</w:t>
        </w:r>
      </w:ins>
      <w:del w:id="917" w:author="Steve Beissinger" w:date="2013-12-23T21:19:00Z">
        <w:r w:rsidR="001D2725" w:rsidDel="00844F8C">
          <w:rPr>
            <w:rFonts w:ascii="Times New Roman" w:hAnsi="Times New Roman"/>
          </w:rPr>
          <w:delText>R</w:delText>
        </w:r>
      </w:del>
      <w:r w:rsidR="001D2725">
        <w:rPr>
          <w:rFonts w:ascii="Times New Roman" w:hAnsi="Times New Roman"/>
        </w:rPr>
        <w:t>eview)</w:t>
      </w:r>
      <w:r w:rsidR="000E2435">
        <w:rPr>
          <w:rFonts w:ascii="Times New Roman" w:hAnsi="Times New Roman"/>
        </w:rPr>
        <w:t xml:space="preserve">, such as </w:t>
      </w:r>
      <w:ins w:id="918" w:author="Steve Beissinger" w:date="2013-12-23T21:19:00Z">
        <w:r w:rsidR="00F7742F">
          <w:rPr>
            <w:rFonts w:ascii="Times New Roman" w:hAnsi="Times New Roman"/>
          </w:rPr>
          <w:t>inter</w:t>
        </w:r>
      </w:ins>
      <w:r w:rsidR="000E2435">
        <w:rPr>
          <w:rFonts w:ascii="Times New Roman" w:hAnsi="Times New Roman"/>
        </w:rPr>
        <w:t>speci</w:t>
      </w:r>
      <w:ins w:id="919" w:author="Steve Beissinger" w:date="2013-12-23T21:19:00Z">
        <w:r w:rsidR="00F7742F">
          <w:rPr>
            <w:rFonts w:ascii="Times New Roman" w:hAnsi="Times New Roman"/>
          </w:rPr>
          <w:t>fic</w:t>
        </w:r>
      </w:ins>
      <w:del w:id="920" w:author="Steve Beissinger" w:date="2013-12-23T21:19:00Z">
        <w:r w:rsidR="000E2435" w:rsidDel="00F7742F">
          <w:rPr>
            <w:rFonts w:ascii="Times New Roman" w:hAnsi="Times New Roman"/>
          </w:rPr>
          <w:delText>es</w:delText>
        </w:r>
      </w:del>
      <w:r w:rsidR="000E2435">
        <w:rPr>
          <w:rFonts w:ascii="Times New Roman" w:hAnsi="Times New Roman"/>
        </w:rPr>
        <w:t xml:space="preserve"> competition (</w:t>
      </w:r>
      <w:proofErr w:type="spellStart"/>
      <w:r w:rsidR="000E2435">
        <w:rPr>
          <w:rFonts w:ascii="Times New Roman" w:hAnsi="Times New Roman"/>
        </w:rPr>
        <w:t>Rubidge</w:t>
      </w:r>
      <w:proofErr w:type="spellEnd"/>
      <w:r w:rsidR="000E2435">
        <w:rPr>
          <w:rFonts w:ascii="Times New Roman" w:hAnsi="Times New Roman"/>
        </w:rPr>
        <w:t xml:space="preserve"> et al. 2011)</w:t>
      </w:r>
      <w:ins w:id="921" w:author="Steve Beissinger" w:date="2013-12-24T23:03:00Z">
        <w:r w:rsidR="00B15D08">
          <w:rPr>
            <w:rFonts w:ascii="Times New Roman" w:hAnsi="Times New Roman"/>
          </w:rPr>
          <w:t>,</w:t>
        </w:r>
      </w:ins>
      <w:del w:id="922" w:author="Steve Beissinger" w:date="2013-12-24T23:03:00Z">
        <w:r w:rsidR="000E2435" w:rsidDel="00B15D08">
          <w:rPr>
            <w:rFonts w:ascii="Times New Roman" w:hAnsi="Times New Roman"/>
          </w:rPr>
          <w:delText xml:space="preserve">, </w:delText>
        </w:r>
        <w:r w:rsidR="001D2725" w:rsidDel="00B15D08">
          <w:rPr>
            <w:rFonts w:ascii="Times New Roman" w:hAnsi="Times New Roman"/>
          </w:rPr>
          <w:delText>habitat conversion and</w:delText>
        </w:r>
      </w:del>
      <w:r w:rsidR="001D2725">
        <w:rPr>
          <w:rFonts w:ascii="Times New Roman" w:hAnsi="Times New Roman"/>
        </w:rPr>
        <w:t xml:space="preserve"> </w:t>
      </w:r>
      <w:proofErr w:type="spellStart"/>
      <w:r w:rsidR="001D2725">
        <w:rPr>
          <w:rFonts w:ascii="Times New Roman" w:hAnsi="Times New Roman"/>
        </w:rPr>
        <w:t>seral</w:t>
      </w:r>
      <w:proofErr w:type="spellEnd"/>
      <w:r w:rsidR="001D2725">
        <w:rPr>
          <w:rFonts w:ascii="Times New Roman" w:hAnsi="Times New Roman"/>
        </w:rPr>
        <w:t xml:space="preserve"> dynamics</w:t>
      </w:r>
      <w:ins w:id="923" w:author="cmoritz Moritz" w:date="2013-12-27T09:03:00Z">
        <w:r w:rsidR="00540897">
          <w:rPr>
            <w:rFonts w:ascii="Times New Roman" w:hAnsi="Times New Roman"/>
          </w:rPr>
          <w:t xml:space="preserve"> of habitats</w:t>
        </w:r>
      </w:ins>
      <w:r w:rsidR="001D2725">
        <w:rPr>
          <w:rFonts w:ascii="Times New Roman" w:hAnsi="Times New Roman"/>
        </w:rPr>
        <w:t xml:space="preserve"> (Rowe et al. 2009), and the spread of invasive species (Rowe et al. 2011).</w:t>
      </w:r>
      <w:r w:rsidR="000D3410">
        <w:rPr>
          <w:rFonts w:ascii="Times New Roman" w:hAnsi="Times New Roman"/>
        </w:rPr>
        <w:t xml:space="preserve"> </w:t>
      </w:r>
      <w:commentRangeStart w:id="924"/>
      <w:r w:rsidR="000D3410">
        <w:rPr>
          <w:rFonts w:ascii="Times New Roman" w:hAnsi="Times New Roman"/>
        </w:rPr>
        <w:t xml:space="preserve">A detailed analysis of </w:t>
      </w:r>
      <w:ins w:id="925" w:author="Michelle" w:date="2013-12-29T12:20:00Z">
        <w:r w:rsidR="005904F1">
          <w:rPr>
            <w:rFonts w:ascii="Times New Roman" w:hAnsi="Times New Roman"/>
          </w:rPr>
          <w:t xml:space="preserve">historic </w:t>
        </w:r>
      </w:ins>
      <w:r w:rsidR="000D3410">
        <w:rPr>
          <w:rFonts w:ascii="Times New Roman" w:hAnsi="Times New Roman"/>
        </w:rPr>
        <w:t>vegetation</w:t>
      </w:r>
      <w:r w:rsidR="00B13665">
        <w:rPr>
          <w:rFonts w:ascii="Times New Roman" w:hAnsi="Times New Roman"/>
        </w:rPr>
        <w:t xml:space="preserve"> change</w:t>
      </w:r>
      <w:r w:rsidR="000D3410">
        <w:rPr>
          <w:rFonts w:ascii="Times New Roman" w:hAnsi="Times New Roman"/>
        </w:rPr>
        <w:t xml:space="preserve"> coupled with </w:t>
      </w:r>
      <w:del w:id="926" w:author="Steve Beissinger" w:date="2013-12-24T23:03:00Z">
        <w:r w:rsidR="00B13665" w:rsidDel="00B15D08">
          <w:rPr>
            <w:rFonts w:ascii="Times New Roman" w:hAnsi="Times New Roman"/>
          </w:rPr>
          <w:delText xml:space="preserve">the </w:delText>
        </w:r>
      </w:del>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 xml:space="preserve">the Yosemite </w:t>
      </w:r>
      <w:r w:rsidR="001D2725">
        <w:rPr>
          <w:rFonts w:ascii="Times New Roman" w:hAnsi="Times New Roman"/>
        </w:rPr>
        <w:t xml:space="preserve">region </w:t>
      </w:r>
      <w:del w:id="927" w:author="Steve Beissinger" w:date="2013-12-23T21:20:00Z">
        <w:r w:rsidR="00BF34F0" w:rsidDel="00F7742F">
          <w:rPr>
            <w:rFonts w:ascii="Times New Roman" w:hAnsi="Times New Roman"/>
          </w:rPr>
          <w:delText>(Moritz</w:delText>
        </w:r>
        <w:r w:rsidR="00B13665" w:rsidDel="00F7742F">
          <w:rPr>
            <w:rFonts w:ascii="Times New Roman" w:hAnsi="Times New Roman"/>
          </w:rPr>
          <w:delText xml:space="preserve"> et al, 2008)</w:delText>
        </w:r>
        <w:r w:rsidR="007006AF" w:rsidDel="00F7742F">
          <w:rPr>
            <w:rFonts w:ascii="Times New Roman" w:hAnsi="Times New Roman"/>
          </w:rPr>
          <w:delText xml:space="preserve"> </w:delText>
        </w:r>
      </w:del>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w:t>
      </w:r>
      <w:proofErr w:type="gramStart"/>
      <w:ins w:id="928" w:author="cmoritz Moritz" w:date="2013-12-27T09:04:00Z">
        <w:r w:rsidR="00540897">
          <w:rPr>
            <w:rFonts w:ascii="Times New Roman" w:hAnsi="Times New Roman"/>
          </w:rPr>
          <w:t>.</w:t>
        </w:r>
      </w:ins>
      <w:ins w:id="929" w:author="Steve Beissinger" w:date="2013-12-23T21:20:00Z">
        <w:r w:rsidR="00F7742F">
          <w:rPr>
            <w:rFonts w:ascii="Times New Roman" w:hAnsi="Times New Roman"/>
          </w:rPr>
          <w:t>.</w:t>
        </w:r>
      </w:ins>
      <w:proofErr w:type="gramEnd"/>
      <w:r w:rsidR="007006AF">
        <w:rPr>
          <w:rFonts w:ascii="Times New Roman" w:hAnsi="Times New Roman"/>
        </w:rPr>
        <w:t xml:space="preserve"> </w:t>
      </w:r>
      <w:ins w:id="930" w:author="Steve Beissinger" w:date="2013-12-23T21:20:00Z">
        <w:del w:id="931" w:author="cmoritz Moritz" w:date="2013-12-27T09:04:00Z">
          <w:r w:rsidR="00F7742F" w:rsidDel="00540897">
            <w:rPr>
              <w:rFonts w:ascii="Times New Roman" w:hAnsi="Times New Roman"/>
            </w:rPr>
            <w:delText>i</w:delText>
          </w:r>
        </w:del>
      </w:ins>
      <w:del w:id="932" w:author="cmoritz Moritz" w:date="2013-12-27T09:04:00Z">
        <w:r w:rsidR="00396AC8" w:rsidDel="00540897">
          <w:rPr>
            <w:rFonts w:ascii="Times New Roman" w:hAnsi="Times New Roman"/>
          </w:rPr>
          <w:delText xml:space="preserve">In </w:delText>
        </w:r>
      </w:del>
      <w:ins w:id="933" w:author="Steve Beissinger" w:date="2013-12-23T21:20:00Z">
        <w:del w:id="934" w:author="cmoritz Moritz" w:date="2013-12-27T09:04:00Z">
          <w:r w:rsidR="00F7742F" w:rsidDel="00540897">
            <w:rPr>
              <w:rFonts w:ascii="Times New Roman" w:hAnsi="Times New Roman"/>
            </w:rPr>
            <w:delText>p</w:delText>
          </w:r>
        </w:del>
      </w:ins>
      <w:del w:id="935" w:author="cmoritz Moritz" w:date="2013-12-27T09:04:00Z">
        <w:r w:rsidR="00396AC8" w:rsidDel="00540897">
          <w:rPr>
            <w:rFonts w:ascii="Times New Roman" w:hAnsi="Times New Roman"/>
          </w:rPr>
          <w:delText>Prep</w:delText>
        </w:r>
      </w:del>
      <w:bookmarkStart w:id="936" w:name="_GoBack"/>
      <w:ins w:id="937" w:author="cmoritz Moritz" w:date="2013-12-27T09:04:00Z">
        <w:r w:rsidR="00540897">
          <w:rPr>
            <w:rFonts w:ascii="Times New Roman" w:hAnsi="Times New Roman"/>
          </w:rPr>
          <w:t>unpublished results</w:t>
        </w:r>
      </w:ins>
      <w:bookmarkEnd w:id="936"/>
      <w:r w:rsidR="007006AF">
        <w:rPr>
          <w:rFonts w:ascii="Times New Roman" w:hAnsi="Times New Roman"/>
        </w:rPr>
        <w:t>)</w:t>
      </w:r>
      <w:r w:rsidR="00886E2F">
        <w:rPr>
          <w:rFonts w:ascii="Times New Roman" w:hAnsi="Times New Roman"/>
        </w:rPr>
        <w:t>.</w:t>
      </w:r>
      <w:commentRangeEnd w:id="924"/>
      <w:r w:rsidR="000E6CBF">
        <w:rPr>
          <w:rStyle w:val="CommentReference"/>
          <w:rFonts w:ascii="Times New Roman" w:eastAsia="Times New Roman" w:hAnsi="Times New Roman"/>
          <w:color w:val="auto"/>
        </w:rPr>
        <w:commentReference w:id="924"/>
      </w:r>
      <w:ins w:id="938" w:author="mv sciences" w:date="2013-12-17T12:02:00Z">
        <w:r w:rsidR="001247A2">
          <w:rPr>
            <w:rFonts w:ascii="Times New Roman" w:hAnsi="Times New Roman"/>
          </w:rPr>
          <w:t xml:space="preserve"> </w:t>
        </w:r>
      </w:ins>
      <w:del w:id="939" w:author="Steve Beissinger" w:date="2013-12-24T23:04:00Z">
        <w:r w:rsidR="00886E2F" w:rsidRPr="00E13AAD" w:rsidDel="00715725">
          <w:rPr>
            <w:rFonts w:ascii="Times New Roman" w:hAnsi="Times New Roman"/>
            <w:highlight w:val="yellow"/>
            <w:rPrChange w:id="940" w:author="Steve Beissinger" w:date="2013-12-23T21:21:00Z">
              <w:rPr>
                <w:rFonts w:ascii="Times New Roman" w:hAnsi="Times New Roman"/>
              </w:rPr>
            </w:rPrChange>
          </w:rPr>
          <w:delText>Consistent</w:delText>
        </w:r>
        <w:r w:rsidR="000D3410" w:rsidRPr="00E13AAD" w:rsidDel="00715725">
          <w:rPr>
            <w:rFonts w:ascii="Times New Roman" w:hAnsi="Times New Roman"/>
            <w:highlight w:val="yellow"/>
            <w:rPrChange w:id="941" w:author="Steve Beissinger" w:date="2013-12-23T21:21:00Z">
              <w:rPr>
                <w:rFonts w:ascii="Times New Roman" w:hAnsi="Times New Roman"/>
              </w:rPr>
            </w:rPrChange>
          </w:rPr>
          <w:delText xml:space="preserve"> with</w:delText>
        </w:r>
        <w:r w:rsidR="00886E2F" w:rsidRPr="00E13AAD" w:rsidDel="00715725">
          <w:rPr>
            <w:rFonts w:ascii="Times New Roman" w:hAnsi="Times New Roman"/>
            <w:highlight w:val="yellow"/>
            <w:rPrChange w:id="942" w:author="Steve Beissinger" w:date="2013-12-23T21:21:00Z">
              <w:rPr>
                <w:rFonts w:ascii="Times New Roman" w:hAnsi="Times New Roman"/>
              </w:rPr>
            </w:rPrChange>
          </w:rPr>
          <w:delText xml:space="preserve"> </w:delText>
        </w:r>
        <w:r w:rsidR="00BF34F0" w:rsidRPr="00E13AAD" w:rsidDel="00715725">
          <w:rPr>
            <w:rFonts w:ascii="Times New Roman" w:hAnsi="Times New Roman"/>
            <w:highlight w:val="yellow"/>
            <w:rPrChange w:id="943" w:author="Steve Beissinger" w:date="2013-12-23T21:21:00Z">
              <w:rPr>
                <w:rFonts w:ascii="Times New Roman" w:hAnsi="Times New Roman"/>
              </w:rPr>
            </w:rPrChange>
          </w:rPr>
          <w:delText xml:space="preserve">their </w:delText>
        </w:r>
        <w:r w:rsidR="00886E2F" w:rsidRPr="00E13AAD" w:rsidDel="00715725">
          <w:rPr>
            <w:rFonts w:ascii="Times New Roman" w:hAnsi="Times New Roman"/>
            <w:highlight w:val="yellow"/>
            <w:rPrChange w:id="944" w:author="Steve Beissinger" w:date="2013-12-23T21:21:00Z">
              <w:rPr>
                <w:rFonts w:ascii="Times New Roman" w:hAnsi="Times New Roman"/>
              </w:rPr>
            </w:rPrChange>
          </w:rPr>
          <w:delText>study</w:delText>
        </w:r>
        <w:r w:rsidR="000D3410" w:rsidRPr="00E13AAD" w:rsidDel="00715725">
          <w:rPr>
            <w:rFonts w:ascii="Times New Roman" w:hAnsi="Times New Roman"/>
            <w:highlight w:val="yellow"/>
            <w:rPrChange w:id="945" w:author="Steve Beissinger" w:date="2013-12-23T21:21:00Z">
              <w:rPr>
                <w:rFonts w:ascii="Times New Roman" w:hAnsi="Times New Roman"/>
              </w:rPr>
            </w:rPrChange>
          </w:rPr>
          <w:delText>,</w:delText>
        </w:r>
        <w:r w:rsidR="00886E2F" w:rsidRPr="00E13AAD" w:rsidDel="00715725">
          <w:rPr>
            <w:rFonts w:ascii="Times New Roman" w:hAnsi="Times New Roman"/>
            <w:highlight w:val="yellow"/>
            <w:rPrChange w:id="946" w:author="Steve Beissinger" w:date="2013-12-23T21:21:00Z">
              <w:rPr>
                <w:rFonts w:ascii="Times New Roman" w:hAnsi="Times New Roman"/>
              </w:rPr>
            </w:rPrChange>
          </w:rPr>
          <w:delText xml:space="preserve"> we </w:delText>
        </w:r>
        <w:r w:rsidR="00BF34F0" w:rsidRPr="00E13AAD" w:rsidDel="00715725">
          <w:rPr>
            <w:rFonts w:ascii="Times New Roman" w:hAnsi="Times New Roman"/>
            <w:highlight w:val="yellow"/>
            <w:rPrChange w:id="947" w:author="Steve Beissinger" w:date="2013-12-23T21:21:00Z">
              <w:rPr>
                <w:rFonts w:ascii="Times New Roman" w:hAnsi="Times New Roman"/>
              </w:rPr>
            </w:rPrChange>
          </w:rPr>
          <w:delText>observed</w:delText>
        </w:r>
        <w:r w:rsidR="00886E2F" w:rsidRPr="00E13AAD" w:rsidDel="00715725">
          <w:rPr>
            <w:rFonts w:ascii="Times New Roman" w:hAnsi="Times New Roman"/>
            <w:highlight w:val="yellow"/>
            <w:rPrChange w:id="948" w:author="Steve Beissinger" w:date="2013-12-23T21:21:00Z">
              <w:rPr>
                <w:rFonts w:ascii="Times New Roman" w:hAnsi="Times New Roman"/>
              </w:rPr>
            </w:rPrChange>
          </w:rPr>
          <w:delText xml:space="preserve"> far more contractions than expansions in high elevation species and as many expansions as contractions in low elevation species</w:delText>
        </w:r>
        <w:r w:rsidR="007006AF" w:rsidRPr="00E13AAD" w:rsidDel="00715725">
          <w:rPr>
            <w:rFonts w:ascii="Times New Roman" w:hAnsi="Times New Roman"/>
            <w:highlight w:val="yellow"/>
            <w:rPrChange w:id="949" w:author="Steve Beissinger" w:date="2013-12-23T21:21:00Z">
              <w:rPr>
                <w:rFonts w:ascii="Times New Roman" w:hAnsi="Times New Roman"/>
              </w:rPr>
            </w:rPrChange>
          </w:rPr>
          <w:delText>.</w:delText>
        </w:r>
        <w:r w:rsidR="007006AF" w:rsidDel="00715725">
          <w:rPr>
            <w:rFonts w:ascii="Times New Roman" w:hAnsi="Times New Roman"/>
          </w:rPr>
          <w:delText xml:space="preserve"> </w:delText>
        </w:r>
      </w:del>
    </w:p>
    <w:p w14:paraId="579730E3" w14:textId="44574DD4" w:rsidR="00DD3490" w:rsidRDefault="00963FCE" w:rsidP="00396AC8">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w:t>
      </w:r>
      <w:del w:id="950" w:author="Steve Beissinger" w:date="2013-12-24T23:04:00Z">
        <w:r w:rsidR="000E6CBF" w:rsidDel="0011784E">
          <w:rPr>
            <w:rFonts w:ascii="Times New Roman" w:hAnsi="Times New Roman"/>
          </w:rPr>
          <w:delText xml:space="preserve">in this case </w:delText>
        </w:r>
      </w:del>
      <w:ins w:id="951" w:author="Steve Beissinger" w:date="2013-12-24T23:04:00Z">
        <w:r w:rsidR="0011784E">
          <w:rPr>
            <w:rFonts w:ascii="Times New Roman" w:hAnsi="Times New Roman"/>
          </w:rPr>
          <w:t xml:space="preserve">particularly change in </w:t>
        </w:r>
      </w:ins>
      <w:r w:rsidR="000E6CBF">
        <w:rPr>
          <w:rFonts w:ascii="Times New Roman" w:hAnsi="Times New Roman"/>
        </w:rPr>
        <w:t xml:space="preserve">minimum temperature, </w:t>
      </w:r>
      <w:proofErr w:type="gramStart"/>
      <w:ins w:id="952" w:author="Steve Beissinger" w:date="2013-12-24T23:04:00Z">
        <w:r w:rsidR="0011784E">
          <w:rPr>
            <w:rFonts w:ascii="Times New Roman" w:hAnsi="Times New Roman"/>
          </w:rPr>
          <w:t>can</w:t>
        </w:r>
      </w:ins>
      <w:proofErr w:type="gramEnd"/>
      <w:del w:id="953" w:author="Steve Beissinger" w:date="2013-12-24T23:04:00Z">
        <w:r w:rsidR="000E6CBF" w:rsidDel="0011784E">
          <w:rPr>
            <w:rFonts w:ascii="Times New Roman" w:hAnsi="Times New Roman"/>
          </w:rPr>
          <w:delText>may</w:delText>
        </w:r>
      </w:del>
      <w:r w:rsidR="000E6CBF">
        <w:rPr>
          <w:rFonts w:ascii="Times New Roman" w:hAnsi="Times New Roman"/>
        </w:rPr>
        <w:t xml:space="preserve"> </w:t>
      </w:r>
      <w:del w:id="954" w:author="Steve Beissinger" w:date="2013-12-24T23:04:00Z">
        <w:r w:rsidR="000E6CBF" w:rsidDel="0011784E">
          <w:rPr>
            <w:rFonts w:ascii="Times New Roman" w:hAnsi="Times New Roman"/>
          </w:rPr>
          <w:delText xml:space="preserve">help </w:delText>
        </w:r>
      </w:del>
      <w:r w:rsidR="000E6CBF">
        <w:rPr>
          <w:rFonts w:ascii="Times New Roman" w:hAnsi="Times New Roman"/>
        </w:rPr>
        <w:t xml:space="preserve">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del w:id="955" w:author="Steve Beissinger" w:date="2013-12-24T23:05:00Z">
        <w:r w:rsidR="00CF5BD9" w:rsidDel="00DF1AE3">
          <w:rPr>
            <w:rFonts w:ascii="Times New Roman" w:hAnsi="Times New Roman"/>
          </w:rPr>
          <w:delText>,</w:delText>
        </w:r>
      </w:del>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w:t>
      </w:r>
      <w:ins w:id="956" w:author="Steve Beissinger" w:date="2013-12-24T23:05:00Z">
        <w:r w:rsidR="00DF1AE3">
          <w:rPr>
            <w:rFonts w:ascii="Times New Roman" w:hAnsi="Times New Roman"/>
          </w:rPr>
          <w:t>.</w:t>
        </w:r>
      </w:ins>
      <w:del w:id="957" w:author="Steve Beissinger" w:date="2013-12-24T23:05:00Z">
        <w:r w:rsidR="00AF425A" w:rsidDel="00DF1AE3">
          <w:rPr>
            <w:rFonts w:ascii="Times New Roman" w:hAnsi="Times New Roman"/>
          </w:rPr>
          <w:delText>,</w:delText>
        </w:r>
      </w:del>
      <w:r w:rsidR="00AF425A">
        <w:rPr>
          <w:rFonts w:ascii="Times New Roman" w:hAnsi="Times New Roman"/>
        </w:rPr>
        <w:t xml:space="preserve">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ins w:id="958" w:author="Steve Beissinger" w:date="2013-12-24T23:08:00Z">
        <w:r w:rsidR="00D0593D">
          <w:rPr>
            <w:rFonts w:ascii="Times New Roman" w:hAnsi="Times New Roman"/>
          </w:rPr>
          <w:t xml:space="preserve">. </w:t>
        </w:r>
      </w:ins>
      <w:r w:rsidR="007006AF">
        <w:rPr>
          <w:rFonts w:ascii="Times New Roman" w:hAnsi="Times New Roman"/>
        </w:rPr>
        <w:t xml:space="preserve"> </w:t>
      </w:r>
      <w:del w:id="959" w:author="Steve Beissinger" w:date="2013-12-24T23:09:00Z">
        <w:r w:rsidR="007006AF" w:rsidDel="00D0593D">
          <w:rPr>
            <w:rFonts w:ascii="Times New Roman" w:hAnsi="Times New Roman"/>
          </w:rPr>
          <w:delText>whereas minimum temperature performed as well or better than a</w:delText>
        </w:r>
        <w:r w:rsidR="004D5B16" w:rsidDel="00D0593D">
          <w:rPr>
            <w:rFonts w:ascii="Times New Roman" w:hAnsi="Times New Roman"/>
          </w:rPr>
          <w:delText>n</w:delText>
        </w:r>
        <w:r w:rsidR="007006AF" w:rsidDel="00D0593D">
          <w:rPr>
            <w:rFonts w:ascii="Times New Roman" w:hAnsi="Times New Roman"/>
          </w:rPr>
          <w:delText xml:space="preserve"> </w:delText>
        </w:r>
        <w:r w:rsidR="005D0FB1" w:rsidDel="00D0593D">
          <w:rPr>
            <w:rFonts w:ascii="Times New Roman" w:hAnsi="Times New Roman"/>
          </w:rPr>
          <w:delText>overall</w:delText>
        </w:r>
        <w:r w:rsidR="000E6CBF" w:rsidDel="00D0593D">
          <w:rPr>
            <w:rFonts w:ascii="Times New Roman" w:hAnsi="Times New Roman"/>
          </w:rPr>
          <w:delText xml:space="preserve"> warming</w:delText>
        </w:r>
        <w:r w:rsidR="005D0FB1" w:rsidDel="00D0593D">
          <w:rPr>
            <w:rFonts w:ascii="Times New Roman" w:hAnsi="Times New Roman"/>
          </w:rPr>
          <w:delText xml:space="preserve"> </w:delText>
        </w:r>
        <w:r w:rsidR="007006AF" w:rsidDel="00D0593D">
          <w:rPr>
            <w:rFonts w:ascii="Times New Roman" w:hAnsi="Times New Roman"/>
          </w:rPr>
          <w:delText>model of upslope movement</w:delText>
        </w:r>
        <w:r w:rsidR="005D0FB1" w:rsidDel="00D0593D">
          <w:rPr>
            <w:rFonts w:ascii="Times New Roman" w:hAnsi="Times New Roman"/>
          </w:rPr>
          <w:delText xml:space="preserve">, suggesting that some downslope movements may </w:delText>
        </w:r>
      </w:del>
      <w:del w:id="960" w:author="Steve Beissinger" w:date="2013-12-23T21:21:00Z">
        <w:r w:rsidR="005D0FB1" w:rsidDel="00E13AAD">
          <w:rPr>
            <w:rFonts w:ascii="Times New Roman" w:hAnsi="Times New Roman"/>
          </w:rPr>
          <w:delText xml:space="preserve">actually </w:delText>
        </w:r>
      </w:del>
      <w:del w:id="961" w:author="Steve Beissinger" w:date="2013-12-24T23:09:00Z">
        <w:r w:rsidR="005D0FB1" w:rsidDel="00D0593D">
          <w:rPr>
            <w:rFonts w:ascii="Times New Roman" w:hAnsi="Times New Roman"/>
          </w:rPr>
          <w:delText xml:space="preserve">track </w:delText>
        </w:r>
        <w:r w:rsidR="00C53C4C" w:rsidDel="00D0593D">
          <w:rPr>
            <w:rFonts w:ascii="Times New Roman" w:hAnsi="Times New Roman"/>
          </w:rPr>
          <w:delText xml:space="preserve">local </w:delText>
        </w:r>
        <w:r w:rsidR="005D0FB1" w:rsidDel="00D0593D">
          <w:rPr>
            <w:rFonts w:ascii="Times New Roman" w:hAnsi="Times New Roman"/>
          </w:rPr>
          <w:delText>change</w:delText>
        </w:r>
        <w:r w:rsidR="00EF76A7" w:rsidDel="00D0593D">
          <w:rPr>
            <w:rFonts w:ascii="Times New Roman" w:hAnsi="Times New Roman"/>
          </w:rPr>
          <w:delText>s in temperature</w:delText>
        </w:r>
        <w:r w:rsidR="007006AF" w:rsidDel="00D0593D">
          <w:rPr>
            <w:rFonts w:ascii="Times New Roman" w:hAnsi="Times New Roman"/>
          </w:rPr>
          <w:delText>.</w:delText>
        </w:r>
        <w:r w:rsidR="004D5B16" w:rsidDel="00D0593D">
          <w:rPr>
            <w:rFonts w:ascii="Times New Roman" w:hAnsi="Times New Roman"/>
          </w:rPr>
          <w:delText xml:space="preserve"> </w:delText>
        </w:r>
      </w:del>
    </w:p>
    <w:p w14:paraId="5E3B6994" w14:textId="2C6D1C4E"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w:t>
      </w:r>
      <w:r>
        <w:rPr>
          <w:rFonts w:ascii="Times New Roman" w:hAnsi="Times New Roman"/>
        </w:rPr>
        <w:lastRenderedPageBreak/>
        <w:t>mid-elevations where we observed the most</w:t>
      </w:r>
      <w:ins w:id="962" w:author="cmoritz Moritz" w:date="2013-12-27T09:05:00Z">
        <w:r w:rsidR="00540897">
          <w:rPr>
            <w:rFonts w:ascii="Times New Roman" w:hAnsi="Times New Roman"/>
          </w:rPr>
          <w:t xml:space="preserve"> consistent upwards</w:t>
        </w:r>
      </w:ins>
      <w:r>
        <w:rPr>
          <w:rFonts w:ascii="Times New Roman" w:hAnsi="Times New Roman"/>
        </w:rPr>
        <w:t xml:space="preserve"> </w:t>
      </w:r>
      <w:del w:id="963" w:author="Steve Beissinger" w:date="2013-12-24T23:10:00Z">
        <w:r w:rsidDel="00D15738">
          <w:rPr>
            <w:rFonts w:ascii="Times New Roman" w:hAnsi="Times New Roman"/>
          </w:rPr>
          <w:delText xml:space="preserve">elevation </w:delText>
        </w:r>
      </w:del>
      <w:ins w:id="964" w:author="Steve Beissinger" w:date="2013-12-24T23:10:00Z">
        <w:r w:rsidR="00D15738">
          <w:rPr>
            <w:rFonts w:ascii="Times New Roman" w:hAnsi="Times New Roman"/>
          </w:rPr>
          <w:t xml:space="preserve">range </w:t>
        </w:r>
        <w:del w:id="965" w:author="cmoritz Moritz" w:date="2013-12-27T09:05:00Z">
          <w:r w:rsidR="00D15738" w:rsidDel="00540897">
            <w:rPr>
              <w:rFonts w:ascii="Times New Roman" w:hAnsi="Times New Roman"/>
            </w:rPr>
            <w:delText xml:space="preserve">limit </w:delText>
          </w:r>
        </w:del>
      </w:ins>
      <w:del w:id="966" w:author="cmoritz Moritz" w:date="2013-12-27T09:05:00Z">
        <w:r w:rsidDel="00540897">
          <w:rPr>
            <w:rFonts w:ascii="Times New Roman" w:hAnsi="Times New Roman"/>
          </w:rPr>
          <w:delText>shifts</w:delText>
        </w:r>
      </w:del>
      <w:ins w:id="967" w:author="cmoritz Moritz" w:date="2013-12-27T09:05:00Z">
        <w:r w:rsidR="00540897">
          <w:rPr>
            <w:rFonts w:ascii="Times New Roman" w:hAnsi="Times New Roman"/>
          </w:rPr>
          <w:t>contractions</w:t>
        </w:r>
      </w:ins>
      <w:r w:rsidR="003463F3">
        <w:rPr>
          <w:rFonts w:ascii="Times New Roman" w:hAnsi="Times New Roman"/>
        </w:rPr>
        <w:t xml:space="preserve"> (Johnson</w:t>
      </w:r>
      <w:del w:id="968" w:author="Steve Beissinger" w:date="2013-12-24T23:10:00Z">
        <w:r w:rsidR="003463F3" w:rsidDel="00D15738">
          <w:rPr>
            <w:rFonts w:ascii="Times New Roman" w:hAnsi="Times New Roman"/>
          </w:rPr>
          <w:delText>,</w:delText>
        </w:r>
      </w:del>
      <w:r w:rsidR="003463F3">
        <w:rPr>
          <w:rFonts w:ascii="Times New Roman" w:hAnsi="Times New Roman"/>
        </w:rPr>
        <w:t xml:space="preserve"> 1998</w:t>
      </w:r>
      <w:ins w:id="969" w:author="Steve Beissinger" w:date="2013-12-24T23:10:00Z">
        <w:r w:rsidR="00D15738">
          <w:rPr>
            <w:rFonts w:ascii="Times New Roman" w:hAnsi="Times New Roman"/>
          </w:rPr>
          <w:t>,</w:t>
        </w:r>
      </w:ins>
      <w:del w:id="970" w:author="Steve Beissinger" w:date="2013-12-24T23:10:00Z">
        <w:r w:rsidR="003463F3" w:rsidDel="00D15738">
          <w:rPr>
            <w:rFonts w:ascii="Times New Roman" w:hAnsi="Times New Roman"/>
          </w:rPr>
          <w:delText>;</w:delText>
        </w:r>
      </w:del>
      <w:r w:rsidR="003463F3">
        <w:rPr>
          <w:rFonts w:ascii="Times New Roman" w:hAnsi="Times New Roman"/>
        </w:rPr>
        <w:t xml:space="preserve"> Moser et al.</w:t>
      </w:r>
      <w:del w:id="971" w:author="Steve Beissinger" w:date="2013-12-24T23:10:00Z">
        <w:r w:rsidR="003463F3" w:rsidDel="00D15738">
          <w:rPr>
            <w:rFonts w:ascii="Times New Roman" w:hAnsi="Times New Roman"/>
          </w:rPr>
          <w:delText>,</w:delText>
        </w:r>
      </w:del>
      <w:r w:rsidR="003463F3">
        <w:rPr>
          <w:rFonts w:ascii="Times New Roman" w:hAnsi="Times New Roman"/>
        </w:rPr>
        <w:t xml:space="preserve"> 2009)</w:t>
      </w:r>
      <w:r>
        <w:rPr>
          <w:rFonts w:ascii="Times New Roman" w:hAnsi="Times New Roman"/>
        </w:rPr>
        <w:t xml:space="preserve">. </w:t>
      </w:r>
      <w:r w:rsidR="00DD3490">
        <w:rPr>
          <w:rFonts w:ascii="Times New Roman" w:hAnsi="Times New Roman"/>
        </w:rPr>
        <w:t>Snowpack serves an important insulating role for small mammals and increases in snowmelt may increase exposure (Vaughn</w:t>
      </w:r>
      <w:del w:id="972" w:author="Steve Beissinger" w:date="2013-12-24T23:05:00Z">
        <w:r w:rsidR="00DD3490" w:rsidDel="0006296F">
          <w:rPr>
            <w:rFonts w:ascii="Times New Roman" w:hAnsi="Times New Roman"/>
          </w:rPr>
          <w:delText>,</w:delText>
        </w:r>
      </w:del>
      <w:r w:rsidR="00DD3490">
        <w:rPr>
          <w:rFonts w:ascii="Times New Roman" w:hAnsi="Times New Roman"/>
        </w:rPr>
        <w:t xml:space="preserve"> et al</w:t>
      </w:r>
      <w:ins w:id="973" w:author="Steve Beissinger" w:date="2013-12-24T23:05:00Z">
        <w:r w:rsidR="0006296F">
          <w:rPr>
            <w:rFonts w:ascii="Times New Roman" w:hAnsi="Times New Roman"/>
          </w:rPr>
          <w:t>.</w:t>
        </w:r>
      </w:ins>
      <w:del w:id="974" w:author="Steve Beissinger" w:date="2013-12-24T23:05:00Z">
        <w:r w:rsidR="00DD3490" w:rsidDel="0006296F">
          <w:rPr>
            <w:rFonts w:ascii="Times New Roman" w:hAnsi="Times New Roman"/>
          </w:rPr>
          <w:delText>,</w:delText>
        </w:r>
      </w:del>
      <w:r w:rsidR="00DD3490">
        <w:rPr>
          <w:rFonts w:ascii="Times New Roman" w:hAnsi="Times New Roman"/>
        </w:rPr>
        <w:t xml:space="preserve"> 2000</w:t>
      </w:r>
      <w:ins w:id="975" w:author="Steve Beissinger" w:date="2013-12-24T23:05:00Z">
        <w:r w:rsidR="0006296F">
          <w:rPr>
            <w:rFonts w:ascii="Times New Roman" w:hAnsi="Times New Roman"/>
          </w:rPr>
          <w:t>,</w:t>
        </w:r>
      </w:ins>
      <w:del w:id="976" w:author="Steve Beissinger" w:date="2013-12-24T23:05:00Z">
        <w:r w:rsidR="00DD3490" w:rsidDel="0006296F">
          <w:rPr>
            <w:rFonts w:ascii="Times New Roman" w:hAnsi="Times New Roman"/>
          </w:rPr>
          <w:delText>;</w:delText>
        </w:r>
      </w:del>
      <w:r w:rsidR="00DD3490">
        <w:rPr>
          <w:rFonts w:ascii="Times New Roman" w:hAnsi="Times New Roman"/>
        </w:rPr>
        <w:t xml:space="preserve"> </w:t>
      </w:r>
      <w:proofErr w:type="spellStart"/>
      <w:r w:rsidR="00DD3490">
        <w:rPr>
          <w:rFonts w:ascii="Times New Roman" w:hAnsi="Times New Roman"/>
        </w:rPr>
        <w:t>Rubidge</w:t>
      </w:r>
      <w:proofErr w:type="spellEnd"/>
      <w:del w:id="977" w:author="Steve Beissinger" w:date="2013-12-24T23:05:00Z">
        <w:r w:rsidR="00DD3490" w:rsidDel="0006296F">
          <w:rPr>
            <w:rFonts w:ascii="Times New Roman" w:hAnsi="Times New Roman"/>
          </w:rPr>
          <w:delText>,</w:delText>
        </w:r>
      </w:del>
      <w:r w:rsidR="00DD3490">
        <w:rPr>
          <w:rFonts w:ascii="Times New Roman" w:hAnsi="Times New Roman"/>
        </w:rPr>
        <w:t xml:space="preserve"> et al</w:t>
      </w:r>
      <w:ins w:id="978" w:author="Steve Beissinger" w:date="2013-12-24T23:05:00Z">
        <w:r w:rsidR="0006296F">
          <w:rPr>
            <w:rFonts w:ascii="Times New Roman" w:hAnsi="Times New Roman"/>
          </w:rPr>
          <w:t>.</w:t>
        </w:r>
      </w:ins>
      <w:del w:id="979" w:author="Steve Beissinger" w:date="2013-12-24T23:05:00Z">
        <w:r w:rsidR="00DD3490" w:rsidDel="0006296F">
          <w:rPr>
            <w:rFonts w:ascii="Times New Roman" w:hAnsi="Times New Roman"/>
          </w:rPr>
          <w:delText>,</w:delText>
        </w:r>
      </w:del>
      <w:r w:rsidR="00DD3490">
        <w:rPr>
          <w:rFonts w:ascii="Times New Roman" w:hAnsi="Times New Roman"/>
        </w:rPr>
        <w:t xml:space="preserve"> 2010</w:t>
      </w:r>
      <w:ins w:id="980" w:author="Steve Beissinger" w:date="2013-12-24T23:05:00Z">
        <w:r w:rsidR="0006296F">
          <w:rPr>
            <w:rFonts w:ascii="Times New Roman" w:hAnsi="Times New Roman"/>
          </w:rPr>
          <w:t>,</w:t>
        </w:r>
      </w:ins>
      <w:del w:id="981" w:author="Steve Beissinger" w:date="2013-12-24T23:05:00Z">
        <w:r w:rsidR="00DD3490" w:rsidDel="0006296F">
          <w:rPr>
            <w:rFonts w:ascii="Times New Roman" w:hAnsi="Times New Roman"/>
          </w:rPr>
          <w:delText>;</w:delText>
        </w:r>
      </w:del>
      <w:r w:rsidR="00DD3490">
        <w:rPr>
          <w:rFonts w:ascii="Times New Roman" w:hAnsi="Times New Roman"/>
        </w:rPr>
        <w:t xml:space="preserve"> </w:t>
      </w:r>
      <w:proofErr w:type="spellStart"/>
      <w:r w:rsidR="00DD3490">
        <w:rPr>
          <w:rFonts w:ascii="Times New Roman" w:hAnsi="Times New Roman"/>
        </w:rPr>
        <w:t>Morelli</w:t>
      </w:r>
      <w:proofErr w:type="spellEnd"/>
      <w:del w:id="982" w:author="Steve Beissinger" w:date="2013-12-24T23:05:00Z">
        <w:r w:rsidR="00DD3490" w:rsidDel="0006296F">
          <w:rPr>
            <w:rFonts w:ascii="Times New Roman" w:hAnsi="Times New Roman"/>
          </w:rPr>
          <w:delText>,</w:delText>
        </w:r>
      </w:del>
      <w:r w:rsidR="00DD3490">
        <w:rPr>
          <w:rFonts w:ascii="Times New Roman" w:hAnsi="Times New Roman"/>
        </w:rPr>
        <w:t xml:space="preserve"> et al</w:t>
      </w:r>
      <w:ins w:id="983" w:author="Steve Beissinger" w:date="2013-12-24T23:05:00Z">
        <w:r w:rsidR="0006296F">
          <w:rPr>
            <w:rFonts w:ascii="Times New Roman" w:hAnsi="Times New Roman"/>
          </w:rPr>
          <w:t>.</w:t>
        </w:r>
      </w:ins>
      <w:del w:id="984" w:author="Steve Beissinger" w:date="2013-12-24T23:05:00Z">
        <w:r w:rsidR="00DD3490" w:rsidDel="0006296F">
          <w:rPr>
            <w:rFonts w:ascii="Times New Roman" w:hAnsi="Times New Roman"/>
          </w:rPr>
          <w:delText>,</w:delText>
        </w:r>
      </w:del>
      <w:r w:rsidR="00DD3490">
        <w:rPr>
          <w:rFonts w:ascii="Times New Roman" w:hAnsi="Times New Roman"/>
        </w:rPr>
        <w:t xml:space="preserve">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w:t>
      </w:r>
      <w:ins w:id="985" w:author="Steve Beissinger" w:date="2013-12-23T21:22:00Z">
        <w:r w:rsidR="00E13AAD">
          <w:rPr>
            <w:rFonts w:ascii="Times New Roman" w:hAnsi="Times New Roman"/>
          </w:rPr>
          <w:t>because</w:t>
        </w:r>
      </w:ins>
      <w:del w:id="986" w:author="Steve Beissinger" w:date="2013-12-23T21:22:00Z">
        <w:r w:rsidR="00DD3490" w:rsidDel="00E13AAD">
          <w:rPr>
            <w:rFonts w:ascii="Times New Roman" w:hAnsi="Times New Roman"/>
          </w:rPr>
          <w:delText>as</w:delText>
        </w:r>
      </w:del>
      <w:r w:rsidR="00DD3490">
        <w:rPr>
          <w:rFonts w:ascii="Times New Roman" w:hAnsi="Times New Roman"/>
        </w:rPr>
        <w:t xml:space="preserve"> over </w:t>
      </w:r>
      <w:ins w:id="987" w:author="Steve Beissinger" w:date="2013-12-23T21:22:00Z">
        <w:r w:rsidR="00E13AAD">
          <w:rPr>
            <w:rFonts w:ascii="Times New Roman" w:hAnsi="Times New Roman"/>
          </w:rPr>
          <w:t>50%</w:t>
        </w:r>
      </w:ins>
      <w:del w:id="988" w:author="Steve Beissinger" w:date="2013-12-23T21:22:00Z">
        <w:r w:rsidR="00DD3490" w:rsidDel="00E13AAD">
          <w:rPr>
            <w:rFonts w:ascii="Times New Roman" w:hAnsi="Times New Roman"/>
          </w:rPr>
          <w:delText>half</w:delText>
        </w:r>
      </w:del>
      <w:r w:rsidR="00DD3490">
        <w:rPr>
          <w:rFonts w:ascii="Times New Roman" w:hAnsi="Times New Roman"/>
        </w:rPr>
        <w:t xml:space="preserve">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proofErr w:type="spellStart"/>
      <w:r w:rsidR="00F07002">
        <w:rPr>
          <w:rFonts w:ascii="Times New Roman" w:hAnsi="Times New Roman"/>
        </w:rPr>
        <w:t>Tingley</w:t>
      </w:r>
      <w:proofErr w:type="spellEnd"/>
      <w:r w:rsidR="00F07002">
        <w:rPr>
          <w:rFonts w:ascii="Times New Roman" w:hAnsi="Times New Roman"/>
        </w:rPr>
        <w:t xml:space="preserve">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ins w:id="989" w:author="Steve Beissinger" w:date="2013-12-23T21:23:00Z">
        <w:r w:rsidR="006F69AF">
          <w:rPr>
            <w:rFonts w:ascii="Times New Roman" w:hAnsi="Times New Roman"/>
          </w:rPr>
          <w:t>,</w:t>
        </w:r>
      </w:ins>
      <w:r w:rsidR="000E3A51">
        <w:rPr>
          <w:rFonts w:ascii="Times New Roman" w:hAnsi="Times New Roman"/>
        </w:rPr>
        <w:t xml:space="preserve"> </w:t>
      </w:r>
      <w:r w:rsidR="00C20349">
        <w:rPr>
          <w:rFonts w:ascii="Times New Roman" w:hAnsi="Times New Roman"/>
        </w:rPr>
        <w:t>and</w:t>
      </w:r>
      <w:ins w:id="990" w:author="Steve Beissinger" w:date="2013-12-24T23:13:00Z">
        <w:r w:rsidR="00481295">
          <w:rPr>
            <w:rFonts w:ascii="Times New Roman" w:hAnsi="Times New Roman"/>
          </w:rPr>
          <w:t>/</w:t>
        </w:r>
      </w:ins>
      <w:del w:id="991" w:author="Steve Beissinger" w:date="2013-12-24T23:13:00Z">
        <w:r w:rsidR="00C20349" w:rsidDel="00481295">
          <w:rPr>
            <w:rFonts w:ascii="Times New Roman" w:hAnsi="Times New Roman"/>
          </w:rPr>
          <w:delText xml:space="preserve"> </w:delText>
        </w:r>
      </w:del>
      <w:r w:rsidR="00C20349">
        <w:rPr>
          <w:rFonts w:ascii="Times New Roman" w:hAnsi="Times New Roman"/>
        </w:rPr>
        <w:t>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w:t>
      </w:r>
      <w:commentRangeStart w:id="992"/>
      <w:r w:rsidR="000E3A51">
        <w:rPr>
          <w:rFonts w:ascii="Times New Roman" w:hAnsi="Times New Roman"/>
        </w:rPr>
        <w:t>2009</w:t>
      </w:r>
      <w:commentRangeEnd w:id="992"/>
      <w:r w:rsidR="00A51AF6">
        <w:rPr>
          <w:rStyle w:val="CommentReference"/>
          <w:rFonts w:ascii="Times New Roman" w:eastAsia="Times New Roman" w:hAnsi="Times New Roman"/>
          <w:color w:val="auto"/>
        </w:rPr>
        <w:commentReference w:id="992"/>
      </w:r>
      <w:r w:rsidR="000E3A51">
        <w:rPr>
          <w:rFonts w:ascii="Times New Roman" w:hAnsi="Times New Roman"/>
        </w:rPr>
        <w:t>)</w:t>
      </w:r>
      <w:r w:rsidR="00C20349">
        <w:rPr>
          <w:rFonts w:ascii="Times New Roman" w:hAnsi="Times New Roman"/>
        </w:rPr>
        <w:t>.</w:t>
      </w:r>
    </w:p>
    <w:p w14:paraId="284E28EF" w14:textId="02F4F93E" w:rsidR="0067563D" w:rsidDel="00371829" w:rsidRDefault="0067563D" w:rsidP="004537FC">
      <w:pPr>
        <w:pStyle w:val="BodyA"/>
        <w:spacing w:line="480" w:lineRule="auto"/>
        <w:ind w:firstLine="720"/>
        <w:rPr>
          <w:del w:id="993" w:author="Steve Beissinger" w:date="2013-12-24T23:17:00Z"/>
          <w:rFonts w:ascii="Times New Roman" w:hAnsi="Times New Roman"/>
        </w:rPr>
      </w:pPr>
      <w:del w:id="994" w:author="Steve Beissinger" w:date="2013-12-24T23:17:00Z">
        <w:r w:rsidRPr="00074B8C" w:rsidDel="00371829">
          <w:rPr>
            <w:rFonts w:ascii="Times New Roman" w:hAnsi="Times New Roman"/>
            <w:highlight w:val="yellow"/>
            <w:rPrChange w:id="995" w:author="Steve Beissinger" w:date="2013-12-23T21:24:00Z">
              <w:rPr>
                <w:rFonts w:ascii="Times New Roman" w:hAnsi="Times New Roman"/>
              </w:rPr>
            </w:rPrChange>
          </w:rPr>
          <w:delText>O</w:delText>
        </w:r>
        <w:r w:rsidR="00C20349" w:rsidRPr="00074B8C" w:rsidDel="00371829">
          <w:rPr>
            <w:rFonts w:ascii="Times New Roman" w:hAnsi="Times New Roman"/>
            <w:highlight w:val="yellow"/>
            <w:rPrChange w:id="996" w:author="Steve Beissinger" w:date="2013-12-23T21:24:00Z">
              <w:rPr>
                <w:rFonts w:ascii="Times New Roman" w:hAnsi="Times New Roman"/>
              </w:rPr>
            </w:rPrChange>
          </w:rPr>
          <w:delText>ur analyses identified</w:delText>
        </w:r>
        <w:r w:rsidRPr="00074B8C" w:rsidDel="00371829">
          <w:rPr>
            <w:rFonts w:ascii="Times New Roman" w:hAnsi="Times New Roman"/>
            <w:highlight w:val="yellow"/>
            <w:rPrChange w:id="997" w:author="Steve Beissinger" w:date="2013-12-23T21:24:00Z">
              <w:rPr>
                <w:rFonts w:ascii="Times New Roman" w:hAnsi="Times New Roman"/>
              </w:rPr>
            </w:rPrChange>
          </w:rPr>
          <w:delText xml:space="preserve"> high</w:delText>
        </w:r>
      </w:del>
      <w:del w:id="998" w:author="Steve Beissinger" w:date="2013-12-24T23:14:00Z">
        <w:r w:rsidRPr="00074B8C" w:rsidDel="00D03299">
          <w:rPr>
            <w:rFonts w:ascii="Times New Roman" w:hAnsi="Times New Roman"/>
            <w:highlight w:val="yellow"/>
            <w:rPrChange w:id="999" w:author="Steve Beissinger" w:date="2013-12-23T21:24:00Z">
              <w:rPr>
                <w:rFonts w:ascii="Times New Roman" w:hAnsi="Times New Roman"/>
              </w:rPr>
            </w:rPrChange>
          </w:rPr>
          <w:delText>er</w:delText>
        </w:r>
      </w:del>
      <w:del w:id="1000" w:author="Steve Beissinger" w:date="2013-12-24T23:17:00Z">
        <w:r w:rsidRPr="00074B8C" w:rsidDel="00371829">
          <w:rPr>
            <w:rFonts w:ascii="Times New Roman" w:hAnsi="Times New Roman"/>
            <w:highlight w:val="yellow"/>
            <w:rPrChange w:id="1001" w:author="Steve Beissinger" w:date="2013-12-23T21:24:00Z">
              <w:rPr>
                <w:rFonts w:ascii="Times New Roman" w:hAnsi="Times New Roman"/>
              </w:rPr>
            </w:rPrChange>
          </w:rPr>
          <w:delText xml:space="preserve"> elevation taxa that warrant more detailed study including </w:delText>
        </w:r>
        <w:r w:rsidR="0042569D" w:rsidRPr="00074B8C" w:rsidDel="00371829">
          <w:rPr>
            <w:rFonts w:ascii="Times New Roman" w:hAnsi="Times New Roman"/>
            <w:highlight w:val="yellow"/>
            <w:rPrChange w:id="1002" w:author="Steve Beissinger" w:date="2013-12-23T21:24:00Z">
              <w:rPr>
                <w:rFonts w:ascii="Times New Roman" w:hAnsi="Times New Roman"/>
              </w:rPr>
            </w:rPrChange>
          </w:rPr>
          <w:delText>identifying</w:delText>
        </w:r>
        <w:r w:rsidRPr="00074B8C" w:rsidDel="00371829">
          <w:rPr>
            <w:rFonts w:ascii="Times New Roman" w:hAnsi="Times New Roman"/>
            <w:highlight w:val="yellow"/>
            <w:rPrChange w:id="1003" w:author="Steve Beissinger" w:date="2013-12-23T21:24:00Z">
              <w:rPr>
                <w:rFonts w:ascii="Times New Roman" w:hAnsi="Times New Roman"/>
              </w:rPr>
            </w:rPrChange>
          </w:rPr>
          <w:delText xml:space="preserve"> proximate causes of vulnerability</w:delText>
        </w:r>
        <w:r w:rsidRPr="009D4E93" w:rsidDel="00371829">
          <w:rPr>
            <w:rFonts w:ascii="Times New Roman" w:hAnsi="Times New Roman"/>
          </w:rPr>
          <w:delText>.</w:delText>
        </w:r>
        <w:r w:rsidDel="00371829">
          <w:rPr>
            <w:rFonts w:ascii="Times New Roman" w:hAnsi="Times New Roman"/>
          </w:rPr>
          <w:delText xml:space="preserve"> </w:delText>
        </w:r>
        <w:r w:rsidR="00E23A7F" w:rsidDel="00371829">
          <w:rPr>
            <w:rFonts w:ascii="Times New Roman" w:hAnsi="Times New Roman"/>
          </w:rPr>
          <w:delText>The</w:delText>
        </w:r>
        <w:r w:rsidR="005C2102" w:rsidRPr="009D4E93" w:rsidDel="00371829">
          <w:rPr>
            <w:rFonts w:ascii="Times New Roman" w:hAnsi="Times New Roman"/>
          </w:rPr>
          <w:delText xml:space="preserve"> alpine chipmunk (</w:delText>
        </w:r>
        <w:r w:rsidR="005C2102" w:rsidRPr="00E23A7F" w:rsidDel="00371829">
          <w:rPr>
            <w:rFonts w:ascii="Times New Roman" w:hAnsi="Times New Roman"/>
            <w:i/>
          </w:rPr>
          <w:delText>T. alpinus</w:delText>
        </w:r>
        <w:r w:rsidR="00A56693" w:rsidDel="00371829">
          <w:rPr>
            <w:rFonts w:ascii="Times New Roman" w:hAnsi="Times New Roman"/>
          </w:rPr>
          <w:delText>,</w:delText>
        </w:r>
        <w:r w:rsidR="005C2102" w:rsidRPr="009D4E93" w:rsidDel="00371829">
          <w:rPr>
            <w:rFonts w:ascii="Times New Roman" w:hAnsi="Times New Roman"/>
          </w:rPr>
          <w:delText xml:space="preserve"> endemic to the Sierra Nevada)</w:delText>
        </w:r>
        <w:r w:rsidR="00E23A7F" w:rsidDel="00371829">
          <w:rPr>
            <w:rFonts w:ascii="Times New Roman" w:hAnsi="Times New Roman"/>
          </w:rPr>
          <w:delText xml:space="preserve"> showed a consistent and substantial </w:delText>
        </w:r>
        <w:r w:rsidR="002F6C80" w:rsidDel="00371829">
          <w:rPr>
            <w:rFonts w:ascii="Times New Roman" w:hAnsi="Times New Roman"/>
          </w:rPr>
          <w:delText xml:space="preserve">retraction </w:delText>
        </w:r>
        <w:r w:rsidR="00E23A7F" w:rsidDel="00371829">
          <w:rPr>
            <w:rFonts w:ascii="Times New Roman" w:hAnsi="Times New Roman"/>
          </w:rPr>
          <w:delText>of it</w:delText>
        </w:r>
        <w:r w:rsidR="002F6C80" w:rsidDel="00371829">
          <w:rPr>
            <w:rFonts w:ascii="Times New Roman" w:hAnsi="Times New Roman"/>
          </w:rPr>
          <w:delText>s</w:delText>
        </w:r>
        <w:r w:rsidR="00E23A7F" w:rsidDel="00371829">
          <w:rPr>
            <w:rFonts w:ascii="Times New Roman" w:hAnsi="Times New Roman"/>
          </w:rPr>
          <w:delText xml:space="preserve"> lower limits across both </w:delText>
        </w:r>
        <w:r w:rsidR="003D7CD7" w:rsidDel="00371829">
          <w:rPr>
            <w:rFonts w:ascii="Times New Roman" w:hAnsi="Times New Roman"/>
          </w:rPr>
          <w:delText>regions</w:delText>
        </w:r>
        <w:r w:rsidR="00E23A7F" w:rsidDel="00371829">
          <w:rPr>
            <w:rFonts w:ascii="Times New Roman" w:hAnsi="Times New Roman"/>
          </w:rPr>
          <w:delText xml:space="preserve"> </w:delText>
        </w:r>
        <w:r w:rsidR="00A56693" w:rsidDel="00371829">
          <w:rPr>
            <w:rFonts w:ascii="Times New Roman" w:hAnsi="Times New Roman"/>
          </w:rPr>
          <w:delText>within its range</w:delText>
        </w:r>
        <w:r w:rsidR="00585598" w:rsidDel="00371829">
          <w:rPr>
            <w:rFonts w:ascii="Times New Roman" w:hAnsi="Times New Roman"/>
          </w:rPr>
          <w:delText>. F</w:delText>
        </w:r>
        <w:r w:rsidR="00600660" w:rsidDel="00371829">
          <w:rPr>
            <w:rFonts w:ascii="Times New Roman" w:hAnsi="Times New Roman"/>
          </w:rPr>
          <w:delText xml:space="preserve">or Yosemite this </w:delText>
        </w:r>
      </w:del>
      <w:del w:id="1004" w:author="Steve Beissinger" w:date="2013-12-23T21:23:00Z">
        <w:r w:rsidR="006D6316" w:rsidDel="003A4034">
          <w:rPr>
            <w:rFonts w:ascii="Times New Roman" w:hAnsi="Times New Roman"/>
          </w:rPr>
          <w:delText>cor</w:delText>
        </w:r>
      </w:del>
      <w:del w:id="1005" w:author="Steve Beissinger" w:date="2013-12-24T23:17:00Z">
        <w:r w:rsidR="006D6316" w:rsidDel="00371829">
          <w:rPr>
            <w:rFonts w:ascii="Times New Roman" w:hAnsi="Times New Roman"/>
          </w:rPr>
          <w:delText xml:space="preserve">related </w:delText>
        </w:r>
      </w:del>
      <w:del w:id="1006" w:author="Steve Beissinger" w:date="2013-12-23T21:23:00Z">
        <w:r w:rsidR="006D6316" w:rsidDel="003A4034">
          <w:rPr>
            <w:rFonts w:ascii="Times New Roman" w:hAnsi="Times New Roman"/>
          </w:rPr>
          <w:delText>with</w:delText>
        </w:r>
      </w:del>
      <w:del w:id="1007" w:author="Steve Beissinger" w:date="2013-12-24T23:17:00Z">
        <w:r w:rsidR="006D6316" w:rsidDel="00371829">
          <w:rPr>
            <w:rFonts w:ascii="Times New Roman" w:hAnsi="Times New Roman"/>
          </w:rPr>
          <w:delText xml:space="preserve"> </w:delText>
        </w:r>
      </w:del>
      <w:del w:id="1008" w:author="Steve Beissinger" w:date="2013-12-24T23:14:00Z">
        <w:r w:rsidR="00A56693" w:rsidDel="00D03299">
          <w:rPr>
            <w:rFonts w:ascii="Times New Roman" w:hAnsi="Times New Roman"/>
          </w:rPr>
          <w:delText xml:space="preserve">an </w:delText>
        </w:r>
      </w:del>
      <w:del w:id="1009" w:author="Steve Beissinger" w:date="2013-12-24T23:17:00Z">
        <w:r w:rsidR="006D6316" w:rsidDel="00371829">
          <w:rPr>
            <w:rFonts w:ascii="Times New Roman" w:hAnsi="Times New Roman"/>
          </w:rPr>
          <w:delText>increase</w:delText>
        </w:r>
      </w:del>
      <w:del w:id="1010" w:author="Steve Beissinger" w:date="2013-12-24T23:14:00Z">
        <w:r w:rsidR="006D6316" w:rsidDel="00D03299">
          <w:rPr>
            <w:rFonts w:ascii="Times New Roman" w:hAnsi="Times New Roman"/>
          </w:rPr>
          <w:delText xml:space="preserve"> in</w:delText>
        </w:r>
      </w:del>
      <w:del w:id="1011" w:author="Steve Beissinger" w:date="2013-12-24T23:17:00Z">
        <w:r w:rsidR="006D6316" w:rsidDel="00371829">
          <w:rPr>
            <w:rFonts w:ascii="Times New Roman" w:hAnsi="Times New Roman"/>
          </w:rPr>
          <w:delText xml:space="preserve"> minimum temperature, </w:delText>
        </w:r>
        <w:r w:rsidR="00600660" w:rsidDel="00371829">
          <w:rPr>
            <w:rFonts w:ascii="Times New Roman" w:hAnsi="Times New Roman"/>
          </w:rPr>
          <w:delText xml:space="preserve">independent of changes in </w:delText>
        </w:r>
      </w:del>
      <w:del w:id="1012" w:author="Steve Beissinger" w:date="2013-12-24T23:14:00Z">
        <w:r w:rsidR="00A56693" w:rsidDel="00D03299">
          <w:rPr>
            <w:rFonts w:ascii="Times New Roman" w:hAnsi="Times New Roman"/>
          </w:rPr>
          <w:delText xml:space="preserve">its </w:delText>
        </w:r>
      </w:del>
      <w:del w:id="1013" w:author="Steve Beissinger" w:date="2013-12-24T23:17:00Z">
        <w:r w:rsidR="00600660" w:rsidDel="00371829">
          <w:rPr>
            <w:rFonts w:ascii="Times New Roman" w:hAnsi="Times New Roman"/>
          </w:rPr>
          <w:delText>congeners (Rubid</w:delText>
        </w:r>
        <w:r w:rsidR="006D6316" w:rsidDel="00371829">
          <w:rPr>
            <w:rFonts w:ascii="Times New Roman" w:hAnsi="Times New Roman"/>
          </w:rPr>
          <w:delText xml:space="preserve">ge et al. 2010) </w:delText>
        </w:r>
        <w:r w:rsidR="00600660" w:rsidDel="00371829">
          <w:rPr>
            <w:rFonts w:ascii="Times New Roman" w:hAnsi="Times New Roman"/>
          </w:rPr>
          <w:delText>and</w:delText>
        </w:r>
        <w:r w:rsidR="00585598" w:rsidDel="00371829">
          <w:rPr>
            <w:rFonts w:ascii="Times New Roman" w:hAnsi="Times New Roman"/>
          </w:rPr>
          <w:delText xml:space="preserve"> </w:delText>
        </w:r>
      </w:del>
      <w:del w:id="1014" w:author="Steve Beissinger" w:date="2013-12-24T23:15:00Z">
        <w:r w:rsidR="00A56693" w:rsidDel="00D03299">
          <w:rPr>
            <w:rFonts w:ascii="Times New Roman" w:hAnsi="Times New Roman"/>
          </w:rPr>
          <w:delText xml:space="preserve">was </w:delText>
        </w:r>
        <w:r w:rsidR="00585598" w:rsidDel="00D03299">
          <w:rPr>
            <w:rFonts w:ascii="Times New Roman" w:hAnsi="Times New Roman"/>
          </w:rPr>
          <w:delText xml:space="preserve">associated with </w:delText>
        </w:r>
      </w:del>
      <w:del w:id="1015" w:author="Steve Beissinger" w:date="2013-12-24T23:17:00Z">
        <w:r w:rsidR="00585598" w:rsidDel="00371829">
          <w:rPr>
            <w:rFonts w:ascii="Times New Roman" w:hAnsi="Times New Roman"/>
          </w:rPr>
          <w:delText xml:space="preserve">decreased </w:delText>
        </w:r>
      </w:del>
      <w:del w:id="1016" w:author="Steve Beissinger" w:date="2013-12-24T23:15:00Z">
        <w:r w:rsidR="00585598" w:rsidDel="00D03299">
          <w:rPr>
            <w:rFonts w:ascii="Times New Roman" w:hAnsi="Times New Roman"/>
          </w:rPr>
          <w:delText>overal</w:delText>
        </w:r>
        <w:r w:rsidR="00C20349" w:rsidDel="00D03299">
          <w:rPr>
            <w:rFonts w:ascii="Times New Roman" w:hAnsi="Times New Roman"/>
          </w:rPr>
          <w:delText xml:space="preserve">l </w:delText>
        </w:r>
      </w:del>
      <w:del w:id="1017" w:author="Steve Beissinger" w:date="2013-12-24T23:17:00Z">
        <w:r w:rsidR="00C20349" w:rsidDel="00371829">
          <w:rPr>
            <w:rFonts w:ascii="Times New Roman" w:hAnsi="Times New Roman"/>
          </w:rPr>
          <w:delText>genetic diversity</w:delText>
        </w:r>
        <w:r w:rsidR="004A655A" w:rsidDel="00371829">
          <w:rPr>
            <w:rFonts w:ascii="Times New Roman" w:hAnsi="Times New Roman"/>
          </w:rPr>
          <w:delText xml:space="preserve"> associated with </w:delText>
        </w:r>
      </w:del>
      <w:del w:id="1018" w:author="Steve Beissinger" w:date="2013-12-24T23:15:00Z">
        <w:r w:rsidR="004A655A" w:rsidDel="00D03299">
          <w:rPr>
            <w:rFonts w:ascii="Times New Roman" w:hAnsi="Times New Roman"/>
          </w:rPr>
          <w:delText xml:space="preserve">the </w:delText>
        </w:r>
      </w:del>
      <w:del w:id="1019" w:author="Steve Beissinger" w:date="2013-12-24T23:17:00Z">
        <w:r w:rsidR="004A655A" w:rsidDel="00371829">
          <w:rPr>
            <w:rFonts w:ascii="Times New Roman" w:hAnsi="Times New Roman"/>
          </w:rPr>
          <w:delText xml:space="preserve">population extinctions rather than a contraction of the species’ distribution </w:delText>
        </w:r>
        <w:r w:rsidR="00C20349" w:rsidDel="00371829">
          <w:rPr>
            <w:rFonts w:ascii="Times New Roman" w:hAnsi="Times New Roman"/>
          </w:rPr>
          <w:delText>and increased</w:delText>
        </w:r>
        <w:r w:rsidR="00585598" w:rsidDel="00371829">
          <w:rPr>
            <w:rFonts w:ascii="Times New Roman" w:hAnsi="Times New Roman"/>
          </w:rPr>
          <w:delText xml:space="preserve"> isolation among now fragmented populations (Rubidge et al.</w:delText>
        </w:r>
      </w:del>
      <w:del w:id="1020" w:author="Steve Beissinger" w:date="2013-12-24T23:06:00Z">
        <w:r w:rsidR="00585598" w:rsidDel="0006296F">
          <w:rPr>
            <w:rFonts w:ascii="Times New Roman" w:hAnsi="Times New Roman"/>
          </w:rPr>
          <w:delText>,</w:delText>
        </w:r>
      </w:del>
      <w:del w:id="1021" w:author="Steve Beissinger" w:date="2013-12-24T23:17:00Z">
        <w:r w:rsidR="00585598" w:rsidDel="00371829">
          <w:rPr>
            <w:rFonts w:ascii="Times New Roman" w:hAnsi="Times New Roman"/>
          </w:rPr>
          <w:delText xml:space="preserve"> 2012)</w:delText>
        </w:r>
        <w:r w:rsidR="00E23A7F" w:rsidDel="00371829">
          <w:rPr>
            <w:rFonts w:ascii="Times New Roman" w:hAnsi="Times New Roman"/>
          </w:rPr>
          <w:delText xml:space="preserve">. </w:delText>
        </w:r>
        <w:r w:rsidR="005C2102" w:rsidRPr="009D4E93" w:rsidDel="00371829">
          <w:rPr>
            <w:rFonts w:ascii="Times New Roman" w:hAnsi="Times New Roman"/>
          </w:rPr>
          <w:delText>Belding’s ground squirrel (</w:delText>
        </w:r>
        <w:r w:rsidR="005C2102" w:rsidRPr="00A56693" w:rsidDel="00371829">
          <w:rPr>
            <w:rFonts w:ascii="Times New Roman" w:hAnsi="Times New Roman"/>
            <w:i/>
          </w:rPr>
          <w:delText>U. beldingi</w:delText>
        </w:r>
        <w:r w:rsidR="005C2102" w:rsidRPr="009D4E93" w:rsidDel="00371829">
          <w:rPr>
            <w:rFonts w:ascii="Times New Roman" w:hAnsi="Times New Roman"/>
          </w:rPr>
          <w:delText xml:space="preserve">) </w:delText>
        </w:r>
        <w:r w:rsidR="00E23A7F" w:rsidDel="00371829">
          <w:rPr>
            <w:rFonts w:ascii="Times New Roman" w:hAnsi="Times New Roman"/>
          </w:rPr>
          <w:delText xml:space="preserve">also showed a consistent pattern of elevation retraction across all three </w:delText>
        </w:r>
        <w:r w:rsidR="003D7CD7" w:rsidDel="00371829">
          <w:rPr>
            <w:rFonts w:ascii="Times New Roman" w:hAnsi="Times New Roman"/>
          </w:rPr>
          <w:delText>regions</w:delText>
        </w:r>
        <w:r w:rsidR="00585598" w:rsidDel="00371829">
          <w:rPr>
            <w:rFonts w:ascii="Times New Roman" w:hAnsi="Times New Roman"/>
          </w:rPr>
          <w:delText xml:space="preserve">. </w:delText>
        </w:r>
      </w:del>
      <w:del w:id="1022" w:author="Steve Beissinger" w:date="2013-12-23T21:24:00Z">
        <w:r w:rsidR="00E23A7F" w:rsidDel="00074B8C">
          <w:rPr>
            <w:rFonts w:ascii="Times New Roman" w:hAnsi="Times New Roman"/>
          </w:rPr>
          <w:delText xml:space="preserve"> </w:delText>
        </w:r>
      </w:del>
      <w:del w:id="1023" w:author="Steve Beissinger" w:date="2013-12-24T23:17:00Z">
        <w:r w:rsidR="00585598" w:rsidDel="00371829">
          <w:rPr>
            <w:rFonts w:ascii="Times New Roman" w:hAnsi="Times New Roman"/>
          </w:rPr>
          <w:delText>A</w:delText>
        </w:r>
        <w:r w:rsidR="00E23A7F" w:rsidDel="00371829">
          <w:rPr>
            <w:rFonts w:ascii="Times New Roman" w:hAnsi="Times New Roman"/>
          </w:rPr>
          <w:delText xml:space="preserve"> more </w:delText>
        </w:r>
        <w:r w:rsidR="00585598" w:rsidDel="00371829">
          <w:rPr>
            <w:rFonts w:ascii="Times New Roman" w:hAnsi="Times New Roman"/>
          </w:rPr>
          <w:delText xml:space="preserve">extensive </w:delText>
        </w:r>
        <w:r w:rsidR="00E23A7F" w:rsidDel="00371829">
          <w:rPr>
            <w:rFonts w:ascii="Times New Roman" w:hAnsi="Times New Roman"/>
          </w:rPr>
          <w:delText xml:space="preserve">analysis of the species across the Sierra Nevada found </w:delText>
        </w:r>
        <w:r w:rsidR="00C20349" w:rsidDel="00371829">
          <w:rPr>
            <w:rFonts w:ascii="Times New Roman" w:hAnsi="Times New Roman"/>
          </w:rPr>
          <w:delText>a similar</w:delText>
        </w:r>
        <w:r w:rsidR="00E23A7F" w:rsidDel="00371829">
          <w:rPr>
            <w:rFonts w:ascii="Times New Roman" w:hAnsi="Times New Roman"/>
          </w:rPr>
          <w:delText xml:space="preserve"> pattern of </w:delText>
        </w:r>
        <w:r w:rsidR="00585598" w:rsidDel="00371829">
          <w:rPr>
            <w:rFonts w:ascii="Times New Roman" w:hAnsi="Times New Roman"/>
          </w:rPr>
          <w:delText xml:space="preserve">local extinction </w:delText>
        </w:r>
        <w:r w:rsidR="00E23A7F" w:rsidDel="00371829">
          <w:rPr>
            <w:rFonts w:ascii="Times New Roman" w:hAnsi="Times New Roman"/>
          </w:rPr>
          <w:delText>over the 20</w:delText>
        </w:r>
        <w:r w:rsidR="00E23A7F" w:rsidRPr="00E23A7F" w:rsidDel="00371829">
          <w:rPr>
            <w:rFonts w:ascii="Times New Roman" w:hAnsi="Times New Roman"/>
            <w:vertAlign w:val="superscript"/>
          </w:rPr>
          <w:delText>th</w:delText>
        </w:r>
        <w:r w:rsidR="00E23A7F" w:rsidDel="00371829">
          <w:rPr>
            <w:rFonts w:ascii="Times New Roman" w:hAnsi="Times New Roman"/>
          </w:rPr>
          <w:delText xml:space="preserve"> century</w:delText>
        </w:r>
        <w:r w:rsidR="00585598" w:rsidDel="00371829">
          <w:rPr>
            <w:rFonts w:ascii="Times New Roman" w:hAnsi="Times New Roman"/>
          </w:rPr>
          <w:delText>, especially at lower (warmer) elevations</w:delText>
        </w:r>
        <w:r w:rsidR="00E23A7F" w:rsidDel="00371829">
          <w:rPr>
            <w:rFonts w:ascii="Times New Roman" w:hAnsi="Times New Roman"/>
          </w:rPr>
          <w:delText xml:space="preserve"> (Morrelli et al</w:delText>
        </w:r>
      </w:del>
      <w:del w:id="1024" w:author="Steve Beissinger" w:date="2013-12-24T23:06:00Z">
        <w:r w:rsidR="00E23A7F" w:rsidDel="0006296F">
          <w:rPr>
            <w:rFonts w:ascii="Times New Roman" w:hAnsi="Times New Roman"/>
          </w:rPr>
          <w:delText>,</w:delText>
        </w:r>
      </w:del>
      <w:del w:id="1025" w:author="Steve Beissinger" w:date="2013-12-24T23:17:00Z">
        <w:r w:rsidR="00E23A7F" w:rsidDel="00371829">
          <w:rPr>
            <w:rFonts w:ascii="Times New Roman" w:hAnsi="Times New Roman"/>
          </w:rPr>
          <w:delText xml:space="preserve"> 2012). </w:delText>
        </w:r>
        <w:r w:rsidR="004537FC" w:rsidRPr="00074B8C" w:rsidDel="00371829">
          <w:rPr>
            <w:rFonts w:ascii="Times New Roman" w:hAnsi="Times New Roman"/>
            <w:highlight w:val="yellow"/>
            <w:rPrChange w:id="1026" w:author="Steve Beissinger" w:date="2013-12-23T21:25:00Z">
              <w:rPr>
                <w:rFonts w:ascii="Times New Roman" w:hAnsi="Times New Roman"/>
              </w:rPr>
            </w:rPrChange>
          </w:rPr>
          <w:delText>Our results suggest</w:delText>
        </w:r>
        <w:r w:rsidR="00C20349" w:rsidRPr="00074B8C" w:rsidDel="00371829">
          <w:rPr>
            <w:rFonts w:ascii="Times New Roman" w:hAnsi="Times New Roman"/>
            <w:highlight w:val="yellow"/>
            <w:rPrChange w:id="1027" w:author="Steve Beissinger" w:date="2013-12-23T21:25:00Z">
              <w:rPr>
                <w:rFonts w:ascii="Times New Roman" w:hAnsi="Times New Roman"/>
              </w:rPr>
            </w:rPrChange>
          </w:rPr>
          <w:delText>ed</w:delText>
        </w:r>
        <w:r w:rsidR="004537FC" w:rsidRPr="00074B8C" w:rsidDel="00371829">
          <w:rPr>
            <w:rFonts w:ascii="Times New Roman" w:hAnsi="Times New Roman"/>
            <w:highlight w:val="yellow"/>
            <w:rPrChange w:id="1028" w:author="Steve Beissinger" w:date="2013-12-23T21:25:00Z">
              <w:rPr>
                <w:rFonts w:ascii="Times New Roman" w:hAnsi="Times New Roman"/>
              </w:rPr>
            </w:rPrChange>
          </w:rPr>
          <w:delText xml:space="preserve"> that other high elevation species including the Pacific jumping mouse (</w:delText>
        </w:r>
        <w:r w:rsidR="004537FC" w:rsidRPr="00074B8C" w:rsidDel="00371829">
          <w:rPr>
            <w:rFonts w:ascii="Times New Roman" w:hAnsi="Times New Roman"/>
            <w:i/>
            <w:highlight w:val="yellow"/>
            <w:rPrChange w:id="1029" w:author="Steve Beissinger" w:date="2013-12-23T21:25:00Z">
              <w:rPr>
                <w:rFonts w:ascii="Times New Roman" w:hAnsi="Times New Roman"/>
                <w:i/>
              </w:rPr>
            </w:rPrChange>
          </w:rPr>
          <w:delText>Zapus princeps</w:delText>
        </w:r>
        <w:r w:rsidR="004537FC" w:rsidRPr="00074B8C" w:rsidDel="00371829">
          <w:rPr>
            <w:rFonts w:ascii="Times New Roman" w:hAnsi="Times New Roman"/>
            <w:highlight w:val="yellow"/>
            <w:rPrChange w:id="1030" w:author="Steve Beissinger" w:date="2013-12-23T21:25:00Z">
              <w:rPr>
                <w:rFonts w:ascii="Times New Roman" w:hAnsi="Times New Roman"/>
              </w:rPr>
            </w:rPrChange>
          </w:rPr>
          <w:delText>), long-tailed vole (</w:delText>
        </w:r>
        <w:r w:rsidR="004537FC" w:rsidRPr="00074B8C" w:rsidDel="00371829">
          <w:rPr>
            <w:rFonts w:ascii="Times New Roman" w:hAnsi="Times New Roman"/>
            <w:i/>
            <w:highlight w:val="yellow"/>
            <w:rPrChange w:id="1031" w:author="Steve Beissinger" w:date="2013-12-23T21:25:00Z">
              <w:rPr>
                <w:rFonts w:ascii="Times New Roman" w:hAnsi="Times New Roman"/>
                <w:i/>
              </w:rPr>
            </w:rPrChange>
          </w:rPr>
          <w:delText>Microtus longicaudus</w:delText>
        </w:r>
        <w:r w:rsidR="006D6316" w:rsidRPr="00074B8C" w:rsidDel="00371829">
          <w:rPr>
            <w:rFonts w:ascii="Times New Roman" w:hAnsi="Times New Roman"/>
            <w:highlight w:val="yellow"/>
            <w:rPrChange w:id="1032" w:author="Steve Beissinger" w:date="2013-12-23T21:25:00Z">
              <w:rPr>
                <w:rFonts w:ascii="Times New Roman" w:hAnsi="Times New Roman"/>
              </w:rPr>
            </w:rPrChange>
          </w:rPr>
          <w:delText>)</w:delText>
        </w:r>
        <w:r w:rsidR="004537FC" w:rsidRPr="00074B8C" w:rsidDel="00371829">
          <w:rPr>
            <w:rFonts w:ascii="Times New Roman" w:hAnsi="Times New Roman"/>
            <w:highlight w:val="yellow"/>
            <w:rPrChange w:id="1033" w:author="Steve Beissinger" w:date="2013-12-23T21:25:00Z">
              <w:rPr>
                <w:rFonts w:ascii="Times New Roman" w:hAnsi="Times New Roman"/>
              </w:rPr>
            </w:rPrChange>
          </w:rPr>
          <w:delText xml:space="preserve"> and water shrew (</w:delText>
        </w:r>
        <w:r w:rsidR="004537FC" w:rsidRPr="00074B8C" w:rsidDel="00371829">
          <w:rPr>
            <w:rFonts w:ascii="Times New Roman" w:hAnsi="Times New Roman"/>
            <w:i/>
            <w:highlight w:val="yellow"/>
            <w:rPrChange w:id="1034" w:author="Steve Beissinger" w:date="2013-12-23T21:25:00Z">
              <w:rPr>
                <w:rFonts w:ascii="Times New Roman" w:hAnsi="Times New Roman"/>
                <w:i/>
              </w:rPr>
            </w:rPrChange>
          </w:rPr>
          <w:delText xml:space="preserve">Sorex </w:delText>
        </w:r>
        <w:r w:rsidR="004537FC" w:rsidRPr="00074B8C" w:rsidDel="00371829">
          <w:rPr>
            <w:rFonts w:ascii="Times New Roman" w:hAnsi="Times New Roman"/>
            <w:i/>
            <w:highlight w:val="yellow"/>
            <w:rPrChange w:id="1035" w:author="Steve Beissinger" w:date="2013-12-23T21:25:00Z">
              <w:rPr>
                <w:rFonts w:ascii="Times New Roman" w:hAnsi="Times New Roman"/>
                <w:i/>
              </w:rPr>
            </w:rPrChange>
          </w:rPr>
          <w:lastRenderedPageBreak/>
          <w:delText>palustris</w:delText>
        </w:r>
        <w:r w:rsidR="004537FC" w:rsidRPr="00074B8C" w:rsidDel="00371829">
          <w:rPr>
            <w:rFonts w:ascii="Times New Roman" w:hAnsi="Times New Roman"/>
            <w:highlight w:val="yellow"/>
            <w:rPrChange w:id="1036" w:author="Steve Beissinger" w:date="2013-12-23T21:25:00Z">
              <w:rPr>
                <w:rFonts w:ascii="Times New Roman" w:hAnsi="Times New Roman"/>
              </w:rPr>
            </w:rPrChange>
          </w:rPr>
          <w:delText>) warrant more detailed study</w:delText>
        </w:r>
        <w:r w:rsidR="00585598" w:rsidRPr="00074B8C" w:rsidDel="00371829">
          <w:rPr>
            <w:rFonts w:ascii="Times New Roman" w:hAnsi="Times New Roman"/>
            <w:highlight w:val="yellow"/>
            <w:rPrChange w:id="1037" w:author="Steve Beissinger" w:date="2013-12-23T21:25:00Z">
              <w:rPr>
                <w:rFonts w:ascii="Times New Roman" w:hAnsi="Times New Roman"/>
              </w:rPr>
            </w:rPrChange>
          </w:rPr>
          <w:delText>, especially of proximate mechanisms underlying range contractions</w:delText>
        </w:r>
        <w:r w:rsidR="004537FC" w:rsidRPr="00074B8C" w:rsidDel="00371829">
          <w:rPr>
            <w:rFonts w:ascii="Times New Roman" w:hAnsi="Times New Roman"/>
            <w:highlight w:val="yellow"/>
            <w:rPrChange w:id="1038" w:author="Steve Beissinger" w:date="2013-12-23T21:25:00Z">
              <w:rPr>
                <w:rFonts w:ascii="Times New Roman" w:hAnsi="Times New Roman"/>
              </w:rPr>
            </w:rPrChange>
          </w:rPr>
          <w:delText>.</w:delText>
        </w:r>
        <w:r w:rsidR="00E23A7F" w:rsidDel="00371829">
          <w:rPr>
            <w:rFonts w:ascii="Times New Roman" w:hAnsi="Times New Roman"/>
            <w:i/>
          </w:rPr>
          <w:delText xml:space="preserve"> </w:delText>
        </w:r>
      </w:del>
    </w:p>
    <w:p w14:paraId="59852E51" w14:textId="18F0C77F"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w:t>
      </w:r>
      <w:del w:id="1039" w:author="Steve Beissinger" w:date="2013-12-23T21:25:00Z">
        <w:r w:rsidRPr="009D4E93" w:rsidDel="00074B8C">
          <w:rPr>
            <w:rFonts w:ascii="Times New Roman" w:hAnsi="Times New Roman"/>
          </w:rPr>
          <w:delText xml:space="preserve">other </w:delText>
        </w:r>
      </w:del>
      <w:r w:rsidRPr="009D4E93">
        <w:rPr>
          <w:rFonts w:ascii="Times New Roman" w:hAnsi="Times New Roman"/>
        </w:rPr>
        <w:t xml:space="preserve">high elevation </w:t>
      </w:r>
      <w:ins w:id="1040" w:author="Steve Beissinger" w:date="2013-12-24T23:34:00Z">
        <w:r w:rsidR="00195CFA">
          <w:rPr>
            <w:rFonts w:ascii="Times New Roman" w:hAnsi="Times New Roman"/>
          </w:rPr>
          <w:t xml:space="preserve">species </w:t>
        </w:r>
      </w:ins>
      <w:del w:id="1041" w:author="Steve Beissinger" w:date="2013-12-24T23:34:00Z">
        <w:r w:rsidRPr="009D4E93" w:rsidDel="00195CFA">
          <w:rPr>
            <w:rFonts w:ascii="Times New Roman" w:hAnsi="Times New Roman"/>
          </w:rPr>
          <w:delText xml:space="preserve">taxa </w:delText>
        </w:r>
      </w:del>
      <w:del w:id="1042" w:author="Steve Beissinger" w:date="2013-12-24T23:15:00Z">
        <w:r w:rsidRPr="009D4E93" w:rsidDel="00D03299">
          <w:rPr>
            <w:rFonts w:ascii="Times New Roman" w:hAnsi="Times New Roman"/>
          </w:rPr>
          <w:delText xml:space="preserve">showed more </w:delText>
        </w:r>
      </w:del>
      <w:ins w:id="1043" w:author="Steve Beissinger" w:date="2013-12-24T23:15:00Z">
        <w:r w:rsidR="00D03299">
          <w:rPr>
            <w:rFonts w:ascii="Times New Roman" w:hAnsi="Times New Roman"/>
          </w:rPr>
          <w:t xml:space="preserve">had very </w:t>
        </w:r>
      </w:ins>
      <w:r w:rsidRPr="009D4E93">
        <w:rPr>
          <w:rFonts w:ascii="Times New Roman" w:hAnsi="Times New Roman"/>
        </w:rPr>
        <w:t xml:space="preserve">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ins w:id="1044" w:author="Steve Beissinger" w:date="2013-12-24T23:34:00Z">
        <w:r w:rsidR="00195CFA" w:rsidRPr="00195CFA">
          <w:rPr>
            <w:rFonts w:ascii="Times New Roman" w:hAnsi="Times New Roman"/>
            <w:highlight w:val="yellow"/>
            <w:rPrChange w:id="1045" w:author="Steve Beissinger" w:date="2013-12-24T23:35:00Z">
              <w:rPr>
                <w:rFonts w:ascii="Times New Roman" w:hAnsi="Times New Roman"/>
              </w:rPr>
            </w:rPrChange>
          </w:rPr>
          <w:t>These included XXX, XXX, and XCX</w:t>
        </w:r>
      </w:ins>
      <w:ins w:id="1046" w:author="Steve Beissinger" w:date="2013-12-24T23:35:00Z">
        <w:r w:rsidR="00195CFA">
          <w:rPr>
            <w:rFonts w:ascii="Times New Roman" w:hAnsi="Times New Roman"/>
            <w:highlight w:val="yellow"/>
          </w:rPr>
          <w:t xml:space="preserve"> (expand here on the species and what you mean by a heterogeneous response)</w:t>
        </w:r>
      </w:ins>
      <w:ins w:id="1047" w:author="Steve Beissinger" w:date="2013-12-24T23:34:00Z">
        <w:r w:rsidR="00195CFA" w:rsidRPr="00195CFA">
          <w:rPr>
            <w:rFonts w:ascii="Times New Roman" w:hAnsi="Times New Roman"/>
            <w:highlight w:val="yellow"/>
            <w:rPrChange w:id="1048" w:author="Steve Beissinger" w:date="2013-12-24T23:35:00Z">
              <w:rPr>
                <w:rFonts w:ascii="Times New Roman" w:hAnsi="Times New Roman"/>
              </w:rPr>
            </w:rPrChange>
          </w:rPr>
          <w:t>.</w:t>
        </w:r>
        <w:r w:rsidR="00195CFA">
          <w:rPr>
            <w:rFonts w:ascii="Times New Roman" w:hAnsi="Times New Roman"/>
          </w:rPr>
          <w:t xml:space="preserve">  </w:t>
        </w:r>
      </w:ins>
      <w:ins w:id="1049" w:author="Steve Beissinger" w:date="2013-12-24T23:35:00Z">
        <w:r w:rsidR="00195CFA">
          <w:rPr>
            <w:rFonts w:ascii="Times New Roman" w:hAnsi="Times New Roman"/>
          </w:rPr>
          <w:t>On the other hand, e</w:t>
        </w:r>
      </w:ins>
      <w:ins w:id="1050" w:author="Steve Beissinger" w:date="2013-12-23T21:25:00Z">
        <w:r w:rsidR="005A4219">
          <w:rPr>
            <w:rFonts w:ascii="Times New Roman" w:hAnsi="Times New Roman"/>
          </w:rPr>
          <w:t xml:space="preserve">levational ranges of the </w:t>
        </w:r>
        <w:proofErr w:type="spellStart"/>
        <w:r w:rsidR="005A4219">
          <w:rPr>
            <w:rFonts w:ascii="Times New Roman" w:hAnsi="Times New Roman"/>
          </w:rPr>
          <w:t>p</w:t>
        </w:r>
      </w:ins>
      <w:del w:id="1051" w:author="Steve Beissinger" w:date="2013-12-23T21:25:00Z">
        <w:r w:rsidR="00C667E1" w:rsidDel="005A4219">
          <w:rPr>
            <w:rFonts w:ascii="Times New Roman" w:hAnsi="Times New Roman"/>
          </w:rPr>
          <w:delText>P</w:delText>
        </w:r>
      </w:del>
      <w:r w:rsidR="00C667E1">
        <w:rPr>
          <w:rFonts w:ascii="Times New Roman" w:hAnsi="Times New Roman"/>
        </w:rPr>
        <w:t>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ins w:id="1052" w:author="Steve Beissinger" w:date="2013-12-23T21:25:00Z">
        <w:r w:rsidR="00074B8C">
          <w:rPr>
            <w:rFonts w:ascii="Times New Roman" w:hAnsi="Times New Roman"/>
          </w:rPr>
          <w:t xml:space="preserve">has </w:t>
        </w:r>
      </w:ins>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w:t>
      </w:r>
      <w:ins w:id="1053" w:author="Steve Beissinger" w:date="2013-12-24T23:06:00Z">
        <w:r w:rsidR="0006296F">
          <w:rPr>
            <w:rFonts w:ascii="Times New Roman" w:hAnsi="Times New Roman"/>
          </w:rPr>
          <w:t>.</w:t>
        </w:r>
      </w:ins>
      <w:del w:id="1054" w:author="Steve Beissinger" w:date="2013-12-24T23:06:00Z">
        <w:r w:rsidR="00C667E1" w:rsidDel="0006296F">
          <w:rPr>
            <w:rFonts w:ascii="Times New Roman" w:hAnsi="Times New Roman"/>
          </w:rPr>
          <w:delText>,</w:delText>
        </w:r>
      </w:del>
      <w:r w:rsidR="00C667E1">
        <w:rPr>
          <w:rFonts w:ascii="Times New Roman" w:hAnsi="Times New Roman"/>
        </w:rPr>
        <w:t xml:space="preserve">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del w:id="1055" w:author="Steve Beissinger" w:date="2013-12-24T23:36:00Z">
        <w:r w:rsidR="009C2C9F" w:rsidDel="00195CFA">
          <w:rPr>
            <w:rFonts w:ascii="Times New Roman" w:hAnsi="Times New Roman"/>
          </w:rPr>
          <w:delText xml:space="preserve"> </w:delText>
        </w:r>
      </w:del>
      <w:del w:id="1056" w:author="Steve Beissinger" w:date="2013-12-24T23:35:00Z">
        <w:r w:rsidR="009C2C9F" w:rsidDel="00195CFA">
          <w:rPr>
            <w:rFonts w:ascii="Times New Roman" w:hAnsi="Times New Roman"/>
          </w:rPr>
          <w:delText xml:space="preserve">in this </w:delText>
        </w:r>
      </w:del>
      <w:del w:id="1057" w:author="Steve Beissinger" w:date="2013-12-24T23:36:00Z">
        <w:r w:rsidR="009C2C9F" w:rsidDel="00195CFA">
          <w:rPr>
            <w:rFonts w:ascii="Times New Roman" w:hAnsi="Times New Roman"/>
          </w:rPr>
          <w:delText>study</w:delText>
        </w:r>
      </w:del>
      <w:r w:rsidR="009C2C9F">
        <w:rPr>
          <w:rFonts w:ascii="Times New Roman" w:hAnsi="Times New Roman"/>
        </w:rPr>
        <w:t xml:space="preserve">. This </w:t>
      </w:r>
      <w:ins w:id="1058" w:author="Steve Beissinger" w:date="2013-12-24T23:36:00Z">
        <w:r w:rsidR="00195CFA">
          <w:rPr>
            <w:rFonts w:ascii="Times New Roman" w:hAnsi="Times New Roman"/>
          </w:rPr>
          <w:t xml:space="preserve">result </w:t>
        </w:r>
      </w:ins>
      <w:r w:rsidR="009C2C9F">
        <w:rPr>
          <w:rFonts w:ascii="Times New Roman" w:hAnsi="Times New Roman"/>
        </w:rPr>
        <w:t xml:space="preserve">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ins w:id="1059" w:author="cmoritz Moritz" w:date="2013-12-27T09:07:00Z">
        <w:r w:rsidR="00540897">
          <w:rPr>
            <w:rFonts w:ascii="Times New Roman" w:hAnsi="Times New Roman"/>
          </w:rPr>
          <w:t xml:space="preserve"> </w:t>
        </w:r>
        <w:commentRangeStart w:id="1060"/>
        <w:r w:rsidR="00540897">
          <w:rPr>
            <w:rFonts w:ascii="Times New Roman" w:hAnsi="Times New Roman"/>
          </w:rPr>
          <w:t>By</w:t>
        </w:r>
      </w:ins>
      <w:commentRangeEnd w:id="1060"/>
      <w:ins w:id="1061" w:author="cmoritz Moritz" w:date="2013-12-27T09:13:00Z">
        <w:r w:rsidR="001452F0">
          <w:rPr>
            <w:rStyle w:val="CommentReference"/>
            <w:rFonts w:ascii="Times New Roman" w:eastAsia="Times New Roman" w:hAnsi="Times New Roman"/>
            <w:color w:val="auto"/>
          </w:rPr>
          <w:commentReference w:id="1060"/>
        </w:r>
      </w:ins>
      <w:ins w:id="1063" w:author="cmoritz Moritz" w:date="2013-12-27T09:07:00Z">
        <w:r w:rsidR="00540897">
          <w:rPr>
            <w:rFonts w:ascii="Times New Roman" w:hAnsi="Times New Roman"/>
          </w:rPr>
          <w:t xml:space="preserve"> contrast, several montane species</w:t>
        </w:r>
      </w:ins>
      <w:ins w:id="1064" w:author="cmoritz Moritz" w:date="2013-12-27T09:08:00Z">
        <w:r w:rsidR="001452F0">
          <w:rPr>
            <w:rFonts w:ascii="Times New Roman" w:hAnsi="Times New Roman"/>
          </w:rPr>
          <w:t xml:space="preserve"> show upwards contractions across two or more transects; these include the Alp</w:t>
        </w:r>
      </w:ins>
      <w:ins w:id="1065" w:author="cmoritz Moritz" w:date="2013-12-27T09:09:00Z">
        <w:r w:rsidR="001452F0">
          <w:rPr>
            <w:rFonts w:ascii="Times New Roman" w:hAnsi="Times New Roman"/>
          </w:rPr>
          <w:t>ine chipmunk (</w:t>
        </w:r>
        <w:r w:rsidR="001452F0" w:rsidRPr="00F42CA3">
          <w:rPr>
            <w:rFonts w:ascii="Times New Roman" w:hAnsi="Times New Roman"/>
            <w:i/>
            <w:rPrChange w:id="1066" w:author="cmoritz Moritz" w:date="2013-12-27T09:18:00Z">
              <w:rPr>
                <w:rFonts w:ascii="Times New Roman" w:hAnsi="Times New Roman"/>
              </w:rPr>
            </w:rPrChange>
          </w:rPr>
          <w:t xml:space="preserve">T. </w:t>
        </w:r>
        <w:proofErr w:type="spellStart"/>
        <w:r w:rsidR="001452F0" w:rsidRPr="00F42CA3">
          <w:rPr>
            <w:rFonts w:ascii="Times New Roman" w:hAnsi="Times New Roman"/>
            <w:i/>
            <w:rPrChange w:id="1067" w:author="cmoritz Moritz" w:date="2013-12-27T09:18:00Z">
              <w:rPr>
                <w:rFonts w:ascii="Times New Roman" w:hAnsi="Times New Roman"/>
              </w:rPr>
            </w:rPrChange>
          </w:rPr>
          <w:t>alpinus</w:t>
        </w:r>
        <w:proofErr w:type="spellEnd"/>
        <w:r w:rsidR="001452F0">
          <w:rPr>
            <w:rFonts w:ascii="Times New Roman" w:hAnsi="Times New Roman"/>
          </w:rPr>
          <w:t xml:space="preserve">; see also </w:t>
        </w:r>
        <w:proofErr w:type="spellStart"/>
        <w:r w:rsidR="001452F0">
          <w:rPr>
            <w:rFonts w:ascii="Times New Roman" w:hAnsi="Times New Roman"/>
          </w:rPr>
          <w:t>Rubidge</w:t>
        </w:r>
        <w:proofErr w:type="spellEnd"/>
        <w:r w:rsidR="001452F0">
          <w:rPr>
            <w:rFonts w:ascii="Times New Roman" w:hAnsi="Times New Roman"/>
          </w:rPr>
          <w:t xml:space="preserve"> et al. 2010), Belding’s ground</w:t>
        </w:r>
      </w:ins>
      <w:r w:rsidR="004537FC">
        <w:rPr>
          <w:rFonts w:ascii="Times New Roman" w:hAnsi="Times New Roman"/>
        </w:rPr>
        <w:t xml:space="preserve"> </w:t>
      </w:r>
      <w:ins w:id="1068" w:author="cmoritz Moritz" w:date="2013-12-27T09:09:00Z">
        <w:r w:rsidR="001452F0">
          <w:rPr>
            <w:rFonts w:ascii="Times New Roman" w:hAnsi="Times New Roman"/>
          </w:rPr>
          <w:t>squirrel (</w:t>
        </w:r>
        <w:r w:rsidR="001452F0" w:rsidRPr="00F42CA3">
          <w:rPr>
            <w:rFonts w:ascii="Times New Roman" w:hAnsi="Times New Roman"/>
            <w:i/>
            <w:rPrChange w:id="1069" w:author="cmoritz Moritz" w:date="2013-12-27T09:18:00Z">
              <w:rPr>
                <w:rFonts w:ascii="Times New Roman" w:hAnsi="Times New Roman"/>
              </w:rPr>
            </w:rPrChange>
          </w:rPr>
          <w:t>U</w:t>
        </w:r>
      </w:ins>
      <w:ins w:id="1070" w:author="cmoritz Moritz" w:date="2013-12-27T09:12:00Z">
        <w:r w:rsidR="001452F0" w:rsidRPr="00F42CA3">
          <w:rPr>
            <w:rFonts w:ascii="Times New Roman" w:hAnsi="Times New Roman"/>
            <w:i/>
            <w:rPrChange w:id="1071" w:author="cmoritz Moritz" w:date="2013-12-27T09:18:00Z">
              <w:rPr>
                <w:rFonts w:ascii="Times New Roman" w:hAnsi="Times New Roman"/>
              </w:rPr>
            </w:rPrChange>
          </w:rPr>
          <w:t>.</w:t>
        </w:r>
      </w:ins>
      <w:ins w:id="1072" w:author="cmoritz Moritz" w:date="2013-12-27T09:09:00Z">
        <w:r w:rsidR="001452F0" w:rsidRPr="00F42CA3">
          <w:rPr>
            <w:rFonts w:ascii="Times New Roman" w:hAnsi="Times New Roman"/>
            <w:i/>
            <w:rPrChange w:id="1073" w:author="cmoritz Moritz" w:date="2013-12-27T09:18:00Z">
              <w:rPr>
                <w:rFonts w:ascii="Times New Roman" w:hAnsi="Times New Roman"/>
              </w:rPr>
            </w:rPrChange>
          </w:rPr>
          <w:t xml:space="preserve"> </w:t>
        </w:r>
        <w:proofErr w:type="spellStart"/>
        <w:r w:rsidR="001452F0" w:rsidRPr="00F42CA3">
          <w:rPr>
            <w:rFonts w:ascii="Times New Roman" w:hAnsi="Times New Roman"/>
            <w:i/>
            <w:rPrChange w:id="1074" w:author="cmoritz Moritz" w:date="2013-12-27T09:18:00Z">
              <w:rPr>
                <w:rFonts w:ascii="Times New Roman" w:hAnsi="Times New Roman"/>
              </w:rPr>
            </w:rPrChange>
          </w:rPr>
          <w:t>beldingi</w:t>
        </w:r>
      </w:ins>
      <w:proofErr w:type="spellEnd"/>
      <w:ins w:id="1075" w:author="cmoritz Moritz" w:date="2013-12-27T09:10:00Z">
        <w:r w:rsidR="001452F0">
          <w:rPr>
            <w:rFonts w:ascii="Times New Roman" w:hAnsi="Times New Roman"/>
          </w:rPr>
          <w:t xml:space="preserve">; </w:t>
        </w:r>
        <w:proofErr w:type="spellStart"/>
        <w:r w:rsidR="001452F0">
          <w:rPr>
            <w:rFonts w:ascii="Times New Roman" w:hAnsi="Times New Roman"/>
          </w:rPr>
          <w:t>Morelli</w:t>
        </w:r>
        <w:proofErr w:type="spellEnd"/>
        <w:r w:rsidR="001452F0">
          <w:rPr>
            <w:rFonts w:ascii="Times New Roman" w:hAnsi="Times New Roman"/>
          </w:rPr>
          <w:t xml:space="preserve"> et al. 2012</w:t>
        </w:r>
      </w:ins>
      <w:ins w:id="1076" w:author="cmoritz Moritz" w:date="2013-12-27T09:09:00Z">
        <w:r w:rsidR="001452F0">
          <w:rPr>
            <w:rFonts w:ascii="Times New Roman" w:hAnsi="Times New Roman"/>
          </w:rPr>
          <w:t>)</w:t>
        </w:r>
      </w:ins>
      <w:ins w:id="1077" w:author="cmoritz Moritz" w:date="2013-12-27T09:10:00Z">
        <w:r w:rsidR="001452F0">
          <w:rPr>
            <w:rFonts w:ascii="Times New Roman" w:hAnsi="Times New Roman"/>
          </w:rPr>
          <w:t xml:space="preserve">, </w:t>
        </w:r>
      </w:ins>
      <w:ins w:id="1078" w:author="cmoritz Moritz" w:date="2013-12-27T09:17:00Z">
        <w:r w:rsidR="001452F0">
          <w:rPr>
            <w:rFonts w:ascii="Times New Roman" w:hAnsi="Times New Roman"/>
          </w:rPr>
          <w:t>Bu</w:t>
        </w:r>
        <w:r w:rsidR="00F42CA3">
          <w:rPr>
            <w:rFonts w:ascii="Times New Roman" w:hAnsi="Times New Roman"/>
          </w:rPr>
          <w:t>shy-tailed wood rat (</w:t>
        </w:r>
        <w:r w:rsidR="00F42CA3" w:rsidRPr="00F42CA3">
          <w:rPr>
            <w:rFonts w:ascii="Times New Roman" w:hAnsi="Times New Roman"/>
            <w:i/>
            <w:rPrChange w:id="1079" w:author="cmoritz Moritz" w:date="2013-12-27T09:18:00Z">
              <w:rPr>
                <w:rFonts w:ascii="Times New Roman" w:hAnsi="Times New Roman"/>
              </w:rPr>
            </w:rPrChange>
          </w:rPr>
          <w:t xml:space="preserve">N. </w:t>
        </w:r>
        <w:proofErr w:type="spellStart"/>
        <w:r w:rsidR="00F42CA3" w:rsidRPr="00F42CA3">
          <w:rPr>
            <w:rFonts w:ascii="Times New Roman" w:hAnsi="Times New Roman"/>
            <w:i/>
            <w:rPrChange w:id="1080" w:author="cmoritz Moritz" w:date="2013-12-27T09:18:00Z">
              <w:rPr>
                <w:rFonts w:ascii="Times New Roman" w:hAnsi="Times New Roman"/>
              </w:rPr>
            </w:rPrChange>
          </w:rPr>
          <w:t>cinerea</w:t>
        </w:r>
        <w:proofErr w:type="spellEnd"/>
        <w:r w:rsidR="001452F0">
          <w:rPr>
            <w:rFonts w:ascii="Times New Roman" w:hAnsi="Times New Roman"/>
          </w:rPr>
          <w:t xml:space="preserve">), </w:t>
        </w:r>
      </w:ins>
      <w:ins w:id="1081" w:author="cmoritz Moritz" w:date="2013-12-27T09:10:00Z">
        <w:r w:rsidR="001452F0">
          <w:rPr>
            <w:rFonts w:ascii="Times New Roman" w:hAnsi="Times New Roman"/>
          </w:rPr>
          <w:t>Pacific j</w:t>
        </w:r>
      </w:ins>
      <w:ins w:id="1082" w:author="cmoritz Moritz" w:date="2013-12-27T09:11:00Z">
        <w:r w:rsidR="001452F0">
          <w:rPr>
            <w:rFonts w:ascii="Times New Roman" w:hAnsi="Times New Roman"/>
          </w:rPr>
          <w:t>umping mouse (</w:t>
        </w:r>
        <w:r w:rsidR="001452F0" w:rsidRPr="00F42CA3">
          <w:rPr>
            <w:rFonts w:ascii="Times New Roman" w:hAnsi="Times New Roman"/>
            <w:i/>
            <w:rPrChange w:id="1083" w:author="cmoritz Moritz" w:date="2013-12-27T09:18:00Z">
              <w:rPr>
                <w:rFonts w:ascii="Times New Roman" w:hAnsi="Times New Roman"/>
              </w:rPr>
            </w:rPrChange>
          </w:rPr>
          <w:t xml:space="preserve">Z. </w:t>
        </w:r>
        <w:proofErr w:type="spellStart"/>
        <w:r w:rsidR="001452F0" w:rsidRPr="00F42CA3">
          <w:rPr>
            <w:rFonts w:ascii="Times New Roman" w:hAnsi="Times New Roman"/>
            <w:i/>
            <w:rPrChange w:id="1084" w:author="cmoritz Moritz" w:date="2013-12-27T09:18:00Z">
              <w:rPr>
                <w:rFonts w:ascii="Times New Roman" w:hAnsi="Times New Roman"/>
              </w:rPr>
            </w:rPrChange>
          </w:rPr>
          <w:t>princeps</w:t>
        </w:r>
        <w:proofErr w:type="spellEnd"/>
        <w:r w:rsidR="00F42CA3">
          <w:rPr>
            <w:rFonts w:ascii="Times New Roman" w:hAnsi="Times New Roman"/>
          </w:rPr>
          <w:t xml:space="preserve">), </w:t>
        </w:r>
        <w:r w:rsidR="001452F0">
          <w:rPr>
            <w:rFonts w:ascii="Times New Roman" w:hAnsi="Times New Roman"/>
          </w:rPr>
          <w:t>Long-tailed vole (</w:t>
        </w:r>
        <w:r w:rsidR="001452F0" w:rsidRPr="00F42CA3">
          <w:rPr>
            <w:rFonts w:ascii="Times New Roman" w:hAnsi="Times New Roman"/>
            <w:i/>
            <w:rPrChange w:id="1085" w:author="cmoritz Moritz" w:date="2013-12-27T09:18:00Z">
              <w:rPr>
                <w:rFonts w:ascii="Times New Roman" w:hAnsi="Times New Roman"/>
              </w:rPr>
            </w:rPrChange>
          </w:rPr>
          <w:t xml:space="preserve">M. </w:t>
        </w:r>
        <w:proofErr w:type="spellStart"/>
        <w:r w:rsidR="001452F0" w:rsidRPr="00F42CA3">
          <w:rPr>
            <w:rFonts w:ascii="Times New Roman" w:hAnsi="Times New Roman"/>
            <w:i/>
            <w:rPrChange w:id="1086" w:author="cmoritz Moritz" w:date="2013-12-27T09:18:00Z">
              <w:rPr>
                <w:rFonts w:ascii="Times New Roman" w:hAnsi="Times New Roman"/>
              </w:rPr>
            </w:rPrChange>
          </w:rPr>
          <w:t>longicaudus</w:t>
        </w:r>
        <w:proofErr w:type="spellEnd"/>
        <w:r w:rsidR="00F42CA3">
          <w:rPr>
            <w:rFonts w:ascii="Times New Roman" w:hAnsi="Times New Roman"/>
          </w:rPr>
          <w:t xml:space="preserve">) and </w:t>
        </w:r>
        <w:r w:rsidR="001452F0">
          <w:rPr>
            <w:rFonts w:ascii="Times New Roman" w:hAnsi="Times New Roman"/>
          </w:rPr>
          <w:t>water shrew (</w:t>
        </w:r>
        <w:r w:rsidR="001452F0" w:rsidRPr="00F42CA3">
          <w:rPr>
            <w:rFonts w:ascii="Times New Roman" w:hAnsi="Times New Roman"/>
            <w:i/>
            <w:rPrChange w:id="1087" w:author="cmoritz Moritz" w:date="2013-12-27T09:18:00Z">
              <w:rPr>
                <w:rFonts w:ascii="Times New Roman" w:hAnsi="Times New Roman"/>
              </w:rPr>
            </w:rPrChange>
          </w:rPr>
          <w:t xml:space="preserve">S. </w:t>
        </w:r>
        <w:proofErr w:type="spellStart"/>
        <w:r w:rsidR="001452F0" w:rsidRPr="00F42CA3">
          <w:rPr>
            <w:rFonts w:ascii="Times New Roman" w:hAnsi="Times New Roman"/>
            <w:i/>
            <w:rPrChange w:id="1088" w:author="cmoritz Moritz" w:date="2013-12-27T09:18:00Z">
              <w:rPr>
                <w:rFonts w:ascii="Times New Roman" w:hAnsi="Times New Roman"/>
              </w:rPr>
            </w:rPrChange>
          </w:rPr>
          <w:t>palustris</w:t>
        </w:r>
        <w:proofErr w:type="spellEnd"/>
        <w:r w:rsidR="001452F0">
          <w:rPr>
            <w:rFonts w:ascii="Times New Roman" w:hAnsi="Times New Roman"/>
          </w:rPr>
          <w:t xml:space="preserve">). </w:t>
        </w:r>
      </w:ins>
      <w:ins w:id="1089" w:author="cmoritz Moritz" w:date="2013-12-27T09:12:00Z">
        <w:r w:rsidR="001452F0">
          <w:rPr>
            <w:rFonts w:ascii="Times New Roman" w:hAnsi="Times New Roman"/>
          </w:rPr>
          <w:t>Each of these taxa warrants more intensive</w:t>
        </w:r>
      </w:ins>
      <w:ins w:id="1090" w:author="cmoritz Moritz" w:date="2013-12-27T09:13:00Z">
        <w:r w:rsidR="001452F0">
          <w:rPr>
            <w:rFonts w:ascii="Times New Roman" w:hAnsi="Times New Roman"/>
          </w:rPr>
          <w:t xml:space="preserve"> study to identify proximate causes of decline</w:t>
        </w:r>
      </w:ins>
      <w:ins w:id="1091" w:author="cmoritz Moritz" w:date="2013-12-27T09:18:00Z">
        <w:r w:rsidR="00F42CA3">
          <w:rPr>
            <w:rFonts w:ascii="Times New Roman" w:hAnsi="Times New Roman"/>
          </w:rPr>
          <w:t>.</w:t>
        </w:r>
      </w:ins>
      <w:del w:id="1092" w:author="cmoritz Moritz" w:date="2013-12-27T09:13:00Z">
        <w:r w:rsidR="009C2C9F" w:rsidDel="001452F0">
          <w:rPr>
            <w:rFonts w:ascii="Times New Roman" w:hAnsi="Times New Roman"/>
          </w:rPr>
          <w:delText xml:space="preserve"> </w:delText>
        </w:r>
      </w:del>
      <w:ins w:id="1093" w:author="Steve Beissinger" w:date="2013-12-24T23:36:00Z">
        <w:del w:id="1094" w:author="cmoritz Moritz" w:date="2013-12-27T09:13:00Z">
          <w:r w:rsidR="001F60C7" w:rsidDel="001452F0">
            <w:rPr>
              <w:rFonts w:ascii="Times New Roman" w:hAnsi="Times New Roman"/>
            </w:rPr>
            <w:delText xml:space="preserve">IF YOU WANT </w:delText>
          </w:r>
        </w:del>
        <w:del w:id="1095" w:author="cmoritz Moritz" w:date="2013-12-27T09:10:00Z">
          <w:r w:rsidR="001F60C7" w:rsidDel="001452F0">
            <w:rPr>
              <w:rFonts w:ascii="Times New Roman" w:hAnsi="Times New Roman"/>
            </w:rPr>
            <w:delText>T</w:delText>
          </w:r>
        </w:del>
        <w:del w:id="1096" w:author="cmoritz Moritz" w:date="2013-12-27T09:13:00Z">
          <w:r w:rsidR="001F60C7" w:rsidDel="001452F0">
            <w:rPr>
              <w:rFonts w:ascii="Times New Roman" w:hAnsi="Times New Roman"/>
            </w:rPr>
            <w:delText>O DISCUS</w:delText>
          </w:r>
        </w:del>
      </w:ins>
      <w:ins w:id="1097" w:author="Steve Beissinger" w:date="2013-12-24T23:45:00Z">
        <w:del w:id="1098" w:author="cmoritz Moritz" w:date="2013-12-27T09:13:00Z">
          <w:r w:rsidR="00DD0F4B" w:rsidDel="001452F0">
            <w:rPr>
              <w:rFonts w:ascii="Times New Roman" w:hAnsi="Times New Roman"/>
            </w:rPr>
            <w:delText>S</w:delText>
          </w:r>
        </w:del>
      </w:ins>
      <w:ins w:id="1099" w:author="Steve Beissinger" w:date="2013-12-24T23:36:00Z">
        <w:del w:id="1100" w:author="cmoritz Moritz" w:date="2013-12-27T09:13:00Z">
          <w:r w:rsidR="001F60C7" w:rsidDel="001452F0">
            <w:rPr>
              <w:rFonts w:ascii="Times New Roman" w:hAnsi="Times New Roman"/>
            </w:rPr>
            <w:delText xml:space="preserve"> ANY OTHER </w:delText>
          </w:r>
        </w:del>
      </w:ins>
      <w:ins w:id="1101" w:author="Steve Beissinger" w:date="2013-12-24T23:37:00Z">
        <w:del w:id="1102" w:author="cmoritz Moritz" w:date="2013-12-27T09:13:00Z">
          <w:r w:rsidR="001F60C7" w:rsidDel="001452F0">
            <w:rPr>
              <w:rFonts w:ascii="Times New Roman" w:hAnsi="Times New Roman"/>
            </w:rPr>
            <w:delText>SPECIFIC RESULTS, DO IT HERE</w:delText>
          </w:r>
        </w:del>
      </w:ins>
      <w:ins w:id="1103" w:author="Steve Beissinger" w:date="2013-12-24T23:45:00Z">
        <w:del w:id="1104" w:author="cmoritz Moritz" w:date="2013-12-27T09:13:00Z">
          <w:r w:rsidR="00DD0F4B" w:rsidDel="001452F0">
            <w:rPr>
              <w:rFonts w:ascii="Times New Roman" w:hAnsi="Times New Roman"/>
            </w:rPr>
            <w:delText xml:space="preserve"> IN A FEW SENTENCES</w:delText>
          </w:r>
        </w:del>
      </w:ins>
      <w:ins w:id="1105" w:author="Steve Beissinger" w:date="2013-12-24T23:37:00Z">
        <w:r w:rsidR="001F60C7">
          <w:rPr>
            <w:rFonts w:ascii="Times New Roman" w:hAnsi="Times New Roman"/>
          </w:rPr>
          <w:t>.</w:t>
        </w:r>
      </w:ins>
    </w:p>
    <w:p w14:paraId="373D5278" w14:textId="25018F9E" w:rsidR="004A655A" w:rsidRDefault="001F60C7" w:rsidP="004A655A">
      <w:pPr>
        <w:pStyle w:val="BodyA"/>
        <w:spacing w:line="480" w:lineRule="auto"/>
        <w:ind w:firstLine="720"/>
        <w:rPr>
          <w:rFonts w:ascii="Times New Roman" w:hAnsi="Times New Roman"/>
        </w:rPr>
      </w:pPr>
      <w:ins w:id="1106" w:author="Steve Beissinger" w:date="2013-12-24T23:37:00Z">
        <w:r>
          <w:rPr>
            <w:rFonts w:ascii="Times New Roman" w:hAnsi="Times New Roman"/>
          </w:rPr>
          <w:t>In conclusion, o</w:t>
        </w:r>
      </w:ins>
      <w:ins w:id="1107" w:author="Steve Beissinger" w:date="2013-12-23T21:26:00Z">
        <w:r w:rsidR="005A4219">
          <w:rPr>
            <w:rFonts w:ascii="Times New Roman" w:hAnsi="Times New Roman"/>
          </w:rPr>
          <w:t xml:space="preserve">ur </w:t>
        </w:r>
      </w:ins>
      <w:del w:id="1108" w:author="Steve Beissinger" w:date="2013-12-23T21:26:00Z">
        <w:r w:rsidR="006D6316" w:rsidDel="005A4219">
          <w:rPr>
            <w:rFonts w:ascii="Times New Roman" w:hAnsi="Times New Roman"/>
          </w:rPr>
          <w:delText xml:space="preserve">This </w:delText>
        </w:r>
      </w:del>
      <w:r w:rsidR="006D6316">
        <w:rPr>
          <w:rFonts w:ascii="Times New Roman" w:hAnsi="Times New Roman"/>
        </w:rPr>
        <w:t xml:space="preserve">study joins the substantial evidence for range shifts of species </w:t>
      </w:r>
      <w:r w:rsidR="007D163A">
        <w:rPr>
          <w:rFonts w:ascii="Times New Roman" w:hAnsi="Times New Roman"/>
        </w:rPr>
        <w:t xml:space="preserve">in response </w:t>
      </w:r>
      <w:r w:rsidR="006D6316">
        <w:rPr>
          <w:rFonts w:ascii="Times New Roman" w:hAnsi="Times New Roman"/>
        </w:rPr>
        <w:t>to 20</w:t>
      </w:r>
      <w:r w:rsidR="006D6316" w:rsidRPr="006D6316">
        <w:rPr>
          <w:rFonts w:ascii="Times New Roman" w:hAnsi="Times New Roman"/>
          <w:vertAlign w:val="superscript"/>
        </w:rPr>
        <w:t>th</w:t>
      </w:r>
      <w:r w:rsidR="006D6316">
        <w:rPr>
          <w:rFonts w:ascii="Times New Roman" w:hAnsi="Times New Roman"/>
        </w:rPr>
        <w:t xml:space="preserve"> Century climate change</w:t>
      </w:r>
      <w:r w:rsidR="00CF4475">
        <w:rPr>
          <w:rFonts w:ascii="Times New Roman" w:hAnsi="Times New Roman"/>
        </w:rPr>
        <w:t xml:space="preserve"> (</w:t>
      </w:r>
      <w:ins w:id="1109" w:author="Michelle" w:date="2013-12-29T12:10:00Z">
        <w:r w:rsidR="00B22EE1">
          <w:rPr>
            <w:rFonts w:ascii="Times New Roman" w:hAnsi="Times New Roman"/>
          </w:rPr>
          <w:t xml:space="preserve">e.g., </w:t>
        </w:r>
      </w:ins>
      <w:r w:rsidR="002A1F51">
        <w:rPr>
          <w:rFonts w:ascii="Times New Roman" w:hAnsi="Times New Roman"/>
        </w:rPr>
        <w:t>Parmesan et al. 2003, Chen et al. 2011</w:t>
      </w:r>
      <w:r w:rsidR="00CF4475">
        <w:rPr>
          <w:rFonts w:ascii="Times New Roman" w:hAnsi="Times New Roman"/>
        </w:rPr>
        <w:t>)</w:t>
      </w:r>
      <w:ins w:id="1110" w:author="Steve Beissinger" w:date="2013-12-24T23:37:00Z">
        <w:r>
          <w:rPr>
            <w:rFonts w:ascii="Times New Roman" w:hAnsi="Times New Roman"/>
          </w:rPr>
          <w:t xml:space="preserve">, but </w:t>
        </w:r>
      </w:ins>
      <w:del w:id="1111" w:author="Steve Beissinger" w:date="2013-12-24T23:37:00Z">
        <w:r w:rsidR="006D6316" w:rsidDel="001F60C7">
          <w:rPr>
            <w:rFonts w:ascii="Times New Roman" w:hAnsi="Times New Roman"/>
          </w:rPr>
          <w:delText xml:space="preserve">. </w:delText>
        </w:r>
        <w:r w:rsidR="00051FB7" w:rsidDel="001F60C7">
          <w:rPr>
            <w:rFonts w:ascii="Times New Roman" w:hAnsi="Times New Roman"/>
          </w:rPr>
          <w:delText>W</w:delText>
        </w:r>
      </w:del>
      <w:del w:id="1112" w:author="Steve Beissinger" w:date="2013-12-24T23:38:00Z">
        <w:r w:rsidR="00BD505E" w:rsidDel="001F60C7">
          <w:rPr>
            <w:rFonts w:ascii="Times New Roman" w:hAnsi="Times New Roman"/>
          </w:rPr>
          <w:delText xml:space="preserve">e </w:delText>
        </w:r>
      </w:del>
      <w:ins w:id="1113" w:author="Steve Beissinger" w:date="2013-12-24T23:38:00Z">
        <w:r>
          <w:rPr>
            <w:rFonts w:ascii="Times New Roman" w:hAnsi="Times New Roman"/>
          </w:rPr>
          <w:t xml:space="preserve">found spatially </w:t>
        </w:r>
      </w:ins>
      <w:del w:id="1114" w:author="Steve Beissinger" w:date="2013-12-24T23:38:00Z">
        <w:r w:rsidR="00BD505E" w:rsidDel="001F60C7">
          <w:rPr>
            <w:rFonts w:ascii="Times New Roman" w:hAnsi="Times New Roman"/>
          </w:rPr>
          <w:delText>show</w:delText>
        </w:r>
        <w:r w:rsidR="00C20349" w:rsidDel="001F60C7">
          <w:rPr>
            <w:rFonts w:ascii="Times New Roman" w:hAnsi="Times New Roman"/>
          </w:rPr>
          <w:delText>ed</w:delText>
        </w:r>
        <w:r w:rsidR="00BD505E" w:rsidDel="001F60C7">
          <w:rPr>
            <w:rFonts w:ascii="Times New Roman" w:hAnsi="Times New Roman"/>
          </w:rPr>
          <w:delText xml:space="preserve"> </w:delText>
        </w:r>
        <w:r w:rsidR="00C20349" w:rsidDel="001F60C7">
          <w:rPr>
            <w:rFonts w:ascii="Times New Roman" w:hAnsi="Times New Roman"/>
          </w:rPr>
          <w:delText>co</w:delText>
        </w:r>
      </w:del>
      <w:ins w:id="1115" w:author="Steve Beissinger" w:date="2013-12-24T23:38:00Z">
        <w:r>
          <w:rPr>
            <w:rFonts w:ascii="Times New Roman" w:hAnsi="Times New Roman"/>
          </w:rPr>
          <w:t>heterogeneous</w:t>
        </w:r>
      </w:ins>
      <w:del w:id="1116" w:author="Steve Beissinger" w:date="2013-12-24T23:38:00Z">
        <w:r w:rsidR="00C20349" w:rsidDel="001F60C7">
          <w:rPr>
            <w:rFonts w:ascii="Times New Roman" w:hAnsi="Times New Roman"/>
          </w:rPr>
          <w:delText>herent</w:delText>
        </w:r>
      </w:del>
      <w:r w:rsidR="00C20349">
        <w:rPr>
          <w:rFonts w:ascii="Times New Roman" w:hAnsi="Times New Roman"/>
        </w:rPr>
        <w:t xml:space="preserve"> </w:t>
      </w:r>
      <w:r w:rsidR="00BD505E">
        <w:rPr>
          <w:rFonts w:ascii="Times New Roman" w:hAnsi="Times New Roman"/>
        </w:rPr>
        <w:t xml:space="preserve">patterns </w:t>
      </w:r>
      <w:del w:id="1117" w:author="Steve Beissinger" w:date="2013-12-24T23:38:00Z">
        <w:r w:rsidR="00C20349" w:rsidDel="001F60C7">
          <w:rPr>
            <w:rFonts w:ascii="Times New Roman" w:hAnsi="Times New Roman"/>
          </w:rPr>
          <w:delText xml:space="preserve">shifts </w:delText>
        </w:r>
      </w:del>
      <w:r w:rsidR="00C20349">
        <w:rPr>
          <w:rFonts w:ascii="Times New Roman" w:hAnsi="Times New Roman"/>
        </w:rPr>
        <w:t>of elevational range limit</w:t>
      </w:r>
      <w:del w:id="1118" w:author="Steve Beissinger" w:date="2013-12-24T23:38:00Z">
        <w:r w:rsidR="00C20349" w:rsidDel="001F60C7">
          <w:rPr>
            <w:rFonts w:ascii="Times New Roman" w:hAnsi="Times New Roman"/>
          </w:rPr>
          <w:delText>s</w:delText>
        </w:r>
      </w:del>
      <w:r w:rsidR="00C20349">
        <w:rPr>
          <w:rFonts w:ascii="Times New Roman" w:hAnsi="Times New Roman"/>
        </w:rPr>
        <w:t xml:space="preserve"> </w:t>
      </w:r>
      <w:ins w:id="1119" w:author="Steve Beissinger" w:date="2013-12-24T23:38:00Z">
        <w:r>
          <w:rPr>
            <w:rFonts w:ascii="Times New Roman" w:hAnsi="Times New Roman"/>
          </w:rPr>
          <w:t xml:space="preserve">shifts </w:t>
        </w:r>
      </w:ins>
      <w:del w:id="1120" w:author="Steve Beissinger" w:date="2013-12-24T23:38:00Z">
        <w:r w:rsidR="00C20349" w:rsidDel="001F60C7">
          <w:rPr>
            <w:rFonts w:ascii="Times New Roman" w:hAnsi="Times New Roman"/>
          </w:rPr>
          <w:delText xml:space="preserve">even though </w:delText>
        </w:r>
        <w:r w:rsidR="00BD505E" w:rsidDel="001F60C7">
          <w:rPr>
            <w:rFonts w:ascii="Times New Roman" w:hAnsi="Times New Roman"/>
          </w:rPr>
          <w:delText xml:space="preserve">responses within species </w:delText>
        </w:r>
        <w:r w:rsidR="00C20349" w:rsidDel="001F60C7">
          <w:rPr>
            <w:rFonts w:ascii="Times New Roman" w:hAnsi="Times New Roman"/>
          </w:rPr>
          <w:delText>we</w:delText>
        </w:r>
        <w:r w:rsidR="00BD505E" w:rsidDel="001F60C7">
          <w:rPr>
            <w:rFonts w:ascii="Times New Roman" w:hAnsi="Times New Roman"/>
          </w:rPr>
          <w:delText xml:space="preserve">re not consistent </w:delText>
        </w:r>
      </w:del>
      <w:r w:rsidR="00BD505E">
        <w:rPr>
          <w:rFonts w:ascii="Times New Roman" w:hAnsi="Times New Roman"/>
        </w:rPr>
        <w:t>across region</w:t>
      </w:r>
      <w:r w:rsidR="003D7CD7">
        <w:rPr>
          <w:rFonts w:ascii="Times New Roman" w:hAnsi="Times New Roman"/>
        </w:rPr>
        <w:t>s</w:t>
      </w:r>
      <w:r w:rsidR="00BD505E">
        <w:rPr>
          <w:rFonts w:ascii="Times New Roman" w:hAnsi="Times New Roman"/>
        </w:rPr>
        <w:t xml:space="preserve">. </w:t>
      </w:r>
      <w:r w:rsidR="006D6316">
        <w:rPr>
          <w:rFonts w:ascii="Times New Roman" w:hAnsi="Times New Roman"/>
        </w:rPr>
        <w:t xml:space="preserve">The challenge </w:t>
      </w:r>
      <w:r w:rsidR="002A1F51">
        <w:rPr>
          <w:rFonts w:ascii="Times New Roman" w:hAnsi="Times New Roman"/>
        </w:rPr>
        <w:t xml:space="preserve">ahead </w:t>
      </w:r>
      <w:r w:rsidR="006D6316">
        <w:rPr>
          <w:rFonts w:ascii="Times New Roman" w:hAnsi="Times New Roman"/>
        </w:rPr>
        <w:t xml:space="preserve">is to understand </w:t>
      </w:r>
      <w:ins w:id="1121" w:author="Steve Beissinger" w:date="2013-12-23T21:26:00Z">
        <w:r w:rsidR="00FB24B8">
          <w:rPr>
            <w:rFonts w:ascii="Times New Roman" w:hAnsi="Times New Roman"/>
          </w:rPr>
          <w:t>the</w:t>
        </w:r>
      </w:ins>
      <w:del w:id="1122" w:author="Steve Beissinger" w:date="2013-12-23T21:27:00Z">
        <w:r w:rsidR="00BD505E" w:rsidDel="00FB24B8">
          <w:rPr>
            <w:rFonts w:ascii="Times New Roman" w:hAnsi="Times New Roman"/>
          </w:rPr>
          <w:delText>what</w:delText>
        </w:r>
      </w:del>
      <w:r w:rsidR="00BD505E">
        <w:rPr>
          <w:rFonts w:ascii="Times New Roman" w:hAnsi="Times New Roman"/>
        </w:rPr>
        <w:t xml:space="preserve"> </w:t>
      </w:r>
      <w:del w:id="1123" w:author="Steve Beissinger" w:date="2013-12-23T21:26:00Z">
        <w:r w:rsidR="00BD505E" w:rsidDel="00FB24B8">
          <w:rPr>
            <w:rFonts w:ascii="Times New Roman" w:hAnsi="Times New Roman"/>
          </w:rPr>
          <w:delText xml:space="preserve">underpins </w:delText>
        </w:r>
      </w:del>
      <w:ins w:id="1124" w:author="Steve Beissinger" w:date="2013-12-23T21:26:00Z">
        <w:r w:rsidR="00FB24B8">
          <w:rPr>
            <w:rFonts w:ascii="Times New Roman" w:hAnsi="Times New Roman"/>
          </w:rPr>
          <w:t xml:space="preserve">causes </w:t>
        </w:r>
      </w:ins>
      <w:ins w:id="1125" w:author="Steve Beissinger" w:date="2013-12-23T21:27:00Z">
        <w:r w:rsidR="00FB24B8">
          <w:rPr>
            <w:rFonts w:ascii="Times New Roman" w:hAnsi="Times New Roman"/>
          </w:rPr>
          <w:t xml:space="preserve">of </w:t>
        </w:r>
      </w:ins>
      <w:commentRangeStart w:id="1126"/>
      <w:del w:id="1127" w:author="Steve Beissinger" w:date="2013-12-23T21:27:00Z">
        <w:r w:rsidR="006D6316" w:rsidDel="00FB24B8">
          <w:rPr>
            <w:rFonts w:ascii="Times New Roman" w:hAnsi="Times New Roman"/>
          </w:rPr>
          <w:delText xml:space="preserve">the </w:delText>
        </w:r>
      </w:del>
      <w:r w:rsidR="006D6316">
        <w:rPr>
          <w:rFonts w:ascii="Times New Roman" w:hAnsi="Times New Roman"/>
        </w:rPr>
        <w:t>heterogene</w:t>
      </w:r>
      <w:ins w:id="1128" w:author="Steve Beissinger" w:date="2013-12-23T21:27:00Z">
        <w:r w:rsidR="00FB24B8">
          <w:rPr>
            <w:rFonts w:ascii="Times New Roman" w:hAnsi="Times New Roman"/>
          </w:rPr>
          <w:t>ous</w:t>
        </w:r>
      </w:ins>
      <w:commentRangeEnd w:id="1126"/>
      <w:r w:rsidR="00B22EE1">
        <w:rPr>
          <w:rStyle w:val="CommentReference"/>
          <w:rFonts w:ascii="Times New Roman" w:eastAsia="Times New Roman" w:hAnsi="Times New Roman"/>
          <w:color w:val="auto"/>
        </w:rPr>
        <w:commentReference w:id="1126"/>
      </w:r>
      <w:del w:id="1129" w:author="Steve Beissinger" w:date="2013-12-23T21:27:00Z">
        <w:r w:rsidR="006D6316" w:rsidDel="00FB24B8">
          <w:rPr>
            <w:rFonts w:ascii="Times New Roman" w:hAnsi="Times New Roman"/>
          </w:rPr>
          <w:delText>ity of</w:delText>
        </w:r>
      </w:del>
      <w:r w:rsidR="006D6316">
        <w:rPr>
          <w:rFonts w:ascii="Times New Roman" w:hAnsi="Times New Roman"/>
        </w:rPr>
        <w:t xml:space="preserve"> species’ responses</w:t>
      </w:r>
      <w:r w:rsidR="00BD505E">
        <w:rPr>
          <w:rFonts w:ascii="Times New Roman" w:hAnsi="Times New Roman"/>
        </w:rPr>
        <w:t xml:space="preserve"> </w:t>
      </w:r>
      <w:del w:id="1130" w:author="Michelle" w:date="2013-12-27T16:26:00Z">
        <w:r w:rsidR="00BD505E" w:rsidRPr="006D6316" w:rsidDel="003B67CF">
          <w:rPr>
            <w:rFonts w:ascii="Times New Roman" w:hAnsi="Times New Roman"/>
          </w:rPr>
          <w:delText xml:space="preserve">in order </w:delText>
        </w:r>
      </w:del>
      <w:r w:rsidR="00BD505E" w:rsidRPr="006D6316">
        <w:rPr>
          <w:rFonts w:ascii="Times New Roman" w:hAnsi="Times New Roman"/>
        </w:rPr>
        <w:t>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xml:space="preserve">. </w:t>
      </w:r>
      <w:ins w:id="1131" w:author="Steve Beissinger" w:date="2013-12-23T21:28:00Z">
        <w:r w:rsidR="00810676">
          <w:rPr>
            <w:rFonts w:ascii="Times New Roman" w:hAnsi="Times New Roman"/>
          </w:rPr>
          <w:t>It will be</w:t>
        </w:r>
        <w:r w:rsidR="00C461EE">
          <w:rPr>
            <w:rFonts w:ascii="Times New Roman" w:hAnsi="Times New Roman"/>
          </w:rPr>
          <w:t xml:space="preserve"> important to d</w:t>
        </w:r>
      </w:ins>
      <w:ins w:id="1132" w:author="Steve Beissinger" w:date="2013-12-23T21:27:00Z">
        <w:r w:rsidR="00C461EE">
          <w:rPr>
            <w:rFonts w:ascii="Times New Roman" w:hAnsi="Times New Roman"/>
          </w:rPr>
          <w:t xml:space="preserve">etermine </w:t>
        </w:r>
      </w:ins>
      <w:del w:id="1133" w:author="Steve Beissinger" w:date="2013-12-23T21:27:00Z">
        <w:r w:rsidR="00843A53" w:rsidDel="00C461EE">
          <w:rPr>
            <w:rFonts w:ascii="Times New Roman" w:hAnsi="Times New Roman"/>
          </w:rPr>
          <w:delText xml:space="preserve">Studies addressing </w:delText>
        </w:r>
      </w:del>
      <w:r w:rsidR="00843A53">
        <w:rPr>
          <w:rFonts w:ascii="Times New Roman" w:hAnsi="Times New Roman"/>
        </w:rPr>
        <w:t>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 change (</w:t>
      </w:r>
      <w:r w:rsidR="004A655A">
        <w:rPr>
          <w:rFonts w:ascii="Times New Roman" w:hAnsi="Times New Roman"/>
        </w:rPr>
        <w:t xml:space="preserve">e.g., </w:t>
      </w:r>
      <w:proofErr w:type="spellStart"/>
      <w:r w:rsidR="00BD505E">
        <w:rPr>
          <w:rFonts w:ascii="Times New Roman" w:hAnsi="Times New Roman"/>
        </w:rPr>
        <w:t>Tingley</w:t>
      </w:r>
      <w:proofErr w:type="spellEnd"/>
      <w:r w:rsidR="00BD505E">
        <w:rPr>
          <w:rFonts w:ascii="Times New Roman" w:hAnsi="Times New Roman"/>
        </w:rPr>
        <w:t xml:space="preserve"> et al</w:t>
      </w:r>
      <w:ins w:id="1134" w:author="Steve Beissinger" w:date="2013-12-24T23:06:00Z">
        <w:r w:rsidR="00B01DE2">
          <w:rPr>
            <w:rFonts w:ascii="Times New Roman" w:hAnsi="Times New Roman"/>
          </w:rPr>
          <w:t>.</w:t>
        </w:r>
      </w:ins>
      <w:r w:rsidR="00BD505E">
        <w:rPr>
          <w:rFonts w:ascii="Times New Roman" w:hAnsi="Times New Roman"/>
        </w:rPr>
        <w:t xml:space="preserve"> 2009, 2012)</w:t>
      </w:r>
      <w:ins w:id="1135" w:author="Steve Beissinger" w:date="2013-12-23T21:27:00Z">
        <w:r w:rsidR="00C461EE">
          <w:rPr>
            <w:rFonts w:ascii="Times New Roman" w:hAnsi="Times New Roman"/>
          </w:rPr>
          <w:t>,</w:t>
        </w:r>
      </w:ins>
      <w:r w:rsidR="00BD505E">
        <w:rPr>
          <w:rFonts w:ascii="Times New Roman" w:hAnsi="Times New Roman"/>
        </w:rPr>
        <w:t xml:space="preserve"> or </w:t>
      </w:r>
      <w:r w:rsidR="00253950">
        <w:rPr>
          <w:rFonts w:ascii="Times New Roman" w:hAnsi="Times New Roman"/>
        </w:rPr>
        <w:t xml:space="preserve">whether </w:t>
      </w:r>
      <w:del w:id="1136" w:author="Steve Beissinger" w:date="2013-12-23T21:27:00Z">
        <w:r w:rsidR="00253950" w:rsidDel="00C461EE">
          <w:rPr>
            <w:rFonts w:ascii="Times New Roman" w:hAnsi="Times New Roman"/>
          </w:rPr>
          <w:delText xml:space="preserve">they </w:delText>
        </w:r>
      </w:del>
      <w:ins w:id="1137" w:author="Steve Beissinger" w:date="2013-12-23T21:27:00Z">
        <w:r w:rsidR="00C461EE">
          <w:rPr>
            <w:rFonts w:ascii="Times New Roman" w:hAnsi="Times New Roman"/>
          </w:rPr>
          <w:t xml:space="preserve">range changes are a </w:t>
        </w:r>
      </w:ins>
      <w:r w:rsidR="00843A53">
        <w:rPr>
          <w:rFonts w:ascii="Times New Roman" w:hAnsi="Times New Roman"/>
        </w:rPr>
        <w:t>respon</w:t>
      </w:r>
      <w:ins w:id="1138" w:author="Steve Beissinger" w:date="2013-12-23T21:27:00Z">
        <w:r w:rsidR="00C461EE">
          <w:rPr>
            <w:rFonts w:ascii="Times New Roman" w:hAnsi="Times New Roman"/>
          </w:rPr>
          <w:t>se</w:t>
        </w:r>
      </w:ins>
      <w:del w:id="1139" w:author="Steve Beissinger" w:date="2013-12-23T21:27:00Z">
        <w:r w:rsidR="00843A53" w:rsidDel="00C461EE">
          <w:rPr>
            <w:rFonts w:ascii="Times New Roman" w:hAnsi="Times New Roman"/>
          </w:rPr>
          <w:delText>d</w:delText>
        </w:r>
      </w:del>
      <w:r w:rsidR="00BD505E">
        <w:rPr>
          <w:rFonts w:ascii="Times New Roman" w:hAnsi="Times New Roman"/>
        </w:rPr>
        <w:t xml:space="preserve"> to other local effects</w:t>
      </w:r>
      <w:ins w:id="1140" w:author="Steve Beissinger" w:date="2013-12-23T21:28:00Z">
        <w:r w:rsidR="00C461EE">
          <w:rPr>
            <w:rFonts w:ascii="Times New Roman" w:hAnsi="Times New Roman"/>
          </w:rPr>
          <w:t>,</w:t>
        </w:r>
      </w:ins>
      <w:r w:rsidR="00BD505E">
        <w:rPr>
          <w:rFonts w:ascii="Times New Roman" w:hAnsi="Times New Roman"/>
        </w:rPr>
        <w:t xml:space="preserve"> such as fire </w:t>
      </w:r>
      <w:del w:id="1141" w:author="Steve Beissinger" w:date="2013-12-23T21:28:00Z">
        <w:r w:rsidR="00BD505E" w:rsidDel="00C461EE">
          <w:rPr>
            <w:rFonts w:ascii="Times New Roman" w:hAnsi="Times New Roman"/>
          </w:rPr>
          <w:delText xml:space="preserve">regimes </w:delText>
        </w:r>
      </w:del>
      <w:r w:rsidR="00BD505E">
        <w:rPr>
          <w:rFonts w:ascii="Times New Roman" w:hAnsi="Times New Roman"/>
        </w:rPr>
        <w:t xml:space="preserve">or </w:t>
      </w:r>
      <w:commentRangeStart w:id="1142"/>
      <w:proofErr w:type="spellStart"/>
      <w:r w:rsidR="00BD505E">
        <w:rPr>
          <w:rFonts w:ascii="Times New Roman" w:hAnsi="Times New Roman"/>
        </w:rPr>
        <w:t>seral</w:t>
      </w:r>
      <w:proofErr w:type="spellEnd"/>
      <w:r w:rsidR="00BD505E">
        <w:rPr>
          <w:rFonts w:ascii="Times New Roman" w:hAnsi="Times New Roman"/>
        </w:rPr>
        <w:t xml:space="preserve"> dynamics</w:t>
      </w:r>
      <w:commentRangeEnd w:id="1142"/>
      <w:r w:rsidR="005904F1">
        <w:rPr>
          <w:rStyle w:val="CommentReference"/>
          <w:rFonts w:ascii="Times New Roman" w:eastAsia="Times New Roman" w:hAnsi="Times New Roman"/>
          <w:color w:val="auto"/>
        </w:rPr>
        <w:commentReference w:id="1142"/>
      </w:r>
      <w:ins w:id="1143" w:author="Steve Beissinger" w:date="2013-12-23T21:28:00Z">
        <w:r w:rsidR="00C461EE">
          <w:rPr>
            <w:rFonts w:ascii="Times New Roman" w:hAnsi="Times New Roman"/>
          </w:rPr>
          <w:t xml:space="preserve">. </w:t>
        </w:r>
      </w:ins>
      <w:del w:id="1144" w:author="Steve Beissinger" w:date="2013-12-23T21:28:00Z">
        <w:r w:rsidR="00843A53" w:rsidDel="00D736AD">
          <w:rPr>
            <w:rFonts w:ascii="Times New Roman" w:hAnsi="Times New Roman"/>
          </w:rPr>
          <w:delText xml:space="preserve">, as well as those focused on </w:delText>
        </w:r>
      </w:del>
      <w:ins w:id="1145" w:author="Steve Beissinger" w:date="2013-12-23T21:28:00Z">
        <w:r w:rsidR="00D736AD">
          <w:rPr>
            <w:rFonts w:ascii="Times New Roman" w:hAnsi="Times New Roman"/>
          </w:rPr>
          <w:t xml:space="preserve">Moreover, </w:t>
        </w:r>
      </w:ins>
      <w:r w:rsidR="00843A53">
        <w:rPr>
          <w:rFonts w:ascii="Times New Roman" w:hAnsi="Times New Roman"/>
        </w:rPr>
        <w:t>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w:t>
      </w:r>
      <w:ins w:id="1146" w:author="Steve Beissinger" w:date="2013-12-23T21:29:00Z">
        <w:r w:rsidR="00D736AD">
          <w:rPr>
            <w:rFonts w:ascii="Times New Roman" w:hAnsi="Times New Roman"/>
          </w:rPr>
          <w:t xml:space="preserve"> (e.g.,</w:t>
        </w:r>
      </w:ins>
      <w:del w:id="1147" w:author="Steve Beissinger" w:date="2013-12-23T21:29:00Z">
        <w:r w:rsidR="004A655A" w:rsidDel="00D736AD">
          <w:rPr>
            <w:rFonts w:ascii="Times New Roman" w:hAnsi="Times New Roman"/>
          </w:rPr>
          <w:delText>, such as</w:delText>
        </w:r>
      </w:del>
      <w:r w:rsidR="004A655A">
        <w:rPr>
          <w:rFonts w:ascii="Times New Roman" w:hAnsi="Times New Roman"/>
        </w:rPr>
        <w:t xml:space="preserve">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w:t>
      </w:r>
      <w:ins w:id="1148" w:author="Steve Beissinger" w:date="2013-12-23T21:29:00Z">
        <w:r w:rsidR="00D736AD">
          <w:rPr>
            <w:rFonts w:ascii="Times New Roman" w:hAnsi="Times New Roman"/>
          </w:rPr>
          <w:t xml:space="preserve">degree of </w:t>
        </w:r>
      </w:ins>
      <w:r w:rsidR="00DD0BDD">
        <w:rPr>
          <w:rFonts w:ascii="Times New Roman" w:hAnsi="Times New Roman"/>
        </w:rPr>
        <w:t xml:space="preserve">ecological </w:t>
      </w:r>
      <w:ins w:id="1149" w:author="Steve Beissinger" w:date="2013-12-23T21:29:00Z">
        <w:r w:rsidR="00D736AD">
          <w:rPr>
            <w:rFonts w:ascii="Times New Roman" w:hAnsi="Times New Roman"/>
          </w:rPr>
          <w:t>specialization)</w:t>
        </w:r>
      </w:ins>
      <w:del w:id="1150" w:author="Steve Beissinger" w:date="2013-12-23T21:28:00Z">
        <w:r w:rsidR="00DD0BDD" w:rsidDel="00D736AD">
          <w:rPr>
            <w:rFonts w:ascii="Times New Roman" w:hAnsi="Times New Roman"/>
          </w:rPr>
          <w:delText>generalization</w:delText>
        </w:r>
      </w:del>
      <w:del w:id="1151" w:author="Steve Beissinger" w:date="2013-12-23T21:29:00Z">
        <w:r w:rsidR="00DD0BDD" w:rsidDel="00D736AD">
          <w:rPr>
            <w:rFonts w:ascii="Times New Roman" w:hAnsi="Times New Roman"/>
          </w:rPr>
          <w:delText>,</w:delText>
        </w:r>
      </w:del>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t>
      </w:r>
      <w:del w:id="1152" w:author="Steve Beissinger" w:date="2013-12-23T21:29:00Z">
        <w:r w:rsidR="00843A53" w:rsidDel="00D736AD">
          <w:rPr>
            <w:rFonts w:ascii="Times New Roman" w:hAnsi="Times New Roman"/>
          </w:rPr>
          <w:delText xml:space="preserve">will </w:delText>
        </w:r>
      </w:del>
      <w:ins w:id="1153" w:author="Steve Beissinger" w:date="2013-12-23T21:29:00Z">
        <w:r w:rsidR="00D736AD">
          <w:rPr>
            <w:rFonts w:ascii="Times New Roman" w:hAnsi="Times New Roman"/>
          </w:rPr>
          <w:t xml:space="preserve">may </w:t>
        </w:r>
      </w:ins>
      <w:r w:rsidR="00843A53">
        <w:rPr>
          <w:rFonts w:ascii="Times New Roman" w:hAnsi="Times New Roman"/>
        </w:rPr>
        <w:t>provide key insight</w:t>
      </w:r>
      <w:ins w:id="1154" w:author="Steve Beissinger" w:date="2013-12-23T21:29:00Z">
        <w:r w:rsidR="00D736AD">
          <w:rPr>
            <w:rFonts w:ascii="Times New Roman" w:hAnsi="Times New Roman"/>
          </w:rPr>
          <w:t>s</w:t>
        </w:r>
      </w:ins>
      <w:r w:rsidR="00843A53">
        <w:rPr>
          <w:rFonts w:ascii="Times New Roman" w:hAnsi="Times New Roman"/>
        </w:rPr>
        <w:t xml:space="preserve">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202FDD2A" w14:textId="0BA4E087" w:rsidR="003463F3" w:rsidRDefault="003463F3" w:rsidP="00D170F2">
      <w:pPr>
        <w:pStyle w:val="BodyA"/>
        <w:spacing w:line="480" w:lineRule="auto"/>
        <w:ind w:firstLine="720"/>
        <w:rPr>
          <w:ins w:id="1155" w:author="Michelle" w:date="2013-12-29T12:22:00Z"/>
          <w:rFonts w:ascii="Times New Roman" w:hAnsi="Times New Roman"/>
        </w:rPr>
      </w:pPr>
    </w:p>
    <w:p w14:paraId="46A9D75D" w14:textId="77777777" w:rsidR="000D23E7" w:rsidRPr="009D4E93" w:rsidRDefault="000D23E7" w:rsidP="00D170F2">
      <w:pPr>
        <w:pStyle w:val="BodyA"/>
        <w:spacing w:line="480" w:lineRule="auto"/>
        <w:ind w:firstLine="720"/>
        <w:rPr>
          <w:rFonts w:ascii="Times New Roman" w:hAnsi="Times New Roman"/>
        </w:rPr>
      </w:pPr>
    </w:p>
    <w:sectPr w:rsidR="000D23E7" w:rsidRPr="009D4E93" w:rsidSect="006F7498">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Steve Beissinger" w:date="2013-12-19T23:06:00Z" w:initials="SB">
    <w:p w14:paraId="028DD3B9" w14:textId="77777777" w:rsidR="006F7498" w:rsidRDefault="006F7498" w:rsidP="0029317C">
      <w:pPr>
        <w:pStyle w:val="CommentText"/>
      </w:pPr>
      <w:r>
        <w:rPr>
          <w:rStyle w:val="CommentReference"/>
        </w:rPr>
        <w:annotationRef/>
      </w:r>
      <w:r>
        <w:t>I think this may be our most interesting finding!</w:t>
      </w:r>
    </w:p>
  </w:comment>
  <w:comment w:id="208" w:author="Steve Beissinger" w:date="2013-12-19T21:51:00Z" w:initials="SB">
    <w:p w14:paraId="1C7CEDE8" w14:textId="4CCEBFB1" w:rsidR="006F7498" w:rsidRDefault="006F7498">
      <w:pPr>
        <w:pStyle w:val="CommentText"/>
      </w:pPr>
      <w:r>
        <w:rPr>
          <w:rStyle w:val="CommentReference"/>
        </w:rPr>
        <w:annotationRef/>
      </w:r>
      <w:r>
        <w:t>Is this really the right word?  I don’t think any of the 14 world biomes are predicted to disappear.  Are you thinking of something other than biomes?  Communities perhaps?</w:t>
      </w:r>
    </w:p>
  </w:comment>
  <w:comment w:id="397" w:author="Michelle" w:date="2013-12-27T12:32:00Z" w:initials="M">
    <w:p w14:paraId="5876AC69" w14:textId="5EEAE50A" w:rsidR="006F7498" w:rsidRDefault="006F7498">
      <w:pPr>
        <w:pStyle w:val="CommentText"/>
      </w:pPr>
      <w:ins w:id="399" w:author="Michelle" w:date="2013-12-27T12:31:00Z">
        <w:r>
          <w:rPr>
            <w:rStyle w:val="CommentReference"/>
          </w:rPr>
          <w:annotationRef/>
        </w:r>
      </w:ins>
      <w:r>
        <w:t xml:space="preserve">These URLs are large so they could be converted to shortened </w:t>
      </w:r>
      <w:proofErr w:type="spellStart"/>
      <w:r>
        <w:t>bitly</w:t>
      </w:r>
      <w:proofErr w:type="spellEnd"/>
      <w:r>
        <w:t xml:space="preserve"> links or put in </w:t>
      </w:r>
      <w:proofErr w:type="spellStart"/>
      <w:r>
        <w:t>refernces</w:t>
      </w:r>
      <w:proofErr w:type="spellEnd"/>
      <w:r>
        <w:t xml:space="preserve"> or supplement perhaps? BUT they are the direct links to projects and specimens used in analysis.</w:t>
      </w:r>
    </w:p>
  </w:comment>
  <w:comment w:id="395" w:author="cmoritz Moritz" w:date="2013-12-18T14:28:00Z" w:initials="cM">
    <w:p w14:paraId="7C52CF21" w14:textId="6691079F" w:rsidR="006F7498" w:rsidRDefault="006F7498">
      <w:pPr>
        <w:pStyle w:val="CommentText"/>
      </w:pPr>
      <w:r>
        <w:rPr>
          <w:rStyle w:val="CommentReference"/>
        </w:rPr>
        <w:annotationRef/>
      </w:r>
      <w:r>
        <w:t xml:space="preserve">Direct link to </w:t>
      </w:r>
      <w:proofErr w:type="spellStart"/>
      <w:r>
        <w:t>arctos</w:t>
      </w:r>
      <w:proofErr w:type="spellEnd"/>
      <w:r>
        <w:t xml:space="preserve"> project</w:t>
      </w:r>
    </w:p>
  </w:comment>
  <w:comment w:id="404" w:author="Steve Beissinger" w:date="2013-12-19T22:15:00Z" w:initials="SB">
    <w:p w14:paraId="77263344" w14:textId="3FAE2EBD" w:rsidR="006F7498" w:rsidRDefault="006F7498">
      <w:pPr>
        <w:pStyle w:val="CommentText"/>
      </w:pPr>
      <w:r>
        <w:rPr>
          <w:rStyle w:val="CommentReference"/>
        </w:rPr>
        <w:annotationRef/>
      </w:r>
      <w:r>
        <w:t>Craig, I think this the reader needs to see this info in the Methods. I don’t feel it can be separated into an appendix</w:t>
      </w:r>
    </w:p>
  </w:comment>
  <w:comment w:id="405" w:author="cmoritz Moritz" w:date="2013-12-19T16:56:00Z" w:initials="cM">
    <w:p w14:paraId="233ECD0F" w14:textId="61D24E56" w:rsidR="006F7498" w:rsidRDefault="006F7498">
      <w:pPr>
        <w:pStyle w:val="CommentText"/>
      </w:pPr>
      <w:r>
        <w:rPr>
          <w:rStyle w:val="CommentReference"/>
        </w:rPr>
        <w:annotationRef/>
      </w:r>
      <w:r>
        <w:t>Could much of this into supplementary info</w:t>
      </w:r>
    </w:p>
    <w:p w14:paraId="353F142C" w14:textId="3E848C0F" w:rsidR="006F7498" w:rsidRDefault="006F7498">
      <w:pPr>
        <w:pStyle w:val="CommentText"/>
      </w:pPr>
      <w:r>
        <w:t>Yes we could and much more. Necessary if we agree on Ecology Letters</w:t>
      </w:r>
    </w:p>
  </w:comment>
  <w:comment w:id="407" w:author="cmoritz Moritz" w:date="2013-12-18T14:28:00Z" w:initials="cM">
    <w:p w14:paraId="428DF912" w14:textId="6C44297A" w:rsidR="006F7498" w:rsidRDefault="006F7498">
      <w:pPr>
        <w:pStyle w:val="CommentText"/>
      </w:pPr>
      <w:r>
        <w:rPr>
          <w:rStyle w:val="CommentReference"/>
        </w:rPr>
        <w:annotationRef/>
      </w:r>
      <w:proofErr w:type="spellStart"/>
      <w:r>
        <w:t>Arctos</w:t>
      </w:r>
      <w:proofErr w:type="spellEnd"/>
      <w:r>
        <w:t xml:space="preserve"> links?</w:t>
      </w:r>
    </w:p>
  </w:comment>
  <w:comment w:id="419" w:author="Michelle" w:date="2013-12-29T12:26:00Z" w:initials="M">
    <w:p w14:paraId="00068DB5" w14:textId="77777777" w:rsidR="006F7498" w:rsidRDefault="006F7498">
      <w:pPr>
        <w:pStyle w:val="CommentText"/>
        <w:rPr>
          <w:rStyle w:val="CommentReference"/>
        </w:rPr>
      </w:pPr>
      <w:r>
        <w:rPr>
          <w:rStyle w:val="CommentReference"/>
        </w:rPr>
        <w:annotationRef/>
      </w:r>
      <w:r>
        <w:rPr>
          <w:rStyle w:val="CommentReference"/>
        </w:rPr>
        <w:t>IS THIS THE ONE?</w:t>
      </w:r>
    </w:p>
    <w:p w14:paraId="7CF95D21" w14:textId="16770DF5" w:rsidR="006F7498" w:rsidRDefault="006F7498">
      <w:pPr>
        <w:pStyle w:val="CommentText"/>
        <w:rPr>
          <w:rStyle w:val="CommentReference"/>
        </w:rPr>
      </w:pPr>
      <w:r>
        <w:rPr>
          <w:rStyle w:val="CommentReference"/>
        </w:rPr>
        <w:t>Add to REFS:</w:t>
      </w:r>
    </w:p>
    <w:p w14:paraId="0804F1A8" w14:textId="77E1DD06" w:rsidR="006F7498" w:rsidRPr="000D23E7" w:rsidRDefault="006F7498" w:rsidP="000D23E7">
      <w:pPr>
        <w:rPr>
          <w:rFonts w:ascii="Times" w:eastAsia="Times New Roman" w:hAnsi="Times"/>
          <w:color w:val="000000"/>
          <w:sz w:val="27"/>
          <w:szCs w:val="27"/>
        </w:rPr>
      </w:pPr>
      <w:proofErr w:type="spellStart"/>
      <w:r>
        <w:rPr>
          <w:rFonts w:ascii="Times" w:eastAsia="Times New Roman" w:hAnsi="Times"/>
          <w:color w:val="000000"/>
          <w:sz w:val="27"/>
          <w:szCs w:val="27"/>
        </w:rPr>
        <w:t>Laake</w:t>
      </w:r>
      <w:proofErr w:type="spellEnd"/>
      <w:r>
        <w:rPr>
          <w:rFonts w:ascii="Times" w:eastAsia="Times New Roman" w:hAnsi="Times"/>
          <w:color w:val="000000"/>
          <w:sz w:val="27"/>
          <w:szCs w:val="27"/>
        </w:rPr>
        <w:t>, J.L. (2013</w:t>
      </w:r>
      <w:r w:rsidRPr="000D23E7">
        <w:rPr>
          <w:rFonts w:ascii="Times" w:eastAsia="Times New Roman" w:hAnsi="Times"/>
          <w:color w:val="000000"/>
          <w:sz w:val="27"/>
          <w:szCs w:val="27"/>
        </w:rPr>
        <w:t xml:space="preserve">). </w:t>
      </w:r>
      <w:proofErr w:type="spellStart"/>
      <w:r w:rsidRPr="000D23E7">
        <w:rPr>
          <w:rFonts w:ascii="Times" w:eastAsia="Times New Roman" w:hAnsi="Times"/>
          <w:color w:val="000000"/>
          <w:sz w:val="27"/>
          <w:szCs w:val="27"/>
        </w:rPr>
        <w:t>RMark</w:t>
      </w:r>
      <w:proofErr w:type="spellEnd"/>
      <w:r w:rsidRPr="000D23E7">
        <w:rPr>
          <w:rFonts w:ascii="Times" w:eastAsia="Times New Roman" w:hAnsi="Times"/>
          <w:color w:val="000000"/>
          <w:sz w:val="27"/>
          <w:szCs w:val="27"/>
        </w:rPr>
        <w:t>: An R Interface for Analysis of Capture-Recapture Data wi</w:t>
      </w:r>
      <w:r>
        <w:rPr>
          <w:rFonts w:ascii="Times" w:eastAsia="Times New Roman" w:hAnsi="Times"/>
          <w:color w:val="000000"/>
          <w:sz w:val="27"/>
          <w:szCs w:val="27"/>
        </w:rPr>
        <w:t>th MARK. AFSC Processed Rep 2013</w:t>
      </w:r>
      <w:r w:rsidRPr="000D23E7">
        <w:rPr>
          <w:rFonts w:ascii="Times" w:eastAsia="Times New Roman" w:hAnsi="Times"/>
          <w:color w:val="000000"/>
          <w:sz w:val="27"/>
          <w:szCs w:val="27"/>
        </w:rPr>
        <w:t>-01, 25p. Alaska Fish. Sci. Cent</w:t>
      </w:r>
      <w:proofErr w:type="gramStart"/>
      <w:r w:rsidRPr="000D23E7">
        <w:rPr>
          <w:rFonts w:ascii="Times" w:eastAsia="Times New Roman" w:hAnsi="Times"/>
          <w:color w:val="000000"/>
          <w:sz w:val="27"/>
          <w:szCs w:val="27"/>
        </w:rPr>
        <w:t>.,</w:t>
      </w:r>
      <w:proofErr w:type="gramEnd"/>
      <w:r w:rsidRPr="000D23E7">
        <w:rPr>
          <w:rFonts w:ascii="Times" w:eastAsia="Times New Roman" w:hAnsi="Times"/>
          <w:color w:val="000000"/>
          <w:sz w:val="27"/>
          <w:szCs w:val="27"/>
        </w:rPr>
        <w:t xml:space="preserve"> NOAA, Natl. Mar. Fish. Serv., 7600 Sand Point Way NE, Seattle WA 98115.</w:t>
      </w:r>
    </w:p>
    <w:p w14:paraId="40B773CD" w14:textId="77777777" w:rsidR="006F7498" w:rsidRPr="000D23E7" w:rsidRDefault="006F7498" w:rsidP="000D23E7">
      <w:pPr>
        <w:rPr>
          <w:rFonts w:ascii="Times" w:eastAsia="Times New Roman" w:hAnsi="Times"/>
          <w:sz w:val="20"/>
          <w:szCs w:val="20"/>
        </w:rPr>
      </w:pPr>
    </w:p>
    <w:p w14:paraId="4D548E88" w14:textId="77777777" w:rsidR="006F7498" w:rsidRDefault="006F7498">
      <w:pPr>
        <w:pStyle w:val="CommentText"/>
      </w:pPr>
    </w:p>
  </w:comment>
  <w:comment w:id="430" w:author="cmoritz Moritz" w:date="2013-12-27T08:53:00Z" w:initials="cM">
    <w:p w14:paraId="45EBDE62" w14:textId="3084D98E" w:rsidR="006F7498" w:rsidRDefault="006F7498">
      <w:pPr>
        <w:pStyle w:val="CommentText"/>
      </w:pPr>
      <w:r>
        <w:rPr>
          <w:rStyle w:val="CommentReference"/>
        </w:rPr>
        <w:annotationRef/>
      </w:r>
      <w:r>
        <w:t>I thought we were taking the trait-analyses out?</w:t>
      </w:r>
    </w:p>
  </w:comment>
  <w:comment w:id="486" w:author="Steve Beissinger" w:date="2013-12-19T22:27:00Z" w:initials="SB">
    <w:p w14:paraId="6A3902EF" w14:textId="3B5652D6" w:rsidR="006F7498" w:rsidRDefault="006F7498">
      <w:pPr>
        <w:pStyle w:val="CommentText"/>
      </w:pPr>
      <w:r>
        <w:rPr>
          <w:rStyle w:val="CommentReference"/>
        </w:rPr>
        <w:annotationRef/>
      </w:r>
      <w:r>
        <w:t>Is this really true if some locations cooled?</w:t>
      </w:r>
    </w:p>
    <w:p w14:paraId="5D3AFF05" w14:textId="34693309" w:rsidR="006F7498" w:rsidRDefault="006F7498">
      <w:pPr>
        <w:pStyle w:val="CommentText"/>
      </w:pPr>
    </w:p>
  </w:comment>
  <w:comment w:id="488" w:author="cmoritz Moritz" w:date="2013-12-27T08:55:00Z" w:initials="cM">
    <w:p w14:paraId="3BF8FA05" w14:textId="07604ABD" w:rsidR="006F7498" w:rsidRDefault="006F7498">
      <w:pPr>
        <w:pStyle w:val="CommentText"/>
      </w:pPr>
      <w:r>
        <w:rPr>
          <w:rStyle w:val="CommentReference"/>
        </w:rPr>
        <w:annotationRef/>
      </w:r>
      <w:r>
        <w:t>Still 32 excluding trait variables?</w:t>
      </w:r>
    </w:p>
  </w:comment>
  <w:comment w:id="502" w:author="Steve Beissinger" w:date="2013-12-19T22:31:00Z" w:initials="SB">
    <w:p w14:paraId="09EEB111" w14:textId="2DD37802" w:rsidR="006F7498" w:rsidRDefault="006F7498">
      <w:pPr>
        <w:pStyle w:val="CommentText"/>
      </w:pPr>
      <w:r>
        <w:rPr>
          <w:rStyle w:val="CommentReference"/>
        </w:rPr>
        <w:annotationRef/>
      </w:r>
      <w:r>
        <w:t>There are only 4 predictions listed in the last paragraph of the Intro.</w:t>
      </w:r>
    </w:p>
  </w:comment>
  <w:comment w:id="582" w:author="Steve Beissinger" w:date="2013-12-19T23:06:00Z" w:initials="SB">
    <w:p w14:paraId="430A87FD" w14:textId="77777777" w:rsidR="006F7498" w:rsidRDefault="006F7498" w:rsidP="00BE54A6">
      <w:pPr>
        <w:pStyle w:val="CommentText"/>
      </w:pPr>
      <w:r>
        <w:rPr>
          <w:rStyle w:val="CommentReference"/>
        </w:rPr>
        <w:annotationRef/>
      </w:r>
      <w:r>
        <w:t>I think this may be our most interesting finding!</w:t>
      </w:r>
    </w:p>
  </w:comment>
  <w:comment w:id="689" w:author="Michelle" w:date="2013-12-29T12:00:00Z" w:initials="M">
    <w:p w14:paraId="70F8AEAA" w14:textId="3A3EC792" w:rsidR="006F7498" w:rsidRDefault="006F7498">
      <w:pPr>
        <w:pStyle w:val="CommentText"/>
      </w:pPr>
      <w:r>
        <w:rPr>
          <w:rStyle w:val="CommentReference"/>
        </w:rPr>
        <w:annotationRef/>
      </w:r>
      <w:r>
        <w:t>Agree with Steve here! This may be the paragraph most cited</w:t>
      </w:r>
    </w:p>
  </w:comment>
  <w:comment w:id="710" w:author="Steve Beissinger" w:date="2013-12-19T23:06:00Z" w:initials="SB">
    <w:p w14:paraId="3955DCC1" w14:textId="71093FC9" w:rsidR="006F7498" w:rsidRDefault="006F7498">
      <w:pPr>
        <w:pStyle w:val="CommentText"/>
      </w:pPr>
      <w:r>
        <w:rPr>
          <w:rStyle w:val="CommentReference"/>
        </w:rPr>
        <w:annotationRef/>
      </w:r>
      <w:r>
        <w:t>I think this may be our most interesting finding!</w:t>
      </w:r>
    </w:p>
  </w:comment>
  <w:comment w:id="828" w:author="Steve Beissinger" w:date="2013-12-19T23:06:00Z" w:initials="SB">
    <w:p w14:paraId="6356D459" w14:textId="77777777" w:rsidR="006F7498" w:rsidRDefault="006F7498" w:rsidP="00773081">
      <w:pPr>
        <w:pStyle w:val="CommentText"/>
      </w:pPr>
      <w:r>
        <w:rPr>
          <w:rStyle w:val="CommentReference"/>
        </w:rPr>
        <w:annotationRef/>
      </w:r>
      <w:r>
        <w:t>I think this may be our most interesting finding!</w:t>
      </w:r>
    </w:p>
  </w:comment>
  <w:comment w:id="924" w:author="MV Sciences" w:date="2013-12-27T09:04:00Z" w:initials="ms">
    <w:p w14:paraId="06A73E47" w14:textId="013AA4D2" w:rsidR="006F7498" w:rsidRDefault="006F7498">
      <w:pPr>
        <w:pStyle w:val="CommentText"/>
      </w:pPr>
      <w:r>
        <w:rPr>
          <w:rStyle w:val="CommentReference"/>
        </w:rPr>
        <w:annotationRef/>
      </w:r>
      <w:r>
        <w:t>Is Maria’s paper citable yet?</w:t>
      </w:r>
    </w:p>
    <w:p w14:paraId="45C6BF29" w14:textId="77777777" w:rsidR="006F7498" w:rsidRDefault="006F7498">
      <w:pPr>
        <w:pStyle w:val="CommentText"/>
      </w:pPr>
    </w:p>
    <w:p w14:paraId="4B58A74D" w14:textId="4FCEAEC3" w:rsidR="006F7498" w:rsidRDefault="006F7498">
      <w:pPr>
        <w:pStyle w:val="CommentText"/>
      </w:pPr>
      <w:r>
        <w:t>Alas no – another work in progress. I have to get back to this.</w:t>
      </w:r>
    </w:p>
  </w:comment>
  <w:comment w:id="992" w:author="Steve Beissinger" w:date="2013-12-24T23:17:00Z" w:initials="SB">
    <w:p w14:paraId="5CFFDDC8" w14:textId="5EEC3C89" w:rsidR="006F7498" w:rsidRPr="00A51AF6" w:rsidRDefault="006F7498">
      <w:pPr>
        <w:pStyle w:val="CommentText"/>
        <w:rPr>
          <w:i/>
        </w:rPr>
      </w:pPr>
      <w:r>
        <w:rPr>
          <w:rStyle w:val="CommentReference"/>
        </w:rPr>
        <w:annotationRef/>
      </w:r>
      <w:r>
        <w:rPr>
          <w:i/>
          <w:noProof/>
        </w:rPr>
        <w:t xml:space="preserve"> deleted the following paragraph because it mostly rehashed previously published work rather than amplified our new results.</w:t>
      </w:r>
    </w:p>
  </w:comment>
  <w:comment w:id="1060" w:author="cmoritz Moritz" w:date="2013-12-27T09:14:00Z" w:initials="cM">
    <w:p w14:paraId="6B3DD4F2" w14:textId="621E8012" w:rsidR="006F7498" w:rsidRDefault="006F7498">
      <w:pPr>
        <w:pStyle w:val="CommentText"/>
      </w:pPr>
      <w:ins w:id="1062" w:author="cmoritz Moritz" w:date="2013-12-27T09:13:00Z">
        <w:r>
          <w:rPr>
            <w:rStyle w:val="CommentReference"/>
          </w:rPr>
          <w:annotationRef/>
        </w:r>
      </w:ins>
      <w:r>
        <w:t>Yes – I did want to include this – K&amp;K, please check what I’ve written here.  D</w:t>
      </w:r>
    </w:p>
  </w:comment>
  <w:comment w:id="1126" w:author="Michelle" w:date="2013-12-29T12:06:00Z" w:initials="M">
    <w:p w14:paraId="52AA283E" w14:textId="25BE791D" w:rsidR="006F7498" w:rsidRDefault="006F7498">
      <w:pPr>
        <w:pStyle w:val="CommentText"/>
      </w:pPr>
      <w:r>
        <w:rPr>
          <w:rStyle w:val="CommentReference"/>
        </w:rPr>
        <w:annotationRef/>
      </w:r>
      <w:r>
        <w:t>Should this not be “ species’ heterogeneous responses</w:t>
      </w:r>
      <w:proofErr w:type="gramStart"/>
      <w:r>
        <w:t>” ?</w:t>
      </w:r>
      <w:proofErr w:type="gramEnd"/>
    </w:p>
  </w:comment>
  <w:comment w:id="1142" w:author="Michelle" w:date="2013-12-29T12:19:00Z" w:initials="M">
    <w:p w14:paraId="03872C3C" w14:textId="17B704C5" w:rsidR="006F7498" w:rsidRDefault="006F7498">
      <w:pPr>
        <w:pStyle w:val="CommentText"/>
      </w:pPr>
      <w:r>
        <w:rPr>
          <w:rStyle w:val="CommentReference"/>
        </w:rPr>
        <w:annotationRef/>
      </w:r>
      <w:r>
        <w:t xml:space="preserve">Also, include species interactions? Since species competition is cited above as a proximal cause or effect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8DD3B9" w15:done="0"/>
  <w15:commentEx w15:paraId="1C7CEDE8" w15:done="0"/>
  <w15:commentEx w15:paraId="7C52CF21" w15:done="0"/>
  <w15:commentEx w15:paraId="77263344" w15:done="0"/>
  <w15:commentEx w15:paraId="353F142C" w15:done="0"/>
  <w15:commentEx w15:paraId="428DF912" w15:done="0"/>
  <w15:commentEx w15:paraId="5D3AFF05" w15:done="0"/>
  <w15:commentEx w15:paraId="09EEB111" w15:done="0"/>
  <w15:commentEx w15:paraId="430A87FD" w15:done="0"/>
  <w15:commentEx w15:paraId="3955DCC1" w15:done="0"/>
  <w15:commentEx w15:paraId="6356D459" w15:done="0"/>
  <w15:commentEx w15:paraId="06A73E47" w15:done="0"/>
  <w15:commentEx w15:paraId="5CFFDD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1427E" w14:textId="77777777" w:rsidR="006F7498" w:rsidRDefault="006F7498" w:rsidP="00B37E61">
      <w:r>
        <w:separator/>
      </w:r>
    </w:p>
  </w:endnote>
  <w:endnote w:type="continuationSeparator" w:id="0">
    <w:p w14:paraId="3CB0605D" w14:textId="77777777" w:rsidR="006F7498" w:rsidRDefault="006F7498"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6F7498" w:rsidRDefault="006F7498"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6F7498" w:rsidRDefault="006F7498"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56" w:author="Steve Beissinger" w:date="2013-12-23T10:26:00Z"/>
  <w:sdt>
    <w:sdtPr>
      <w:id w:val="1093127033"/>
      <w:docPartObj>
        <w:docPartGallery w:val="Page Numbers (Bottom of Page)"/>
        <w:docPartUnique/>
      </w:docPartObj>
    </w:sdtPr>
    <w:sdtEndPr>
      <w:rPr>
        <w:noProof/>
      </w:rPr>
    </w:sdtEndPr>
    <w:sdtContent>
      <w:customXmlInsRangeEnd w:id="1156"/>
      <w:p w14:paraId="15451046" w14:textId="07660C2F" w:rsidR="006F7498" w:rsidRDefault="006F7498">
        <w:pPr>
          <w:pStyle w:val="Footer"/>
          <w:jc w:val="center"/>
          <w:rPr>
            <w:ins w:id="1157" w:author="Steve Beissinger" w:date="2013-12-23T10:26:00Z"/>
          </w:rPr>
        </w:pPr>
        <w:ins w:id="1158" w:author="Steve Beissinger" w:date="2013-12-23T10:26:00Z">
          <w:r>
            <w:fldChar w:fldCharType="begin"/>
          </w:r>
          <w:r>
            <w:instrText xml:space="preserve"> PAGE   \* MERGEFORMAT </w:instrText>
          </w:r>
          <w:r>
            <w:fldChar w:fldCharType="separate"/>
          </w:r>
        </w:ins>
        <w:r w:rsidR="00FB0B91">
          <w:rPr>
            <w:noProof/>
          </w:rPr>
          <w:t>3</w:t>
        </w:r>
        <w:ins w:id="1159" w:author="Steve Beissinger" w:date="2013-12-23T10:26:00Z">
          <w:r>
            <w:rPr>
              <w:noProof/>
            </w:rPr>
            <w:fldChar w:fldCharType="end"/>
          </w:r>
        </w:ins>
      </w:p>
      <w:customXmlInsRangeStart w:id="1160" w:author="Steve Beissinger" w:date="2013-12-23T10:26:00Z"/>
    </w:sdtContent>
  </w:sdt>
  <w:customXmlInsRangeEnd w:id="1160"/>
  <w:p w14:paraId="5E5052BD" w14:textId="77777777" w:rsidR="006F7498" w:rsidRDefault="006F7498"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D7819" w14:textId="77777777" w:rsidR="006F7498" w:rsidRDefault="006F7498" w:rsidP="00B37E61">
      <w:r>
        <w:separator/>
      </w:r>
    </w:p>
  </w:footnote>
  <w:footnote w:type="continuationSeparator" w:id="0">
    <w:p w14:paraId="561B7F55" w14:textId="77777777" w:rsidR="006F7498" w:rsidRDefault="006F7498"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Beissinger">
    <w15:presenceInfo w15:providerId="None" w15:userId="Steve Beiss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oNotDisplayPageBoundaries/>
  <w:activeWritingStyle w:appName="MSWord" w:lang="en-US" w:vendorID="64" w:dllVersion="131078" w:nlCheck="1" w:checkStyle="1"/>
  <w:activeWritingStyle w:appName="MSWord" w:lang="en-AU"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60CF"/>
    <w:rsid w:val="00007CDA"/>
    <w:rsid w:val="00013D8E"/>
    <w:rsid w:val="00013FA3"/>
    <w:rsid w:val="000144B0"/>
    <w:rsid w:val="00014D8A"/>
    <w:rsid w:val="00021A25"/>
    <w:rsid w:val="00022609"/>
    <w:rsid w:val="00022B52"/>
    <w:rsid w:val="0002428B"/>
    <w:rsid w:val="000278E6"/>
    <w:rsid w:val="000325DB"/>
    <w:rsid w:val="000418AF"/>
    <w:rsid w:val="00041A37"/>
    <w:rsid w:val="00044636"/>
    <w:rsid w:val="000472BB"/>
    <w:rsid w:val="000500F2"/>
    <w:rsid w:val="000514FC"/>
    <w:rsid w:val="00051FB7"/>
    <w:rsid w:val="00053EEB"/>
    <w:rsid w:val="00060747"/>
    <w:rsid w:val="000613E8"/>
    <w:rsid w:val="0006296F"/>
    <w:rsid w:val="000649CF"/>
    <w:rsid w:val="00065083"/>
    <w:rsid w:val="00074B8C"/>
    <w:rsid w:val="00077081"/>
    <w:rsid w:val="00077690"/>
    <w:rsid w:val="00084734"/>
    <w:rsid w:val="00093174"/>
    <w:rsid w:val="00093895"/>
    <w:rsid w:val="00097798"/>
    <w:rsid w:val="000A46C1"/>
    <w:rsid w:val="000B3BEA"/>
    <w:rsid w:val="000C0667"/>
    <w:rsid w:val="000C082B"/>
    <w:rsid w:val="000C7360"/>
    <w:rsid w:val="000D1303"/>
    <w:rsid w:val="000D23E7"/>
    <w:rsid w:val="000D3410"/>
    <w:rsid w:val="000D5E05"/>
    <w:rsid w:val="000E2006"/>
    <w:rsid w:val="000E2435"/>
    <w:rsid w:val="000E2E95"/>
    <w:rsid w:val="000E3A51"/>
    <w:rsid w:val="000E51DC"/>
    <w:rsid w:val="000E6757"/>
    <w:rsid w:val="000E6CBF"/>
    <w:rsid w:val="000F2501"/>
    <w:rsid w:val="000F4790"/>
    <w:rsid w:val="000F6389"/>
    <w:rsid w:val="001012D6"/>
    <w:rsid w:val="00102A9D"/>
    <w:rsid w:val="001055B5"/>
    <w:rsid w:val="00105C9F"/>
    <w:rsid w:val="00111646"/>
    <w:rsid w:val="00112D2A"/>
    <w:rsid w:val="00113DF6"/>
    <w:rsid w:val="00115631"/>
    <w:rsid w:val="00116533"/>
    <w:rsid w:val="0011784E"/>
    <w:rsid w:val="00117BF9"/>
    <w:rsid w:val="00124037"/>
    <w:rsid w:val="001240A4"/>
    <w:rsid w:val="001247A2"/>
    <w:rsid w:val="0012673A"/>
    <w:rsid w:val="001271E6"/>
    <w:rsid w:val="0013100E"/>
    <w:rsid w:val="001322EC"/>
    <w:rsid w:val="001323DC"/>
    <w:rsid w:val="001379B5"/>
    <w:rsid w:val="00144F37"/>
    <w:rsid w:val="001452F0"/>
    <w:rsid w:val="0015712D"/>
    <w:rsid w:val="00157635"/>
    <w:rsid w:val="00162519"/>
    <w:rsid w:val="001647AC"/>
    <w:rsid w:val="00166B75"/>
    <w:rsid w:val="0017022B"/>
    <w:rsid w:val="0017432E"/>
    <w:rsid w:val="00181C90"/>
    <w:rsid w:val="00183B6C"/>
    <w:rsid w:val="001868F8"/>
    <w:rsid w:val="00194539"/>
    <w:rsid w:val="00195CFA"/>
    <w:rsid w:val="00196708"/>
    <w:rsid w:val="0019752A"/>
    <w:rsid w:val="001B0C16"/>
    <w:rsid w:val="001B225B"/>
    <w:rsid w:val="001C24F5"/>
    <w:rsid w:val="001C49C0"/>
    <w:rsid w:val="001C7AC6"/>
    <w:rsid w:val="001D2725"/>
    <w:rsid w:val="001D5705"/>
    <w:rsid w:val="001D6022"/>
    <w:rsid w:val="001D6800"/>
    <w:rsid w:val="001E0DAA"/>
    <w:rsid w:val="001E175F"/>
    <w:rsid w:val="001E65D4"/>
    <w:rsid w:val="001F1D32"/>
    <w:rsid w:val="001F5683"/>
    <w:rsid w:val="001F60C7"/>
    <w:rsid w:val="00211EF0"/>
    <w:rsid w:val="002155BD"/>
    <w:rsid w:val="00237BE6"/>
    <w:rsid w:val="002420B7"/>
    <w:rsid w:val="00245E1B"/>
    <w:rsid w:val="00253950"/>
    <w:rsid w:val="00255242"/>
    <w:rsid w:val="00256F8C"/>
    <w:rsid w:val="00261305"/>
    <w:rsid w:val="00261AFF"/>
    <w:rsid w:val="00262224"/>
    <w:rsid w:val="0026229B"/>
    <w:rsid w:val="00266150"/>
    <w:rsid w:val="002701F6"/>
    <w:rsid w:val="00270E89"/>
    <w:rsid w:val="00270EBF"/>
    <w:rsid w:val="0027139A"/>
    <w:rsid w:val="00271A42"/>
    <w:rsid w:val="00271D24"/>
    <w:rsid w:val="002746F0"/>
    <w:rsid w:val="002821AA"/>
    <w:rsid w:val="00290349"/>
    <w:rsid w:val="00292B52"/>
    <w:rsid w:val="0029317C"/>
    <w:rsid w:val="002959D6"/>
    <w:rsid w:val="002A1F51"/>
    <w:rsid w:val="002A5CC8"/>
    <w:rsid w:val="002B1B21"/>
    <w:rsid w:val="002D3DE8"/>
    <w:rsid w:val="002D4A1E"/>
    <w:rsid w:val="002D4CE2"/>
    <w:rsid w:val="002D7FD8"/>
    <w:rsid w:val="002E0316"/>
    <w:rsid w:val="002E30B3"/>
    <w:rsid w:val="002E7054"/>
    <w:rsid w:val="002F2838"/>
    <w:rsid w:val="002F6C80"/>
    <w:rsid w:val="002F6F82"/>
    <w:rsid w:val="002F7D7E"/>
    <w:rsid w:val="003053D6"/>
    <w:rsid w:val="0030632C"/>
    <w:rsid w:val="00306460"/>
    <w:rsid w:val="0031621A"/>
    <w:rsid w:val="00317A19"/>
    <w:rsid w:val="00324698"/>
    <w:rsid w:val="00324B67"/>
    <w:rsid w:val="00340A6B"/>
    <w:rsid w:val="00342369"/>
    <w:rsid w:val="00342544"/>
    <w:rsid w:val="003434E7"/>
    <w:rsid w:val="003439DE"/>
    <w:rsid w:val="0034569F"/>
    <w:rsid w:val="003463F3"/>
    <w:rsid w:val="003476A2"/>
    <w:rsid w:val="00350630"/>
    <w:rsid w:val="00351026"/>
    <w:rsid w:val="00351234"/>
    <w:rsid w:val="00354EE9"/>
    <w:rsid w:val="003573DE"/>
    <w:rsid w:val="00357478"/>
    <w:rsid w:val="00365726"/>
    <w:rsid w:val="00366A09"/>
    <w:rsid w:val="00367A1E"/>
    <w:rsid w:val="00371829"/>
    <w:rsid w:val="00375EE6"/>
    <w:rsid w:val="0037776B"/>
    <w:rsid w:val="00380929"/>
    <w:rsid w:val="00382F29"/>
    <w:rsid w:val="003830D2"/>
    <w:rsid w:val="00385450"/>
    <w:rsid w:val="00387482"/>
    <w:rsid w:val="0039518C"/>
    <w:rsid w:val="00396AC8"/>
    <w:rsid w:val="0039773E"/>
    <w:rsid w:val="00397CDA"/>
    <w:rsid w:val="003A0034"/>
    <w:rsid w:val="003A4034"/>
    <w:rsid w:val="003A57F6"/>
    <w:rsid w:val="003A635B"/>
    <w:rsid w:val="003A69F9"/>
    <w:rsid w:val="003B1769"/>
    <w:rsid w:val="003B33FC"/>
    <w:rsid w:val="003B67CF"/>
    <w:rsid w:val="003C228C"/>
    <w:rsid w:val="003C5193"/>
    <w:rsid w:val="003C6425"/>
    <w:rsid w:val="003C6F21"/>
    <w:rsid w:val="003D126E"/>
    <w:rsid w:val="003D1FB9"/>
    <w:rsid w:val="003D2DD9"/>
    <w:rsid w:val="003D7CD7"/>
    <w:rsid w:val="003E2AC3"/>
    <w:rsid w:val="003E4E73"/>
    <w:rsid w:val="003F0FB9"/>
    <w:rsid w:val="003F68C3"/>
    <w:rsid w:val="003F7CD2"/>
    <w:rsid w:val="00404AD6"/>
    <w:rsid w:val="00407C96"/>
    <w:rsid w:val="0041426E"/>
    <w:rsid w:val="00421D99"/>
    <w:rsid w:val="00424294"/>
    <w:rsid w:val="0042526E"/>
    <w:rsid w:val="00425585"/>
    <w:rsid w:val="0042569D"/>
    <w:rsid w:val="00426DF6"/>
    <w:rsid w:val="00430FE6"/>
    <w:rsid w:val="00432680"/>
    <w:rsid w:val="00435198"/>
    <w:rsid w:val="0043739B"/>
    <w:rsid w:val="00437771"/>
    <w:rsid w:val="0044153F"/>
    <w:rsid w:val="00443E91"/>
    <w:rsid w:val="00446AF9"/>
    <w:rsid w:val="00446DE7"/>
    <w:rsid w:val="00452EDA"/>
    <w:rsid w:val="004537FC"/>
    <w:rsid w:val="00454B5C"/>
    <w:rsid w:val="00464B4A"/>
    <w:rsid w:val="0046656E"/>
    <w:rsid w:val="00470628"/>
    <w:rsid w:val="004710DC"/>
    <w:rsid w:val="00474E00"/>
    <w:rsid w:val="00481295"/>
    <w:rsid w:val="0048279E"/>
    <w:rsid w:val="00485CCA"/>
    <w:rsid w:val="00492F74"/>
    <w:rsid w:val="00496214"/>
    <w:rsid w:val="004A4A50"/>
    <w:rsid w:val="004A655A"/>
    <w:rsid w:val="004B55B3"/>
    <w:rsid w:val="004D313E"/>
    <w:rsid w:val="004D5B16"/>
    <w:rsid w:val="004D729C"/>
    <w:rsid w:val="004E057C"/>
    <w:rsid w:val="004E5362"/>
    <w:rsid w:val="004E5786"/>
    <w:rsid w:val="004E6962"/>
    <w:rsid w:val="004E77BB"/>
    <w:rsid w:val="004F167B"/>
    <w:rsid w:val="004F1E06"/>
    <w:rsid w:val="00500895"/>
    <w:rsid w:val="005055C3"/>
    <w:rsid w:val="00505C09"/>
    <w:rsid w:val="00506897"/>
    <w:rsid w:val="0051094F"/>
    <w:rsid w:val="0051195E"/>
    <w:rsid w:val="00513131"/>
    <w:rsid w:val="0051717F"/>
    <w:rsid w:val="005200DC"/>
    <w:rsid w:val="00520B41"/>
    <w:rsid w:val="00521F1E"/>
    <w:rsid w:val="00522378"/>
    <w:rsid w:val="00531476"/>
    <w:rsid w:val="005323E4"/>
    <w:rsid w:val="005364EF"/>
    <w:rsid w:val="00540897"/>
    <w:rsid w:val="005409F2"/>
    <w:rsid w:val="00541334"/>
    <w:rsid w:val="00541AC2"/>
    <w:rsid w:val="00550779"/>
    <w:rsid w:val="0055446B"/>
    <w:rsid w:val="005572F2"/>
    <w:rsid w:val="00557D77"/>
    <w:rsid w:val="005711BC"/>
    <w:rsid w:val="0057662B"/>
    <w:rsid w:val="005825C9"/>
    <w:rsid w:val="005829AF"/>
    <w:rsid w:val="005846BD"/>
    <w:rsid w:val="00585598"/>
    <w:rsid w:val="005866E4"/>
    <w:rsid w:val="005904F1"/>
    <w:rsid w:val="00590A70"/>
    <w:rsid w:val="00591B71"/>
    <w:rsid w:val="00591D68"/>
    <w:rsid w:val="0059300A"/>
    <w:rsid w:val="005A0ABE"/>
    <w:rsid w:val="005A1AA0"/>
    <w:rsid w:val="005A4219"/>
    <w:rsid w:val="005A556C"/>
    <w:rsid w:val="005B0690"/>
    <w:rsid w:val="005B3672"/>
    <w:rsid w:val="005B5F73"/>
    <w:rsid w:val="005B657E"/>
    <w:rsid w:val="005C2102"/>
    <w:rsid w:val="005D0FB1"/>
    <w:rsid w:val="005D2287"/>
    <w:rsid w:val="005D668E"/>
    <w:rsid w:val="005D7DAB"/>
    <w:rsid w:val="005E062E"/>
    <w:rsid w:val="005E0D2D"/>
    <w:rsid w:val="005E5C4A"/>
    <w:rsid w:val="005F078F"/>
    <w:rsid w:val="005F43EE"/>
    <w:rsid w:val="005F4A60"/>
    <w:rsid w:val="00600660"/>
    <w:rsid w:val="006033E7"/>
    <w:rsid w:val="00606C41"/>
    <w:rsid w:val="00607135"/>
    <w:rsid w:val="00610AAF"/>
    <w:rsid w:val="00613043"/>
    <w:rsid w:val="00616C6D"/>
    <w:rsid w:val="00621913"/>
    <w:rsid w:val="00621E7E"/>
    <w:rsid w:val="00630195"/>
    <w:rsid w:val="00630681"/>
    <w:rsid w:val="006369B0"/>
    <w:rsid w:val="0064233F"/>
    <w:rsid w:val="00642B73"/>
    <w:rsid w:val="0064335F"/>
    <w:rsid w:val="0064742B"/>
    <w:rsid w:val="00652CAF"/>
    <w:rsid w:val="0065536C"/>
    <w:rsid w:val="006554E6"/>
    <w:rsid w:val="00660490"/>
    <w:rsid w:val="00661730"/>
    <w:rsid w:val="0066477D"/>
    <w:rsid w:val="00665AED"/>
    <w:rsid w:val="0066693E"/>
    <w:rsid w:val="00667B97"/>
    <w:rsid w:val="00674787"/>
    <w:rsid w:val="0067563D"/>
    <w:rsid w:val="0068232A"/>
    <w:rsid w:val="006830F9"/>
    <w:rsid w:val="00684E8B"/>
    <w:rsid w:val="006941BD"/>
    <w:rsid w:val="00695C12"/>
    <w:rsid w:val="006A411F"/>
    <w:rsid w:val="006A44DC"/>
    <w:rsid w:val="006A4814"/>
    <w:rsid w:val="006B0C34"/>
    <w:rsid w:val="006B47D5"/>
    <w:rsid w:val="006B5290"/>
    <w:rsid w:val="006C0090"/>
    <w:rsid w:val="006C0B00"/>
    <w:rsid w:val="006C10F0"/>
    <w:rsid w:val="006C1793"/>
    <w:rsid w:val="006C5D4A"/>
    <w:rsid w:val="006D281E"/>
    <w:rsid w:val="006D2D67"/>
    <w:rsid w:val="006D3573"/>
    <w:rsid w:val="006D6316"/>
    <w:rsid w:val="006D7ACB"/>
    <w:rsid w:val="006E096C"/>
    <w:rsid w:val="006E3746"/>
    <w:rsid w:val="006E61D4"/>
    <w:rsid w:val="006F2D77"/>
    <w:rsid w:val="006F2F8B"/>
    <w:rsid w:val="006F49A6"/>
    <w:rsid w:val="006F69AF"/>
    <w:rsid w:val="006F7498"/>
    <w:rsid w:val="007006AF"/>
    <w:rsid w:val="00710EDB"/>
    <w:rsid w:val="00712EDF"/>
    <w:rsid w:val="00713B39"/>
    <w:rsid w:val="00715725"/>
    <w:rsid w:val="00721A12"/>
    <w:rsid w:val="00721FE0"/>
    <w:rsid w:val="00722B57"/>
    <w:rsid w:val="00724F1E"/>
    <w:rsid w:val="00727216"/>
    <w:rsid w:val="007307A6"/>
    <w:rsid w:val="007318D8"/>
    <w:rsid w:val="0073200A"/>
    <w:rsid w:val="00737A6D"/>
    <w:rsid w:val="00740273"/>
    <w:rsid w:val="00740BCB"/>
    <w:rsid w:val="007423BD"/>
    <w:rsid w:val="00742D14"/>
    <w:rsid w:val="00743C0E"/>
    <w:rsid w:val="007462C9"/>
    <w:rsid w:val="0074673F"/>
    <w:rsid w:val="00751371"/>
    <w:rsid w:val="00760015"/>
    <w:rsid w:val="00765EEE"/>
    <w:rsid w:val="00767B5F"/>
    <w:rsid w:val="00773081"/>
    <w:rsid w:val="00775DAF"/>
    <w:rsid w:val="007848F1"/>
    <w:rsid w:val="0079137A"/>
    <w:rsid w:val="00791DB8"/>
    <w:rsid w:val="007963C0"/>
    <w:rsid w:val="007A4949"/>
    <w:rsid w:val="007A5018"/>
    <w:rsid w:val="007A720F"/>
    <w:rsid w:val="007A7C70"/>
    <w:rsid w:val="007B165A"/>
    <w:rsid w:val="007C4937"/>
    <w:rsid w:val="007C6B0F"/>
    <w:rsid w:val="007C724C"/>
    <w:rsid w:val="007D163A"/>
    <w:rsid w:val="007D3662"/>
    <w:rsid w:val="007E615F"/>
    <w:rsid w:val="007E691D"/>
    <w:rsid w:val="007E6A2A"/>
    <w:rsid w:val="007F2171"/>
    <w:rsid w:val="007F4BC9"/>
    <w:rsid w:val="007F5130"/>
    <w:rsid w:val="007F6C93"/>
    <w:rsid w:val="007F7F2A"/>
    <w:rsid w:val="008016D4"/>
    <w:rsid w:val="00802C4C"/>
    <w:rsid w:val="00803CA7"/>
    <w:rsid w:val="00810676"/>
    <w:rsid w:val="00810CBB"/>
    <w:rsid w:val="00812D88"/>
    <w:rsid w:val="00815ED7"/>
    <w:rsid w:val="00817909"/>
    <w:rsid w:val="00821CAC"/>
    <w:rsid w:val="0083319B"/>
    <w:rsid w:val="008375B5"/>
    <w:rsid w:val="0084065D"/>
    <w:rsid w:val="00840DD8"/>
    <w:rsid w:val="0084173B"/>
    <w:rsid w:val="00842AF1"/>
    <w:rsid w:val="00843A53"/>
    <w:rsid w:val="00844791"/>
    <w:rsid w:val="00844F8C"/>
    <w:rsid w:val="0084538A"/>
    <w:rsid w:val="00864B95"/>
    <w:rsid w:val="008652E1"/>
    <w:rsid w:val="0087338B"/>
    <w:rsid w:val="00873CC9"/>
    <w:rsid w:val="00873E42"/>
    <w:rsid w:val="00876854"/>
    <w:rsid w:val="00877BAD"/>
    <w:rsid w:val="008820DD"/>
    <w:rsid w:val="00886E2F"/>
    <w:rsid w:val="00887CAA"/>
    <w:rsid w:val="008A08DB"/>
    <w:rsid w:val="008A322D"/>
    <w:rsid w:val="008A5D92"/>
    <w:rsid w:val="008B0A35"/>
    <w:rsid w:val="008B709F"/>
    <w:rsid w:val="008C23A4"/>
    <w:rsid w:val="008C557D"/>
    <w:rsid w:val="008C7660"/>
    <w:rsid w:val="008D03ED"/>
    <w:rsid w:val="008D10D3"/>
    <w:rsid w:val="008E1655"/>
    <w:rsid w:val="008F29F0"/>
    <w:rsid w:val="008F2AEE"/>
    <w:rsid w:val="008F7583"/>
    <w:rsid w:val="008F7781"/>
    <w:rsid w:val="00900077"/>
    <w:rsid w:val="00902157"/>
    <w:rsid w:val="009027B6"/>
    <w:rsid w:val="0090461F"/>
    <w:rsid w:val="00912092"/>
    <w:rsid w:val="00921C2C"/>
    <w:rsid w:val="00923B11"/>
    <w:rsid w:val="00923FC6"/>
    <w:rsid w:val="00925829"/>
    <w:rsid w:val="00935358"/>
    <w:rsid w:val="00936EB5"/>
    <w:rsid w:val="00937D21"/>
    <w:rsid w:val="0094071C"/>
    <w:rsid w:val="00950227"/>
    <w:rsid w:val="00952721"/>
    <w:rsid w:val="0095281F"/>
    <w:rsid w:val="00953C74"/>
    <w:rsid w:val="009545CF"/>
    <w:rsid w:val="00963FCE"/>
    <w:rsid w:val="009723D0"/>
    <w:rsid w:val="00983D5C"/>
    <w:rsid w:val="00986D3F"/>
    <w:rsid w:val="009901DA"/>
    <w:rsid w:val="009909B6"/>
    <w:rsid w:val="00990B68"/>
    <w:rsid w:val="00993B4D"/>
    <w:rsid w:val="009962A5"/>
    <w:rsid w:val="009A25C0"/>
    <w:rsid w:val="009A556E"/>
    <w:rsid w:val="009A6563"/>
    <w:rsid w:val="009B0782"/>
    <w:rsid w:val="009B5A85"/>
    <w:rsid w:val="009C29D2"/>
    <w:rsid w:val="009C2C9F"/>
    <w:rsid w:val="009C43A1"/>
    <w:rsid w:val="009D089D"/>
    <w:rsid w:val="009D4E93"/>
    <w:rsid w:val="009E0C68"/>
    <w:rsid w:val="009E1648"/>
    <w:rsid w:val="009E3ADB"/>
    <w:rsid w:val="009E4A03"/>
    <w:rsid w:val="009E6CC0"/>
    <w:rsid w:val="009E741E"/>
    <w:rsid w:val="009F0B3B"/>
    <w:rsid w:val="009F2B93"/>
    <w:rsid w:val="009F6D25"/>
    <w:rsid w:val="00A03C13"/>
    <w:rsid w:val="00A04897"/>
    <w:rsid w:val="00A04E94"/>
    <w:rsid w:val="00A05D7D"/>
    <w:rsid w:val="00A06896"/>
    <w:rsid w:val="00A07D78"/>
    <w:rsid w:val="00A12199"/>
    <w:rsid w:val="00A16DF2"/>
    <w:rsid w:val="00A271A3"/>
    <w:rsid w:val="00A27ED7"/>
    <w:rsid w:val="00A31C55"/>
    <w:rsid w:val="00A322A3"/>
    <w:rsid w:val="00A3256C"/>
    <w:rsid w:val="00A33814"/>
    <w:rsid w:val="00A370FB"/>
    <w:rsid w:val="00A37154"/>
    <w:rsid w:val="00A37D85"/>
    <w:rsid w:val="00A400E5"/>
    <w:rsid w:val="00A4034F"/>
    <w:rsid w:val="00A425FD"/>
    <w:rsid w:val="00A444EC"/>
    <w:rsid w:val="00A51AF6"/>
    <w:rsid w:val="00A56464"/>
    <w:rsid w:val="00A56693"/>
    <w:rsid w:val="00A619C2"/>
    <w:rsid w:val="00A646EB"/>
    <w:rsid w:val="00A70A62"/>
    <w:rsid w:val="00A76A0E"/>
    <w:rsid w:val="00A81607"/>
    <w:rsid w:val="00A90F08"/>
    <w:rsid w:val="00A92C2E"/>
    <w:rsid w:val="00A9309D"/>
    <w:rsid w:val="00A9464B"/>
    <w:rsid w:val="00A96E00"/>
    <w:rsid w:val="00AA16F6"/>
    <w:rsid w:val="00AA2C7B"/>
    <w:rsid w:val="00AA3B94"/>
    <w:rsid w:val="00AB1445"/>
    <w:rsid w:val="00AB4C0C"/>
    <w:rsid w:val="00AB61F6"/>
    <w:rsid w:val="00AC6B9E"/>
    <w:rsid w:val="00AD1770"/>
    <w:rsid w:val="00AD20AA"/>
    <w:rsid w:val="00AD2580"/>
    <w:rsid w:val="00AD4B13"/>
    <w:rsid w:val="00AD5ADF"/>
    <w:rsid w:val="00AE5561"/>
    <w:rsid w:val="00AF26FF"/>
    <w:rsid w:val="00AF378D"/>
    <w:rsid w:val="00AF3830"/>
    <w:rsid w:val="00AF425A"/>
    <w:rsid w:val="00AF5807"/>
    <w:rsid w:val="00AF72BC"/>
    <w:rsid w:val="00B01DE2"/>
    <w:rsid w:val="00B03CBE"/>
    <w:rsid w:val="00B07DC1"/>
    <w:rsid w:val="00B13665"/>
    <w:rsid w:val="00B13D5C"/>
    <w:rsid w:val="00B14EEF"/>
    <w:rsid w:val="00B15D08"/>
    <w:rsid w:val="00B16B27"/>
    <w:rsid w:val="00B1777B"/>
    <w:rsid w:val="00B17966"/>
    <w:rsid w:val="00B22EE1"/>
    <w:rsid w:val="00B24915"/>
    <w:rsid w:val="00B2634D"/>
    <w:rsid w:val="00B2639B"/>
    <w:rsid w:val="00B358F8"/>
    <w:rsid w:val="00B37E61"/>
    <w:rsid w:val="00B45137"/>
    <w:rsid w:val="00B476BA"/>
    <w:rsid w:val="00B47F5A"/>
    <w:rsid w:val="00B5075B"/>
    <w:rsid w:val="00B53793"/>
    <w:rsid w:val="00B55150"/>
    <w:rsid w:val="00B6096B"/>
    <w:rsid w:val="00B6628F"/>
    <w:rsid w:val="00B7065D"/>
    <w:rsid w:val="00B72D0D"/>
    <w:rsid w:val="00B75BAD"/>
    <w:rsid w:val="00B763CB"/>
    <w:rsid w:val="00B82640"/>
    <w:rsid w:val="00B85869"/>
    <w:rsid w:val="00B8623D"/>
    <w:rsid w:val="00B86D03"/>
    <w:rsid w:val="00B874C8"/>
    <w:rsid w:val="00B90478"/>
    <w:rsid w:val="00B90608"/>
    <w:rsid w:val="00B94089"/>
    <w:rsid w:val="00B9438F"/>
    <w:rsid w:val="00BA1305"/>
    <w:rsid w:val="00BA3370"/>
    <w:rsid w:val="00BA4924"/>
    <w:rsid w:val="00BA6060"/>
    <w:rsid w:val="00BA7C1D"/>
    <w:rsid w:val="00BB14CA"/>
    <w:rsid w:val="00BB3111"/>
    <w:rsid w:val="00BB33FB"/>
    <w:rsid w:val="00BC0434"/>
    <w:rsid w:val="00BC2B5C"/>
    <w:rsid w:val="00BC3243"/>
    <w:rsid w:val="00BC5712"/>
    <w:rsid w:val="00BC76D1"/>
    <w:rsid w:val="00BD311C"/>
    <w:rsid w:val="00BD42A4"/>
    <w:rsid w:val="00BD505E"/>
    <w:rsid w:val="00BE0512"/>
    <w:rsid w:val="00BE167D"/>
    <w:rsid w:val="00BE54A6"/>
    <w:rsid w:val="00BF34F0"/>
    <w:rsid w:val="00C05B6F"/>
    <w:rsid w:val="00C1354E"/>
    <w:rsid w:val="00C20349"/>
    <w:rsid w:val="00C22485"/>
    <w:rsid w:val="00C23E43"/>
    <w:rsid w:val="00C336E4"/>
    <w:rsid w:val="00C33765"/>
    <w:rsid w:val="00C41561"/>
    <w:rsid w:val="00C420FD"/>
    <w:rsid w:val="00C45B56"/>
    <w:rsid w:val="00C461EE"/>
    <w:rsid w:val="00C50DAD"/>
    <w:rsid w:val="00C518A7"/>
    <w:rsid w:val="00C5219D"/>
    <w:rsid w:val="00C52C32"/>
    <w:rsid w:val="00C53C4C"/>
    <w:rsid w:val="00C5471A"/>
    <w:rsid w:val="00C54CE5"/>
    <w:rsid w:val="00C55A45"/>
    <w:rsid w:val="00C606EB"/>
    <w:rsid w:val="00C61B7E"/>
    <w:rsid w:val="00C64B91"/>
    <w:rsid w:val="00C667E1"/>
    <w:rsid w:val="00C72CD7"/>
    <w:rsid w:val="00C731D2"/>
    <w:rsid w:val="00C7488C"/>
    <w:rsid w:val="00C762E5"/>
    <w:rsid w:val="00C77083"/>
    <w:rsid w:val="00C80A14"/>
    <w:rsid w:val="00C82E13"/>
    <w:rsid w:val="00C92B96"/>
    <w:rsid w:val="00CA3495"/>
    <w:rsid w:val="00CA37E8"/>
    <w:rsid w:val="00CA413B"/>
    <w:rsid w:val="00CA43AB"/>
    <w:rsid w:val="00CA4D8B"/>
    <w:rsid w:val="00CD0B08"/>
    <w:rsid w:val="00CD0C99"/>
    <w:rsid w:val="00CD50BA"/>
    <w:rsid w:val="00CD5A07"/>
    <w:rsid w:val="00CD5CA4"/>
    <w:rsid w:val="00CE1A61"/>
    <w:rsid w:val="00CF0CC9"/>
    <w:rsid w:val="00CF28C4"/>
    <w:rsid w:val="00CF2F59"/>
    <w:rsid w:val="00CF4475"/>
    <w:rsid w:val="00CF5BD9"/>
    <w:rsid w:val="00D03299"/>
    <w:rsid w:val="00D0593D"/>
    <w:rsid w:val="00D0739B"/>
    <w:rsid w:val="00D1481D"/>
    <w:rsid w:val="00D15738"/>
    <w:rsid w:val="00D162D5"/>
    <w:rsid w:val="00D170F2"/>
    <w:rsid w:val="00D23492"/>
    <w:rsid w:val="00D23BF4"/>
    <w:rsid w:val="00D344D9"/>
    <w:rsid w:val="00D37B2E"/>
    <w:rsid w:val="00D40734"/>
    <w:rsid w:val="00D45B61"/>
    <w:rsid w:val="00D47F08"/>
    <w:rsid w:val="00D50B35"/>
    <w:rsid w:val="00D51773"/>
    <w:rsid w:val="00D51E83"/>
    <w:rsid w:val="00D526C6"/>
    <w:rsid w:val="00D53508"/>
    <w:rsid w:val="00D547C6"/>
    <w:rsid w:val="00D630D0"/>
    <w:rsid w:val="00D66D8C"/>
    <w:rsid w:val="00D736AD"/>
    <w:rsid w:val="00D73EEA"/>
    <w:rsid w:val="00D81512"/>
    <w:rsid w:val="00D83481"/>
    <w:rsid w:val="00D8573C"/>
    <w:rsid w:val="00D85AE2"/>
    <w:rsid w:val="00D8705E"/>
    <w:rsid w:val="00D9183E"/>
    <w:rsid w:val="00D91B36"/>
    <w:rsid w:val="00D92779"/>
    <w:rsid w:val="00D92C5B"/>
    <w:rsid w:val="00D9515F"/>
    <w:rsid w:val="00DA12CD"/>
    <w:rsid w:val="00DA1C1D"/>
    <w:rsid w:val="00DA2D79"/>
    <w:rsid w:val="00DA53F5"/>
    <w:rsid w:val="00DA676F"/>
    <w:rsid w:val="00DB1DDA"/>
    <w:rsid w:val="00DB49DD"/>
    <w:rsid w:val="00DC1816"/>
    <w:rsid w:val="00DC5254"/>
    <w:rsid w:val="00DC5342"/>
    <w:rsid w:val="00DC6999"/>
    <w:rsid w:val="00DC6D15"/>
    <w:rsid w:val="00DC6FA9"/>
    <w:rsid w:val="00DD0BDD"/>
    <w:rsid w:val="00DD0F4B"/>
    <w:rsid w:val="00DD1B28"/>
    <w:rsid w:val="00DD21CC"/>
    <w:rsid w:val="00DD3490"/>
    <w:rsid w:val="00DD4A48"/>
    <w:rsid w:val="00DD77EF"/>
    <w:rsid w:val="00DE49DC"/>
    <w:rsid w:val="00DE5931"/>
    <w:rsid w:val="00DE63F6"/>
    <w:rsid w:val="00DE746C"/>
    <w:rsid w:val="00DF1AE3"/>
    <w:rsid w:val="00DF5A55"/>
    <w:rsid w:val="00DF72C2"/>
    <w:rsid w:val="00E00086"/>
    <w:rsid w:val="00E012EE"/>
    <w:rsid w:val="00E06DEE"/>
    <w:rsid w:val="00E13AAD"/>
    <w:rsid w:val="00E23A7F"/>
    <w:rsid w:val="00E32F1D"/>
    <w:rsid w:val="00E34CDF"/>
    <w:rsid w:val="00E3520A"/>
    <w:rsid w:val="00E36F07"/>
    <w:rsid w:val="00E40E6E"/>
    <w:rsid w:val="00E562F4"/>
    <w:rsid w:val="00E56F12"/>
    <w:rsid w:val="00E57BDB"/>
    <w:rsid w:val="00E6007D"/>
    <w:rsid w:val="00E6361C"/>
    <w:rsid w:val="00E63A63"/>
    <w:rsid w:val="00E64AB0"/>
    <w:rsid w:val="00E65182"/>
    <w:rsid w:val="00E711BE"/>
    <w:rsid w:val="00E761DC"/>
    <w:rsid w:val="00E809A3"/>
    <w:rsid w:val="00E8106C"/>
    <w:rsid w:val="00E814DA"/>
    <w:rsid w:val="00E83C08"/>
    <w:rsid w:val="00E847BF"/>
    <w:rsid w:val="00E85A2D"/>
    <w:rsid w:val="00E865E3"/>
    <w:rsid w:val="00E94085"/>
    <w:rsid w:val="00E96E21"/>
    <w:rsid w:val="00EA0341"/>
    <w:rsid w:val="00EA210E"/>
    <w:rsid w:val="00EA3B51"/>
    <w:rsid w:val="00EA54E7"/>
    <w:rsid w:val="00EA64DE"/>
    <w:rsid w:val="00EB1142"/>
    <w:rsid w:val="00EB1689"/>
    <w:rsid w:val="00EB23A2"/>
    <w:rsid w:val="00EB3E04"/>
    <w:rsid w:val="00EB4874"/>
    <w:rsid w:val="00EB6004"/>
    <w:rsid w:val="00EB795F"/>
    <w:rsid w:val="00EC11F5"/>
    <w:rsid w:val="00EC12CC"/>
    <w:rsid w:val="00EC31AB"/>
    <w:rsid w:val="00ED04BD"/>
    <w:rsid w:val="00ED2DA5"/>
    <w:rsid w:val="00EE021A"/>
    <w:rsid w:val="00EE0549"/>
    <w:rsid w:val="00EE0E74"/>
    <w:rsid w:val="00EE5B70"/>
    <w:rsid w:val="00EF0017"/>
    <w:rsid w:val="00EF6D0B"/>
    <w:rsid w:val="00EF76A7"/>
    <w:rsid w:val="00F00ABB"/>
    <w:rsid w:val="00F024BE"/>
    <w:rsid w:val="00F02DAB"/>
    <w:rsid w:val="00F04B68"/>
    <w:rsid w:val="00F04C08"/>
    <w:rsid w:val="00F067D1"/>
    <w:rsid w:val="00F0687B"/>
    <w:rsid w:val="00F07002"/>
    <w:rsid w:val="00F227A3"/>
    <w:rsid w:val="00F236E4"/>
    <w:rsid w:val="00F33652"/>
    <w:rsid w:val="00F336A6"/>
    <w:rsid w:val="00F35121"/>
    <w:rsid w:val="00F3663F"/>
    <w:rsid w:val="00F37251"/>
    <w:rsid w:val="00F400F3"/>
    <w:rsid w:val="00F40E65"/>
    <w:rsid w:val="00F415B3"/>
    <w:rsid w:val="00F42CA3"/>
    <w:rsid w:val="00F432B0"/>
    <w:rsid w:val="00F43C3D"/>
    <w:rsid w:val="00F47830"/>
    <w:rsid w:val="00F52252"/>
    <w:rsid w:val="00F53660"/>
    <w:rsid w:val="00F53F24"/>
    <w:rsid w:val="00F5767D"/>
    <w:rsid w:val="00F60249"/>
    <w:rsid w:val="00F64BB4"/>
    <w:rsid w:val="00F658F7"/>
    <w:rsid w:val="00F67894"/>
    <w:rsid w:val="00F7005F"/>
    <w:rsid w:val="00F7150A"/>
    <w:rsid w:val="00F74562"/>
    <w:rsid w:val="00F7742F"/>
    <w:rsid w:val="00F8176E"/>
    <w:rsid w:val="00F83216"/>
    <w:rsid w:val="00F83ED8"/>
    <w:rsid w:val="00F8576F"/>
    <w:rsid w:val="00F90344"/>
    <w:rsid w:val="00F91F1F"/>
    <w:rsid w:val="00F94790"/>
    <w:rsid w:val="00F95329"/>
    <w:rsid w:val="00FA3401"/>
    <w:rsid w:val="00FA46BC"/>
    <w:rsid w:val="00FA6A28"/>
    <w:rsid w:val="00FB0B91"/>
    <w:rsid w:val="00FB24B8"/>
    <w:rsid w:val="00FB5397"/>
    <w:rsid w:val="00FB6B4C"/>
    <w:rsid w:val="00FC0CE4"/>
    <w:rsid w:val="00FC33E6"/>
    <w:rsid w:val="00FC46FE"/>
    <w:rsid w:val="00FC5F9E"/>
    <w:rsid w:val="00FD0A65"/>
    <w:rsid w:val="00FD2440"/>
    <w:rsid w:val="00FD7086"/>
    <w:rsid w:val="00FE03C6"/>
    <w:rsid w:val="00FE3EF9"/>
    <w:rsid w:val="00FE4078"/>
    <w:rsid w:val="00FE72B4"/>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character" w:styleId="FollowedHyperlink">
    <w:name w:val="FollowedHyperlink"/>
    <w:basedOn w:val="DefaultParagraphFont"/>
    <w:uiPriority w:val="99"/>
    <w:semiHidden/>
    <w:unhideWhenUsed/>
    <w:rsid w:val="00446A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character" w:styleId="FollowedHyperlink">
    <w:name w:val="FollowedHyperlink"/>
    <w:basedOn w:val="DefaultParagraphFont"/>
    <w:uiPriority w:val="99"/>
    <w:semiHidden/>
    <w:unhideWhenUsed/>
    <w:rsid w:val="00446A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155CB-532E-4744-852B-CD6D675C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6400</Words>
  <Characters>36480</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42795</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2</cp:revision>
  <cp:lastPrinted>2013-12-24T21:46:00Z</cp:lastPrinted>
  <dcterms:created xsi:type="dcterms:W3CDTF">2013-12-30T11:43:00Z</dcterms:created>
  <dcterms:modified xsi:type="dcterms:W3CDTF">2013-12-30T11:43:00Z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