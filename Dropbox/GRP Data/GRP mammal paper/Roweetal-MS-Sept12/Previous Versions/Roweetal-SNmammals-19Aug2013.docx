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13970611" w:rsidR="00DE746C" w:rsidRDefault="00B82640" w:rsidP="00873E42">
      <w:pPr>
        <w:spacing w:line="480" w:lineRule="auto"/>
        <w:rPr>
          <w:ins w:id="0" w:author="Rowe, Karen" w:date="2013-08-15T15:54:00Z"/>
          <w:rFonts w:ascii="Times New Roman" w:hAnsi="Times New Roman"/>
        </w:rPr>
      </w:pPr>
      <w:r>
        <w:rPr>
          <w:rFonts w:ascii="Times New Roman" w:hAnsi="Times New Roman"/>
        </w:rPr>
        <w:t>Elevation</w:t>
      </w:r>
      <w:r w:rsidR="003A635B">
        <w:rPr>
          <w:rFonts w:ascii="Times New Roman" w:hAnsi="Times New Roman"/>
        </w:rPr>
        <w:t xml:space="preserve"> shifts in small mammals of </w:t>
      </w:r>
      <w:r>
        <w:rPr>
          <w:rFonts w:ascii="Times New Roman" w:hAnsi="Times New Roman"/>
        </w:rPr>
        <w:t xml:space="preserve">California </w:t>
      </w:r>
      <w:r w:rsidR="000F2501" w:rsidRPr="009D4E93">
        <w:rPr>
          <w:rFonts w:ascii="Times New Roman" w:hAnsi="Times New Roman"/>
        </w:rPr>
        <w:t>reveal</w:t>
      </w:r>
      <w:r w:rsidR="00EC11F5">
        <w:rPr>
          <w:rFonts w:ascii="Times New Roman" w:hAnsi="Times New Roman"/>
        </w:rPr>
        <w:t>s</w:t>
      </w:r>
      <w:r w:rsidR="000F2501" w:rsidRPr="009D4E93">
        <w:rPr>
          <w:rFonts w:ascii="Times New Roman" w:hAnsi="Times New Roman"/>
        </w:rPr>
        <w:t xml:space="preserve"> strong 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proofErr w:type="spellStart"/>
      <w:r w:rsidR="00162519" w:rsidRPr="009D4E93">
        <w:rPr>
          <w:rFonts w:ascii="Times New Roman" w:hAnsi="Times New Roman"/>
        </w:rPr>
        <w:t>montane</w:t>
      </w:r>
      <w:proofErr w:type="spellEnd"/>
      <w:r w:rsidR="00162519" w:rsidRPr="009D4E93">
        <w:rPr>
          <w:rFonts w:ascii="Times New Roman" w:hAnsi="Times New Roman"/>
        </w:rPr>
        <w:t xml:space="preserve"> species.</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 xml:space="preserve">Kevin C. Rowe, Karen M.C. Rowe, Michelle Koo, Morgan W. </w:t>
      </w:r>
      <w:proofErr w:type="spellStart"/>
      <w:r w:rsidRPr="009D4E93">
        <w:rPr>
          <w:rFonts w:ascii="Times New Roman" w:hAnsi="Times New Roman"/>
        </w:rPr>
        <w:t>Tingley</w:t>
      </w:r>
      <w:proofErr w:type="spellEnd"/>
      <w:r w:rsidRPr="009D4E93">
        <w:rPr>
          <w:rFonts w:ascii="Times New Roman" w:hAnsi="Times New Roman"/>
        </w:rPr>
        <w:t xml:space="preserve">,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36D3C136" w:rsidR="00C23E43" w:rsidRPr="009D4E93" w:rsidRDefault="00C23E43" w:rsidP="00873E42">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 [</w:t>
      </w:r>
      <w:proofErr w:type="spellStart"/>
      <w:r w:rsidR="00616C6D" w:rsidRPr="009D4E93">
        <w:rPr>
          <w:rFonts w:ascii="Times New Roman" w:eastAsia="ヒラギノ角ゴ Pro W3" w:hAnsi="Times New Roman"/>
          <w:color w:val="000000"/>
          <w:szCs w:val="20"/>
        </w:rPr>
        <w:t>eg</w:t>
      </w:r>
      <w:proofErr w:type="spellEnd"/>
      <w:r w:rsidR="00616C6D" w:rsidRPr="009D4E93">
        <w:rPr>
          <w:rFonts w:ascii="Times New Roman" w:eastAsia="ヒラギノ角ゴ Pro W3" w:hAnsi="Times New Roman"/>
          <w:color w:val="000000"/>
          <w:szCs w:val="20"/>
        </w:rPr>
        <w:t xml:space="preserve">. land-use,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etc.].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 xml:space="preserve">. </w:t>
      </w:r>
      <w:r w:rsidR="00DE746C">
        <w:rPr>
          <w:rFonts w:ascii="Times New Roman" w:eastAsia="ヒラギノ角ゴ Pro W3" w:hAnsi="Times New Roman"/>
          <w:color w:val="000000"/>
          <w:szCs w:val="20"/>
        </w:rPr>
        <w:t xml:space="preserve">While </w:t>
      </w:r>
      <w:r w:rsidR="00616C6D" w:rsidRPr="009D4E93">
        <w:rPr>
          <w:rFonts w:ascii="Times New Roman" w:eastAsia="ヒラギノ角ゴ Pro W3" w:hAnsi="Times New Roman"/>
          <w:color w:val="000000"/>
          <w:szCs w:val="20"/>
        </w:rPr>
        <w:t>the dominant signature is upwards shifts</w:t>
      </w:r>
      <w:r w:rsidR="003A635B">
        <w:rPr>
          <w:rFonts w:ascii="Times New Roman" w:eastAsia="ヒラギノ角ゴ Pro W3" w:hAnsi="Times New Roman"/>
          <w:color w:val="000000"/>
          <w:szCs w:val="20"/>
        </w:rPr>
        <w:t xml:space="preserve"> of range limits</w:t>
      </w:r>
      <w:r w:rsidR="00DE746C">
        <w:rPr>
          <w:rFonts w:ascii="Times New Roman" w:eastAsia="ヒラギノ角ゴ Pro W3" w:hAnsi="Times New Roman"/>
          <w:color w:val="000000"/>
          <w:szCs w:val="20"/>
        </w:rPr>
        <w:t xml:space="preserve"> leading to range contractions</w:t>
      </w:r>
      <w:r w:rsidR="003A635B">
        <w:rPr>
          <w:rFonts w:ascii="Times New Roman" w:eastAsia="ヒラギノ角ゴ Pro W3" w:hAnsi="Times New Roman"/>
          <w:color w:val="000000"/>
          <w:szCs w:val="20"/>
        </w:rPr>
        <w:t xml:space="preserve">, </w:t>
      </w:r>
      <w:r w:rsidR="00DE746C">
        <w:rPr>
          <w:rFonts w:ascii="Times New Roman" w:eastAsia="ヒラギノ角ゴ Pro W3" w:hAnsi="Times New Roman"/>
          <w:color w:val="000000"/>
          <w:szCs w:val="20"/>
        </w:rPr>
        <w:t>particularly in</w:t>
      </w:r>
      <w:r w:rsidR="00616C6D" w:rsidRPr="009D4E93">
        <w:rPr>
          <w:rFonts w:ascii="Times New Roman" w:eastAsia="ヒラギノ角ゴ Pro W3" w:hAnsi="Times New Roman"/>
          <w:color w:val="000000"/>
          <w:szCs w:val="20"/>
        </w:rPr>
        <w:t xml:space="preserve"> high elevation species, </w:t>
      </w:r>
      <w:r w:rsidR="00D73EEA">
        <w:rPr>
          <w:rFonts w:ascii="Times New Roman" w:eastAsia="ヒラギノ角ゴ Pro W3" w:hAnsi="Times New Roman"/>
          <w:color w:val="000000"/>
          <w:szCs w:val="20"/>
        </w:rPr>
        <w:t>patterns across</w:t>
      </w:r>
      <w:r w:rsidR="00B82640">
        <w:rPr>
          <w:rFonts w:ascii="Times New Roman" w:eastAsia="ヒラギノ角ゴ Pro W3" w:hAnsi="Times New Roman"/>
          <w:color w:val="000000"/>
          <w:szCs w:val="20"/>
        </w:rPr>
        <w:t xml:space="preserve"> species and</w:t>
      </w:r>
      <w:r w:rsidR="00D73EEA">
        <w:rPr>
          <w:rFonts w:ascii="Times New Roman" w:eastAsia="ヒラギノ角ゴ Pro W3" w:hAnsi="Times New Roman"/>
          <w:color w:val="000000"/>
          <w:szCs w:val="20"/>
        </w:rPr>
        <w:t xml:space="preserve"> regions were heterogeneous</w:t>
      </w:r>
      <w:r w:rsidR="00616C6D" w:rsidRPr="009D4E93">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was a more reliable predictor of the direction of species’ shifts than other climate variables</w:t>
      </w:r>
      <w:r w:rsidR="00D73EEA">
        <w:rPr>
          <w:rFonts w:ascii="Times New Roman" w:hAnsi="Times New Roman"/>
        </w:rPr>
        <w:t xml:space="preserve"> or an overall model of warming</w:t>
      </w:r>
      <w:r w:rsidR="006941BD" w:rsidRPr="005A556C">
        <w:rPr>
          <w:rFonts w:ascii="Times New Roman" w:eastAsia="ヒラギノ角ゴ Pro W3" w:hAnsi="Times New Roman"/>
          <w:color w:val="000000"/>
          <w:szCs w:val="20"/>
        </w:rPr>
        <w:t xml:space="preserve">. </w:t>
      </w:r>
      <w:r w:rsidR="00C5471A">
        <w:rPr>
          <w:rFonts w:ascii="Times New Roman" w:eastAsia="ヒラギノ角ゴ Pro W3" w:hAnsi="Times New Roman"/>
          <w:color w:val="000000"/>
          <w:szCs w:val="20"/>
        </w:rPr>
        <w:t xml:space="preserve">Among </w:t>
      </w:r>
      <w:r w:rsidR="00C5471A" w:rsidRPr="00C72CD7">
        <w:rPr>
          <w:rFonts w:ascii="Times New Roman" w:eastAsia="ヒラギノ角ゴ Pro W3" w:hAnsi="Times New Roman"/>
          <w:color w:val="000000"/>
          <w:szCs w:val="20"/>
        </w:rPr>
        <w:t xml:space="preserve">high elevation species, nocturnal, short-lived and large litter size species were more likely to </w:t>
      </w:r>
      <w:r w:rsidR="00C5471A">
        <w:rPr>
          <w:rFonts w:ascii="Times New Roman" w:eastAsia="ヒラギノ角ゴ Pro W3" w:hAnsi="Times New Roman"/>
          <w:color w:val="000000"/>
          <w:szCs w:val="20"/>
        </w:rPr>
        <w:t>shift their elevation</w:t>
      </w:r>
      <w:r w:rsidR="00C5471A" w:rsidRPr="00C72CD7">
        <w:rPr>
          <w:rFonts w:ascii="Times New Roman" w:eastAsia="ヒラギノ角ゴ Pro W3" w:hAnsi="Times New Roman"/>
          <w:color w:val="000000"/>
          <w:szCs w:val="20"/>
        </w:rPr>
        <w:t xml:space="preserve"> range </w:t>
      </w:r>
      <w:r w:rsidR="00C5471A">
        <w:rPr>
          <w:rFonts w:ascii="Times New Roman" w:eastAsia="ヒラギノ角ゴ Pro W3" w:hAnsi="Times New Roman"/>
          <w:color w:val="000000"/>
          <w:szCs w:val="20"/>
        </w:rPr>
        <w:t>limits</w:t>
      </w:r>
      <w:r w:rsidR="00D73EEA">
        <w:rPr>
          <w:rFonts w:ascii="Times New Roman" w:eastAsia="ヒラギノ角ゴ Pro W3" w:hAnsi="Times New Roman"/>
          <w:color w:val="000000"/>
          <w:szCs w:val="20"/>
        </w:rPr>
        <w:t>, whereas patterns of shifts in low elevation species were unrelated to life history traits</w:t>
      </w:r>
      <w:r w:rsidR="00C5471A" w:rsidRPr="00C72CD7">
        <w:rPr>
          <w:rFonts w:ascii="Times New Roman" w:eastAsia="ヒラギノ角ゴ Pro W3" w:hAnsi="Times New Roman"/>
          <w:color w:val="000000"/>
          <w:szCs w:val="20"/>
        </w:rPr>
        <w:t>.</w:t>
      </w:r>
      <w:r w:rsidR="00C5471A">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Additional factors may play a role in the </w:t>
      </w:r>
      <w:r w:rsidR="00E865E3" w:rsidRPr="009D4E93">
        <w:rPr>
          <w:rFonts w:ascii="Times New Roman" w:eastAsia="ヒラギノ角ゴ Pro W3" w:hAnsi="Times New Roman"/>
          <w:color w:val="000000"/>
          <w:szCs w:val="20"/>
        </w:rPr>
        <w:t xml:space="preserve">heterogeneous responses across </w:t>
      </w:r>
      <w:r w:rsidR="00001AD2">
        <w:rPr>
          <w:rFonts w:ascii="Times New Roman" w:eastAsia="ヒラギノ角ゴ Pro W3" w:hAnsi="Times New Roman"/>
          <w:color w:val="000000"/>
          <w:szCs w:val="20"/>
        </w:rPr>
        <w:t>regions</w:t>
      </w:r>
      <w:r w:rsidR="00E865E3" w:rsidRPr="009D4E93">
        <w:rPr>
          <w:rFonts w:ascii="Times New Roman" w:eastAsia="ヒラギノ角ゴ Pro W3" w:hAnsi="Times New Roman"/>
          <w:color w:val="000000"/>
          <w:szCs w:val="20"/>
        </w:rPr>
        <w:t xml:space="preserve">, </w:t>
      </w:r>
      <w:r w:rsidR="00E865E3" w:rsidRPr="009D4E93">
        <w:rPr>
          <w:rFonts w:ascii="Times New Roman" w:eastAsia="ヒラギノ角ゴ Pro W3" w:hAnsi="Times New Roman"/>
          <w:color w:val="000000"/>
          <w:szCs w:val="20"/>
        </w:rPr>
        <w:lastRenderedPageBreak/>
        <w:t>perhaps due to region-specific 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8A322D">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Regardless, </w:t>
      </w:r>
      <w:r w:rsidR="00D73EEA">
        <w:rPr>
          <w:rFonts w:ascii="Times New Roman" w:hAnsi="Times New Roman"/>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77777777" w:rsidR="00C23E43" w:rsidRPr="009D4E93" w:rsidRDefault="00C23E43" w:rsidP="00873E42">
      <w:pPr>
        <w:spacing w:line="480" w:lineRule="auto"/>
        <w:rPr>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659F9F92"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 xml:space="preserve">(Walther,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ETC</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w:t>
      </w:r>
      <w:proofErr w:type="spellStart"/>
      <w:r w:rsidRPr="009D4E93">
        <w:rPr>
          <w:rFonts w:ascii="Times New Roman" w:hAnsi="Times New Roman"/>
        </w:rPr>
        <w:t>Tingley</w:t>
      </w:r>
      <w:proofErr w:type="spellEnd"/>
      <w:r w:rsidRPr="009D4E93">
        <w:rPr>
          <w:rFonts w:ascii="Times New Roman" w:hAnsi="Times New Roman"/>
        </w:rPr>
        <w:t xml:space="preserve">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3A635B">
        <w:rPr>
          <w:rFonts w:ascii="Times New Roman" w:hAnsi="Times New Roman"/>
          <w:highlight w:val="yellow"/>
        </w:rPr>
        <w:t xml:space="preserve">Thomas, Hill, </w:t>
      </w:r>
      <w:proofErr w:type="spellStart"/>
      <w:r w:rsidR="003A635B" w:rsidRPr="003A635B">
        <w:rPr>
          <w:rFonts w:ascii="Times New Roman" w:hAnsi="Times New Roman"/>
          <w:highlight w:val="yellow"/>
        </w:rPr>
        <w:t>Morelli</w:t>
      </w:r>
      <w:proofErr w:type="spellEnd"/>
      <w:r w:rsidR="003A635B" w:rsidRPr="003A635B">
        <w:rPr>
          <w:rFonts w:ascii="Times New Roman" w:hAnsi="Times New Roman"/>
          <w:highlight w:val="yellow"/>
        </w:rPr>
        <w:t xml:space="preserve"> et al., 2012 etc.)</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&amp; </w:t>
      </w:r>
      <w:proofErr w:type="spellStart"/>
      <w:r w:rsidR="003A635B" w:rsidRPr="009D4E93">
        <w:rPr>
          <w:rFonts w:ascii="Times New Roman" w:hAnsi="Times New Roman"/>
        </w:rPr>
        <w:t>Beissinger</w:t>
      </w:r>
      <w:proofErr w:type="spellEnd"/>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77777777"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elevational ranges of species over the last century (Grinnell, </w:t>
      </w:r>
      <w:r w:rsidRPr="009D4E93">
        <w:rPr>
          <w:rFonts w:ascii="Times New Roman" w:hAnsi="Times New Roman"/>
        </w:rPr>
        <w:t>1910; Morit</w:t>
      </w:r>
      <w:r w:rsidR="00162519" w:rsidRPr="009D4E93">
        <w:rPr>
          <w:rFonts w:ascii="Times New Roman" w:hAnsi="Times New Roman"/>
        </w:rPr>
        <w:t xml:space="preserve">z et al. 2008). </w:t>
      </w:r>
      <w:r w:rsidR="00162519" w:rsidRPr="009D4E93">
        <w:rPr>
          <w:rFonts w:ascii="Times New Roman" w:hAnsi="Times New Roman"/>
        </w:rPr>
        <w:lastRenderedPageBreak/>
        <w:t>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162519" w:rsidRPr="0084173B">
        <w:rPr>
          <w:rFonts w:ascii="Times New Roman" w:hAnsi="Times New Roman"/>
          <w:highlight w:val="yellow"/>
        </w:rPr>
        <w:t>(</w:t>
      </w:r>
      <w:r w:rsidR="001E65D4" w:rsidRPr="0084173B">
        <w:rPr>
          <w:rFonts w:ascii="Times New Roman" w:hAnsi="Times New Roman"/>
          <w:highlight w:val="yellow"/>
        </w:rPr>
        <w:t>REF</w:t>
      </w:r>
      <w:r w:rsidR="00EA54E7" w:rsidRPr="0084173B">
        <w:rPr>
          <w:rFonts w:ascii="Times New Roman" w:hAnsi="Times New Roman"/>
          <w:highlight w:val="yellow"/>
        </w:rPr>
        <w:t>)</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r w:rsidRPr="0084173B">
        <w:rPr>
          <w:rFonts w:ascii="Times New Roman" w:hAnsi="Times New Roman"/>
          <w:highlight w:val="yellow"/>
        </w:rPr>
        <w:t>Laurie/</w:t>
      </w:r>
      <w:proofErr w:type="spellStart"/>
      <w:r w:rsidRPr="0084173B">
        <w:rPr>
          <w:rFonts w:ascii="Times New Roman" w:hAnsi="Times New Roman"/>
          <w:highlight w:val="yellow"/>
        </w:rPr>
        <w:t>Ackerly</w:t>
      </w:r>
      <w:proofErr w:type="spellEnd"/>
      <w:r w:rsidRPr="0084173B">
        <w:rPr>
          <w:rFonts w:ascii="Times New Roman" w:hAnsi="Times New Roman"/>
          <w:highlight w:val="yellow"/>
        </w:rPr>
        <w:t xml:space="preserve"> </w:t>
      </w:r>
      <w:proofErr w:type="spellStart"/>
      <w:r w:rsidRPr="0084173B">
        <w:rPr>
          <w:rFonts w:ascii="Times New Roman" w:hAnsi="Times New Roman"/>
          <w:highlight w:val="yellow"/>
        </w:rPr>
        <w:t>etc</w:t>
      </w:r>
      <w:proofErr w:type="spellEnd"/>
      <w:r w:rsidRPr="0084173B">
        <w:rPr>
          <w:rFonts w:ascii="Times New Roman" w:hAnsi="Times New Roman"/>
          <w:highlight w:val="yellow"/>
        </w:rPr>
        <w:t>.,</w:t>
      </w:r>
      <w:proofErr w:type="spellStart"/>
      <w:r w:rsidRPr="0084173B">
        <w:rPr>
          <w:rFonts w:ascii="Times New Roman" w:hAnsi="Times New Roman"/>
          <w:highlight w:val="yellow"/>
        </w:rPr>
        <w:t>Wiens</w:t>
      </w:r>
      <w:proofErr w:type="spellEnd"/>
      <w:r w:rsidRPr="0084173B">
        <w:rPr>
          <w:rFonts w:ascii="Times New Roman" w:hAnsi="Times New Roman"/>
          <w:highlight w:val="yellow"/>
        </w:rPr>
        <w:t xml:space="preserve"> (PRBO),</w:t>
      </w:r>
      <w:r w:rsidR="00162519" w:rsidRPr="0084173B">
        <w:rPr>
          <w:rFonts w:ascii="Times New Roman" w:hAnsi="Times New Roman"/>
          <w:highlight w:val="yellow"/>
        </w:rPr>
        <w:t>REFS</w:t>
      </w:r>
      <w:r w:rsidR="00470628" w:rsidRPr="0084173B">
        <w:rPr>
          <w:rFonts w:ascii="Times New Roman" w:hAnsi="Times New Roman"/>
          <w:highlight w:val="yellow"/>
        </w:rPr>
        <w:t xml:space="preserve"> </w:t>
      </w:r>
      <w:proofErr w:type="spellStart"/>
      <w:r w:rsidR="00470628" w:rsidRPr="0084173B">
        <w:rPr>
          <w:rFonts w:ascii="Times New Roman" w:hAnsi="Times New Roman"/>
          <w:highlight w:val="yellow"/>
        </w:rPr>
        <w:t>Stralberg</w:t>
      </w:r>
      <w:proofErr w:type="spellEnd"/>
      <w:r w:rsidR="00470628" w:rsidRPr="0084173B">
        <w:rPr>
          <w:rFonts w:ascii="Times New Roman" w:hAnsi="Times New Roman"/>
          <w:highlight w:val="yellow"/>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3A917447"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r w:rsidR="002E0316" w:rsidRPr="0084173B">
        <w:rPr>
          <w:rFonts w:ascii="Times New Roman" w:hAnsi="Times New Roman"/>
          <w:highlight w:val="yellow"/>
        </w:rPr>
        <w:t>REFS</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(Fig 1B</w:t>
      </w:r>
      <w:r w:rsidR="00E711BE">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2E0316" w:rsidRPr="009D4E93">
        <w:rPr>
          <w:rFonts w:ascii="Times New Roman" w:hAnsi="Times New Roman"/>
        </w:rPr>
        <w:t>, 2011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xml:space="preserve">, 2011; </w:t>
      </w:r>
      <w:proofErr w:type="spellStart"/>
      <w:r w:rsidR="00F336A6">
        <w:rPr>
          <w:rFonts w:ascii="Times New Roman" w:hAnsi="Times New Roman"/>
        </w:rPr>
        <w:t>Tingley</w:t>
      </w:r>
      <w:proofErr w:type="spellEnd"/>
      <w:r w:rsidR="00F336A6">
        <w:rPr>
          <w:rFonts w:ascii="Times New Roman" w:hAnsi="Times New Roman"/>
        </w:rPr>
        <w:t xml:space="preserve">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 2012).</w:t>
      </w:r>
    </w:p>
    <w:p w14:paraId="633E7497" w14:textId="63534576" w:rsidR="00430FE6" w:rsidRDefault="009A25C0" w:rsidP="00E94085">
      <w:pPr>
        <w:pStyle w:val="BodyA"/>
        <w:spacing w:line="480" w:lineRule="auto"/>
        <w:ind w:firstLine="720"/>
        <w:rPr>
          <w:rFonts w:ascii="Times New Roman" w:hAnsi="Times New Roman"/>
        </w:rPr>
      </w:pPr>
      <w:r>
        <w:rPr>
          <w:rFonts w:ascii="Times New Roman" w:hAnsi="Times New Roman"/>
        </w:rPr>
        <w:t>Here w</w:t>
      </w:r>
      <w:r w:rsidR="00162519" w:rsidRPr="009D4E93">
        <w:rPr>
          <w:rFonts w:ascii="Times New Roman" w:hAnsi="Times New Roman"/>
        </w:rPr>
        <w:t>e</w:t>
      </w:r>
      <w:r>
        <w:rPr>
          <w:rFonts w:ascii="Times New Roman" w:hAnsi="Times New Roman"/>
        </w:rPr>
        <w:t xml:space="preserve"> characterize regional variation in </w:t>
      </w:r>
      <w:r w:rsidR="0066477D" w:rsidRPr="009D4E93">
        <w:rPr>
          <w:rFonts w:ascii="Times New Roman" w:hAnsi="Times New Roman"/>
        </w:rPr>
        <w:t>eleva</w:t>
      </w:r>
      <w:r w:rsidR="0066477D">
        <w:rPr>
          <w:rFonts w:ascii="Times New Roman" w:hAnsi="Times New Roman"/>
        </w:rPr>
        <w:t>tional range responses</w:t>
      </w:r>
      <w:r w:rsidR="0066477D" w:rsidRPr="009D4E93">
        <w:rPr>
          <w:rFonts w:ascii="Times New Roman" w:hAnsi="Times New Roman"/>
        </w:rPr>
        <w:t xml:space="preserve"> of small mammals </w:t>
      </w:r>
      <w:r w:rsidR="0066477D">
        <w:rPr>
          <w:rFonts w:ascii="Times New Roman" w:hAnsi="Times New Roman"/>
        </w:rPr>
        <w:t xml:space="preserve">of montane California </w:t>
      </w:r>
      <w:r>
        <w:rPr>
          <w:rFonts w:ascii="Times New Roman" w:hAnsi="Times New Roman"/>
        </w:rPr>
        <w:t xml:space="preserve">by expanding our </w:t>
      </w:r>
      <w:r w:rsidR="00ED04BD" w:rsidRPr="009D4E93">
        <w:rPr>
          <w:rFonts w:ascii="Times New Roman" w:hAnsi="Times New Roman"/>
        </w:rPr>
        <w:t xml:space="preserve">analysis </w:t>
      </w:r>
      <w:r w:rsidR="00430FE6" w:rsidRPr="009D4E93">
        <w:rPr>
          <w:rFonts w:ascii="Times New Roman" w:hAnsi="Times New Roman"/>
        </w:rPr>
        <w:t xml:space="preserve">from a single </w:t>
      </w:r>
      <w:r w:rsidR="00485CCA">
        <w:rPr>
          <w:rFonts w:ascii="Times New Roman" w:hAnsi="Times New Roman"/>
        </w:rPr>
        <w:t>region</w:t>
      </w:r>
      <w:r w:rsidR="00430FE6" w:rsidRPr="009D4E93">
        <w:rPr>
          <w:rFonts w:ascii="Times New Roman" w:hAnsi="Times New Roman"/>
        </w:rPr>
        <w:t xml:space="preserve"> in the central Sierra</w:t>
      </w:r>
      <w:r w:rsidR="00C1354E">
        <w:rPr>
          <w:rFonts w:ascii="Times New Roman" w:hAnsi="Times New Roman"/>
        </w:rPr>
        <w:t xml:space="preserve"> (</w:t>
      </w:r>
      <w:r w:rsidR="0066477D">
        <w:rPr>
          <w:rFonts w:ascii="Times New Roman" w:hAnsi="Times New Roman"/>
        </w:rPr>
        <w:t>Yosemite</w:t>
      </w:r>
      <w:r w:rsidR="00C1354E">
        <w:rPr>
          <w:rFonts w:ascii="Times New Roman" w:hAnsi="Times New Roman"/>
        </w:rPr>
        <w:t xml:space="preserve">; </w:t>
      </w:r>
      <w:r w:rsidR="00430FE6" w:rsidRPr="009D4E93">
        <w:rPr>
          <w:rFonts w:ascii="Times New Roman" w:hAnsi="Times New Roman"/>
        </w:rPr>
        <w:t>Moritz et al. 2008)</w:t>
      </w:r>
      <w:r w:rsidR="0066477D">
        <w:rPr>
          <w:rFonts w:ascii="Times New Roman" w:hAnsi="Times New Roman"/>
        </w:rPr>
        <w:t>,</w:t>
      </w:r>
      <w:r w:rsidR="00430FE6" w:rsidRPr="009D4E93">
        <w:rPr>
          <w:rFonts w:ascii="Times New Roman" w:hAnsi="Times New Roman"/>
        </w:rPr>
        <w:t xml:space="preserve"> </w:t>
      </w:r>
      <w:r w:rsidR="0066477D">
        <w:rPr>
          <w:rFonts w:ascii="Times New Roman" w:hAnsi="Times New Roman"/>
        </w:rPr>
        <w:t xml:space="preserve">with </w:t>
      </w:r>
      <w:r w:rsidR="00520B41">
        <w:rPr>
          <w:rFonts w:ascii="Times New Roman" w:hAnsi="Times New Roman"/>
        </w:rPr>
        <w:t xml:space="preserve">two </w:t>
      </w:r>
      <w:r w:rsidR="00485CCA">
        <w:rPr>
          <w:rFonts w:ascii="Times New Roman" w:hAnsi="Times New Roman"/>
        </w:rPr>
        <w:t xml:space="preserve">other replicates </w:t>
      </w:r>
      <w:r w:rsidR="00430FE6" w:rsidRPr="009D4E93">
        <w:rPr>
          <w:rFonts w:ascii="Times New Roman" w:hAnsi="Times New Roman"/>
        </w:rPr>
        <w:t xml:space="preserve">to </w:t>
      </w:r>
      <w:r w:rsidR="0066477D">
        <w:rPr>
          <w:rFonts w:ascii="Times New Roman" w:hAnsi="Times New Roman"/>
        </w:rPr>
        <w:t xml:space="preserve">the </w:t>
      </w:r>
      <w:r w:rsidR="00485CCA">
        <w:rPr>
          <w:rFonts w:ascii="Times New Roman" w:hAnsi="Times New Roman"/>
        </w:rPr>
        <w:t>north</w:t>
      </w:r>
      <w:r w:rsidR="00C1354E">
        <w:rPr>
          <w:rFonts w:ascii="Times New Roman" w:hAnsi="Times New Roman"/>
        </w:rPr>
        <w:t xml:space="preserve"> (Lassen)</w:t>
      </w:r>
      <w:r w:rsidR="00485CCA">
        <w:rPr>
          <w:rFonts w:ascii="Times New Roman" w:hAnsi="Times New Roman"/>
        </w:rPr>
        <w:t xml:space="preserve"> and south</w:t>
      </w:r>
      <w:r w:rsidR="0066477D">
        <w:rPr>
          <w:rFonts w:ascii="Times New Roman" w:hAnsi="Times New Roman"/>
        </w:rPr>
        <w:t xml:space="preserve"> </w:t>
      </w:r>
      <w:r w:rsidR="00C1354E">
        <w:rPr>
          <w:rFonts w:ascii="Times New Roman" w:hAnsi="Times New Roman"/>
        </w:rPr>
        <w:t>(</w:t>
      </w:r>
      <w:r w:rsidR="0066477D">
        <w:rPr>
          <w:rFonts w:ascii="Times New Roman" w:hAnsi="Times New Roman"/>
        </w:rPr>
        <w:t>Sequoia</w:t>
      </w:r>
      <w:r w:rsidR="00C1354E">
        <w:rPr>
          <w:rFonts w:ascii="Times New Roman" w:hAnsi="Times New Roman"/>
        </w:rPr>
        <w:t>)</w:t>
      </w:r>
      <w:r w:rsidR="007E6A2A">
        <w:rPr>
          <w:rFonts w:ascii="Times New Roman" w:hAnsi="Times New Roman"/>
        </w:rPr>
        <w:t>.</w:t>
      </w:r>
      <w:r w:rsidR="00430FE6" w:rsidRPr="009D4E93">
        <w:rPr>
          <w:rFonts w:ascii="Times New Roman" w:hAnsi="Times New Roman"/>
        </w:rPr>
        <w:t xml:space="preserve"> </w:t>
      </w:r>
      <w:r w:rsidR="00485CCA">
        <w:rPr>
          <w:rFonts w:ascii="Times New Roman" w:hAnsi="Times New Roman"/>
        </w:rPr>
        <w:t>W</w:t>
      </w:r>
      <w:r w:rsidR="00430FE6" w:rsidRPr="009D4E93">
        <w:rPr>
          <w:rFonts w:ascii="Times New Roman" w:hAnsi="Times New Roman"/>
        </w:rPr>
        <w:t>e control for variation in detectability among species and survey</w:t>
      </w:r>
      <w:r w:rsidR="00485CCA">
        <w:rPr>
          <w:rFonts w:ascii="Times New Roman" w:hAnsi="Times New Roman"/>
        </w:rPr>
        <w:t xml:space="preserve"> eras </w:t>
      </w:r>
      <w:r w:rsidR="00430FE6" w:rsidRPr="009D4E93">
        <w:rPr>
          <w:rFonts w:ascii="Times New Roman" w:hAnsi="Times New Roman"/>
        </w:rPr>
        <w:t>to compare</w:t>
      </w:r>
      <w:r w:rsidR="00162519" w:rsidRPr="009D4E93">
        <w:rPr>
          <w:rFonts w:ascii="Times New Roman" w:hAnsi="Times New Roman"/>
        </w:rPr>
        <w:t xml:space="preserve"> </w:t>
      </w:r>
      <w:r w:rsidR="00430FE6" w:rsidRPr="009D4E93">
        <w:rPr>
          <w:rFonts w:ascii="Times New Roman" w:hAnsi="Times New Roman"/>
        </w:rPr>
        <w:t>elevational limits from the early 20</w:t>
      </w:r>
      <w:r w:rsidR="00430FE6" w:rsidRPr="009D4E93">
        <w:rPr>
          <w:rFonts w:ascii="Times New Roman" w:hAnsi="Times New Roman"/>
          <w:vertAlign w:val="superscript"/>
        </w:rPr>
        <w:t>th</w:t>
      </w:r>
      <w:r w:rsidR="00430FE6" w:rsidRPr="009D4E93">
        <w:rPr>
          <w:rFonts w:ascii="Times New Roman" w:hAnsi="Times New Roman"/>
        </w:rPr>
        <w:t xml:space="preserve"> C (1911-1934) to the present</w:t>
      </w:r>
      <w:r w:rsidR="00162519" w:rsidRPr="009D4E93">
        <w:rPr>
          <w:rFonts w:ascii="Times New Roman" w:hAnsi="Times New Roman"/>
        </w:rPr>
        <w:t xml:space="preserve"> (2003-2010). </w:t>
      </w:r>
      <w:r w:rsidR="00430FE6" w:rsidRPr="009D4E93">
        <w:rPr>
          <w:rFonts w:ascii="Times New Roman" w:hAnsi="Times New Roman"/>
        </w:rPr>
        <w:t xml:space="preserve"> The initial resurvey </w:t>
      </w:r>
      <w:r w:rsidR="00261305">
        <w:rPr>
          <w:rFonts w:ascii="Times New Roman" w:hAnsi="Times New Roman"/>
        </w:rPr>
        <w:t>across Yosemite</w:t>
      </w:r>
      <w:r w:rsidR="00261305" w:rsidRPr="009D4E93">
        <w:rPr>
          <w:rFonts w:ascii="Times New Roman" w:hAnsi="Times New Roman"/>
        </w:rPr>
        <w:t xml:space="preserve"> </w:t>
      </w:r>
      <w:r w:rsidR="00430FE6" w:rsidRPr="009D4E93">
        <w:rPr>
          <w:rFonts w:ascii="Times New Roman" w:hAnsi="Times New Roman"/>
        </w:rPr>
        <w:t xml:space="preserve">revealed </w:t>
      </w:r>
      <w:r w:rsidR="00485CCA">
        <w:rPr>
          <w:rFonts w:ascii="Times New Roman" w:hAnsi="Times New Roman"/>
        </w:rPr>
        <w:t xml:space="preserve">a </w:t>
      </w:r>
      <w:r w:rsidR="00430FE6" w:rsidRPr="009D4E93">
        <w:rPr>
          <w:rFonts w:ascii="Times New Roman" w:hAnsi="Times New Roman"/>
        </w:rPr>
        <w:t xml:space="preserve">strong </w:t>
      </w:r>
      <w:r w:rsidR="00485CCA">
        <w:rPr>
          <w:rFonts w:ascii="Times New Roman" w:hAnsi="Times New Roman"/>
        </w:rPr>
        <w:t xml:space="preserve">pattern of </w:t>
      </w:r>
      <w:r w:rsidR="00430FE6" w:rsidRPr="009D4E93">
        <w:rPr>
          <w:rFonts w:ascii="Times New Roman" w:hAnsi="Times New Roman"/>
        </w:rPr>
        <w:t>upw</w:t>
      </w:r>
      <w:r w:rsidR="00485CCA">
        <w:rPr>
          <w:rFonts w:ascii="Times New Roman" w:hAnsi="Times New Roman"/>
        </w:rPr>
        <w:t xml:space="preserve">ards shifts of species’ ranges </w:t>
      </w:r>
      <w:r w:rsidR="0066477D">
        <w:rPr>
          <w:rFonts w:ascii="Times New Roman" w:hAnsi="Times New Roman"/>
        </w:rPr>
        <w:t>especially high elevation species</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lastRenderedPageBreak/>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For example, the pocket mouse (</w:t>
      </w:r>
      <w:proofErr w:type="spellStart"/>
      <w:r w:rsidR="00BA1305">
        <w:rPr>
          <w:rFonts w:ascii="Times New Roman" w:hAnsi="Times New Roman"/>
          <w:i/>
        </w:rPr>
        <w:t>Chaetodipus</w:t>
      </w:r>
      <w:proofErr w:type="spellEnd"/>
      <w:r w:rsidR="00BA1305">
        <w:rPr>
          <w:rFonts w:ascii="Times New Roman" w:hAnsi="Times New Roman"/>
          <w:i/>
        </w:rPr>
        <w:t xml:space="preserve"> </w:t>
      </w:r>
      <w:proofErr w:type="spellStart"/>
      <w:r w:rsidR="00BA1305">
        <w:rPr>
          <w:rFonts w:ascii="Times New Roman" w:hAnsi="Times New Roman"/>
          <w:i/>
        </w:rPr>
        <w:t>californicus</w:t>
      </w:r>
      <w:proofErr w:type="spellEnd"/>
      <w:r w:rsidR="00BA1305">
        <w:rPr>
          <w:rFonts w:ascii="Times New Roman" w:hAnsi="Times New Roman"/>
        </w:rPr>
        <w:t>) expand</w:t>
      </w:r>
      <w:r w:rsidR="00B6096B">
        <w:rPr>
          <w:rFonts w:ascii="Times New Roman" w:hAnsi="Times New Roman"/>
        </w:rPr>
        <w:t>ed</w:t>
      </w:r>
      <w:r w:rsidR="00BA1305">
        <w:rPr>
          <w:rFonts w:ascii="Times New Roman" w:hAnsi="Times New Roman"/>
        </w:rPr>
        <w:t xml:space="preserve"> its range whereas the kangaroo rat (</w:t>
      </w:r>
      <w:proofErr w:type="spellStart"/>
      <w:r w:rsidR="00BA1305">
        <w:rPr>
          <w:rFonts w:ascii="Times New Roman" w:hAnsi="Times New Roman"/>
          <w:i/>
        </w:rPr>
        <w:t>Dipodomys</w:t>
      </w:r>
      <w:proofErr w:type="spellEnd"/>
      <w:r w:rsidR="00BA1305">
        <w:rPr>
          <w:rFonts w:ascii="Times New Roman" w:hAnsi="Times New Roman"/>
          <w:i/>
        </w:rPr>
        <w:t xml:space="preserve"> </w:t>
      </w:r>
      <w:proofErr w:type="spellStart"/>
      <w:r w:rsidR="00BA1305">
        <w:rPr>
          <w:rFonts w:ascii="Times New Roman" w:hAnsi="Times New Roman"/>
          <w:i/>
        </w:rPr>
        <w:t>heermanni</w:t>
      </w:r>
      <w:proofErr w:type="spellEnd"/>
      <w:r w:rsidR="00BA1305">
        <w:rPr>
          <w:rFonts w:ascii="Times New Roman" w:hAnsi="Times New Roman"/>
        </w:rPr>
        <w:t>) contracted.</w:t>
      </w:r>
      <w:r w:rsidR="00E6007D" w:rsidRPr="009D4E93">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6D7ACB">
        <w:rPr>
          <w:rFonts w:ascii="Times New Roman" w:hAnsi="Times New Roman"/>
        </w:rPr>
        <w:t>we</w:t>
      </w:r>
      <w:r w:rsidR="0066477D">
        <w:rPr>
          <w:rFonts w:ascii="Times New Roman" w:hAnsi="Times New Roman"/>
        </w:rPr>
        <w:t xml:space="preserve">re 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(2) range contractions we</w:t>
      </w:r>
      <w:r w:rsidR="005D668E">
        <w:rPr>
          <w:rFonts w:ascii="Times New Roman" w:hAnsi="Times New Roman"/>
        </w:rPr>
        <w:t xml:space="preserve">re 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were 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 xml:space="preserve">species </w:t>
      </w:r>
      <w:r w:rsidR="00340A6B">
        <w:rPr>
          <w:rFonts w:ascii="Times New Roman" w:hAnsi="Times New Roman"/>
        </w:rPr>
        <w:t xml:space="preserve">were consistent across regions especially species </w:t>
      </w:r>
      <w:r w:rsidR="005D668E">
        <w:rPr>
          <w:rFonts w:ascii="Times New Roman" w:hAnsi="Times New Roman"/>
        </w:rPr>
        <w:t>with strong elevation</w:t>
      </w:r>
      <w:r w:rsidR="00BE0512">
        <w:rPr>
          <w:rFonts w:ascii="Times New Roman" w:hAnsi="Times New Roman"/>
        </w:rPr>
        <w:t xml:space="preserve"> range shifts in </w:t>
      </w:r>
      <w:r w:rsidR="00E94085">
        <w:rPr>
          <w:rFonts w:ascii="Times New Roman" w:hAnsi="Times New Roman"/>
        </w:rPr>
        <w:t>Yosemite</w:t>
      </w:r>
      <w:r w:rsidR="00921C2C">
        <w:rPr>
          <w:rFonts w:ascii="Times New Roman" w:hAnsi="Times New Roman"/>
        </w:rPr>
        <w:t>,</w:t>
      </w:r>
      <w:r w:rsidR="00E94085">
        <w:rPr>
          <w:rFonts w:ascii="Times New Roman" w:hAnsi="Times New Roman"/>
        </w:rPr>
        <w:t xml:space="preserve"> </w:t>
      </w:r>
      <w:r w:rsidR="00BE0512">
        <w:rPr>
          <w:rFonts w:ascii="Times New Roman" w:hAnsi="Times New Roman"/>
        </w:rPr>
        <w:t>(</w:t>
      </w:r>
      <w:r w:rsidR="00B55150">
        <w:rPr>
          <w:rFonts w:ascii="Times New Roman" w:hAnsi="Times New Roman"/>
        </w:rPr>
        <w:t>4</w:t>
      </w:r>
      <w:r w:rsidR="00340A6B">
        <w:rPr>
          <w:rFonts w:ascii="Times New Roman" w:hAnsi="Times New Roman"/>
        </w:rPr>
        <w:t>) differences in species responses can be explained in part by l</w:t>
      </w:r>
      <w:r w:rsidR="00BE0512">
        <w:rPr>
          <w:rFonts w:ascii="Times New Roman" w:hAnsi="Times New Roman"/>
        </w:rPr>
        <w:t xml:space="preserve">ife history </w:t>
      </w:r>
      <w:r w:rsidR="00B55150">
        <w:rPr>
          <w:rFonts w:ascii="Times New Roman" w:hAnsi="Times New Roman"/>
        </w:rPr>
        <w:t xml:space="preserve">and ecological </w:t>
      </w:r>
      <w:r w:rsidR="00BE0512">
        <w:rPr>
          <w:rFonts w:ascii="Times New Roman" w:hAnsi="Times New Roman"/>
        </w:rPr>
        <w:t>traits</w:t>
      </w:r>
      <w:r w:rsidR="00BD42A4">
        <w:rPr>
          <w:rFonts w:ascii="Times New Roman" w:hAnsi="Times New Roman"/>
        </w:rPr>
        <w:t>, and</w:t>
      </w:r>
      <w:r w:rsidR="00BE0512">
        <w:rPr>
          <w:rFonts w:ascii="Times New Roman" w:hAnsi="Times New Roman"/>
        </w:rPr>
        <w:t xml:space="preserve"> (</w:t>
      </w:r>
      <w:r w:rsidR="00B55150">
        <w:rPr>
          <w:rFonts w:ascii="Times New Roman" w:hAnsi="Times New Roman"/>
        </w:rPr>
        <w:t>5</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 xml:space="preserve">central region around Yosemite National Park </w:t>
      </w:r>
      <w:r w:rsidR="00F52252" w:rsidRPr="00A444EC">
        <w:rPr>
          <w:rFonts w:ascii="Times New Roman" w:hAnsi="Times New Roman"/>
        </w:rPr>
        <w:lastRenderedPageBreak/>
        <w:t>(</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14E56B9A"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commentRangeStart w:id="1"/>
      <w:r w:rsidR="009E3ADB">
        <w:rPr>
          <w:rFonts w:ascii="Times New Roman" w:hAnsi="Times New Roman"/>
        </w:rPr>
        <w:t>(Figure 1)</w:t>
      </w:r>
      <w:r>
        <w:rPr>
          <w:rFonts w:ascii="Times New Roman" w:hAnsi="Times New Roman"/>
        </w:rPr>
        <w:t xml:space="preserve">. </w:t>
      </w:r>
      <w:commentRangeEnd w:id="1"/>
      <w:r w:rsidR="00F336A6">
        <w:rPr>
          <w:rStyle w:val="CommentReference"/>
          <w:rFonts w:ascii="Times New Roman" w:eastAsia="Times New Roman" w:hAnsi="Times New Roman"/>
          <w:color w:val="auto"/>
        </w:rPr>
        <w:commentReference w:id="1"/>
      </w:r>
      <w:r w:rsidR="009E3ADB">
        <w:rPr>
          <w:rFonts w:ascii="Times New Roman" w:hAnsi="Times New Roman"/>
        </w:rPr>
        <w:t xml:space="preserve">Yosemite experienced the greatest increase in mean annual temperature with an average increase of </w:t>
      </w:r>
      <w:commentRangeStart w:id="3"/>
      <w:r w:rsidR="009E3ADB">
        <w:rPr>
          <w:rFonts w:ascii="Times New Roman" w:hAnsi="Times New Roman"/>
        </w:rPr>
        <w:t xml:space="preserve">XX </w:t>
      </w:r>
      <w:proofErr w:type="spellStart"/>
      <w:r w:rsidR="009E3ADB" w:rsidRPr="001E175F">
        <w:rPr>
          <w:rFonts w:ascii="Times New Roman" w:hAnsi="Times New Roman"/>
          <w:vertAlign w:val="superscript"/>
        </w:rPr>
        <w:t>o</w:t>
      </w:r>
      <w:r w:rsidR="009E3ADB">
        <w:rPr>
          <w:rFonts w:ascii="Times New Roman" w:hAnsi="Times New Roman"/>
        </w:rPr>
        <w:t>C</w:t>
      </w:r>
      <w:proofErr w:type="spellEnd"/>
      <w:r w:rsidR="009E3ADB">
        <w:rPr>
          <w:rFonts w:ascii="Times New Roman" w:hAnsi="Times New Roman"/>
        </w:rPr>
        <w:t xml:space="preserve">, whereas </w:t>
      </w:r>
      <w:r w:rsidR="003A635B">
        <w:rPr>
          <w:rFonts w:ascii="Times New Roman" w:hAnsi="Times New Roman"/>
        </w:rPr>
        <w:t>Sequoia</w:t>
      </w:r>
      <w:ins w:id="4" w:author="Kevin Rowe" w:date="2013-07-01T14:14:00Z">
        <w:r w:rsidR="003A635B">
          <w:rPr>
            <w:rFonts w:ascii="Times New Roman" w:hAnsi="Times New Roman"/>
          </w:rPr>
          <w:t xml:space="preserve"> </w:t>
        </w:r>
      </w:ins>
      <w:r w:rsidR="009E3ADB">
        <w:rPr>
          <w:rFonts w:ascii="Times New Roman" w:hAnsi="Times New Roman"/>
        </w:rPr>
        <w:t xml:space="preserve">experienced an average increase of XX </w:t>
      </w:r>
      <w:proofErr w:type="spellStart"/>
      <w:r w:rsidR="009E3ADB" w:rsidRPr="001E175F">
        <w:rPr>
          <w:rFonts w:ascii="Times New Roman" w:hAnsi="Times New Roman"/>
          <w:vertAlign w:val="superscript"/>
        </w:rPr>
        <w:t>o</w:t>
      </w:r>
      <w:r w:rsidR="009E3ADB">
        <w:rPr>
          <w:rFonts w:ascii="Times New Roman" w:hAnsi="Times New Roman"/>
        </w:rPr>
        <w:t>C</w:t>
      </w:r>
      <w:proofErr w:type="spellEnd"/>
      <w:r w:rsidR="009E3ADB">
        <w:rPr>
          <w:rFonts w:ascii="Times New Roman" w:hAnsi="Times New Roman"/>
        </w:rPr>
        <w:t xml:space="preserve"> and Lassen experienced almost no change in annual mean temperature</w:t>
      </w:r>
      <w:r w:rsidR="00F336A6">
        <w:rPr>
          <w:rFonts w:ascii="Times New Roman" w:hAnsi="Times New Roman"/>
        </w:rPr>
        <w:t xml:space="preserve">, XX </w:t>
      </w:r>
      <w:proofErr w:type="spellStart"/>
      <w:r w:rsidR="00F336A6" w:rsidRPr="001E175F">
        <w:rPr>
          <w:rFonts w:ascii="Times New Roman" w:hAnsi="Times New Roman"/>
          <w:vertAlign w:val="superscript"/>
        </w:rPr>
        <w:t>o</w:t>
      </w:r>
      <w:r w:rsidR="00F336A6">
        <w:rPr>
          <w:rFonts w:ascii="Times New Roman" w:hAnsi="Times New Roman"/>
        </w:rPr>
        <w:t>C</w:t>
      </w:r>
      <w:r w:rsidR="009E3ADB">
        <w:rPr>
          <w:rFonts w:ascii="Times New Roman" w:hAnsi="Times New Roman"/>
        </w:rPr>
        <w:t>.</w:t>
      </w:r>
      <w:proofErr w:type="spellEnd"/>
      <w:r w:rsidR="009E3ADB">
        <w:rPr>
          <w:rFonts w:ascii="Times New Roman" w:hAnsi="Times New Roman"/>
        </w:rPr>
        <w:t xml:space="preserve"> Annual mean precipitation </w:t>
      </w:r>
      <w:r w:rsidR="00D162D5">
        <w:rPr>
          <w:rFonts w:ascii="Times New Roman" w:hAnsi="Times New Roman"/>
        </w:rPr>
        <w:t>increased most in Lassen (</w:t>
      </w:r>
      <w:r w:rsidR="009E3ADB">
        <w:rPr>
          <w:rFonts w:ascii="Times New Roman" w:hAnsi="Times New Roman"/>
        </w:rPr>
        <w:t>+XX mm), less in Yosemite</w:t>
      </w:r>
      <w:r w:rsidR="00D162D5">
        <w:rPr>
          <w:rFonts w:ascii="Times New Roman" w:hAnsi="Times New Roman"/>
        </w:rPr>
        <w:t xml:space="preserve"> </w:t>
      </w:r>
      <w:proofErr w:type="gramStart"/>
      <w:r w:rsidR="00D162D5">
        <w:rPr>
          <w:rFonts w:ascii="Times New Roman" w:hAnsi="Times New Roman"/>
        </w:rPr>
        <w:t>(</w:t>
      </w:r>
      <w:r w:rsidR="009E3ADB">
        <w:rPr>
          <w:rFonts w:ascii="Times New Roman" w:hAnsi="Times New Roman"/>
        </w:rPr>
        <w:t xml:space="preserve"> +</w:t>
      </w:r>
      <w:proofErr w:type="gramEnd"/>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and </w:t>
      </w:r>
      <w:r w:rsidR="00D162D5">
        <w:rPr>
          <w:rFonts w:ascii="Times New Roman" w:hAnsi="Times New Roman"/>
        </w:rPr>
        <w:t xml:space="preserve">almost not at all in </w:t>
      </w:r>
      <w:r w:rsidR="003A635B">
        <w:rPr>
          <w:rFonts w:ascii="Times New Roman" w:hAnsi="Times New Roman"/>
        </w:rPr>
        <w:t>Sequoia</w:t>
      </w:r>
      <w:ins w:id="5" w:author="Kevin Rowe" w:date="2013-07-01T14:15:00Z">
        <w:r w:rsidR="003A635B">
          <w:rPr>
            <w:rFonts w:ascii="Times New Roman" w:hAnsi="Times New Roman"/>
          </w:rPr>
          <w:t xml:space="preserve"> </w:t>
        </w:r>
      </w:ins>
      <w:r w:rsidR="00D162D5">
        <w:rPr>
          <w:rFonts w:ascii="Times New Roman" w:hAnsi="Times New Roman"/>
        </w:rPr>
        <w:t>(</w:t>
      </w:r>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Maximum temperature of the warmest month has remained fairly constant across all three </w:t>
      </w:r>
      <w:r w:rsidR="00D162D5">
        <w:rPr>
          <w:rFonts w:ascii="Times New Roman" w:hAnsi="Times New Roman"/>
        </w:rPr>
        <w:t>regions</w:t>
      </w:r>
      <w:r w:rsidR="009E3ADB">
        <w:rPr>
          <w:rFonts w:ascii="Times New Roman" w:hAnsi="Times New Roman"/>
        </w:rPr>
        <w:t xml:space="preserve"> (Lassen XX, Yosemite XX, Sequoia XX) whereas minimum temperature of t</w:t>
      </w:r>
      <w:r w:rsidR="00D162D5">
        <w:rPr>
          <w:rFonts w:ascii="Times New Roman" w:hAnsi="Times New Roman"/>
        </w:rPr>
        <w:t>he coldest month has increased i</w:t>
      </w:r>
      <w:r w:rsidR="009E3ADB">
        <w:rPr>
          <w:rFonts w:ascii="Times New Roman" w:hAnsi="Times New Roman"/>
        </w:rPr>
        <w:t xml:space="preserve">n all three </w:t>
      </w:r>
      <w:r w:rsidR="00D162D5">
        <w:rPr>
          <w:rFonts w:ascii="Times New Roman" w:hAnsi="Times New Roman"/>
        </w:rPr>
        <w:t xml:space="preserve">regions </w:t>
      </w:r>
      <w:r w:rsidR="009E3ADB">
        <w:rPr>
          <w:rFonts w:ascii="Times New Roman" w:hAnsi="Times New Roman"/>
        </w:rPr>
        <w:t>(Lassen XX, Yosemite XX, Sequoia XX).</w:t>
      </w:r>
      <w:commentRangeEnd w:id="3"/>
      <w:r w:rsidR="001C7AC6">
        <w:rPr>
          <w:rStyle w:val="CommentReference"/>
          <w:rFonts w:ascii="Times New Roman" w:eastAsia="Times New Roman" w:hAnsi="Times New Roman"/>
          <w:color w:val="auto"/>
        </w:rPr>
        <w:commentReference w:id="3"/>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w:t>
      </w:r>
      <w:r w:rsidR="00DD4A48" w:rsidRPr="009D4E93">
        <w:rPr>
          <w:rFonts w:ascii="Times New Roman" w:hAnsi="Times New Roman"/>
        </w:rPr>
        <w:lastRenderedPageBreak/>
        <w:t>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6"/>
      <w:r w:rsidR="00531476" w:rsidRPr="009D4E93">
        <w:rPr>
          <w:rFonts w:ascii="Times New Roman" w:hAnsi="Times New Roman"/>
        </w:rPr>
        <w:t xml:space="preserve">http:bscit.berkeley.edu/mvz/volumes.html). </w:t>
      </w:r>
      <w:commentRangeEnd w:id="6"/>
      <w:r w:rsidR="00AD1770">
        <w:rPr>
          <w:rStyle w:val="CommentReference"/>
          <w:rFonts w:ascii="Times New Roman" w:eastAsia="Times New Roman" w:hAnsi="Times New Roman"/>
          <w:color w:val="auto"/>
        </w:rPr>
        <w:commentReference w:id="6"/>
      </w:r>
      <w:r w:rsidR="00531476" w:rsidRPr="009D4E93">
        <w:rPr>
          <w:rFonts w:ascii="Times New Roman" w:hAnsi="Times New Roman"/>
        </w:rPr>
        <w:t xml:space="preserve"> 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hyperlink r:id="rId10" w:history="1">
        <w:r w:rsidR="00531476" w:rsidRPr="009D4E93">
          <w:rPr>
            <w:rStyle w:val="Hyperlink1"/>
            <w:rFonts w:ascii="Times New Roman" w:hAnsi="Times New Roman"/>
          </w:rPr>
          <w:t>http://mvz.berkeley.edu</w:t>
        </w:r>
      </w:hyperlink>
      <w:r w:rsidR="00531476" w:rsidRPr="009D4E93">
        <w:rPr>
          <w:rFonts w:ascii="Times New Roman" w:hAnsi="Times New Roman"/>
        </w:rPr>
        <w:t>).</w:t>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lastRenderedPageBreak/>
        <w:t>that were otherwise inaccessible</w:t>
      </w:r>
      <w:r w:rsidRPr="009D4E93">
        <w:rPr>
          <w:rFonts w:ascii="Times New Roman" w:hAnsi="Times New Roman"/>
        </w:rPr>
        <w:t xml:space="preserve">. </w:t>
      </w:r>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xml:space="preserve">. Following </w:t>
      </w:r>
      <w:r w:rsidR="001B0C16">
        <w:rPr>
          <w:rFonts w:ascii="Times New Roman" w:hAnsi="Times New Roman"/>
        </w:rPr>
        <w:lastRenderedPageBreak/>
        <w:t>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553B2ECE"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burrows) prior to setting traps. While we did not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6F4921DF" w:rsidR="001B0C16" w:rsidRDefault="001B0C16" w:rsidP="001B0C16">
      <w:pPr>
        <w:pStyle w:val="BodyA"/>
        <w:spacing w:line="480" w:lineRule="auto"/>
        <w:ind w:firstLine="720"/>
        <w:rPr>
          <w:rFonts w:ascii="Times New Roman" w:hAnsi="Times New Roman"/>
        </w:rPr>
      </w:pPr>
      <w:r>
        <w:rPr>
          <w:rFonts w:ascii="Times New Roman" w:hAnsi="Times New Roman"/>
        </w:rPr>
        <w:t xml:space="preserve">Following Moritz et al (2008), we categorized species as low elevation, high elevation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 xml:space="preserve">were widespread because their historical life zone ranges extended from Lower Sonoran to Canadian and above.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CA9A70E"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When reporting the elevatio</w:t>
      </w:r>
      <w:r w:rsidR="005D668E">
        <w:rPr>
          <w:rFonts w:ascii="Times New Roman" w:hAnsi="Times New Roman"/>
        </w:rPr>
        <w:t>n</w:t>
      </w:r>
      <w:r w:rsidRPr="009D4E93">
        <w:rPr>
          <w:rFonts w:ascii="Times New Roman" w:hAnsi="Times New Roman"/>
        </w:rPr>
        <w:t xml:space="preserve"> distribution of species we included non-quantifiable data such as observations and shot specimens as records of presence data</w:t>
      </w:r>
      <w:r w:rsidR="001C7AC6">
        <w:rPr>
          <w:rFonts w:ascii="Times New Roman" w:hAnsi="Times New Roman"/>
        </w:rPr>
        <w:t>,</w:t>
      </w:r>
      <w:r w:rsidRPr="009D4E93">
        <w:rPr>
          <w:rFonts w:ascii="Times New Roman" w:hAnsi="Times New Roman"/>
        </w:rPr>
        <w:t xml:space="preserve"> but </w:t>
      </w:r>
      <w:r w:rsidR="001C7AC6">
        <w:rPr>
          <w:rFonts w:ascii="Times New Roman" w:hAnsi="Times New Roman"/>
        </w:rPr>
        <w:t xml:space="preserve">we </w:t>
      </w:r>
      <w:r w:rsidRPr="009D4E93">
        <w:rPr>
          <w:rFonts w:ascii="Times New Roman" w:hAnsi="Times New Roman"/>
        </w:rPr>
        <w:t>only tested the significance of</w:t>
      </w:r>
      <w:r w:rsidR="00270EBF">
        <w:rPr>
          <w:rFonts w:ascii="Times New Roman" w:hAnsi="Times New Roman"/>
        </w:rPr>
        <w:t xml:space="preserve"> absences leading to an observed</w:t>
      </w:r>
      <w:r w:rsidRPr="009D4E93">
        <w:rPr>
          <w:rFonts w:ascii="Times New Roman" w:hAnsi="Times New Roman"/>
        </w:rPr>
        <w:t xml:space="preserve"> </w:t>
      </w:r>
      <w:r w:rsidR="00270EBF">
        <w:rPr>
          <w:rFonts w:ascii="Times New Roman" w:hAnsi="Times New Roman"/>
        </w:rPr>
        <w:t>range shift</w:t>
      </w:r>
      <w:r w:rsidR="00375EE6" w:rsidRPr="009D4E93">
        <w:rPr>
          <w:rFonts w:ascii="Times New Roman" w:hAnsi="Times New Roman"/>
        </w:rPr>
        <w:t xml:space="preserve"> </w:t>
      </w:r>
      <w:r w:rsidRPr="009D4E93">
        <w:rPr>
          <w:rFonts w:ascii="Times New Roman" w:hAnsi="Times New Roman"/>
        </w:rPr>
        <w:t>using data from s</w:t>
      </w:r>
      <w:r w:rsidR="00270EBF">
        <w:rPr>
          <w:rFonts w:ascii="Times New Roman" w:hAnsi="Times New Roman"/>
        </w:rPr>
        <w:t>ites with quantitative trapping</w:t>
      </w:r>
      <w:r w:rsidR="00097798">
        <w:rPr>
          <w:rFonts w:ascii="Times New Roman" w:hAnsi="Times New Roman"/>
        </w:rPr>
        <w:t>.</w:t>
      </w:r>
      <w:r w:rsidR="009901DA">
        <w:rPr>
          <w:rFonts w:ascii="Times New Roman" w:hAnsi="Times New Roman"/>
        </w:rPr>
        <w:t xml:space="preserve"> We used the program </w:t>
      </w:r>
      <w:proofErr w:type="spellStart"/>
      <w:r w:rsidR="009901DA">
        <w:rPr>
          <w:rFonts w:ascii="Times New Roman" w:hAnsi="Times New Roman"/>
        </w:rPr>
        <w:t>RMark</w:t>
      </w:r>
      <w:proofErr w:type="spellEnd"/>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Pr="009D4E93">
        <w:rPr>
          <w:rFonts w:ascii="Times New Roman" w:hAnsi="Times New Roman"/>
        </w:rPr>
        <w:t>interface 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77777777"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(historical or modern), elevation (linear), elevation (quadratic) and region (Lassen, Yosemite, 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w:t>
      </w:r>
      <w:r w:rsidRPr="009D4E93">
        <w:rPr>
          <w:rFonts w:ascii="Times New Roman" w:hAnsi="Times New Roman"/>
        </w:rPr>
        <w:lastRenderedPageBreak/>
        <w:t xml:space="preserve">(linear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also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our </w:t>
      </w:r>
      <w:r w:rsidR="00E8106C">
        <w:rPr>
          <w:rFonts w:ascii="Times New Roman" w:hAnsi="Times New Roman"/>
          <w:i/>
        </w:rPr>
        <w:t>Ψ</w:t>
      </w:r>
      <w:r w:rsidRPr="009D4E93">
        <w:rPr>
          <w:rFonts w:ascii="Times New Roman" w:hAnsi="Times New Roman"/>
        </w:rPr>
        <w:t xml:space="preserve"> constant and our fully parameterized </w:t>
      </w:r>
      <w:r w:rsidR="00E8106C">
        <w:rPr>
          <w:rFonts w:ascii="Times New Roman" w:hAnsi="Times New Roman"/>
          <w:i/>
        </w:rPr>
        <w:t>Ψ</w:t>
      </w:r>
      <w:r w:rsidRPr="009D4E93">
        <w:rPr>
          <w:rFonts w:ascii="Times New Roman" w:hAnsi="Times New Roman"/>
        </w:rPr>
        <w:t xml:space="preserve"> model for each species. From these analyses, we selected a set of 16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(Table S1</w:t>
      </w:r>
      <w:r w:rsidRPr="009D4E93">
        <w:rPr>
          <w:rFonts w:ascii="Times New Roman" w:hAnsi="Times New Roman"/>
        </w:rPr>
        <w:t xml:space="preserve">). These 16 </w:t>
      </w:r>
      <w:r w:rsidRPr="005F078F">
        <w:rPr>
          <w:rFonts w:ascii="Times New Roman" w:hAnsi="Times New Roman"/>
          <w:i/>
        </w:rPr>
        <w:t>p</w:t>
      </w:r>
      <w:r w:rsidRPr="009D4E93">
        <w:rPr>
          <w:rFonts w:ascii="Times New Roman" w:hAnsi="Times New Roman"/>
        </w:rPr>
        <w:t xml:space="preserve"> models 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1E04888F"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shifts from the historical to the modern era for the lower and upper elevation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the lower and upper limits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for each species where quantitative trapping data was available by model averaging, based on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for each species at a </w:t>
      </w:r>
      <w:r w:rsidR="00270EBF">
        <w:rPr>
          <w:rFonts w:ascii="Times New Roman" w:hAnsi="Times New Roman"/>
        </w:rPr>
        <w:t>site</w:t>
      </w:r>
      <w:r w:rsidRPr="009D4E93">
        <w:rPr>
          <w:rFonts w:ascii="Times New Roman" w:hAnsi="Times New Roman"/>
        </w:rPr>
        <w:t xml:space="preserve"> as </w:t>
      </w:r>
      <w:r w:rsidR="00270EBF">
        <w:rPr>
          <w:rFonts w:ascii="Times New Roman" w:hAnsi="Times New Roman"/>
        </w:rPr>
        <w:t>π(</w:t>
      </w:r>
      <w:r w:rsidRPr="009D4E93">
        <w:rPr>
          <w:rFonts w:ascii="Times New Roman" w:hAnsi="Times New Roman"/>
        </w:rPr>
        <w:t xml:space="preserve">1 – </w:t>
      </w:r>
      <w:r w:rsidRPr="009D4E93">
        <w:rPr>
          <w:rFonts w:ascii="Times New Roman" w:hAnsi="Times New Roman"/>
          <w:i/>
        </w:rPr>
        <w:t>p</w:t>
      </w:r>
      <w:r w:rsidR="00270EBF">
        <w:rPr>
          <w:rFonts w:ascii="Times New Roman" w:hAnsi="Times New Roman"/>
          <w:i/>
        </w:rPr>
        <w:t>*)</w:t>
      </w:r>
      <w:r w:rsidRPr="009D4E93">
        <w:rPr>
          <w:rFonts w:ascii="Times New Roman" w:hAnsi="Times New Roman"/>
        </w:rPr>
        <w:t xml:space="preserve">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w:t>
      </w:r>
      <w:r w:rsidR="003C5193">
        <w:rPr>
          <w:rFonts w:ascii="Times New Roman" w:hAnsi="Times New Roman"/>
        </w:rPr>
        <w:lastRenderedPageBreak/>
        <w:t xml:space="preserve">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D85AE2">
        <w:rPr>
          <w:rFonts w:ascii="Times New Roman" w:hAnsi="Times New Roman"/>
        </w:rPr>
        <w:t xml:space="preserve"> demonstrated that this approach is statistically conservative </w:t>
      </w:r>
      <w:r w:rsidR="00425585">
        <w:rPr>
          <w:rFonts w:ascii="Times New Roman" w:hAnsi="Times New Roman"/>
        </w:rPr>
        <w:t>and robust to violation of closure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Pr>
          <w:rFonts w:ascii="Times New Roman" w:hAnsi="Times New Roman"/>
          <w:i/>
        </w:rPr>
        <w:t xml:space="preserve">Mixed-model testing </w:t>
      </w:r>
      <w:r w:rsidR="00F52252" w:rsidRPr="009D4E93">
        <w:rPr>
          <w:rFonts w:ascii="Times New Roman" w:hAnsi="Times New Roman"/>
          <w:i/>
        </w:rPr>
        <w:t xml:space="preserve">of </w:t>
      </w:r>
      <w:r w:rsidR="00505C09">
        <w:rPr>
          <w:rFonts w:ascii="Times New Roman" w:hAnsi="Times New Roman"/>
          <w:i/>
        </w:rPr>
        <w:t>range</w:t>
      </w:r>
      <w:r w:rsidR="00F52252" w:rsidRPr="009D4E93">
        <w:rPr>
          <w:rFonts w:ascii="Times New Roman" w:hAnsi="Times New Roman"/>
          <w:i/>
        </w:rPr>
        <w:t xml:space="preserve"> </w:t>
      </w:r>
      <w:r>
        <w:rPr>
          <w:rFonts w:ascii="Times New Roman" w:hAnsi="Times New Roman"/>
          <w:i/>
        </w:rPr>
        <w:t>s</w:t>
      </w:r>
      <w:r w:rsidR="00F52252" w:rsidRPr="009D4E93">
        <w:rPr>
          <w:rFonts w:ascii="Times New Roman" w:hAnsi="Times New Roman"/>
          <w:i/>
        </w:rPr>
        <w:t>hift</w:t>
      </w:r>
      <w:r>
        <w:rPr>
          <w:rFonts w:ascii="Times New Roman" w:hAnsi="Times New Roman"/>
          <w:i/>
        </w:rPr>
        <w:t>s</w:t>
      </w:r>
      <w:r w:rsidR="00F52252" w:rsidRPr="009D4E93">
        <w:rPr>
          <w:rFonts w:ascii="Times New Roman" w:hAnsi="Times New Roman"/>
          <w:i/>
        </w:rPr>
        <w:t xml:space="preserve"> </w:t>
      </w:r>
    </w:p>
    <w:p w14:paraId="4FF86A52" w14:textId="52D546B0" w:rsidR="00F52252"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were run in R using a </w:t>
      </w:r>
      <w:proofErr w:type="spellStart"/>
      <w:r w:rsidR="003A69F9">
        <w:rPr>
          <w:rFonts w:ascii="Times New Roman" w:hAnsi="Times New Roman"/>
        </w:rPr>
        <w:t>logit</w:t>
      </w:r>
      <w:proofErr w:type="spellEnd"/>
      <w:r w:rsidR="003A69F9">
        <w:rPr>
          <w:rFonts w:ascii="Times New Roman" w:hAnsi="Times New Roman"/>
        </w:rPr>
        <w:t xml:space="preserve"> link function in the ‘lme4’ package. Species was included as a random effect and model performance was assessed by AIC values.</w:t>
      </w:r>
      <w:r w:rsidR="00695C12">
        <w:rPr>
          <w:rFonts w:ascii="Times New Roman" w:hAnsi="Times New Roman"/>
        </w:rPr>
        <w:t xml:space="preserve"> </w:t>
      </w:r>
      <w:r w:rsidR="00CA413B" w:rsidRPr="00743C0E">
        <w:rPr>
          <w:rFonts w:ascii="Times New Roman" w:hAnsi="Times New Roman"/>
        </w:rPr>
        <w:t>First we</w:t>
      </w:r>
      <w:r w:rsidR="00BB14CA" w:rsidRPr="00743C0E">
        <w:rPr>
          <w:rFonts w:ascii="Times New Roman" w:hAnsi="Times New Roman"/>
        </w:rPr>
        <w:t xml:space="preserve"> used GLMM</w:t>
      </w:r>
      <w:r w:rsidR="00CA413B" w:rsidRPr="00743C0E">
        <w:rPr>
          <w:rFonts w:ascii="Times New Roman" w:hAnsi="Times New Roman"/>
        </w:rPr>
        <w:t xml:space="preserve">s to </w:t>
      </w:r>
      <w:r w:rsidR="001868F8" w:rsidRPr="00743C0E">
        <w:rPr>
          <w:rFonts w:ascii="Times New Roman" w:hAnsi="Times New Roman"/>
        </w:rPr>
        <w:t>evaluate what factors were associated with range shifts.</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were not include</w:t>
      </w:r>
      <w:r w:rsidR="00D23BF4">
        <w:rPr>
          <w:rFonts w:ascii="Times New Roman" w:hAnsi="Times New Roman"/>
        </w:rPr>
        <w:t>d</w:t>
      </w:r>
      <w:r w:rsidR="00C22485">
        <w:rPr>
          <w:rFonts w:ascii="Times New Roman" w:hAnsi="Times New Roman"/>
        </w:rPr>
        <w:t xml:space="preserve"> in these analyses.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r w:rsidR="001868F8">
        <w:rPr>
          <w:rFonts w:ascii="Times New Roman" w:hAnsi="Times New Roman"/>
        </w:rPr>
        <w:t xml:space="preserve">Finally, </w:t>
      </w:r>
      <w:r w:rsidR="001868F8" w:rsidRPr="00743C0E">
        <w:rPr>
          <w:rFonts w:ascii="Times New Roman" w:hAnsi="Times New Roman"/>
        </w:rPr>
        <w:t>we</w:t>
      </w:r>
      <w:r w:rsidR="00610AAF" w:rsidRPr="00743C0E">
        <w:rPr>
          <w:rFonts w:ascii="Times New Roman" w:hAnsi="Times New Roman"/>
        </w:rPr>
        <w:t xml:space="preserve"> analyzed </w:t>
      </w:r>
      <w:r w:rsidR="00425585" w:rsidRPr="00743C0E">
        <w:rPr>
          <w:rFonts w:ascii="Times New Roman" w:hAnsi="Times New Roman"/>
        </w:rPr>
        <w:t xml:space="preserve">whether </w:t>
      </w:r>
      <w:r w:rsidR="00610AAF" w:rsidRPr="00743C0E">
        <w:rPr>
          <w:rFonts w:ascii="Times New Roman" w:hAnsi="Times New Roman"/>
        </w:rPr>
        <w:t>the direction (upslope or downslope) of elevation limit shifts of high and low elevation species could be explained by Limit and Zone</w:t>
      </w:r>
      <w:r w:rsidR="00610AAF">
        <w:rPr>
          <w:rFonts w:ascii="Times New Roman" w:hAnsi="Times New Roman"/>
        </w:rPr>
        <w:t>. Here we examined only significant shifts</w:t>
      </w:r>
      <w:r w:rsidR="00AF378D">
        <w:rPr>
          <w:rFonts w:ascii="Times New Roman" w:hAnsi="Times New Roman"/>
        </w:rPr>
        <w:t xml:space="preserve"> determined from the </w:t>
      </w:r>
      <w:proofErr w:type="spellStart"/>
      <w:r w:rsidR="00AF378D">
        <w:rPr>
          <w:rFonts w:ascii="Times New Roman" w:hAnsi="Times New Roman"/>
        </w:rPr>
        <w:t>pfa</w:t>
      </w:r>
      <w:proofErr w:type="spellEnd"/>
      <w:r w:rsidR="00AF378D">
        <w:rPr>
          <w:rFonts w:ascii="Times New Roman" w:hAnsi="Times New Roman"/>
        </w:rPr>
        <w:t xml:space="preserve"> analysis above</w:t>
      </w:r>
      <w:r w:rsidR="003D126E">
        <w:rPr>
          <w:rFonts w:ascii="Times New Roman" w:hAnsi="Times New Roman"/>
        </w:rPr>
        <w:t xml:space="preserve">. We used one-sided binomials to test whether upslope </w:t>
      </w:r>
      <w:r w:rsidR="003D126E">
        <w:rPr>
          <w:rFonts w:ascii="Times New Roman" w:hAnsi="Times New Roman"/>
        </w:rPr>
        <w:lastRenderedPageBreak/>
        <w:t xml:space="preserve">shifts </w:t>
      </w:r>
      <w:r w:rsidR="00044636">
        <w:rPr>
          <w:rFonts w:ascii="Times New Roman" w:hAnsi="Times New Roman"/>
        </w:rPr>
        <w:t xml:space="preserve">were the most common across regions (Hypothesis 1), whether </w:t>
      </w:r>
      <w:r w:rsidR="003D126E">
        <w:rPr>
          <w:rFonts w:ascii="Times New Roman" w:hAnsi="Times New Roman"/>
        </w:rPr>
        <w:t xml:space="preserve">range contractions were more likely </w:t>
      </w:r>
      <w:r w:rsidR="00044636">
        <w:rPr>
          <w:rFonts w:ascii="Times New Roman" w:hAnsi="Times New Roman"/>
        </w:rPr>
        <w:t xml:space="preserve">in high elevation species and conversely, whether </w:t>
      </w:r>
      <w:r w:rsidR="003D126E">
        <w:rPr>
          <w:rFonts w:ascii="Times New Roman" w:hAnsi="Times New Roman"/>
        </w:rPr>
        <w:t>range expansions</w:t>
      </w:r>
      <w:r w:rsidR="00044636">
        <w:rPr>
          <w:rFonts w:ascii="Times New Roman" w:hAnsi="Times New Roman"/>
        </w:rPr>
        <w:t xml:space="preserve"> were more common in low elevation species (Hypothesis 2). We </w:t>
      </w:r>
      <w:r w:rsidR="0051195E">
        <w:rPr>
          <w:rFonts w:ascii="Times New Roman" w:hAnsi="Times New Roman"/>
        </w:rPr>
        <w:t xml:space="preserve">then compared these results across all three regions to evaluate whether the patterns of range shifts of species from Yosemite was consistent in the other regions (Hypothesis </w:t>
      </w:r>
      <w:r w:rsidR="00044636">
        <w:rPr>
          <w:rFonts w:ascii="Times New Roman" w:hAnsi="Times New Roman"/>
        </w:rPr>
        <w:t>3</w:t>
      </w:r>
      <w:r w:rsidR="0051195E">
        <w:rPr>
          <w:rFonts w:ascii="Times New Roman" w:hAnsi="Times New Roman"/>
        </w:rPr>
        <w:t>).</w:t>
      </w:r>
    </w:p>
    <w:p w14:paraId="0813A2EF" w14:textId="1E0FDD51" w:rsidR="00F52252" w:rsidRPr="009D4E93" w:rsidRDefault="00610AAF" w:rsidP="00500895">
      <w:pPr>
        <w:pStyle w:val="BodyA"/>
        <w:spacing w:line="480" w:lineRule="auto"/>
        <w:ind w:firstLine="720"/>
        <w:rPr>
          <w:rFonts w:ascii="Times New Roman" w:hAnsi="Times New Roman"/>
        </w:rPr>
      </w:pPr>
      <w:r>
        <w:rPr>
          <w:rFonts w:ascii="Times New Roman" w:hAnsi="Times New Roman"/>
        </w:rPr>
        <w:t>W</w:t>
      </w:r>
      <w:r w:rsidR="003A69F9" w:rsidRPr="00CA413B">
        <w:rPr>
          <w:rFonts w:ascii="Times New Roman" w:hAnsi="Times New Roman"/>
        </w:rPr>
        <w:t xml:space="preserve">e </w:t>
      </w:r>
      <w:r>
        <w:rPr>
          <w:rFonts w:ascii="Times New Roman" w:hAnsi="Times New Roman"/>
        </w:rPr>
        <w:t xml:space="preserve">also </w:t>
      </w:r>
      <w:r w:rsidR="003A69F9" w:rsidRPr="00CA413B">
        <w:rPr>
          <w:rFonts w:ascii="Times New Roman" w:hAnsi="Times New Roman"/>
        </w:rPr>
        <w:t xml:space="preserve">used </w:t>
      </w:r>
      <w:r w:rsidR="00505C09" w:rsidRPr="00CA413B">
        <w:rPr>
          <w:rFonts w:ascii="Times New Roman" w:hAnsi="Times New Roman"/>
        </w:rPr>
        <w:t xml:space="preserve">GLMMs </w:t>
      </w:r>
      <w:r w:rsidR="003A69F9" w:rsidRPr="00CA413B">
        <w:rPr>
          <w:rFonts w:ascii="Times New Roman" w:hAnsi="Times New Roman"/>
        </w:rPr>
        <w:t xml:space="preserve">to examine </w:t>
      </w:r>
      <w:r w:rsidR="00425585" w:rsidRPr="00743C0E">
        <w:rPr>
          <w:rFonts w:ascii="Times New Roman" w:hAnsi="Times New Roman"/>
        </w:rPr>
        <w:t xml:space="preserve">whether </w:t>
      </w:r>
      <w:r w:rsidR="003A69F9" w:rsidRPr="00743C0E">
        <w:rPr>
          <w:rFonts w:ascii="Times New Roman" w:hAnsi="Times New Roman"/>
        </w:rPr>
        <w:t xml:space="preserve">species’ traits explained </w:t>
      </w:r>
      <w:r w:rsidR="00425585" w:rsidRPr="00743C0E">
        <w:rPr>
          <w:rFonts w:ascii="Times New Roman" w:hAnsi="Times New Roman"/>
        </w:rPr>
        <w:t>range shifts</w:t>
      </w:r>
      <w:r w:rsidR="003A69F9" w:rsidRPr="00CA413B">
        <w:rPr>
          <w:rFonts w:ascii="Times New Roman" w:hAnsi="Times New Roman"/>
        </w:rPr>
        <w:t>.</w:t>
      </w:r>
      <w:r w:rsidR="00CA413B">
        <w:rPr>
          <w:rFonts w:ascii="Times New Roman" w:hAnsi="Times New Roman"/>
        </w:rPr>
        <w:t xml:space="preserve"> We tested </w:t>
      </w:r>
      <w:r w:rsidR="00C22485">
        <w:rPr>
          <w:rFonts w:ascii="Times New Roman" w:hAnsi="Times New Roman"/>
        </w:rPr>
        <w:t>eight</w:t>
      </w:r>
      <w:r w:rsidR="00CA413B">
        <w:rPr>
          <w:rFonts w:ascii="Times New Roman" w:hAnsi="Times New Roman"/>
        </w:rPr>
        <w:t xml:space="preserve"> </w:t>
      </w:r>
      <w:r w:rsidR="00425585">
        <w:rPr>
          <w:rFonts w:ascii="Times New Roman" w:hAnsi="Times New Roman"/>
        </w:rPr>
        <w:t>species’</w:t>
      </w:r>
      <w:r w:rsidR="00CA413B">
        <w:rPr>
          <w:rFonts w:ascii="Times New Roman" w:hAnsi="Times New Roman"/>
        </w:rPr>
        <w:t xml:space="preserve"> </w:t>
      </w:r>
      <w:r w:rsidR="00BB14CA">
        <w:rPr>
          <w:rFonts w:ascii="Times New Roman" w:hAnsi="Times New Roman"/>
        </w:rPr>
        <w:t xml:space="preserve">traits: </w:t>
      </w:r>
      <w:r w:rsidR="00CA413B">
        <w:rPr>
          <w:rFonts w:ascii="Times New Roman" w:hAnsi="Times New Roman"/>
        </w:rPr>
        <w:t>(1) annual rhythm (obligate hibern</w:t>
      </w:r>
      <w:r w:rsidR="000F6389">
        <w:rPr>
          <w:rFonts w:ascii="Times New Roman" w:hAnsi="Times New Roman"/>
        </w:rPr>
        <w:t>ator, facultative hibernator,</w:t>
      </w:r>
      <w:r w:rsidR="00CA413B">
        <w:rPr>
          <w:rFonts w:ascii="Times New Roman" w:hAnsi="Times New Roman"/>
        </w:rPr>
        <w:t xml:space="preserve"> non-hibernator), (2) daily</w:t>
      </w:r>
      <w:r w:rsidR="000F6389">
        <w:rPr>
          <w:rFonts w:ascii="Times New Roman" w:hAnsi="Times New Roman"/>
        </w:rPr>
        <w:t xml:space="preserve"> rhythm (diurnal, nocturnal, </w:t>
      </w:r>
      <w:r w:rsidR="00CA413B">
        <w:rPr>
          <w:rFonts w:ascii="Times New Roman" w:hAnsi="Times New Roman"/>
        </w:rPr>
        <w:t xml:space="preserve">active anytime), (3) </w:t>
      </w:r>
      <w:r w:rsidR="006554E6">
        <w:rPr>
          <w:rFonts w:ascii="Times New Roman" w:hAnsi="Times New Roman"/>
        </w:rPr>
        <w:t>m</w:t>
      </w:r>
      <w:r w:rsidR="00CA413B">
        <w:rPr>
          <w:rFonts w:ascii="Times New Roman" w:hAnsi="Times New Roman"/>
        </w:rPr>
        <w:t xml:space="preserve">ean litter size, (4) </w:t>
      </w:r>
      <w:r w:rsidR="000F6389">
        <w:rPr>
          <w:rFonts w:ascii="Times New Roman" w:hAnsi="Times New Roman"/>
        </w:rPr>
        <w:t xml:space="preserve">mean litters per year, (5) </w:t>
      </w:r>
      <w:r w:rsidR="00CA413B">
        <w:rPr>
          <w:rFonts w:ascii="Times New Roman" w:hAnsi="Times New Roman"/>
        </w:rPr>
        <w:t xml:space="preserve">mean young </w:t>
      </w:r>
      <w:r w:rsidR="000F6389">
        <w:rPr>
          <w:rFonts w:ascii="Times New Roman" w:hAnsi="Times New Roman"/>
        </w:rPr>
        <w:t>per year</w:t>
      </w:r>
      <w:r w:rsidR="004E5786">
        <w:rPr>
          <w:rFonts w:ascii="Times New Roman" w:hAnsi="Times New Roman"/>
        </w:rPr>
        <w:t>,</w:t>
      </w:r>
      <w:r w:rsidR="000F6389">
        <w:rPr>
          <w:rFonts w:ascii="Times New Roman" w:hAnsi="Times New Roman"/>
        </w:rPr>
        <w:t xml:space="preserve"> (6</w:t>
      </w:r>
      <w:r w:rsidR="00CA413B">
        <w:rPr>
          <w:rFonts w:ascii="Times New Roman" w:hAnsi="Times New Roman"/>
        </w:rPr>
        <w:t>)</w:t>
      </w:r>
      <w:r w:rsidR="000F6389">
        <w:rPr>
          <w:rFonts w:ascii="Times New Roman" w:hAnsi="Times New Roman"/>
        </w:rPr>
        <w:t xml:space="preserve"> mean adult mass</w:t>
      </w:r>
      <w:r w:rsidR="004E5786">
        <w:rPr>
          <w:rFonts w:ascii="Times New Roman" w:hAnsi="Times New Roman"/>
        </w:rPr>
        <w:t>,</w:t>
      </w:r>
      <w:r w:rsidR="000F6389">
        <w:rPr>
          <w:rFonts w:ascii="Times New Roman" w:hAnsi="Times New Roman"/>
        </w:rPr>
        <w:t xml:space="preserve"> (7) mean longevity, and (8) diet (omnivore, herbivore, </w:t>
      </w:r>
      <w:proofErr w:type="spellStart"/>
      <w:r w:rsidR="000F6389">
        <w:rPr>
          <w:rFonts w:ascii="Times New Roman" w:hAnsi="Times New Roman"/>
        </w:rPr>
        <w:t>granivore</w:t>
      </w:r>
      <w:proofErr w:type="spellEnd"/>
      <w:r w:rsidR="000F6389">
        <w:rPr>
          <w:rFonts w:ascii="Times New Roman" w:hAnsi="Times New Roman"/>
        </w:rPr>
        <w:t>, insectivore). We also included</w:t>
      </w:r>
      <w:r w:rsidR="00C22485">
        <w:rPr>
          <w:rFonts w:ascii="Times New Roman" w:hAnsi="Times New Roman"/>
        </w:rPr>
        <w:t xml:space="preserve"> </w:t>
      </w:r>
      <w:r w:rsidR="000F6389">
        <w:rPr>
          <w:rFonts w:ascii="Times New Roman" w:hAnsi="Times New Roman"/>
        </w:rPr>
        <w:t>Limit and Region</w:t>
      </w:r>
      <w:r w:rsidR="00CA413B">
        <w:rPr>
          <w:rFonts w:ascii="Times New Roman" w:hAnsi="Times New Roman"/>
        </w:rPr>
        <w:t xml:space="preserve"> </w:t>
      </w:r>
      <w:r w:rsidR="000F6389">
        <w:rPr>
          <w:rFonts w:ascii="Times New Roman" w:hAnsi="Times New Roman"/>
        </w:rPr>
        <w:t>in the</w:t>
      </w:r>
      <w:r w:rsidR="00BB14CA">
        <w:rPr>
          <w:rFonts w:ascii="Times New Roman" w:hAnsi="Times New Roman"/>
        </w:rPr>
        <w:t>se</w:t>
      </w:r>
      <w:r w:rsidR="000F6389">
        <w:rPr>
          <w:rFonts w:ascii="Times New Roman" w:hAnsi="Times New Roman"/>
        </w:rPr>
        <w:t xml:space="preserve"> analyses</w:t>
      </w:r>
      <w:r w:rsidR="006D281E">
        <w:rPr>
          <w:rFonts w:ascii="Times New Roman" w:hAnsi="Times New Roman"/>
        </w:rPr>
        <w:t xml:space="preserve"> to determine whether </w:t>
      </w:r>
      <w:r w:rsidR="00743C0E">
        <w:rPr>
          <w:rFonts w:ascii="Times New Roman" w:hAnsi="Times New Roman"/>
        </w:rPr>
        <w:t>species’</w:t>
      </w:r>
      <w:r w:rsidR="006D281E">
        <w:rPr>
          <w:rFonts w:ascii="Times New Roman" w:hAnsi="Times New Roman"/>
        </w:rPr>
        <w:t xml:space="preserve"> traits explained more variation in shifts than models that included Limit and Region</w:t>
      </w:r>
      <w:r w:rsidR="00F43C3D">
        <w:rPr>
          <w:rFonts w:ascii="Times New Roman" w:hAnsi="Times New Roman"/>
        </w:rPr>
        <w:t xml:space="preserve"> (Hypothesis </w:t>
      </w:r>
      <w:r w:rsidR="00044636">
        <w:rPr>
          <w:rFonts w:ascii="Times New Roman" w:hAnsi="Times New Roman"/>
        </w:rPr>
        <w:t>4</w:t>
      </w:r>
      <w:r w:rsidR="00F43C3D">
        <w:rPr>
          <w:rFonts w:ascii="Times New Roman" w:hAnsi="Times New Roman"/>
        </w:rPr>
        <w:t>)</w:t>
      </w:r>
      <w:r w:rsidR="000F6389">
        <w:rPr>
          <w:rFonts w:ascii="Times New Roman" w:hAnsi="Times New Roman"/>
        </w:rPr>
        <w:t xml:space="preserve">. </w:t>
      </w:r>
      <w:r w:rsidR="00425585">
        <w:rPr>
          <w:rFonts w:ascii="Times New Roman" w:hAnsi="Times New Roman"/>
        </w:rPr>
        <w:t>To resolve interaction</w:t>
      </w:r>
      <w:r w:rsidR="00CA413B">
        <w:rPr>
          <w:rFonts w:ascii="Times New Roman" w:hAnsi="Times New Roman"/>
        </w:rPr>
        <w:t>s</w:t>
      </w:r>
      <w:r w:rsidR="000F6389">
        <w:rPr>
          <w:rFonts w:ascii="Times New Roman" w:hAnsi="Times New Roman"/>
        </w:rPr>
        <w:t xml:space="preserve"> between Limit and Zone</w:t>
      </w:r>
      <w:r w:rsidR="00CA413B">
        <w:rPr>
          <w:rFonts w:ascii="Times New Roman" w:hAnsi="Times New Roman"/>
        </w:rPr>
        <w:t>, we analyzed low elevation and high elevation species separately</w:t>
      </w:r>
      <w:r w:rsidR="000F6389">
        <w:rPr>
          <w:rFonts w:ascii="Times New Roman" w:hAnsi="Times New Roman"/>
        </w:rPr>
        <w:t xml:space="preserve">. Each </w:t>
      </w:r>
      <w:r w:rsidR="00425585">
        <w:rPr>
          <w:rFonts w:ascii="Times New Roman" w:hAnsi="Times New Roman"/>
        </w:rPr>
        <w:t>variable</w:t>
      </w:r>
      <w:r w:rsidR="000F6389">
        <w:rPr>
          <w:rFonts w:ascii="Times New Roman" w:hAnsi="Times New Roman"/>
        </w:rPr>
        <w:t xml:space="preserve"> </w:t>
      </w:r>
      <w:r w:rsidR="00425585">
        <w:rPr>
          <w:rFonts w:ascii="Times New Roman" w:hAnsi="Times New Roman"/>
        </w:rPr>
        <w:t xml:space="preserve">was </w:t>
      </w:r>
      <w:r w:rsidR="00BB14CA">
        <w:rPr>
          <w:rFonts w:ascii="Times New Roman" w:hAnsi="Times New Roman"/>
        </w:rPr>
        <w:t xml:space="preserve">analyzed </w:t>
      </w:r>
      <w:r w:rsidR="00425585">
        <w:rPr>
          <w:rFonts w:ascii="Times New Roman" w:hAnsi="Times New Roman"/>
        </w:rPr>
        <w:t xml:space="preserve">singly and </w:t>
      </w:r>
      <w:r w:rsidR="000F6389">
        <w:rPr>
          <w:rFonts w:ascii="Times New Roman" w:hAnsi="Times New Roman"/>
        </w:rPr>
        <w:t xml:space="preserve">then </w:t>
      </w:r>
      <w:r w:rsidR="00425585">
        <w:rPr>
          <w:rFonts w:ascii="Times New Roman" w:hAnsi="Times New Roman"/>
        </w:rPr>
        <w:t xml:space="preserve">in </w:t>
      </w:r>
      <w:r w:rsidR="000F6389">
        <w:rPr>
          <w:rFonts w:ascii="Times New Roman" w:hAnsi="Times New Roman"/>
        </w:rPr>
        <w:t xml:space="preserve">additive models by adding each of the remaining variables to the best </w:t>
      </w:r>
      <w:r w:rsidR="00A76A0E">
        <w:rPr>
          <w:rFonts w:ascii="Times New Roman" w:hAnsi="Times New Roman"/>
        </w:rPr>
        <w:t>model from the previous step. We repeated th</w:t>
      </w:r>
      <w:r w:rsidR="00BB14CA">
        <w:rPr>
          <w:rFonts w:ascii="Times New Roman" w:hAnsi="Times New Roman"/>
        </w:rPr>
        <w:t>is</w:t>
      </w:r>
      <w:r w:rsidR="00A76A0E">
        <w:rPr>
          <w:rFonts w:ascii="Times New Roman" w:hAnsi="Times New Roman"/>
        </w:rPr>
        <w:t xml:space="preserve"> procedure </w:t>
      </w:r>
      <w:r w:rsidR="00425585">
        <w:rPr>
          <w:rFonts w:ascii="Times New Roman" w:hAnsi="Times New Roman"/>
        </w:rPr>
        <w:t xml:space="preserve">in a forward manner </w:t>
      </w:r>
      <w:r w:rsidR="00A76A0E">
        <w:rPr>
          <w:rFonts w:ascii="Times New Roman" w:hAnsi="Times New Roman"/>
        </w:rPr>
        <w:t>until additional variables no longer improved the AIC score.</w:t>
      </w:r>
    </w:p>
    <w:p w14:paraId="745E67D0" w14:textId="77777777" w:rsidR="00FD0A65" w:rsidRDefault="00FD0A65" w:rsidP="00873E42">
      <w:pPr>
        <w:pStyle w:val="BodyA"/>
        <w:spacing w:line="480" w:lineRule="auto"/>
        <w:rPr>
          <w:rFonts w:ascii="Times New Roman" w:hAnsi="Times New Roman"/>
          <w:i/>
        </w:rPr>
      </w:pP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6A8725C3"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 xml:space="preserve">mean annual temperature (B1), maximum temperature of the warmest month (B5), minimum temperature of the coldest month (B6) and mean </w:t>
      </w:r>
      <w:r>
        <w:rPr>
          <w:rFonts w:ascii="Times New Roman" w:hAnsi="Times New Roman"/>
        </w:rPr>
        <w:lastRenderedPageBreak/>
        <w:t>annual precipitation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on each transect (i.e. upslope or downslope). </w:t>
      </w:r>
    </w:p>
    <w:p w14:paraId="4E06E4BA" w14:textId="6B5FB3E0" w:rsidR="00F52252" w:rsidRPr="00A9309D" w:rsidRDefault="00BB14CA" w:rsidP="007318D8">
      <w:pPr>
        <w:pStyle w:val="BodyA"/>
        <w:spacing w:line="480" w:lineRule="auto"/>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We analyzed 32 models comprised of a null model (intercept only), and all additive combinations of 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predictions from the overall warming model (i.e. upslope) and each of the </w:t>
      </w:r>
      <w:proofErr w:type="spellStart"/>
      <w:r w:rsidR="00044636">
        <w:rPr>
          <w:rFonts w:ascii="Times New Roman" w:hAnsi="Times New Roman"/>
        </w:rPr>
        <w:t>Bioclim</w:t>
      </w:r>
      <w:proofErr w:type="spellEnd"/>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67705F36" w:rsidR="00F5767D" w:rsidRPr="00F5767D" w:rsidRDefault="00F5767D" w:rsidP="00F5767D">
      <w:pPr>
        <w:spacing w:line="480" w:lineRule="auto"/>
        <w:rPr>
          <w:rFonts w:ascii="Times New Roman" w:hAnsi="Times New Roman"/>
        </w:rPr>
      </w:pPr>
      <w:r w:rsidRPr="00F5767D">
        <w:rPr>
          <w:rFonts w:ascii="Times New Roman" w:hAnsi="Times New Roman"/>
          <w:i/>
        </w:rPr>
        <w:lastRenderedPageBreak/>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Pr="00F5767D">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3FD0D2A2"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BC76D1">
        <w:rPr>
          <w:rFonts w:ascii="Times New Roman" w:hAnsi="Times New Roman"/>
        </w:rPr>
        <w:t>Twenty-five</w:t>
      </w:r>
      <w:r w:rsidR="00506897" w:rsidRPr="00F5767D">
        <w:rPr>
          <w:rFonts w:ascii="Times New Roman" w:hAnsi="Times New Roman"/>
        </w:rPr>
        <w:t xml:space="preserve"> </w:t>
      </w:r>
      <w:r w:rsidR="00261305">
        <w:rPr>
          <w:rFonts w:ascii="Times New Roman" w:hAnsi="Times New Roman"/>
        </w:rPr>
        <w:t>of the thirty-four</w:t>
      </w:r>
      <w:r w:rsidR="00D526C6">
        <w:rPr>
          <w:rFonts w:ascii="Times New Roman" w:hAnsi="Times New Roman"/>
        </w:rPr>
        <w:t xml:space="preserve"> </w:t>
      </w:r>
      <w:r w:rsidR="00506897" w:rsidRPr="00F5767D">
        <w:rPr>
          <w:rFonts w:ascii="Times New Roman" w:hAnsi="Times New Roman"/>
        </w:rPr>
        <w:t xml:space="preserve">species </w:t>
      </w:r>
      <w:r w:rsidR="00684E8B">
        <w:rPr>
          <w:rFonts w:ascii="Times New Roman" w:hAnsi="Times New Roman"/>
        </w:rPr>
        <w:t>analyzed 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(Table 1, Figure 2).</w:t>
      </w:r>
      <w:r w:rsidR="00D83481">
        <w:rPr>
          <w:rFonts w:ascii="Times New Roman" w:hAnsi="Times New Roman"/>
        </w:rPr>
        <w:t xml:space="preserve"> </w:t>
      </w:r>
      <w:r w:rsidR="00684E8B" w:rsidRPr="001379B5">
        <w:rPr>
          <w:rFonts w:ascii="Times New Roman" w:hAnsi="Times New Roman"/>
        </w:rPr>
        <w:t>The</w:t>
      </w:r>
      <w:r w:rsidR="00684E8B">
        <w:rPr>
          <w:rFonts w:ascii="Times New Roman" w:hAnsi="Times New Roman"/>
        </w:rPr>
        <w:t xml:space="preserve"> nine species with no significant range limit shifts included the two </w:t>
      </w:r>
      <w:r w:rsidR="00D51E83">
        <w:rPr>
          <w:rFonts w:ascii="Times New Roman" w:hAnsi="Times New Roman"/>
        </w:rPr>
        <w:t>gop</w:t>
      </w:r>
      <w:r w:rsidR="00684E8B">
        <w:rPr>
          <w:rFonts w:ascii="Times New Roman" w:hAnsi="Times New Roman"/>
        </w:rPr>
        <w:t>hers (</w:t>
      </w:r>
      <w:proofErr w:type="spellStart"/>
      <w:r w:rsidR="00684E8B">
        <w:rPr>
          <w:rFonts w:ascii="Times New Roman" w:hAnsi="Times New Roman"/>
          <w:i/>
        </w:rPr>
        <w:t>Thomomys</w:t>
      </w:r>
      <w:proofErr w:type="spellEnd"/>
      <w:r w:rsidR="00684E8B">
        <w:rPr>
          <w:rFonts w:ascii="Times New Roman" w:hAnsi="Times New Roman"/>
          <w:i/>
        </w:rPr>
        <w:t xml:space="preserve"> </w:t>
      </w:r>
      <w:proofErr w:type="spellStart"/>
      <w:r w:rsidR="00684E8B">
        <w:rPr>
          <w:rFonts w:ascii="Times New Roman" w:hAnsi="Times New Roman"/>
          <w:i/>
        </w:rPr>
        <w:t>bottae</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monticola</w:t>
      </w:r>
      <w:proofErr w:type="spellEnd"/>
      <w:r w:rsidR="00684E8B">
        <w:rPr>
          <w:rFonts w:ascii="Times New Roman" w:hAnsi="Times New Roman"/>
        </w:rPr>
        <w:t>), three chipmunks (</w:t>
      </w:r>
      <w:proofErr w:type="spellStart"/>
      <w:r w:rsidR="00684E8B">
        <w:rPr>
          <w:rFonts w:ascii="Times New Roman" w:hAnsi="Times New Roman"/>
          <w:i/>
        </w:rPr>
        <w:t>Tamias</w:t>
      </w:r>
      <w:proofErr w:type="spellEnd"/>
      <w:r w:rsidR="00684E8B">
        <w:rPr>
          <w:rFonts w:ascii="Times New Roman" w:hAnsi="Times New Roman"/>
          <w:i/>
        </w:rPr>
        <w:t xml:space="preserve"> </w:t>
      </w:r>
      <w:proofErr w:type="spellStart"/>
      <w:r w:rsidR="00684E8B">
        <w:rPr>
          <w:rFonts w:ascii="Times New Roman" w:hAnsi="Times New Roman"/>
          <w:i/>
        </w:rPr>
        <w:t>merriami</w:t>
      </w:r>
      <w:proofErr w:type="spellEnd"/>
      <w:r w:rsidR="00684E8B">
        <w:rPr>
          <w:rFonts w:ascii="Times New Roman" w:hAnsi="Times New Roman"/>
          <w:i/>
        </w:rPr>
        <w:t xml:space="preserve">, T. </w:t>
      </w:r>
      <w:proofErr w:type="spellStart"/>
      <w:r w:rsidR="00684E8B">
        <w:rPr>
          <w:rFonts w:ascii="Times New Roman" w:hAnsi="Times New Roman"/>
          <w:i/>
        </w:rPr>
        <w:t>quadrimaculatus</w:t>
      </w:r>
      <w:proofErr w:type="spellEnd"/>
      <w:r w:rsidR="00684E8B" w:rsidRPr="008A5D92">
        <w:rPr>
          <w:rFonts w:ascii="Times New Roman" w:hAnsi="Times New Roman"/>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amoenus</w:t>
      </w:r>
      <w:proofErr w:type="spellEnd"/>
      <w:r w:rsidR="00684E8B" w:rsidRPr="008A5D92">
        <w:rPr>
          <w:rFonts w:ascii="Times New Roman" w:hAnsi="Times New Roman"/>
        </w:rPr>
        <w:t>)</w:t>
      </w:r>
      <w:r w:rsidR="00684E8B">
        <w:rPr>
          <w:rFonts w:ascii="Times New Roman" w:hAnsi="Times New Roman"/>
        </w:rPr>
        <w:t>, two shrews (</w:t>
      </w:r>
      <w:proofErr w:type="spellStart"/>
      <w:r w:rsidR="00684E8B">
        <w:rPr>
          <w:rFonts w:ascii="Times New Roman" w:hAnsi="Times New Roman"/>
          <w:i/>
        </w:rPr>
        <w:t>Sorex</w:t>
      </w:r>
      <w:proofErr w:type="spellEnd"/>
      <w:r w:rsidR="00684E8B">
        <w:rPr>
          <w:rFonts w:ascii="Times New Roman" w:hAnsi="Times New Roman"/>
          <w:i/>
        </w:rPr>
        <w:t xml:space="preserve"> </w:t>
      </w:r>
      <w:proofErr w:type="spellStart"/>
      <w:r w:rsidR="00684E8B" w:rsidRPr="008A5D92">
        <w:rPr>
          <w:rFonts w:ascii="Times New Roman" w:hAnsi="Times New Roman"/>
          <w:i/>
        </w:rPr>
        <w:t>trowbridgii</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S. </w:t>
      </w:r>
      <w:proofErr w:type="spellStart"/>
      <w:r w:rsidR="00684E8B">
        <w:rPr>
          <w:rFonts w:ascii="Times New Roman" w:hAnsi="Times New Roman"/>
          <w:i/>
        </w:rPr>
        <w:t>vagrans</w:t>
      </w:r>
      <w:proofErr w:type="spellEnd"/>
      <w:r w:rsidR="00684E8B">
        <w:rPr>
          <w:rFonts w:ascii="Times New Roman" w:hAnsi="Times New Roman"/>
        </w:rPr>
        <w:t>), the widespread deer mouse (</w:t>
      </w:r>
      <w:proofErr w:type="spellStart"/>
      <w:r w:rsidR="00684E8B">
        <w:rPr>
          <w:rFonts w:ascii="Times New Roman" w:hAnsi="Times New Roman"/>
          <w:i/>
        </w:rPr>
        <w:t>Peromyscus</w:t>
      </w:r>
      <w:proofErr w:type="spellEnd"/>
      <w:r w:rsidR="00684E8B">
        <w:rPr>
          <w:rFonts w:ascii="Times New Roman" w:hAnsi="Times New Roman"/>
          <w:i/>
        </w:rPr>
        <w:t xml:space="preserve"> </w:t>
      </w:r>
      <w:proofErr w:type="spellStart"/>
      <w:r w:rsidR="00684E8B" w:rsidRPr="008A5D92">
        <w:rPr>
          <w:rFonts w:ascii="Times New Roman" w:hAnsi="Times New Roman"/>
          <w:i/>
        </w:rPr>
        <w:t>maniculatus</w:t>
      </w:r>
      <w:proofErr w:type="spellEnd"/>
      <w:r w:rsidR="00684E8B" w:rsidRPr="00B874C8">
        <w:rPr>
          <w:rFonts w:ascii="Times New Roman" w:hAnsi="Times New Roman"/>
        </w:rPr>
        <w:t>)</w:t>
      </w:r>
      <w:r w:rsidR="00684E8B">
        <w:rPr>
          <w:rFonts w:ascii="Times New Roman" w:hAnsi="Times New Roman"/>
        </w:rPr>
        <w:t xml:space="preserve">, and the </w:t>
      </w:r>
      <w:proofErr w:type="spellStart"/>
      <w:r w:rsidR="00684E8B">
        <w:rPr>
          <w:rFonts w:ascii="Times New Roman" w:hAnsi="Times New Roman"/>
        </w:rPr>
        <w:t>pika</w:t>
      </w:r>
      <w:proofErr w:type="spellEnd"/>
      <w:r w:rsidR="00684E8B">
        <w:rPr>
          <w:rFonts w:ascii="Times New Roman" w:hAnsi="Times New Roman"/>
        </w:rPr>
        <w:t xml:space="preserve"> (</w:t>
      </w:r>
      <w:proofErr w:type="spellStart"/>
      <w:r w:rsidR="00684E8B">
        <w:rPr>
          <w:rFonts w:ascii="Times New Roman" w:hAnsi="Times New Roman"/>
          <w:i/>
        </w:rPr>
        <w:t>Ochotona</w:t>
      </w:r>
      <w:proofErr w:type="spellEnd"/>
      <w:r w:rsidR="00684E8B">
        <w:rPr>
          <w:rFonts w:ascii="Times New Roman" w:hAnsi="Times New Roman"/>
          <w:i/>
        </w:rPr>
        <w:t xml:space="preserve"> </w:t>
      </w:r>
      <w:proofErr w:type="spellStart"/>
      <w:r w:rsidR="00684E8B">
        <w:rPr>
          <w:rFonts w:ascii="Times New Roman" w:hAnsi="Times New Roman"/>
          <w:i/>
        </w:rPr>
        <w:t>princeps</w:t>
      </w:r>
      <w:proofErr w:type="spellEnd"/>
      <w:r w:rsidR="00684E8B">
        <w:rPr>
          <w:rFonts w:ascii="Times New Roman" w:hAnsi="Times New Roman"/>
        </w:rPr>
        <w:t>).</w:t>
      </w:r>
      <w:r w:rsidR="00743C0E">
        <w:rPr>
          <w:rFonts w:ascii="Times New Roman" w:hAnsi="Times New Roman"/>
        </w:rPr>
        <w:t xml:space="preserve"> </w:t>
      </w:r>
    </w:p>
    <w:p w14:paraId="7E81151B" w14:textId="2A30DC66" w:rsidR="00743C0E" w:rsidRDefault="003053D6" w:rsidP="00743C0E">
      <w:pPr>
        <w:spacing w:line="480" w:lineRule="auto"/>
        <w:rPr>
          <w:rFonts w:ascii="Times New Roman" w:hAnsi="Times New Roman"/>
        </w:rPr>
      </w:pPr>
      <w:r>
        <w:rPr>
          <w:rFonts w:ascii="Times New Roman" w:hAnsi="Times New Roman"/>
        </w:rPr>
        <w:tab/>
      </w:r>
      <w:ins w:id="7" w:author="Rowe, Karen" w:date="2013-08-15T15:29:00Z">
        <w:r w:rsidR="00607135">
          <w:rPr>
            <w:rFonts w:ascii="Times New Roman" w:hAnsi="Times New Roman"/>
          </w:rPr>
          <w:t xml:space="preserve">The likelihood of an elevation shift among regions </w:t>
        </w:r>
      </w:ins>
      <w:ins w:id="8" w:author="Rowe, Karen" w:date="2013-08-15T15:43:00Z">
        <w:r w:rsidR="00385450">
          <w:rPr>
            <w:rFonts w:ascii="Times New Roman" w:hAnsi="Times New Roman"/>
          </w:rPr>
          <w:t>was</w:t>
        </w:r>
      </w:ins>
      <w:ins w:id="9" w:author="Rowe, Karen" w:date="2013-08-15T15:29:00Z">
        <w:r w:rsidR="00607135">
          <w:rPr>
            <w:rFonts w:ascii="Times New Roman" w:hAnsi="Times New Roman"/>
          </w:rPr>
          <w:t xml:space="preserve"> overwhelmed by an overall pattern described by upper and lower elevation limits</w:t>
        </w:r>
      </w:ins>
      <w:ins w:id="10" w:author="Rowe, Karen" w:date="2013-08-15T15:41:00Z">
        <w:r w:rsidR="00385450">
          <w:rPr>
            <w:rFonts w:ascii="Times New Roman" w:hAnsi="Times New Roman"/>
          </w:rPr>
          <w:t>.</w:t>
        </w:r>
      </w:ins>
      <w:ins w:id="11" w:author="Rowe, Karen" w:date="2013-08-15T15:29:00Z">
        <w:r w:rsidR="00607135">
          <w:rPr>
            <w:rFonts w:ascii="Times New Roman" w:hAnsi="Times New Roman"/>
          </w:rPr>
          <w:t xml:space="preserve"> </w:t>
        </w:r>
      </w:ins>
      <w:r>
        <w:rPr>
          <w:rFonts w:ascii="Times New Roman" w:hAnsi="Times New Roman"/>
        </w:rPr>
        <w:t xml:space="preserve">Our overall GLMM analysis revealed the Zone*Limit </w:t>
      </w:r>
      <w:r w:rsidR="00194539">
        <w:rPr>
          <w:rFonts w:ascii="Times New Roman" w:hAnsi="Times New Roman"/>
        </w:rPr>
        <w:t xml:space="preserve">(i.e., high vs. low elevation species and upper vs. lower limits) </w:t>
      </w:r>
      <w:r>
        <w:rPr>
          <w:rFonts w:ascii="Times New Roman" w:hAnsi="Times New Roman"/>
        </w:rPr>
        <w:t xml:space="preserve">interaction model was very strongly supported (AIC </w:t>
      </w:r>
      <w:proofErr w:type="spellStart"/>
      <w:r>
        <w:rPr>
          <w:rFonts w:ascii="Times New Roman" w:hAnsi="Times New Roman"/>
        </w:rPr>
        <w:t>wt</w:t>
      </w:r>
      <w:proofErr w:type="spellEnd"/>
      <w:r>
        <w:rPr>
          <w:rFonts w:ascii="Times New Roman" w:hAnsi="Times New Roman"/>
        </w:rPr>
        <w:t xml:space="preserve">=1), and models containing Region received less support than a Null model (Table </w:t>
      </w:r>
      <w:r w:rsidR="00A90F08">
        <w:rPr>
          <w:rFonts w:ascii="Times New Roman" w:hAnsi="Times New Roman"/>
        </w:rPr>
        <w:t>1</w:t>
      </w:r>
      <w:r>
        <w:rPr>
          <w:rFonts w:ascii="Times New Roman" w:hAnsi="Times New Roman"/>
        </w:rPr>
        <w:t>).</w:t>
      </w:r>
      <w:r w:rsidR="00743C0E">
        <w:rPr>
          <w:rFonts w:ascii="Times New Roman" w:hAnsi="Times New Roman"/>
        </w:rPr>
        <w:t xml:space="preserve"> </w:t>
      </w:r>
      <w:r w:rsidR="00A90F08">
        <w:rPr>
          <w:rFonts w:ascii="Times New Roman" w:hAnsi="Times New Roman"/>
        </w:rPr>
        <w:t>In separate analyses of high and low elevation species, the Limit only model was the most strongly supported in both. Region added little information; and models with only Region received less support than the Null model</w:t>
      </w:r>
      <w:ins w:id="12" w:author="Rowe, Karen" w:date="2013-08-15T15:42:00Z">
        <w:r w:rsidR="00385450">
          <w:rPr>
            <w:rFonts w:ascii="Times New Roman" w:hAnsi="Times New Roman"/>
          </w:rPr>
          <w:t xml:space="preserve">. </w:t>
        </w:r>
      </w:ins>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lastRenderedPageBreak/>
        <w:t>General patterns of range shifts</w:t>
      </w:r>
      <w:r w:rsidR="00DC6D15">
        <w:rPr>
          <w:rFonts w:ascii="Times New Roman" w:hAnsi="Times New Roman"/>
          <w:i/>
        </w:rPr>
        <w:t xml:space="preserve"> (Hypotheses 1 &amp; 2)</w:t>
      </w:r>
    </w:p>
    <w:p w14:paraId="4EF71BF0" w14:textId="79839CEB" w:rsidR="00AF5807" w:rsidRDefault="00292B52" w:rsidP="009723D0">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7307A6" w:rsidRPr="00F5767D">
        <w:rPr>
          <w:rFonts w:ascii="Times New Roman" w:hAnsi="Times New Roman"/>
        </w:rPr>
        <w:t xml:space="preserve">=52, </w:t>
      </w:r>
      <w:r w:rsidR="007307A6" w:rsidRPr="00022609">
        <w:rPr>
          <w:rFonts w:ascii="Times New Roman" w:hAnsi="Times New Roman"/>
          <w:i/>
        </w:rPr>
        <w:t>p</w:t>
      </w:r>
      <w:r w:rsidR="007307A6">
        <w:rPr>
          <w:rFonts w:ascii="Times New Roman" w:hAnsi="Times New Roman"/>
        </w:rPr>
        <w:t>=0.004</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6D7ACB" w:rsidRPr="00F5767D">
        <w:rPr>
          <w:rFonts w:ascii="Times New Roman" w:hAnsi="Times New Roman"/>
        </w:rPr>
        <w:t xml:space="preserve">; one-sided binomial tests, </w:t>
      </w:r>
      <w:r w:rsidR="00743C0E" w:rsidRPr="00F5767D">
        <w:rPr>
          <w:rFonts w:ascii="Times New Roman" w:hAnsi="Times New Roman"/>
        </w:rPr>
        <w:t xml:space="preserve">high </w:t>
      </w:r>
      <w:r w:rsidR="00743C0E" w:rsidRPr="00DF72C2">
        <w:rPr>
          <w:rFonts w:ascii="Times New Roman" w:hAnsi="Times New Roman"/>
          <w:i/>
        </w:rPr>
        <w:t>n</w:t>
      </w:r>
      <w:r w:rsidR="00743C0E" w:rsidRPr="00F5767D">
        <w:rPr>
          <w:rFonts w:ascii="Times New Roman" w:hAnsi="Times New Roman"/>
        </w:rPr>
        <w:t xml:space="preserve">=29, </w:t>
      </w:r>
      <w:r w:rsidR="00743C0E" w:rsidRPr="00DF72C2">
        <w:rPr>
          <w:rFonts w:ascii="Times New Roman" w:hAnsi="Times New Roman"/>
          <w:i/>
        </w:rPr>
        <w:t>p</w:t>
      </w:r>
      <w:r w:rsidR="00743C0E">
        <w:rPr>
          <w:rFonts w:ascii="Times New Roman" w:hAnsi="Times New Roman"/>
        </w:rPr>
        <w:t xml:space="preserve">=0.001; </w:t>
      </w:r>
      <w:r w:rsidR="006D7ACB" w:rsidRPr="00F5767D">
        <w:rPr>
          <w:rFonts w:ascii="Times New Roman" w:hAnsi="Times New Roman"/>
        </w:rPr>
        <w:t xml:space="preserve">low: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3F7F45D9" w14:textId="3A3CAB15" w:rsidR="00A92C2E" w:rsidRDefault="008F7781" w:rsidP="009F6D25">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heterogeneous patterns in range shifts among regions.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 </w:t>
      </w:r>
      <w:r w:rsidR="00084734">
        <w:rPr>
          <w:rFonts w:ascii="Times New Roman" w:hAnsi="Times New Roman"/>
        </w:rPr>
        <w:t>However, six out of eight high elevation species that exhibited significant upslope shifts at their lower</w:t>
      </w:r>
      <w:r w:rsidR="00084734">
        <w:rPr>
          <w:rFonts w:ascii="Times New Roman" w:hAnsi="Times New Roman"/>
          <w:i/>
        </w:rPr>
        <w:t xml:space="preserve"> </w:t>
      </w:r>
      <w:r w:rsidR="00084734">
        <w:rPr>
          <w:rFonts w:ascii="Times New Roman" w:hAnsi="Times New Roman"/>
        </w:rPr>
        <w:t xml:space="preserve">range limits in Yosemite also showed these patterns in Lassen and/or Sequoia (Figure 2; </w:t>
      </w:r>
      <w:proofErr w:type="spellStart"/>
      <w:r w:rsidR="00084734">
        <w:rPr>
          <w:rFonts w:ascii="Times New Roman" w:hAnsi="Times New Roman"/>
          <w:i/>
        </w:rPr>
        <w:t>Zapus</w:t>
      </w:r>
      <w:proofErr w:type="spellEnd"/>
      <w:r w:rsidR="00084734">
        <w:rPr>
          <w:rFonts w:ascii="Times New Roman" w:hAnsi="Times New Roman"/>
          <w:i/>
        </w:rPr>
        <w:t xml:space="preserve"> </w:t>
      </w:r>
      <w:proofErr w:type="spellStart"/>
      <w:r w:rsidR="00084734">
        <w:rPr>
          <w:rFonts w:ascii="Times New Roman" w:hAnsi="Times New Roman"/>
          <w:i/>
        </w:rPr>
        <w:t>princeps</w:t>
      </w:r>
      <w:proofErr w:type="spellEnd"/>
      <w:r w:rsidR="00084734">
        <w:rPr>
          <w:rFonts w:ascii="Times New Roman" w:hAnsi="Times New Roman"/>
          <w:i/>
        </w:rPr>
        <w:t xml:space="preserve">, </w:t>
      </w:r>
      <w:proofErr w:type="spellStart"/>
      <w:r w:rsidR="00084734">
        <w:rPr>
          <w:rFonts w:ascii="Times New Roman" w:hAnsi="Times New Roman"/>
          <w:i/>
        </w:rPr>
        <w:t>Microtus</w:t>
      </w:r>
      <w:proofErr w:type="spellEnd"/>
      <w:r w:rsidR="00084734">
        <w:rPr>
          <w:rFonts w:ascii="Times New Roman" w:hAnsi="Times New Roman"/>
          <w:i/>
        </w:rPr>
        <w:t xml:space="preserve"> </w:t>
      </w:r>
      <w:proofErr w:type="spellStart"/>
      <w:r w:rsidR="00084734">
        <w:rPr>
          <w:rFonts w:ascii="Times New Roman" w:hAnsi="Times New Roman"/>
          <w:i/>
        </w:rPr>
        <w:t>longicaudus</w:t>
      </w:r>
      <w:proofErr w:type="spellEnd"/>
      <w:r w:rsidR="00084734">
        <w:rPr>
          <w:rFonts w:ascii="Times New Roman" w:hAnsi="Times New Roman"/>
          <w:i/>
        </w:rPr>
        <w:t xml:space="preserve">, </w:t>
      </w:r>
      <w:proofErr w:type="spellStart"/>
      <w:r w:rsidR="00084734">
        <w:rPr>
          <w:rFonts w:ascii="Times New Roman" w:hAnsi="Times New Roman"/>
          <w:i/>
        </w:rPr>
        <w:t>Neotoma</w:t>
      </w:r>
      <w:proofErr w:type="spellEnd"/>
      <w:r w:rsidR="00084734">
        <w:rPr>
          <w:rFonts w:ascii="Times New Roman" w:hAnsi="Times New Roman"/>
          <w:i/>
        </w:rPr>
        <w:t xml:space="preserve"> </w:t>
      </w:r>
      <w:proofErr w:type="spellStart"/>
      <w:r w:rsidR="00084734">
        <w:rPr>
          <w:rFonts w:ascii="Times New Roman" w:hAnsi="Times New Roman"/>
          <w:i/>
        </w:rPr>
        <w:t>cinerea</w:t>
      </w:r>
      <w:proofErr w:type="spellEnd"/>
      <w:r w:rsidR="00084734">
        <w:rPr>
          <w:rFonts w:ascii="Times New Roman" w:hAnsi="Times New Roman"/>
          <w:i/>
        </w:rPr>
        <w:t xml:space="preserve">, </w:t>
      </w:r>
      <w:proofErr w:type="spellStart"/>
      <w:r w:rsidR="00084734">
        <w:rPr>
          <w:rFonts w:ascii="Times New Roman" w:hAnsi="Times New Roman"/>
          <w:i/>
        </w:rPr>
        <w:t>Sorex</w:t>
      </w:r>
      <w:proofErr w:type="spellEnd"/>
      <w:r w:rsidR="00084734">
        <w:rPr>
          <w:rFonts w:ascii="Times New Roman" w:hAnsi="Times New Roman"/>
          <w:i/>
        </w:rPr>
        <w:t xml:space="preserve"> </w:t>
      </w:r>
      <w:proofErr w:type="spellStart"/>
      <w:r w:rsidR="00084734">
        <w:rPr>
          <w:rFonts w:ascii="Times New Roman" w:hAnsi="Times New Roman"/>
          <w:i/>
        </w:rPr>
        <w:t>palustris</w:t>
      </w:r>
      <w:proofErr w:type="spellEnd"/>
      <w:r w:rsidR="00084734">
        <w:rPr>
          <w:rFonts w:ascii="Times New Roman" w:hAnsi="Times New Roman"/>
          <w:i/>
        </w:rPr>
        <w:t xml:space="preserve">, </w:t>
      </w:r>
      <w:proofErr w:type="spellStart"/>
      <w:r w:rsidR="00084734">
        <w:rPr>
          <w:rFonts w:ascii="Times New Roman" w:hAnsi="Times New Roman"/>
          <w:i/>
        </w:rPr>
        <w:t>Urocitellus</w:t>
      </w:r>
      <w:proofErr w:type="spellEnd"/>
      <w:r w:rsidR="00084734">
        <w:rPr>
          <w:rFonts w:ascii="Times New Roman" w:hAnsi="Times New Roman"/>
          <w:i/>
        </w:rPr>
        <w:t xml:space="preserve"> </w:t>
      </w:r>
      <w:proofErr w:type="spellStart"/>
      <w:r w:rsidR="00084734">
        <w:rPr>
          <w:rFonts w:ascii="Times New Roman" w:hAnsi="Times New Roman"/>
          <w:i/>
        </w:rPr>
        <w:t>beldingi</w:t>
      </w:r>
      <w:proofErr w:type="spellEnd"/>
      <w:r w:rsidR="00084734">
        <w:rPr>
          <w:rFonts w:ascii="Times New Roman" w:hAnsi="Times New Roman"/>
          <w:i/>
        </w:rPr>
        <w:t xml:space="preserve">, </w:t>
      </w:r>
      <w:r w:rsidR="00084734" w:rsidRPr="00B874C8">
        <w:rPr>
          <w:rFonts w:ascii="Times New Roman" w:hAnsi="Times New Roman"/>
        </w:rPr>
        <w:t xml:space="preserve">and </w:t>
      </w:r>
      <w:proofErr w:type="spellStart"/>
      <w:r w:rsidR="00084734">
        <w:rPr>
          <w:rFonts w:ascii="Times New Roman" w:hAnsi="Times New Roman"/>
          <w:i/>
        </w:rPr>
        <w:t>Tamias</w:t>
      </w:r>
      <w:proofErr w:type="spellEnd"/>
      <w:r w:rsidR="00084734">
        <w:rPr>
          <w:rFonts w:ascii="Times New Roman" w:hAnsi="Times New Roman"/>
          <w:i/>
        </w:rPr>
        <w:t xml:space="preserve"> </w:t>
      </w:r>
      <w:proofErr w:type="spellStart"/>
      <w:r w:rsidR="00084734">
        <w:rPr>
          <w:rFonts w:ascii="Times New Roman" w:hAnsi="Times New Roman"/>
          <w:i/>
        </w:rPr>
        <w:t>alpinus</w:t>
      </w:r>
      <w:proofErr w:type="spellEnd"/>
      <w:r w:rsidR="00084734">
        <w:rPr>
          <w:rFonts w:ascii="Times New Roman" w:hAnsi="Times New Roman"/>
        </w:rPr>
        <w:t xml:space="preserve">). One additional species, </w:t>
      </w:r>
      <w:proofErr w:type="spellStart"/>
      <w:r w:rsidR="00084734">
        <w:rPr>
          <w:rFonts w:ascii="Times New Roman" w:hAnsi="Times New Roman"/>
          <w:i/>
        </w:rPr>
        <w:t>Tamias</w:t>
      </w:r>
      <w:proofErr w:type="spellEnd"/>
      <w:r w:rsidR="00084734">
        <w:rPr>
          <w:rFonts w:ascii="Times New Roman" w:hAnsi="Times New Roman"/>
          <w:i/>
        </w:rPr>
        <w:t xml:space="preserve"> </w:t>
      </w:r>
      <w:proofErr w:type="spellStart"/>
      <w:r w:rsidR="00084734">
        <w:rPr>
          <w:rFonts w:ascii="Times New Roman" w:hAnsi="Times New Roman"/>
          <w:i/>
        </w:rPr>
        <w:t>speciosus</w:t>
      </w:r>
      <w:proofErr w:type="spellEnd"/>
      <w:r w:rsidR="00084734">
        <w:rPr>
          <w:rFonts w:ascii="Times New Roman" w:hAnsi="Times New Roman"/>
          <w:i/>
        </w:rPr>
        <w:t xml:space="preserve">, </w:t>
      </w:r>
      <w:r w:rsidR="00084734">
        <w:rPr>
          <w:rFonts w:ascii="Times New Roman" w:hAnsi="Times New Roman"/>
        </w:rPr>
        <w:t>showed a significant contraction at its lower range limit in Lassen and Sequoia</w:t>
      </w:r>
      <w:r w:rsidR="00E6361C">
        <w:rPr>
          <w:rFonts w:ascii="Times New Roman" w:hAnsi="Times New Roman"/>
        </w:rPr>
        <w:t xml:space="preserve"> but not in Yosemite. </w:t>
      </w:r>
      <w:r w:rsidR="00A92C2E">
        <w:rPr>
          <w:rFonts w:ascii="Times New Roman" w:hAnsi="Times New Roman"/>
        </w:rPr>
        <w:t>Overall seven out</w:t>
      </w:r>
      <w:r w:rsidR="009F6D25">
        <w:rPr>
          <w:rFonts w:ascii="Times New Roman" w:hAnsi="Times New Roman"/>
        </w:rPr>
        <w:t xml:space="preserve"> of </w:t>
      </w:r>
      <w:r w:rsidR="00A92C2E">
        <w:rPr>
          <w:rFonts w:ascii="Times New Roman" w:hAnsi="Times New Roman"/>
        </w:rPr>
        <w:t>ten</w:t>
      </w:r>
      <w:r w:rsidR="009F6D25">
        <w:rPr>
          <w:rFonts w:ascii="Times New Roman" w:hAnsi="Times New Roman"/>
        </w:rPr>
        <w:t xml:space="preserve"> high elevation species with a significant shift at their lower limit</w:t>
      </w:r>
      <w:r w:rsidR="00A92C2E">
        <w:rPr>
          <w:rFonts w:ascii="Times New Roman" w:hAnsi="Times New Roman"/>
        </w:rPr>
        <w:t xml:space="preserve"> showed a similar pattern in at least two regions</w:t>
      </w:r>
      <w:r w:rsidR="005866E4">
        <w:rPr>
          <w:rFonts w:ascii="Times New Roman" w:hAnsi="Times New Roman"/>
        </w:rPr>
        <w:t xml:space="preserve"> suggesting</w:t>
      </w:r>
      <w:ins w:id="13" w:author="Rowe, Karen" w:date="2013-08-15T15:46:00Z">
        <w:r w:rsidR="00385450">
          <w:rPr>
            <w:rFonts w:ascii="Times New Roman" w:hAnsi="Times New Roman"/>
          </w:rPr>
          <w:t xml:space="preserve"> limited</w:t>
        </w:r>
      </w:ins>
      <w:r w:rsidR="005866E4">
        <w:rPr>
          <w:rFonts w:ascii="Times New Roman" w:hAnsi="Times New Roman"/>
        </w:rPr>
        <w:t xml:space="preserve"> consistency in individual species’ responses across regions</w:t>
      </w:r>
      <w:r w:rsidR="00A92C2E">
        <w:rPr>
          <w:rFonts w:ascii="Times New Roman" w:hAnsi="Times New Roman"/>
        </w:rPr>
        <w:t xml:space="preserve">.  </w:t>
      </w:r>
    </w:p>
    <w:p w14:paraId="79E35E13" w14:textId="49313929" w:rsidR="006D7ACB" w:rsidRDefault="00A92C2E" w:rsidP="009F6D25">
      <w:pPr>
        <w:spacing w:line="480" w:lineRule="auto"/>
        <w:ind w:firstLine="720"/>
        <w:rPr>
          <w:rFonts w:ascii="Times New Roman" w:hAnsi="Times New Roman"/>
        </w:rPr>
      </w:pPr>
      <w:r>
        <w:rPr>
          <w:rFonts w:ascii="Times New Roman" w:hAnsi="Times New Roman"/>
        </w:rPr>
        <w:t xml:space="preserve">The patterns for low elevation species were similar. </w:t>
      </w:r>
      <w:r w:rsidR="00E6361C">
        <w:rPr>
          <w:rFonts w:ascii="Times New Roman" w:hAnsi="Times New Roman"/>
        </w:rPr>
        <w:t>Three</w:t>
      </w:r>
      <w:r w:rsidR="00084734">
        <w:rPr>
          <w:rFonts w:ascii="Times New Roman" w:hAnsi="Times New Roman"/>
        </w:rPr>
        <w:t xml:space="preserve"> </w:t>
      </w:r>
      <w:r w:rsidR="00E6361C">
        <w:rPr>
          <w:rFonts w:ascii="Times New Roman" w:hAnsi="Times New Roman"/>
        </w:rPr>
        <w:t xml:space="preserve">out of five </w:t>
      </w:r>
      <w:r w:rsidR="00084734">
        <w:rPr>
          <w:rFonts w:ascii="Times New Roman" w:hAnsi="Times New Roman"/>
        </w:rPr>
        <w:t xml:space="preserve">low elevation species </w:t>
      </w:r>
      <w:r w:rsidR="00E6361C">
        <w:rPr>
          <w:rFonts w:ascii="Times New Roman" w:hAnsi="Times New Roman"/>
        </w:rPr>
        <w:t xml:space="preserve">that </w:t>
      </w:r>
      <w:r w:rsidR="00084734">
        <w:rPr>
          <w:rFonts w:ascii="Times New Roman" w:hAnsi="Times New Roman"/>
        </w:rPr>
        <w:t xml:space="preserve">exhibited </w:t>
      </w:r>
      <w:r w:rsidR="00E6361C">
        <w:rPr>
          <w:rFonts w:ascii="Times New Roman" w:hAnsi="Times New Roman"/>
        </w:rPr>
        <w:t xml:space="preserve">significant </w:t>
      </w:r>
      <w:r w:rsidR="00084734">
        <w:rPr>
          <w:rFonts w:ascii="Times New Roman" w:hAnsi="Times New Roman"/>
        </w:rPr>
        <w:t>shifts at their upper limits</w:t>
      </w:r>
      <w:r w:rsidR="00E6361C">
        <w:rPr>
          <w:rFonts w:ascii="Times New Roman" w:hAnsi="Times New Roman"/>
        </w:rPr>
        <w:t xml:space="preserve"> in Yosemite showed similar patterns in Lassen and/or Sequoia</w:t>
      </w:r>
      <w:r w:rsidR="00084734">
        <w:rPr>
          <w:rFonts w:ascii="Times New Roman" w:hAnsi="Times New Roman"/>
        </w:rPr>
        <w:t xml:space="preserve"> (</w:t>
      </w:r>
      <w:proofErr w:type="spellStart"/>
      <w:r w:rsidR="00084734">
        <w:rPr>
          <w:rFonts w:ascii="Times New Roman" w:hAnsi="Times New Roman"/>
          <w:i/>
        </w:rPr>
        <w:t>Chaetodipus</w:t>
      </w:r>
      <w:proofErr w:type="spellEnd"/>
      <w:r w:rsidR="00084734">
        <w:rPr>
          <w:rFonts w:ascii="Times New Roman" w:hAnsi="Times New Roman"/>
          <w:i/>
        </w:rPr>
        <w:t xml:space="preserve"> </w:t>
      </w:r>
      <w:proofErr w:type="spellStart"/>
      <w:r w:rsidR="00084734">
        <w:rPr>
          <w:rFonts w:ascii="Times New Roman" w:hAnsi="Times New Roman"/>
          <w:i/>
        </w:rPr>
        <w:t>californicus</w:t>
      </w:r>
      <w:proofErr w:type="spellEnd"/>
      <w:r w:rsidR="00084734">
        <w:rPr>
          <w:rFonts w:ascii="Times New Roman" w:hAnsi="Times New Roman"/>
          <w:i/>
        </w:rPr>
        <w:t xml:space="preserve">, </w:t>
      </w:r>
      <w:proofErr w:type="spellStart"/>
      <w:r w:rsidR="00084734">
        <w:rPr>
          <w:rFonts w:ascii="Times New Roman" w:hAnsi="Times New Roman"/>
          <w:i/>
        </w:rPr>
        <w:t>Peromyscus</w:t>
      </w:r>
      <w:proofErr w:type="spellEnd"/>
      <w:r w:rsidR="00084734">
        <w:rPr>
          <w:rFonts w:ascii="Times New Roman" w:hAnsi="Times New Roman"/>
          <w:i/>
        </w:rPr>
        <w:t xml:space="preserve"> </w:t>
      </w:r>
      <w:proofErr w:type="spellStart"/>
      <w:r w:rsidR="00084734" w:rsidRPr="001379B5">
        <w:rPr>
          <w:rFonts w:ascii="Times New Roman" w:hAnsi="Times New Roman"/>
          <w:i/>
        </w:rPr>
        <w:t>truei</w:t>
      </w:r>
      <w:proofErr w:type="spellEnd"/>
      <w:r w:rsidR="00E6361C">
        <w:rPr>
          <w:rFonts w:ascii="Times New Roman" w:hAnsi="Times New Roman"/>
          <w:i/>
        </w:rPr>
        <w:t xml:space="preserve">, </w:t>
      </w:r>
      <w:r w:rsidR="00E6361C" w:rsidRPr="00E6361C">
        <w:rPr>
          <w:rFonts w:ascii="Times New Roman" w:hAnsi="Times New Roman"/>
        </w:rPr>
        <w:t xml:space="preserve">and </w:t>
      </w:r>
      <w:proofErr w:type="spellStart"/>
      <w:r w:rsidR="00E6361C">
        <w:rPr>
          <w:rFonts w:ascii="Times New Roman" w:hAnsi="Times New Roman"/>
          <w:i/>
        </w:rPr>
        <w:t>Sciurus</w:t>
      </w:r>
      <w:proofErr w:type="spellEnd"/>
      <w:r w:rsidR="00E6361C">
        <w:rPr>
          <w:rFonts w:ascii="Times New Roman" w:hAnsi="Times New Roman"/>
          <w:i/>
        </w:rPr>
        <w:t xml:space="preserve"> </w:t>
      </w:r>
      <w:proofErr w:type="spellStart"/>
      <w:r w:rsidR="00E6361C">
        <w:rPr>
          <w:rFonts w:ascii="Times New Roman" w:hAnsi="Times New Roman"/>
          <w:i/>
        </w:rPr>
        <w:t>griseus</w:t>
      </w:r>
      <w:proofErr w:type="spellEnd"/>
      <w:r w:rsidR="00084734">
        <w:rPr>
          <w:rFonts w:ascii="Times New Roman" w:hAnsi="Times New Roman"/>
        </w:rPr>
        <w:t>)</w:t>
      </w:r>
      <w:r w:rsidR="00E6361C">
        <w:rPr>
          <w:rFonts w:ascii="Times New Roman" w:hAnsi="Times New Roman"/>
        </w:rPr>
        <w:t xml:space="preserve">. </w:t>
      </w:r>
      <w:r w:rsidR="00084734">
        <w:rPr>
          <w:rFonts w:ascii="Times New Roman" w:hAnsi="Times New Roman"/>
        </w:rPr>
        <w:t xml:space="preserve"> </w:t>
      </w:r>
      <w:r w:rsidR="00E6361C">
        <w:rPr>
          <w:rFonts w:ascii="Times New Roman" w:hAnsi="Times New Roman"/>
        </w:rPr>
        <w:t xml:space="preserve">Two species </w:t>
      </w:r>
      <w:proofErr w:type="spellStart"/>
      <w:r w:rsidR="00084734">
        <w:rPr>
          <w:rFonts w:ascii="Times New Roman" w:hAnsi="Times New Roman"/>
          <w:i/>
        </w:rPr>
        <w:t>Reithrodontomys</w:t>
      </w:r>
      <w:proofErr w:type="spellEnd"/>
      <w:r w:rsidR="00084734">
        <w:rPr>
          <w:rFonts w:ascii="Times New Roman" w:hAnsi="Times New Roman"/>
          <w:i/>
        </w:rPr>
        <w:t xml:space="preserve"> </w:t>
      </w:r>
      <w:proofErr w:type="spellStart"/>
      <w:r w:rsidR="00084734">
        <w:rPr>
          <w:rFonts w:ascii="Times New Roman" w:hAnsi="Times New Roman"/>
          <w:i/>
        </w:rPr>
        <w:t>megalotis</w:t>
      </w:r>
      <w:proofErr w:type="spellEnd"/>
      <w:r w:rsidR="00084734">
        <w:rPr>
          <w:rFonts w:ascii="Times New Roman" w:hAnsi="Times New Roman"/>
          <w:i/>
        </w:rPr>
        <w:t xml:space="preserve"> </w:t>
      </w:r>
      <w:r w:rsidR="00084734">
        <w:rPr>
          <w:rFonts w:ascii="Times New Roman" w:hAnsi="Times New Roman"/>
        </w:rPr>
        <w:t xml:space="preserve">and </w:t>
      </w:r>
      <w:proofErr w:type="spellStart"/>
      <w:r w:rsidR="00E6361C">
        <w:rPr>
          <w:rFonts w:ascii="Times New Roman" w:hAnsi="Times New Roman"/>
          <w:i/>
        </w:rPr>
        <w:lastRenderedPageBreak/>
        <w:t>Neotoma</w:t>
      </w:r>
      <w:proofErr w:type="spellEnd"/>
      <w:r w:rsidR="00E6361C">
        <w:rPr>
          <w:rFonts w:ascii="Times New Roman" w:hAnsi="Times New Roman"/>
          <w:i/>
        </w:rPr>
        <w:t xml:space="preserve"> </w:t>
      </w:r>
      <w:proofErr w:type="spellStart"/>
      <w:r w:rsidR="00E6361C">
        <w:rPr>
          <w:rFonts w:ascii="Times New Roman" w:hAnsi="Times New Roman"/>
          <w:i/>
        </w:rPr>
        <w:t>fuscipes</w:t>
      </w:r>
      <w:proofErr w:type="spellEnd"/>
      <w:r w:rsidR="00E6361C">
        <w:rPr>
          <w:rFonts w:ascii="Times New Roman" w:hAnsi="Times New Roman"/>
          <w:i/>
        </w:rPr>
        <w:t>/</w:t>
      </w:r>
      <w:proofErr w:type="spellStart"/>
      <w:r w:rsidR="00E6361C">
        <w:rPr>
          <w:rFonts w:ascii="Times New Roman" w:hAnsi="Times New Roman"/>
          <w:i/>
        </w:rPr>
        <w:t>macrotis</w:t>
      </w:r>
      <w:proofErr w:type="spellEnd"/>
      <w:r w:rsidR="00084734">
        <w:rPr>
          <w:rFonts w:ascii="Times New Roman" w:hAnsi="Times New Roman"/>
        </w:rPr>
        <w:t xml:space="preserve"> </w:t>
      </w:r>
      <w:r w:rsidR="00E6361C">
        <w:rPr>
          <w:rFonts w:ascii="Times New Roman" w:hAnsi="Times New Roman"/>
        </w:rPr>
        <w:t>showed significant shifts at their upper range limits in Lassen and Sequoia but not in Yosemite.</w:t>
      </w:r>
      <w:r w:rsidR="009F6D25">
        <w:rPr>
          <w:rFonts w:ascii="Times New Roman" w:hAnsi="Times New Roman"/>
        </w:rPr>
        <w:t xml:space="preserve"> </w:t>
      </w:r>
      <w:r>
        <w:rPr>
          <w:rFonts w:ascii="Times New Roman" w:hAnsi="Times New Roman"/>
        </w:rPr>
        <w:t>Overall</w:t>
      </w:r>
      <w:ins w:id="14" w:author="Rowe, Karen" w:date="2013-08-15T15:47:00Z">
        <w:r w:rsidR="00DE746C">
          <w:rPr>
            <w:rFonts w:ascii="Times New Roman" w:hAnsi="Times New Roman"/>
          </w:rPr>
          <w:t>, only</w:t>
        </w:r>
      </w:ins>
      <w:r>
        <w:rPr>
          <w:rFonts w:ascii="Times New Roman" w:hAnsi="Times New Roman"/>
        </w:rPr>
        <w:t xml:space="preserve"> five out of eight low elevation species with a significant shift at their upper limit showed a similar pattern in at least two regions.  </w:t>
      </w:r>
    </w:p>
    <w:p w14:paraId="55E189A0" w14:textId="77777777" w:rsidR="00144F37" w:rsidRDefault="00144F37" w:rsidP="00F5767D">
      <w:pPr>
        <w:spacing w:line="480" w:lineRule="auto"/>
        <w:rPr>
          <w:rFonts w:ascii="Times New Roman" w:hAnsi="Times New Roman"/>
        </w:rPr>
      </w:pPr>
    </w:p>
    <w:p w14:paraId="2FEF064F" w14:textId="7AA483F8" w:rsidR="00144F37" w:rsidRPr="00DA2D79" w:rsidRDefault="00144F37" w:rsidP="003A635B">
      <w:pPr>
        <w:spacing w:line="480" w:lineRule="auto"/>
        <w:outlineLvl w:val="0"/>
        <w:rPr>
          <w:rFonts w:ascii="Times New Roman" w:hAnsi="Times New Roman"/>
          <w:i/>
        </w:rPr>
      </w:pPr>
      <w:r>
        <w:rPr>
          <w:rFonts w:ascii="Times New Roman" w:hAnsi="Times New Roman"/>
          <w:i/>
        </w:rPr>
        <w:t>Life history traits</w:t>
      </w:r>
      <w:r w:rsidR="005866E4">
        <w:rPr>
          <w:rFonts w:ascii="Times New Roman" w:hAnsi="Times New Roman"/>
          <w:i/>
        </w:rPr>
        <w:t xml:space="preserve"> (Hypothesis 4</w:t>
      </w:r>
      <w:r w:rsidR="0015712D">
        <w:rPr>
          <w:rFonts w:ascii="Times New Roman" w:hAnsi="Times New Roman"/>
          <w:i/>
        </w:rPr>
        <w:t>)</w:t>
      </w:r>
    </w:p>
    <w:p w14:paraId="78F79C6D" w14:textId="041D4E6A" w:rsidR="00F5767D" w:rsidRPr="00AD4B13" w:rsidRDefault="00AD20AA" w:rsidP="00F5767D">
      <w:pPr>
        <w:spacing w:line="480" w:lineRule="auto"/>
        <w:rPr>
          <w:rFonts w:ascii="Times New Roman" w:hAnsi="Times New Roman"/>
        </w:rPr>
      </w:pPr>
      <w:r>
        <w:rPr>
          <w:rFonts w:ascii="Times New Roman" w:hAnsi="Times New Roman"/>
        </w:rPr>
        <w:tab/>
      </w:r>
      <w:r w:rsidR="005866E4">
        <w:rPr>
          <w:rFonts w:ascii="Times New Roman" w:hAnsi="Times New Roman"/>
        </w:rPr>
        <w:t>O</w:t>
      </w:r>
      <w:r w:rsidR="00144F37" w:rsidRPr="00AD4B13">
        <w:rPr>
          <w:rFonts w:ascii="Times New Roman" w:hAnsi="Times New Roman"/>
        </w:rPr>
        <w:t>ur a</w:t>
      </w:r>
      <w:r w:rsidR="00B2634D" w:rsidRPr="00AD4B13">
        <w:rPr>
          <w:rFonts w:ascii="Times New Roman" w:hAnsi="Times New Roman"/>
        </w:rPr>
        <w:t xml:space="preserve">nalysis of </w:t>
      </w:r>
      <w:r w:rsidR="00144F37" w:rsidRPr="00AD4B13">
        <w:rPr>
          <w:rFonts w:ascii="Times New Roman" w:hAnsi="Times New Roman"/>
        </w:rPr>
        <w:t xml:space="preserve">species </w:t>
      </w:r>
      <w:r w:rsidR="00B2634D" w:rsidRPr="00AD4B13">
        <w:rPr>
          <w:rFonts w:ascii="Times New Roman" w:hAnsi="Times New Roman"/>
        </w:rPr>
        <w:t xml:space="preserve">life history traits in conjunction with range shifts revealed </w:t>
      </w:r>
      <w:r w:rsidR="00144F37" w:rsidRPr="00AD4B13">
        <w:rPr>
          <w:rFonts w:ascii="Times New Roman" w:hAnsi="Times New Roman"/>
        </w:rPr>
        <w:t xml:space="preserve">that the </w:t>
      </w:r>
      <w:r w:rsidR="00B2634D" w:rsidRPr="00AD4B13">
        <w:rPr>
          <w:rFonts w:ascii="Times New Roman" w:hAnsi="Times New Roman"/>
        </w:rPr>
        <w:t xml:space="preserve">limit of </w:t>
      </w:r>
      <w:r w:rsidR="00144F37" w:rsidRPr="00AD4B13">
        <w:rPr>
          <w:rFonts w:ascii="Times New Roman" w:hAnsi="Times New Roman"/>
        </w:rPr>
        <w:t>the species</w:t>
      </w:r>
      <w:r w:rsidR="00BD42A4" w:rsidRPr="00AD4B13">
        <w:rPr>
          <w:rFonts w:ascii="Times New Roman" w:hAnsi="Times New Roman"/>
        </w:rPr>
        <w:t>’</w:t>
      </w:r>
      <w:r w:rsidR="00B6096B" w:rsidRPr="00AD4B13">
        <w:rPr>
          <w:rFonts w:ascii="Times New Roman" w:hAnsi="Times New Roman"/>
        </w:rPr>
        <w:t xml:space="preserve"> range (lower or upper)</w:t>
      </w:r>
      <w:r w:rsidR="00CA37E8" w:rsidRPr="00AD4B13">
        <w:rPr>
          <w:rFonts w:ascii="Times New Roman" w:hAnsi="Times New Roman"/>
        </w:rPr>
        <w:t xml:space="preserve"> </w:t>
      </w:r>
      <w:r w:rsidR="00144F37" w:rsidRPr="00AD4B13">
        <w:rPr>
          <w:rFonts w:ascii="Times New Roman" w:hAnsi="Times New Roman"/>
        </w:rPr>
        <w:t>w</w:t>
      </w:r>
      <w:r w:rsidR="00AD4B13" w:rsidRPr="00AD4B13">
        <w:rPr>
          <w:rFonts w:ascii="Times New Roman" w:hAnsi="Times New Roman"/>
        </w:rPr>
        <w:t xml:space="preserve">as a </w:t>
      </w:r>
      <w:r w:rsidR="00144F37" w:rsidRPr="00AD4B13">
        <w:rPr>
          <w:rFonts w:ascii="Times New Roman" w:hAnsi="Times New Roman"/>
        </w:rPr>
        <w:t>stronger</w:t>
      </w:r>
      <w:r w:rsidR="00CA37E8" w:rsidRPr="00AD4B13">
        <w:rPr>
          <w:rFonts w:ascii="Times New Roman" w:hAnsi="Times New Roman"/>
        </w:rPr>
        <w:t xml:space="preserve"> predictor</w:t>
      </w:r>
      <w:r w:rsidR="00144F37" w:rsidRPr="00AD4B13">
        <w:rPr>
          <w:rFonts w:ascii="Times New Roman" w:hAnsi="Times New Roman"/>
        </w:rPr>
        <w:t xml:space="preserve"> </w:t>
      </w:r>
      <w:r w:rsidR="00CA37E8" w:rsidRPr="00AD4B13">
        <w:rPr>
          <w:rFonts w:ascii="Times New Roman" w:hAnsi="Times New Roman"/>
        </w:rPr>
        <w:t>of range shifts than any of the eight</w:t>
      </w:r>
      <w:r w:rsidR="00DE63F6" w:rsidRPr="00AD4B13">
        <w:rPr>
          <w:rFonts w:ascii="Times New Roman" w:hAnsi="Times New Roman"/>
        </w:rPr>
        <w:t xml:space="preserve"> life history</w:t>
      </w:r>
      <w:r w:rsidR="00CA37E8" w:rsidRPr="00AD4B13">
        <w:rPr>
          <w:rFonts w:ascii="Times New Roman" w:hAnsi="Times New Roman"/>
        </w:rPr>
        <w:t xml:space="preserve"> variables we included</w:t>
      </w:r>
      <w:r w:rsidR="00E36F07" w:rsidRPr="00AD4B13">
        <w:rPr>
          <w:rFonts w:ascii="Times New Roman" w:hAnsi="Times New Roman"/>
        </w:rPr>
        <w:t xml:space="preserve"> (Table 2)</w:t>
      </w:r>
      <w:r w:rsidR="00DE63F6" w:rsidRPr="00AD4B13">
        <w:rPr>
          <w:rFonts w:ascii="Times New Roman" w:hAnsi="Times New Roman"/>
        </w:rPr>
        <w:t>. Region provided little additional information and was not included in any of the top models.</w:t>
      </w:r>
      <w:r w:rsidR="00AD4B13" w:rsidRPr="00AD4B13">
        <w:rPr>
          <w:rFonts w:ascii="Times New Roman" w:hAnsi="Times New Roman"/>
        </w:rPr>
        <w:t xml:space="preserve"> </w:t>
      </w:r>
      <w:r w:rsidR="00F024BE" w:rsidRPr="00AD4B13">
        <w:rPr>
          <w:rFonts w:ascii="Times New Roman" w:hAnsi="Times New Roman"/>
        </w:rPr>
        <w:t>For high elevation species</w:t>
      </w:r>
      <w:r w:rsidR="00FF312C" w:rsidRPr="00AD4B13">
        <w:rPr>
          <w:rFonts w:ascii="Times New Roman" w:hAnsi="Times New Roman"/>
        </w:rPr>
        <w:t xml:space="preserve"> significant shifts were more likely to be detected in nocturnal species, species with larger litter sizes and species with shorter lifespans</w:t>
      </w:r>
      <w:r w:rsidR="00AD4B13" w:rsidRPr="00AD4B13">
        <w:rPr>
          <w:rFonts w:ascii="Times New Roman" w:hAnsi="Times New Roman"/>
        </w:rPr>
        <w:t xml:space="preserve"> (Table 2</w:t>
      </w:r>
      <w:r w:rsidR="00BD42A4" w:rsidRPr="00AD4B13">
        <w:rPr>
          <w:rFonts w:ascii="Times New Roman" w:hAnsi="Times New Roman"/>
        </w:rPr>
        <w:t xml:space="preserve">). </w:t>
      </w:r>
      <w:r w:rsidR="00AD4B13" w:rsidRPr="00AD4B13">
        <w:rPr>
          <w:rFonts w:ascii="Times New Roman" w:hAnsi="Times New Roman"/>
        </w:rPr>
        <w:t xml:space="preserve">Limit was the most informative single variable followed distantly by Daily Rhythm; these two models were the only </w:t>
      </w:r>
      <w:proofErr w:type="spellStart"/>
      <w:r w:rsidR="00AD4B13" w:rsidRPr="00AD4B13">
        <w:rPr>
          <w:rFonts w:ascii="Times New Roman" w:hAnsi="Times New Roman"/>
        </w:rPr>
        <w:t>univariate</w:t>
      </w:r>
      <w:proofErr w:type="spellEnd"/>
      <w:r w:rsidR="00AD4B13" w:rsidRPr="00AD4B13">
        <w:rPr>
          <w:rFonts w:ascii="Times New Roman" w:hAnsi="Times New Roman"/>
        </w:rPr>
        <w:t xml:space="preserve"> models that were more informative than the Null model. </w:t>
      </w:r>
      <w:r w:rsidR="00FF312C" w:rsidRPr="00AD4B13">
        <w:rPr>
          <w:rFonts w:ascii="Times New Roman" w:hAnsi="Times New Roman"/>
        </w:rPr>
        <w:t>For low elevation species</w:t>
      </w:r>
      <w:r w:rsidR="00873CC9" w:rsidRPr="00AD4B13">
        <w:rPr>
          <w:rFonts w:ascii="Times New Roman" w:hAnsi="Times New Roman"/>
        </w:rPr>
        <w:t xml:space="preserve">, </w:t>
      </w:r>
      <w:r w:rsidR="00FF312C" w:rsidRPr="00AD4B13">
        <w:rPr>
          <w:rFonts w:ascii="Times New Roman" w:hAnsi="Times New Roman"/>
        </w:rPr>
        <w:t xml:space="preserve">Limit was the best model with little additional information provided by </w:t>
      </w:r>
      <w:r w:rsidR="00873CC9" w:rsidRPr="00AD4B13">
        <w:rPr>
          <w:rFonts w:ascii="Times New Roman" w:hAnsi="Times New Roman"/>
        </w:rPr>
        <w:t>species’ traits</w:t>
      </w:r>
      <w:r w:rsidR="00FF312C" w:rsidRPr="00AD4B13">
        <w:rPr>
          <w:rFonts w:ascii="Times New Roman" w:hAnsi="Times New Roman"/>
        </w:rPr>
        <w:t xml:space="preserve">. </w:t>
      </w:r>
      <w:r w:rsidR="00AD4B13" w:rsidRPr="00AD4B13">
        <w:rPr>
          <w:rFonts w:ascii="Times New Roman" w:hAnsi="Times New Roman"/>
        </w:rPr>
        <w:t>In both high and low elevation species</w:t>
      </w:r>
      <w:r w:rsidR="00FF312C" w:rsidRPr="00AD4B13">
        <w:rPr>
          <w:rFonts w:ascii="Times New Roman" w:hAnsi="Times New Roman"/>
        </w:rPr>
        <w:t xml:space="preserve">, models containing </w:t>
      </w:r>
      <w:r w:rsidR="00873CC9" w:rsidRPr="00AD4B13">
        <w:rPr>
          <w:rFonts w:ascii="Times New Roman" w:hAnsi="Times New Roman"/>
        </w:rPr>
        <w:t xml:space="preserve">species’ traits </w:t>
      </w:r>
      <w:r w:rsidR="00FF312C" w:rsidRPr="00AD4B13">
        <w:rPr>
          <w:rFonts w:ascii="Times New Roman" w:hAnsi="Times New Roman"/>
        </w:rPr>
        <w:t>were more informative than models containing Region.</w:t>
      </w:r>
    </w:p>
    <w:p w14:paraId="19E078AC" w14:textId="77777777" w:rsidR="00952721" w:rsidRDefault="00952721" w:rsidP="00F5767D">
      <w:pPr>
        <w:spacing w:line="480" w:lineRule="auto"/>
        <w:rPr>
          <w:rFonts w:ascii="Times New Roman" w:hAnsi="Times New Roman"/>
        </w:rPr>
      </w:pPr>
    </w:p>
    <w:p w14:paraId="740877E8" w14:textId="08727691"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lysis (Hypothesis 5</w:t>
      </w:r>
      <w:r w:rsidR="0015712D">
        <w:rPr>
          <w:rFonts w:ascii="Times New Roman" w:hAnsi="Times New Roman"/>
          <w:i/>
        </w:rPr>
        <w:t>)</w:t>
      </w:r>
    </w:p>
    <w:p w14:paraId="7C6B82C4" w14:textId="50974173" w:rsidR="00F5767D" w:rsidRDefault="00840DD8" w:rsidP="00F5767D">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(Fig. 1x)</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684E8B">
        <w:rPr>
          <w:rFonts w:ascii="Times New Roman" w:hAnsi="Times New Roman"/>
        </w:rPr>
        <w:t xml:space="preserve">, whereas an overall warming model explained </w:t>
      </w:r>
      <w:r w:rsidR="00684E8B">
        <w:rPr>
          <w:rFonts w:ascii="Times New Roman" w:hAnsi="Times New Roman"/>
        </w:rPr>
        <w:lastRenderedPageBreak/>
        <w:t>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(binomial tests, </w:t>
      </w:r>
      <w:r w:rsidR="00D40734" w:rsidRPr="00873CC9">
        <w:rPr>
          <w:rFonts w:ascii="Times New Roman" w:hAnsi="Times New Roman"/>
          <w:i/>
        </w:rPr>
        <w:t>n</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(Figure 3</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4).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3A635B">
      <w:pPr>
        <w:pStyle w:val="BodyA"/>
        <w:spacing w:line="480" w:lineRule="auto"/>
        <w:outlineLvl w:val="0"/>
        <w:rPr>
          <w:rFonts w:ascii="Times New Roman" w:hAnsi="Times New Roman"/>
        </w:rPr>
      </w:pPr>
      <w:commentRangeStart w:id="15"/>
      <w:commentRangeStart w:id="16"/>
      <w:r w:rsidRPr="009D4E93">
        <w:rPr>
          <w:rFonts w:ascii="Times New Roman" w:hAnsi="Times New Roman"/>
          <w:b/>
          <w:u w:val="single"/>
        </w:rPr>
        <w:t>Discussion</w:t>
      </w:r>
      <w:r w:rsidRPr="009D4E93">
        <w:rPr>
          <w:rFonts w:ascii="Times New Roman" w:hAnsi="Times New Roman"/>
        </w:rPr>
        <w:t>:</w:t>
      </w:r>
      <w:commentRangeEnd w:id="15"/>
      <w:r w:rsidR="00A56693">
        <w:rPr>
          <w:rStyle w:val="CommentReference"/>
          <w:rFonts w:ascii="Times New Roman" w:eastAsia="Times New Roman" w:hAnsi="Times New Roman"/>
          <w:color w:val="auto"/>
        </w:rPr>
        <w:commentReference w:id="15"/>
      </w:r>
      <w:commentRangeEnd w:id="16"/>
      <w:r w:rsidR="006A44DC">
        <w:rPr>
          <w:rStyle w:val="CommentReference"/>
          <w:rFonts w:ascii="Times New Roman" w:eastAsia="Times New Roman" w:hAnsi="Times New Roman"/>
          <w:color w:val="auto"/>
        </w:rPr>
        <w:commentReference w:id="16"/>
      </w:r>
    </w:p>
    <w:p w14:paraId="33541420" w14:textId="1082705C"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from multiple</w:t>
      </w:r>
      <w:r w:rsidR="003D7CD7">
        <w:rPr>
          <w:rFonts w:ascii="Times New Roman" w:hAnsi="Times New Roman"/>
        </w:rPr>
        <w:t xml:space="preserve"> regional</w:t>
      </w:r>
      <w:r w:rsidR="00E562F4" w:rsidRPr="009D4E93">
        <w:rPr>
          <w:rFonts w:ascii="Times New Roman" w:hAnsi="Times New Roman"/>
        </w:rPr>
        <w:t xml:space="preserve"> </w:t>
      </w:r>
      <w:r w:rsidR="005D668E">
        <w:rPr>
          <w:rFonts w:ascii="Times New Roman" w:hAnsi="Times New Roman"/>
        </w:rPr>
        <w:t>elevation</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Pr>
          <w:rFonts w:ascii="Times New Roman" w:hAnsi="Times New Roman"/>
        </w:rPr>
        <w:t xml:space="preserve">confirm and extend the </w:t>
      </w:r>
      <w:r w:rsidR="00E562F4" w:rsidRPr="009D4E93">
        <w:rPr>
          <w:rFonts w:ascii="Times New Roman" w:hAnsi="Times New Roman"/>
        </w:rPr>
        <w:t xml:space="preserve">results from </w:t>
      </w:r>
      <w:r>
        <w:rPr>
          <w:rFonts w:ascii="Times New Roman" w:hAnsi="Times New Roman"/>
        </w:rPr>
        <w:t xml:space="preserve">our </w:t>
      </w:r>
      <w:r w:rsidR="00E562F4" w:rsidRPr="009D4E93">
        <w:rPr>
          <w:rFonts w:ascii="Times New Roman" w:hAnsi="Times New Roman"/>
        </w:rPr>
        <w:t xml:space="preserve">initial </w:t>
      </w:r>
      <w:r>
        <w:rPr>
          <w:rFonts w:ascii="Times New Roman" w:hAnsi="Times New Roman"/>
        </w:rPr>
        <w:t xml:space="preserve">study of </w:t>
      </w:r>
      <w:r w:rsidR="00A9464B">
        <w:rPr>
          <w:rFonts w:ascii="Times New Roman" w:hAnsi="Times New Roman"/>
        </w:rPr>
        <w:t xml:space="preserve">small mammals from the </w:t>
      </w:r>
      <w:r>
        <w:rPr>
          <w:rFonts w:ascii="Times New Roman" w:hAnsi="Times New Roman"/>
        </w:rPr>
        <w:t xml:space="preserve">Yosemite </w:t>
      </w:r>
      <w:r w:rsidR="003D7CD7">
        <w:rPr>
          <w:rFonts w:ascii="Times New Roman" w:hAnsi="Times New Roman"/>
        </w:rPr>
        <w:t xml:space="preserve">region </w:t>
      </w:r>
      <w:r>
        <w:rPr>
          <w:rFonts w:ascii="Times New Roman" w:hAnsi="Times New Roman"/>
        </w:rPr>
        <w:t xml:space="preserve">(Moritz et al 2008). </w:t>
      </w:r>
      <w:r w:rsidR="00435198">
        <w:rPr>
          <w:rFonts w:ascii="Times New Roman" w:hAnsi="Times New Roman"/>
        </w:rPr>
        <w:t>Even with our conservative statistical approach</w:t>
      </w:r>
      <w:r w:rsidR="00A03C13">
        <w:rPr>
          <w:rFonts w:ascii="Times New Roman" w:hAnsi="Times New Roman"/>
        </w:rPr>
        <w:t xml:space="preserve"> (</w:t>
      </w:r>
      <w:proofErr w:type="spellStart"/>
      <w:r w:rsidR="00A03C13">
        <w:rPr>
          <w:rFonts w:ascii="Times New Roman" w:hAnsi="Times New Roman"/>
        </w:rPr>
        <w:t>Tingley</w:t>
      </w:r>
      <w:proofErr w:type="spellEnd"/>
      <w:r w:rsidR="00A03C13">
        <w:rPr>
          <w:rFonts w:ascii="Times New Roman" w:hAnsi="Times New Roman"/>
        </w:rPr>
        <w:t xml:space="preserve"> et al. 2012)</w:t>
      </w:r>
      <w:r w:rsidR="00435198">
        <w:rPr>
          <w:rFonts w:ascii="Times New Roman" w:hAnsi="Times New Roman"/>
        </w:rPr>
        <w:t xml:space="preserve">, </w:t>
      </w:r>
      <w:r>
        <w:rPr>
          <w:rFonts w:ascii="Times New Roman" w:hAnsi="Times New Roman"/>
        </w:rPr>
        <w:t xml:space="preserve">we </w:t>
      </w:r>
      <w:r w:rsidR="009E6CC0">
        <w:rPr>
          <w:rFonts w:ascii="Times New Roman" w:hAnsi="Times New Roman"/>
        </w:rPr>
        <w:t>found</w:t>
      </w:r>
      <w:r>
        <w:rPr>
          <w:rFonts w:ascii="Times New Roman" w:hAnsi="Times New Roman"/>
        </w:rPr>
        <w:t xml:space="preserve"> strong evidence for significant</w:t>
      </w:r>
      <w:r w:rsidR="00A03C13">
        <w:rPr>
          <w:rFonts w:ascii="Times New Roman" w:hAnsi="Times New Roman"/>
        </w:rPr>
        <w:t xml:space="preserve"> and consistent</w:t>
      </w:r>
      <w:r>
        <w:rPr>
          <w:rFonts w:ascii="Times New Roman" w:hAnsi="Times New Roman"/>
        </w:rPr>
        <w:t xml:space="preserve"> 20</w:t>
      </w:r>
      <w:r w:rsidRPr="0074673F">
        <w:rPr>
          <w:rFonts w:ascii="Times New Roman" w:hAnsi="Times New Roman"/>
          <w:vertAlign w:val="superscript"/>
        </w:rPr>
        <w:t>th</w:t>
      </w:r>
      <w:r>
        <w:rPr>
          <w:rFonts w:ascii="Times New Roman" w:hAnsi="Times New Roman"/>
        </w:rPr>
        <w:t xml:space="preserve"> century elevation </w:t>
      </w:r>
      <w:r w:rsidR="0084065D">
        <w:rPr>
          <w:rFonts w:ascii="Times New Roman" w:hAnsi="Times New Roman"/>
        </w:rPr>
        <w:t>shifts</w:t>
      </w:r>
      <w:r>
        <w:rPr>
          <w:rFonts w:ascii="Times New Roman" w:hAnsi="Times New Roman"/>
        </w:rPr>
        <w:t xml:space="preserve"> in small mammals. </w:t>
      </w:r>
      <w:r w:rsidR="00435198">
        <w:rPr>
          <w:rFonts w:ascii="Times New Roman" w:hAnsi="Times New Roman"/>
        </w:rPr>
        <w:t xml:space="preserve">While other recent </w:t>
      </w:r>
      <w:r>
        <w:rPr>
          <w:rFonts w:ascii="Times New Roman" w:hAnsi="Times New Roman"/>
        </w:rPr>
        <w:t xml:space="preserve">studies of </w:t>
      </w:r>
      <w:r w:rsidR="00886E2F">
        <w:rPr>
          <w:rFonts w:ascii="Times New Roman" w:hAnsi="Times New Roman"/>
        </w:rPr>
        <w:t>birds (</w:t>
      </w:r>
      <w:proofErr w:type="spellStart"/>
      <w:r w:rsidR="00886E2F">
        <w:rPr>
          <w:rFonts w:ascii="Times New Roman" w:hAnsi="Times New Roman"/>
        </w:rPr>
        <w:t>Tingley</w:t>
      </w:r>
      <w:proofErr w:type="spellEnd"/>
      <w:r w:rsidR="00886E2F">
        <w:rPr>
          <w:rFonts w:ascii="Times New Roman" w:hAnsi="Times New Roman"/>
        </w:rPr>
        <w:t xml:space="preserve"> et 2012), invertebrates</w:t>
      </w:r>
      <w:r>
        <w:rPr>
          <w:rFonts w:ascii="Times New Roman" w:hAnsi="Times New Roman"/>
        </w:rPr>
        <w:t xml:space="preserve"> (</w:t>
      </w:r>
      <w:proofErr w:type="spellStart"/>
      <w:r>
        <w:rPr>
          <w:rFonts w:ascii="Times New Roman" w:hAnsi="Times New Roman"/>
        </w:rPr>
        <w:t>Forister</w:t>
      </w:r>
      <w:proofErr w:type="spellEnd"/>
      <w:r>
        <w:rPr>
          <w:rFonts w:ascii="Times New Roman" w:hAnsi="Times New Roman"/>
        </w:rPr>
        <w:t xml:space="preserve"> et al 2010), </w:t>
      </w:r>
      <w:r w:rsidR="00886E2F">
        <w:rPr>
          <w:rFonts w:ascii="Times New Roman" w:hAnsi="Times New Roman"/>
        </w:rPr>
        <w:t xml:space="preserve">and plants </w:t>
      </w:r>
      <w:r>
        <w:rPr>
          <w:rFonts w:ascii="Times New Roman" w:hAnsi="Times New Roman"/>
        </w:rPr>
        <w:t>(</w:t>
      </w:r>
      <w:proofErr w:type="spellStart"/>
      <w:r>
        <w:rPr>
          <w:rFonts w:ascii="Times New Roman" w:hAnsi="Times New Roman"/>
        </w:rPr>
        <w:t>Crimmins</w:t>
      </w:r>
      <w:proofErr w:type="spellEnd"/>
      <w:r>
        <w:rPr>
          <w:rFonts w:ascii="Times New Roman" w:hAnsi="Times New Roman"/>
        </w:rPr>
        <w:t xml:space="preserve"> et al 2011) </w:t>
      </w:r>
      <w:r w:rsidR="00435198">
        <w:rPr>
          <w:rFonts w:ascii="Times New Roman" w:hAnsi="Times New Roman"/>
        </w:rPr>
        <w:t>in the region found substantial elevation shifts over similar time periods, our data</w:t>
      </w:r>
      <w:r w:rsidR="00A9464B">
        <w:rPr>
          <w:rFonts w:ascii="Times New Roman" w:hAnsi="Times New Roman"/>
        </w:rPr>
        <w:t xml:space="preserve"> provide</w:t>
      </w:r>
      <w:r w:rsidR="00435198">
        <w:rPr>
          <w:rFonts w:ascii="Times New Roman" w:hAnsi="Times New Roman"/>
        </w:rPr>
        <w:t xml:space="preserve"> </w:t>
      </w:r>
      <w:r w:rsidR="00710EDB">
        <w:rPr>
          <w:rFonts w:ascii="Times New Roman" w:hAnsi="Times New Roman"/>
        </w:rPr>
        <w:t xml:space="preserve">the clearest pattern of </w:t>
      </w:r>
      <w:r w:rsidR="00435198">
        <w:rPr>
          <w:rFonts w:ascii="Times New Roman" w:hAnsi="Times New Roman"/>
        </w:rPr>
        <w:t xml:space="preserve">upslope movements, </w:t>
      </w:r>
      <w:r w:rsidR="00A9464B">
        <w:rPr>
          <w:rFonts w:ascii="Times New Roman" w:hAnsi="Times New Roman"/>
        </w:rPr>
        <w:t>with range cont</w:t>
      </w:r>
      <w:r w:rsidR="005D0FB1">
        <w:rPr>
          <w:rFonts w:ascii="Times New Roman" w:hAnsi="Times New Roman"/>
        </w:rPr>
        <w:t>raction at the lagging edge</w:t>
      </w:r>
      <w:r w:rsidR="00B47F5A">
        <w:rPr>
          <w:rFonts w:ascii="Times New Roman" w:hAnsi="Times New Roman"/>
        </w:rPr>
        <w:t xml:space="preserve"> of high elevation species the most common outcome</w:t>
      </w:r>
      <w:r w:rsidR="00435198">
        <w:rPr>
          <w:rFonts w:ascii="Times New Roman" w:hAnsi="Times New Roman"/>
        </w:rPr>
        <w:t>.</w:t>
      </w:r>
      <w:r w:rsidR="00A9464B">
        <w:rPr>
          <w:rFonts w:ascii="Times New Roman" w:hAnsi="Times New Roman"/>
        </w:rPr>
        <w:t xml:space="preserve"> </w:t>
      </w:r>
      <w:r w:rsidR="00DE49DC">
        <w:rPr>
          <w:rFonts w:ascii="Times New Roman" w:hAnsi="Times New Roman"/>
        </w:rPr>
        <w:t xml:space="preserve">These patterns were most pronounced in Yosemite and Sequoia with strong upward contractions of </w:t>
      </w:r>
      <w:r w:rsidR="00DE49DC">
        <w:rPr>
          <w:rFonts w:ascii="Times New Roman" w:hAnsi="Times New Roman"/>
        </w:rPr>
        <w:lastRenderedPageBreak/>
        <w:t xml:space="preserve">high elevation species. </w:t>
      </w:r>
      <w:r w:rsidR="00A9464B">
        <w:rPr>
          <w:rFonts w:ascii="Times New Roman" w:hAnsi="Times New Roman"/>
        </w:rPr>
        <w:t>The overall patterns</w:t>
      </w:r>
      <w:r w:rsidR="00A03C13">
        <w:rPr>
          <w:rFonts w:ascii="Times New Roman" w:hAnsi="Times New Roman"/>
        </w:rPr>
        <w:t xml:space="preserve"> from this multi-</w:t>
      </w:r>
      <w:r w:rsidR="003D7CD7">
        <w:rPr>
          <w:rFonts w:ascii="Times New Roman" w:hAnsi="Times New Roman"/>
        </w:rPr>
        <w:t>region</w:t>
      </w:r>
      <w:r w:rsidR="00A03C13">
        <w:rPr>
          <w:rFonts w:ascii="Times New Roman" w:hAnsi="Times New Roman"/>
        </w:rPr>
        <w:t xml:space="preserve"> and community</w:t>
      </w:r>
      <w:r w:rsidR="00D92779">
        <w:rPr>
          <w:rFonts w:ascii="Times New Roman" w:hAnsi="Times New Roman"/>
        </w:rPr>
        <w:t>-</w:t>
      </w:r>
      <w:r w:rsidR="00A03C13">
        <w:rPr>
          <w:rFonts w:ascii="Times New Roman" w:hAnsi="Times New Roman"/>
        </w:rPr>
        <w:t>wide analysis</w:t>
      </w:r>
      <w:r w:rsidR="00A9464B">
        <w:rPr>
          <w:rFonts w:ascii="Times New Roman" w:hAnsi="Times New Roman"/>
        </w:rPr>
        <w:t xml:space="preserve"> </w:t>
      </w:r>
      <w:r w:rsidR="00A03C13">
        <w:rPr>
          <w:rFonts w:ascii="Times New Roman" w:hAnsi="Times New Roman"/>
        </w:rPr>
        <w:t>demonstrate</w:t>
      </w:r>
      <w:r w:rsidR="00DE49DC">
        <w:rPr>
          <w:rFonts w:ascii="Times New Roman" w:hAnsi="Times New Roman"/>
        </w:rPr>
        <w:t>d</w:t>
      </w:r>
      <w:r w:rsidR="00A9464B">
        <w:rPr>
          <w:rFonts w:ascii="Times New Roman" w:hAnsi="Times New Roman"/>
        </w:rPr>
        <w:t xml:space="preserve"> </w:t>
      </w:r>
      <w:proofErr w:type="gramStart"/>
      <w:r w:rsidR="00A9464B">
        <w:rPr>
          <w:rFonts w:ascii="Times New Roman" w:hAnsi="Times New Roman"/>
        </w:rPr>
        <w:t>a wide</w:t>
      </w:r>
      <w:r w:rsidR="003D7CD7">
        <w:rPr>
          <w:rFonts w:ascii="Times New Roman" w:hAnsi="Times New Roman"/>
        </w:rPr>
        <w:t>spread</w:t>
      </w:r>
      <w:proofErr w:type="gramEnd"/>
      <w:r w:rsidR="00A9464B">
        <w:rPr>
          <w:rFonts w:ascii="Times New Roman" w:hAnsi="Times New Roman"/>
        </w:rPr>
        <w:t xml:space="preserve"> </w:t>
      </w:r>
      <w:r w:rsidR="00D92779">
        <w:rPr>
          <w:rFonts w:ascii="Times New Roman" w:hAnsi="Times New Roman"/>
        </w:rPr>
        <w:t>e</w:t>
      </w:r>
      <w:r w:rsidR="00A9464B">
        <w:rPr>
          <w:rFonts w:ascii="Times New Roman" w:hAnsi="Times New Roman"/>
        </w:rPr>
        <w:t xml:space="preserve">ffect acting across species and </w:t>
      </w:r>
      <w:r w:rsidR="003D7CD7">
        <w:rPr>
          <w:rFonts w:ascii="Times New Roman" w:hAnsi="Times New Roman"/>
        </w:rPr>
        <w:t>regions</w:t>
      </w:r>
      <w:r w:rsidR="00A9464B">
        <w:rPr>
          <w:rFonts w:ascii="Times New Roman" w:hAnsi="Times New Roman"/>
        </w:rPr>
        <w:t xml:space="preserve">. </w:t>
      </w:r>
    </w:p>
    <w:p w14:paraId="3B94D409" w14:textId="7A1982AA"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 the predominant patterns in our study</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ird of shifts were downslope,</w:t>
      </w:r>
      <w:r w:rsidR="00A9464B">
        <w:rPr>
          <w:rFonts w:ascii="Times New Roman" w:hAnsi="Times New Roman"/>
        </w:rPr>
        <w:t xml:space="preserve"> </w:t>
      </w:r>
      <w:r w:rsidR="00F95329">
        <w:rPr>
          <w:rFonts w:ascii="Times New Roman" w:hAnsi="Times New Roman"/>
        </w:rPr>
        <w:t xml:space="preserve">one-fourth of species did not shift, and </w:t>
      </w:r>
      <w:r w:rsidR="00A9464B">
        <w:rPr>
          <w:rFonts w:ascii="Times New Roman" w:hAnsi="Times New Roman"/>
        </w:rPr>
        <w:t>patterns within species</w:t>
      </w:r>
      <w:r w:rsidR="00600660">
        <w:rPr>
          <w:rFonts w:ascii="Times New Roman" w:hAnsi="Times New Roman"/>
        </w:rPr>
        <w:t xml:space="preserve"> often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These patterns </w:t>
      </w:r>
      <w:r w:rsidR="004D5B16">
        <w:rPr>
          <w:rFonts w:ascii="Times New Roman" w:hAnsi="Times New Roman"/>
        </w:rPr>
        <w:t>indicate</w:t>
      </w:r>
      <w:r w:rsidR="00A9464B">
        <w:rPr>
          <w:rFonts w:ascii="Times New Roman" w:hAnsi="Times New Roman"/>
        </w:rPr>
        <w:t xml:space="preserve"> 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we</w:t>
      </w:r>
      <w:r w:rsidR="00D66D8C">
        <w:rPr>
          <w:rFonts w:ascii="Times New Roman" w:hAnsi="Times New Roman"/>
        </w:rPr>
        <w:t>re</w:t>
      </w:r>
      <w:r w:rsidR="00A9464B">
        <w:rPr>
          <w:rFonts w:ascii="Times New Roman" w:hAnsi="Times New Roman"/>
        </w:rPr>
        <w:t xml:space="preserv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h</w:t>
      </w:r>
      <w:r w:rsidR="007006AF">
        <w:rPr>
          <w:rFonts w:ascii="Times New Roman" w:hAnsi="Times New Roman"/>
        </w:rPr>
        <w:t>owever, shifts of low elevation species were much 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(Brown </w:t>
      </w:r>
      <w:r w:rsidR="000D3410">
        <w:rPr>
          <w:rFonts w:ascii="Times New Roman" w:hAnsi="Times New Roman"/>
        </w:rPr>
        <w:t>et al, 1996). 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r w:rsidR="007006AF">
        <w:rPr>
          <w:rFonts w:ascii="Times New Roman" w:hAnsi="Times New Roman"/>
        </w:rPr>
        <w:t>)</w:t>
      </w:r>
      <w:r w:rsidR="00886E2F">
        <w:rPr>
          <w:rFonts w:ascii="Times New Roman" w:hAnsi="Times New Roman"/>
        </w:rPr>
        <w:t>. 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77777777" w:rsidR="00DD3490" w:rsidRDefault="00963FCE" w:rsidP="00396AC8">
      <w:pPr>
        <w:pStyle w:val="BodyA"/>
        <w:spacing w:line="480" w:lineRule="auto"/>
        <w:rPr>
          <w:rFonts w:ascii="Times New Roman" w:hAnsi="Times New Roman"/>
        </w:rPr>
      </w:pPr>
      <w:r>
        <w:rPr>
          <w:rFonts w:ascii="Times New Roman" w:hAnsi="Times New Roman"/>
        </w:rPr>
        <w:tab/>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changes in precipitation (</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w:t>
      </w:r>
      <w:r w:rsidR="00EF76A7">
        <w:rPr>
          <w:rFonts w:ascii="Times New Roman" w:hAnsi="Times New Roman"/>
        </w:rPr>
        <w:t xml:space="preserve">2009, </w:t>
      </w:r>
      <w:r w:rsidR="00886E2F">
        <w:rPr>
          <w:rFonts w:ascii="Times New Roman" w:hAnsi="Times New Roman"/>
        </w:rPr>
        <w:t>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 xml:space="preserve">shifted downward over </w:t>
      </w:r>
      <w:r w:rsidR="00AF425A">
        <w:rPr>
          <w:rFonts w:ascii="Times New Roman" w:hAnsi="Times New Roman"/>
        </w:rPr>
        <w:lastRenderedPageBreak/>
        <w:t>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 xml:space="preserve">overall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r w:rsidR="00BD311C">
        <w:rPr>
          <w:rFonts w:ascii="Times New Roman" w:hAnsi="Times New Roman"/>
        </w:rPr>
        <w:t>Mean annual temperature and maximum temperature were less informative</w:t>
      </w:r>
      <w:r w:rsidR="00A56693">
        <w:rPr>
          <w:rFonts w:ascii="Times New Roman" w:hAnsi="Times New Roman"/>
        </w:rPr>
        <w:t>,</w:t>
      </w:r>
      <w:r w:rsidR="00BD311C">
        <w:rPr>
          <w:rFonts w:ascii="Times New Roman" w:hAnsi="Times New Roman"/>
        </w:rPr>
        <w:t xml:space="preserve"> with maximum temperature </w:t>
      </w:r>
      <w:r w:rsidR="00CF5BD9">
        <w:rPr>
          <w:rFonts w:ascii="Times New Roman" w:hAnsi="Times New Roman"/>
        </w:rPr>
        <w:t xml:space="preserve">being </w:t>
      </w:r>
      <w:r w:rsidR="00BD311C">
        <w:rPr>
          <w:rFonts w:ascii="Times New Roman" w:hAnsi="Times New Roman"/>
        </w:rPr>
        <w:t xml:space="preserve">no better than random. </w:t>
      </w:r>
      <w:r w:rsidR="004D5B16">
        <w:rPr>
          <w:rFonts w:ascii="Times New Roman" w:hAnsi="Times New Roman"/>
        </w:rPr>
        <w:t>Increased</w:t>
      </w:r>
      <w:r>
        <w:rPr>
          <w:rFonts w:ascii="Times New Roman" w:hAnsi="Times New Roman"/>
        </w:rPr>
        <w:t xml:space="preserve"> </w:t>
      </w:r>
      <w:r w:rsidR="004D5B16">
        <w:rPr>
          <w:rFonts w:ascii="Times New Roman" w:hAnsi="Times New Roman"/>
        </w:rPr>
        <w:t xml:space="preserve">minimum temperature was </w:t>
      </w:r>
      <w:r>
        <w:rPr>
          <w:rFonts w:ascii="Times New Roman" w:hAnsi="Times New Roman"/>
        </w:rPr>
        <w:t xml:space="preserve">the most consistent </w:t>
      </w:r>
      <w:r w:rsidR="004D5B16">
        <w:rPr>
          <w:rFonts w:ascii="Times New Roman" w:hAnsi="Times New Roman"/>
        </w:rPr>
        <w:t xml:space="preserve">change in </w:t>
      </w:r>
      <w:r>
        <w:rPr>
          <w:rFonts w:ascii="Times New Roman" w:hAnsi="Times New Roman"/>
        </w:rPr>
        <w:t xml:space="preserve">climate </w:t>
      </w:r>
      <w:r w:rsidR="007006AF">
        <w:rPr>
          <w:rFonts w:ascii="Times New Roman" w:hAnsi="Times New Roman"/>
        </w:rPr>
        <w:t>across all three t</w:t>
      </w:r>
      <w:r w:rsidR="00F47830">
        <w:rPr>
          <w:rFonts w:ascii="Times New Roman" w:hAnsi="Times New Roman"/>
        </w:rPr>
        <w:t xml:space="preserve">ransects. </w:t>
      </w:r>
      <w:r w:rsidR="006F49A6">
        <w:rPr>
          <w:rFonts w:ascii="Times New Roman" w:hAnsi="Times New Roman"/>
        </w:rPr>
        <w:t xml:space="preserve">Consistent </w:t>
      </w:r>
      <w:r w:rsidR="0084065D" w:rsidRPr="009D4E93">
        <w:rPr>
          <w:rFonts w:ascii="Times New Roman" w:hAnsi="Times New Roman"/>
        </w:rPr>
        <w:t xml:space="preserve">with </w:t>
      </w:r>
      <w:r w:rsidR="006F49A6">
        <w:rPr>
          <w:rFonts w:ascii="Times New Roman" w:hAnsi="Times New Roman"/>
        </w:rPr>
        <w:t xml:space="preserve">the </w:t>
      </w:r>
      <w:r w:rsidR="0084065D" w:rsidRPr="009D4E93">
        <w:rPr>
          <w:rFonts w:ascii="Times New Roman" w:hAnsi="Times New Roman"/>
        </w:rPr>
        <w:t xml:space="preserve">evidence </w:t>
      </w:r>
      <w:r w:rsidR="006F49A6">
        <w:rPr>
          <w:rFonts w:ascii="Times New Roman" w:hAnsi="Times New Roman"/>
        </w:rPr>
        <w:t>for the importance</w:t>
      </w:r>
      <w:r w:rsidR="00E23A7F">
        <w:rPr>
          <w:rFonts w:ascii="Times New Roman" w:hAnsi="Times New Roman"/>
        </w:rPr>
        <w:t xml:space="preserve"> of min</w:t>
      </w:r>
      <w:r w:rsidR="006F49A6">
        <w:rPr>
          <w:rFonts w:ascii="Times New Roman" w:hAnsi="Times New Roman"/>
        </w:rPr>
        <w:t>imum temperature</w:t>
      </w:r>
      <w:r w:rsidR="005572F2">
        <w:rPr>
          <w:rFonts w:ascii="Times New Roman" w:hAnsi="Times New Roman"/>
        </w:rPr>
        <w:t>,</w:t>
      </w:r>
      <w:r w:rsidR="006F49A6">
        <w:rPr>
          <w:rFonts w:ascii="Times New Roman" w:hAnsi="Times New Roman"/>
        </w:rPr>
        <w:t xml:space="preserve"> our analysis of life history variables found a higher </w:t>
      </w:r>
      <w:r w:rsidR="0084065D" w:rsidRPr="009D4E93">
        <w:rPr>
          <w:rFonts w:ascii="Times New Roman" w:hAnsi="Times New Roman"/>
        </w:rPr>
        <w:t>sensitivity of nocturnal</w:t>
      </w:r>
      <w:r w:rsidR="006F49A6">
        <w:rPr>
          <w:rFonts w:ascii="Times New Roman" w:hAnsi="Times New Roman"/>
        </w:rPr>
        <w:t xml:space="preserve"> species</w:t>
      </w:r>
      <w:r w:rsidR="0064233F">
        <w:rPr>
          <w:rFonts w:ascii="Times New Roman" w:hAnsi="Times New Roman"/>
        </w:rPr>
        <w:t xml:space="preserve"> to elevation shifts</w:t>
      </w:r>
      <w:r w:rsidR="006F49A6">
        <w:rPr>
          <w:rFonts w:ascii="Times New Roman" w:hAnsi="Times New Roman"/>
        </w:rPr>
        <w:t xml:space="preserve">. </w:t>
      </w:r>
    </w:p>
    <w:p w14:paraId="5E3B6994" w14:textId="5E53BF6D"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p>
    <w:p w14:paraId="284E28EF" w14:textId="77777777" w:rsidR="0067563D" w:rsidRDefault="0067563D" w:rsidP="004537FC">
      <w:pPr>
        <w:pStyle w:val="BodyA"/>
        <w:spacing w:line="480" w:lineRule="auto"/>
        <w:ind w:firstLine="720"/>
        <w:rPr>
          <w:rFonts w:ascii="Times New Roman" w:hAnsi="Times New Roman"/>
        </w:rPr>
      </w:pPr>
      <w:commentRangeStart w:id="17"/>
      <w:r w:rsidRPr="009D4E93">
        <w:rPr>
          <w:rFonts w:ascii="Times New Roman" w:hAnsi="Times New Roman"/>
        </w:rPr>
        <w:t xml:space="preserve">Our analyses identify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Pr="009D4E93">
        <w:rPr>
          <w:rFonts w:ascii="Times New Roman" w:hAnsi="Times New Roman"/>
        </w:rPr>
        <w:t>eco-physiological analyses to identify proximate causes of vulnerability.</w:t>
      </w:r>
      <w:r>
        <w:rPr>
          <w:rFonts w:ascii="Times New Roman" w:hAnsi="Times New Roman"/>
        </w:rPr>
        <w:t xml:space="preserve"> </w:t>
      </w:r>
      <w:commentRangeEnd w:id="17"/>
      <w:r w:rsidR="00AF425A">
        <w:rPr>
          <w:rStyle w:val="CommentReference"/>
          <w:rFonts w:ascii="Times New Roman" w:eastAsia="Times New Roman" w:hAnsi="Times New Roman"/>
          <w:color w:val="auto"/>
        </w:rPr>
        <w:commentReference w:id="17"/>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 xml:space="preserve">associated with decreased overall genetic diversity and increasing isolation among now fragmented populations </w:t>
      </w:r>
      <w:r w:rsidR="00585598">
        <w:rPr>
          <w:rFonts w:ascii="Times New Roman" w:hAnsi="Times New Roman"/>
        </w:rPr>
        <w:lastRenderedPageBreak/>
        <w:t>(</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an overwhelming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777777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5D0FB1">
        <w:rPr>
          <w:rFonts w:ascii="Times New Roman" w:hAnsi="Times New Roman"/>
        </w:rPr>
        <w:t xml:space="preserve">. </w:t>
      </w:r>
      <w:proofErr w:type="spellStart"/>
      <w:r w:rsidR="00C667E1">
        <w:rPr>
          <w:rFonts w:ascii="Times New Roman" w:hAnsi="Times New Roman"/>
        </w:rPr>
        <w:t>Pi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proofErr w:type="gramStart"/>
      <w:r w:rsidR="00C667E1">
        <w:rPr>
          <w:rFonts w:ascii="Times New Roman" w:hAnsi="Times New Roman"/>
        </w:rPr>
        <w:t>have</w:t>
      </w:r>
      <w:proofErr w:type="gramEnd"/>
      <w:r w:rsidR="00C667E1">
        <w:rPr>
          <w:rFonts w:ascii="Times New Roman" w:hAnsi="Times New Roman"/>
        </w:rPr>
        <w:t xml:space="preser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202FDD2A" w14:textId="0840B30F" w:rsidR="003463F3" w:rsidRPr="009D4E93" w:rsidRDefault="006D6316" w:rsidP="00B476BA">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(Parmesan etc…REFS)</w:t>
      </w:r>
      <w:r>
        <w:rPr>
          <w:rFonts w:ascii="Times New Roman" w:hAnsi="Times New Roman"/>
        </w:rPr>
        <w:t xml:space="preserve">. </w:t>
      </w:r>
      <w:r w:rsidR="00051FB7">
        <w:rPr>
          <w:rFonts w:ascii="Times New Roman" w:hAnsi="Times New Roman"/>
        </w:rPr>
        <w:t>W</w:t>
      </w:r>
      <w:r w:rsidR="00BD505E">
        <w:rPr>
          <w:rFonts w:ascii="Times New Roman" w:hAnsi="Times New Roman"/>
        </w:rPr>
        <w:t>e show that consistent patterns can emerge even when responses within species are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now 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Are species tracking climatic niches and responding to local variation in climate change (</w:t>
      </w:r>
      <w:proofErr w:type="spellStart"/>
      <w:r w:rsidR="00BD505E">
        <w:rPr>
          <w:rFonts w:ascii="Times New Roman" w:hAnsi="Times New Roman"/>
        </w:rPr>
        <w:t>Tingley</w:t>
      </w:r>
      <w:proofErr w:type="spellEnd"/>
      <w:r w:rsidR="00BD505E">
        <w:rPr>
          <w:rFonts w:ascii="Times New Roman" w:hAnsi="Times New Roman"/>
        </w:rPr>
        <w:t xml:space="preserve"> et al 2009, 2012) or are species responding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 </w:t>
      </w:r>
    </w:p>
    <w:sectPr w:rsidR="003463F3" w:rsidRPr="009D4E93" w:rsidSect="00E36F07">
      <w:footerReference w:type="even" r:id="rId11"/>
      <w:footerReference w:type="default" r:id="rId12"/>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V Sciences" w:date="2013-07-22T16:30:00Z" w:initials="MS">
    <w:p w14:paraId="24F564AF" w14:textId="77777777" w:rsidR="007318D8" w:rsidRDefault="007318D8">
      <w:pPr>
        <w:pStyle w:val="CommentText"/>
      </w:pPr>
      <w:bookmarkStart w:id="2" w:name="_GoBack"/>
      <w:bookmarkEnd w:id="2"/>
      <w:r>
        <w:rPr>
          <w:rStyle w:val="CommentReference"/>
        </w:rPr>
        <w:annotationRef/>
      </w:r>
      <w:r>
        <w:t>Trends and values reported here derived from violin plots generated by M. Koo and presented in this figure. Mean values to be provided by M. Koo shortly</w:t>
      </w:r>
    </w:p>
  </w:comment>
  <w:comment w:id="3" w:author="MV Sciences" w:date="2013-07-22T16:30:00Z" w:initials="MS">
    <w:p w14:paraId="7524526E" w14:textId="77777777" w:rsidR="007318D8" w:rsidRDefault="007318D8">
      <w:pPr>
        <w:pStyle w:val="CommentText"/>
      </w:pPr>
      <w:r>
        <w:rPr>
          <w:rStyle w:val="CommentReference"/>
        </w:rPr>
        <w:annotationRef/>
      </w:r>
      <w:r>
        <w:t>Details excessive here (re: Perrine and Moritz)? Could refer to figure when available. Still do not have values or figure.</w:t>
      </w:r>
    </w:p>
  </w:comment>
  <w:comment w:id="6" w:author="cmoritz Moritz" w:date="2013-07-22T16:30:00Z" w:initials="cM">
    <w:p w14:paraId="0D7B4365" w14:textId="77777777" w:rsidR="007318D8" w:rsidRDefault="007318D8">
      <w:pPr>
        <w:pStyle w:val="CommentText"/>
      </w:pPr>
      <w:r>
        <w:rPr>
          <w:rStyle w:val="CommentReference"/>
        </w:rPr>
        <w:annotationRef/>
      </w:r>
      <w:r>
        <w:t xml:space="preserve">I’m hoping that we’ll be able to use direct link to </w:t>
      </w:r>
      <w:proofErr w:type="spellStart"/>
      <w:r>
        <w:t>Arctos</w:t>
      </w:r>
      <w:proofErr w:type="spellEnd"/>
      <w:r>
        <w:t xml:space="preserve"> soon – check with Michelle</w:t>
      </w:r>
    </w:p>
  </w:comment>
  <w:comment w:id="15" w:author="MV Sciences" w:date="2013-07-22T16:30:00Z" w:initials="MS">
    <w:p w14:paraId="533C550D" w14:textId="77777777" w:rsidR="007318D8" w:rsidRDefault="007318D8">
      <w:pPr>
        <w:pStyle w:val="CommentText"/>
      </w:pPr>
      <w:r>
        <w:rPr>
          <w:rStyle w:val="CommentReference"/>
        </w:rPr>
        <w:annotationRef/>
      </w:r>
      <w:r>
        <w:t>Need to add caveat on sampling of range limits</w:t>
      </w:r>
    </w:p>
  </w:comment>
  <w:comment w:id="16" w:author="MV Sciences" w:date="2013-07-22T16:30:00Z" w:initials="MS">
    <w:p w14:paraId="4C97C29E" w14:textId="77777777" w:rsidR="007318D8" w:rsidRDefault="007318D8">
      <w:pPr>
        <w:pStyle w:val="CommentText"/>
      </w:pPr>
      <w:r>
        <w:rPr>
          <w:rStyle w:val="CommentReference"/>
        </w:rPr>
        <w:annotationRef/>
      </w:r>
      <w:r>
        <w:t xml:space="preserve">Connection to broader literature is weak. No discussion of </w:t>
      </w:r>
      <w:proofErr w:type="spellStart"/>
      <w:r>
        <w:t>Rowe&amp;Rickart</w:t>
      </w:r>
      <w:proofErr w:type="spellEnd"/>
      <w:r>
        <w:t xml:space="preserve"> or other similar surveys.</w:t>
      </w:r>
    </w:p>
  </w:comment>
  <w:comment w:id="17" w:author="MV Sciences" w:date="2013-07-22T16:30:00Z" w:initials="MS">
    <w:p w14:paraId="4DC95E36" w14:textId="77777777" w:rsidR="007318D8" w:rsidRDefault="007318D8">
      <w:pPr>
        <w:pStyle w:val="CommentText"/>
      </w:pPr>
      <w:r>
        <w:rPr>
          <w:rStyle w:val="CommentReference"/>
        </w:rPr>
        <w:annotationRef/>
      </w:r>
      <w:r>
        <w:t>Make explicit the limitations of GRP sampling for species-specific interpretation.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5B09C5" w14:textId="77777777" w:rsidR="008820DD" w:rsidRDefault="008820DD" w:rsidP="00B37E61">
      <w:r>
        <w:separator/>
      </w:r>
    </w:p>
  </w:endnote>
  <w:endnote w:type="continuationSeparator" w:id="0">
    <w:p w14:paraId="38131772" w14:textId="77777777" w:rsidR="008820DD" w:rsidRDefault="008820DD"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7318D8" w:rsidRDefault="007318D8"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7318D8" w:rsidRDefault="007318D8"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7318D8" w:rsidRDefault="007318D8"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640">
      <w:rPr>
        <w:rStyle w:val="PageNumber"/>
        <w:noProof/>
      </w:rPr>
      <w:t>6</w:t>
    </w:r>
    <w:r>
      <w:rPr>
        <w:rStyle w:val="PageNumber"/>
      </w:rPr>
      <w:fldChar w:fldCharType="end"/>
    </w:r>
  </w:p>
  <w:p w14:paraId="5E5052BD" w14:textId="77777777" w:rsidR="007318D8" w:rsidRDefault="007318D8"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3F5C3" w14:textId="77777777" w:rsidR="008820DD" w:rsidRDefault="008820DD" w:rsidP="00B37E61">
      <w:r>
        <w:separator/>
      </w:r>
    </w:p>
  </w:footnote>
  <w:footnote w:type="continuationSeparator" w:id="0">
    <w:p w14:paraId="3F4AEC25" w14:textId="77777777" w:rsidR="008820DD" w:rsidRDefault="008820DD"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7CDA"/>
    <w:rsid w:val="00013FA3"/>
    <w:rsid w:val="00021A25"/>
    <w:rsid w:val="00022609"/>
    <w:rsid w:val="0002428B"/>
    <w:rsid w:val="00041A37"/>
    <w:rsid w:val="00044636"/>
    <w:rsid w:val="00051FB7"/>
    <w:rsid w:val="00060747"/>
    <w:rsid w:val="00065083"/>
    <w:rsid w:val="00077690"/>
    <w:rsid w:val="00084734"/>
    <w:rsid w:val="00093174"/>
    <w:rsid w:val="00097798"/>
    <w:rsid w:val="000A46C1"/>
    <w:rsid w:val="000B3BEA"/>
    <w:rsid w:val="000C0667"/>
    <w:rsid w:val="000D1303"/>
    <w:rsid w:val="000D3410"/>
    <w:rsid w:val="000E2006"/>
    <w:rsid w:val="000E51DC"/>
    <w:rsid w:val="000E6757"/>
    <w:rsid w:val="000F2501"/>
    <w:rsid w:val="000F6389"/>
    <w:rsid w:val="00102A9D"/>
    <w:rsid w:val="001055B5"/>
    <w:rsid w:val="00111646"/>
    <w:rsid w:val="00112D2A"/>
    <w:rsid w:val="00113DF6"/>
    <w:rsid w:val="00115631"/>
    <w:rsid w:val="00116533"/>
    <w:rsid w:val="00124037"/>
    <w:rsid w:val="001240A4"/>
    <w:rsid w:val="001271E6"/>
    <w:rsid w:val="0013100E"/>
    <w:rsid w:val="001379B5"/>
    <w:rsid w:val="00144F37"/>
    <w:rsid w:val="0015712D"/>
    <w:rsid w:val="00157635"/>
    <w:rsid w:val="00162519"/>
    <w:rsid w:val="001647AC"/>
    <w:rsid w:val="00166B75"/>
    <w:rsid w:val="0017022B"/>
    <w:rsid w:val="00183B6C"/>
    <w:rsid w:val="001868F8"/>
    <w:rsid w:val="00194539"/>
    <w:rsid w:val="00196708"/>
    <w:rsid w:val="001B0C16"/>
    <w:rsid w:val="001B225B"/>
    <w:rsid w:val="001C24F5"/>
    <w:rsid w:val="001C49C0"/>
    <w:rsid w:val="001C7AC6"/>
    <w:rsid w:val="001D5705"/>
    <w:rsid w:val="001D6022"/>
    <w:rsid w:val="001D6800"/>
    <w:rsid w:val="001E0DAA"/>
    <w:rsid w:val="001E175F"/>
    <w:rsid w:val="001E65D4"/>
    <w:rsid w:val="00211EF0"/>
    <w:rsid w:val="00256F8C"/>
    <w:rsid w:val="00261305"/>
    <w:rsid w:val="00261AFF"/>
    <w:rsid w:val="0026229B"/>
    <w:rsid w:val="002701F6"/>
    <w:rsid w:val="00270E89"/>
    <w:rsid w:val="00270EBF"/>
    <w:rsid w:val="0027139A"/>
    <w:rsid w:val="00271A42"/>
    <w:rsid w:val="002821AA"/>
    <w:rsid w:val="00292B52"/>
    <w:rsid w:val="002959D6"/>
    <w:rsid w:val="002A5CC8"/>
    <w:rsid w:val="002D3DE8"/>
    <w:rsid w:val="002D4CE2"/>
    <w:rsid w:val="002D7FD8"/>
    <w:rsid w:val="002E0316"/>
    <w:rsid w:val="002E7054"/>
    <w:rsid w:val="002F2838"/>
    <w:rsid w:val="002F6C80"/>
    <w:rsid w:val="003053D6"/>
    <w:rsid w:val="00324698"/>
    <w:rsid w:val="00340A6B"/>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A0034"/>
    <w:rsid w:val="003A57F6"/>
    <w:rsid w:val="003A635B"/>
    <w:rsid w:val="003A69F9"/>
    <w:rsid w:val="003B1769"/>
    <w:rsid w:val="003C5193"/>
    <w:rsid w:val="003C6425"/>
    <w:rsid w:val="003D126E"/>
    <w:rsid w:val="003D2DD9"/>
    <w:rsid w:val="003D7CD7"/>
    <w:rsid w:val="003E2AC3"/>
    <w:rsid w:val="00404AD6"/>
    <w:rsid w:val="00421D99"/>
    <w:rsid w:val="00424294"/>
    <w:rsid w:val="0042526E"/>
    <w:rsid w:val="00425585"/>
    <w:rsid w:val="00430FE6"/>
    <w:rsid w:val="00432680"/>
    <w:rsid w:val="00435198"/>
    <w:rsid w:val="00437771"/>
    <w:rsid w:val="0044153F"/>
    <w:rsid w:val="00443E91"/>
    <w:rsid w:val="00452EDA"/>
    <w:rsid w:val="004537FC"/>
    <w:rsid w:val="00454B5C"/>
    <w:rsid w:val="00464B4A"/>
    <w:rsid w:val="00470628"/>
    <w:rsid w:val="004710DC"/>
    <w:rsid w:val="00474E00"/>
    <w:rsid w:val="0048279E"/>
    <w:rsid w:val="00485CCA"/>
    <w:rsid w:val="00492F74"/>
    <w:rsid w:val="00496214"/>
    <w:rsid w:val="004A4A50"/>
    <w:rsid w:val="004B55B3"/>
    <w:rsid w:val="004D5B16"/>
    <w:rsid w:val="004D729C"/>
    <w:rsid w:val="004E5786"/>
    <w:rsid w:val="00500895"/>
    <w:rsid w:val="00505C09"/>
    <w:rsid w:val="00506897"/>
    <w:rsid w:val="0051195E"/>
    <w:rsid w:val="00513131"/>
    <w:rsid w:val="0051717F"/>
    <w:rsid w:val="00520B41"/>
    <w:rsid w:val="00522378"/>
    <w:rsid w:val="00531476"/>
    <w:rsid w:val="00541AC2"/>
    <w:rsid w:val="0055446B"/>
    <w:rsid w:val="005572F2"/>
    <w:rsid w:val="005711BC"/>
    <w:rsid w:val="0057662B"/>
    <w:rsid w:val="005825C9"/>
    <w:rsid w:val="005846BD"/>
    <w:rsid w:val="00585598"/>
    <w:rsid w:val="005866E4"/>
    <w:rsid w:val="005A1AA0"/>
    <w:rsid w:val="005A556C"/>
    <w:rsid w:val="005B0690"/>
    <w:rsid w:val="005C2102"/>
    <w:rsid w:val="005D0FB1"/>
    <w:rsid w:val="005D2287"/>
    <w:rsid w:val="005D668E"/>
    <w:rsid w:val="005F078F"/>
    <w:rsid w:val="00600660"/>
    <w:rsid w:val="006033E7"/>
    <w:rsid w:val="00606C41"/>
    <w:rsid w:val="00607135"/>
    <w:rsid w:val="00610AAF"/>
    <w:rsid w:val="00616C6D"/>
    <w:rsid w:val="00621E7E"/>
    <w:rsid w:val="00630195"/>
    <w:rsid w:val="00630681"/>
    <w:rsid w:val="0064233F"/>
    <w:rsid w:val="0064335F"/>
    <w:rsid w:val="0064742B"/>
    <w:rsid w:val="00652CAF"/>
    <w:rsid w:val="0065536C"/>
    <w:rsid w:val="006554E6"/>
    <w:rsid w:val="00660490"/>
    <w:rsid w:val="0066477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6316"/>
    <w:rsid w:val="006D7ACB"/>
    <w:rsid w:val="006E3746"/>
    <w:rsid w:val="006F49A6"/>
    <w:rsid w:val="007006AF"/>
    <w:rsid w:val="00710EDB"/>
    <w:rsid w:val="00712EDF"/>
    <w:rsid w:val="00713B39"/>
    <w:rsid w:val="00721A12"/>
    <w:rsid w:val="00727216"/>
    <w:rsid w:val="007307A6"/>
    <w:rsid w:val="007318D8"/>
    <w:rsid w:val="00740BCB"/>
    <w:rsid w:val="007423BD"/>
    <w:rsid w:val="00742D14"/>
    <w:rsid w:val="00743C0E"/>
    <w:rsid w:val="007462C9"/>
    <w:rsid w:val="0074673F"/>
    <w:rsid w:val="00751371"/>
    <w:rsid w:val="00760015"/>
    <w:rsid w:val="00767B5F"/>
    <w:rsid w:val="00791DB8"/>
    <w:rsid w:val="007963C0"/>
    <w:rsid w:val="007A4949"/>
    <w:rsid w:val="007A5018"/>
    <w:rsid w:val="007A720F"/>
    <w:rsid w:val="007A7C70"/>
    <w:rsid w:val="007C6B0F"/>
    <w:rsid w:val="007D163A"/>
    <w:rsid w:val="007E615F"/>
    <w:rsid w:val="007E691D"/>
    <w:rsid w:val="007E6A2A"/>
    <w:rsid w:val="007F4BC9"/>
    <w:rsid w:val="007F5130"/>
    <w:rsid w:val="007F7F2A"/>
    <w:rsid w:val="008016D4"/>
    <w:rsid w:val="00803CA7"/>
    <w:rsid w:val="00810CBB"/>
    <w:rsid w:val="00817909"/>
    <w:rsid w:val="0083319B"/>
    <w:rsid w:val="0084065D"/>
    <w:rsid w:val="00840DD8"/>
    <w:rsid w:val="0084173B"/>
    <w:rsid w:val="00842AF1"/>
    <w:rsid w:val="00844791"/>
    <w:rsid w:val="0087338B"/>
    <w:rsid w:val="00873CC9"/>
    <w:rsid w:val="00873E42"/>
    <w:rsid w:val="00877BAD"/>
    <w:rsid w:val="008820DD"/>
    <w:rsid w:val="00886E2F"/>
    <w:rsid w:val="00887CAA"/>
    <w:rsid w:val="008A322D"/>
    <w:rsid w:val="008A5D92"/>
    <w:rsid w:val="008B0A35"/>
    <w:rsid w:val="008B709F"/>
    <w:rsid w:val="008C557D"/>
    <w:rsid w:val="008D03ED"/>
    <w:rsid w:val="008D10D3"/>
    <w:rsid w:val="008E1655"/>
    <w:rsid w:val="008F29F0"/>
    <w:rsid w:val="008F2AEE"/>
    <w:rsid w:val="008F7583"/>
    <w:rsid w:val="008F7781"/>
    <w:rsid w:val="00900077"/>
    <w:rsid w:val="00902157"/>
    <w:rsid w:val="0090461F"/>
    <w:rsid w:val="00921C2C"/>
    <w:rsid w:val="00923B11"/>
    <w:rsid w:val="00923FC6"/>
    <w:rsid w:val="00925829"/>
    <w:rsid w:val="00935358"/>
    <w:rsid w:val="00936EB5"/>
    <w:rsid w:val="00937D21"/>
    <w:rsid w:val="0094071C"/>
    <w:rsid w:val="00952721"/>
    <w:rsid w:val="009545CF"/>
    <w:rsid w:val="00963FCE"/>
    <w:rsid w:val="009723D0"/>
    <w:rsid w:val="00983D5C"/>
    <w:rsid w:val="009901DA"/>
    <w:rsid w:val="00990B68"/>
    <w:rsid w:val="009962A5"/>
    <w:rsid w:val="009A25C0"/>
    <w:rsid w:val="009A556E"/>
    <w:rsid w:val="009A6563"/>
    <w:rsid w:val="009B5A85"/>
    <w:rsid w:val="009C29D2"/>
    <w:rsid w:val="009C2C9F"/>
    <w:rsid w:val="009D4E93"/>
    <w:rsid w:val="009E0C68"/>
    <w:rsid w:val="009E1648"/>
    <w:rsid w:val="009E3ADB"/>
    <w:rsid w:val="009E6CC0"/>
    <w:rsid w:val="009F0B3B"/>
    <w:rsid w:val="009F6D25"/>
    <w:rsid w:val="00A03C13"/>
    <w:rsid w:val="00A05D7D"/>
    <w:rsid w:val="00A06896"/>
    <w:rsid w:val="00A12199"/>
    <w:rsid w:val="00A3256C"/>
    <w:rsid w:val="00A33814"/>
    <w:rsid w:val="00A370FB"/>
    <w:rsid w:val="00A37154"/>
    <w:rsid w:val="00A37D85"/>
    <w:rsid w:val="00A4034F"/>
    <w:rsid w:val="00A444EC"/>
    <w:rsid w:val="00A56464"/>
    <w:rsid w:val="00A56693"/>
    <w:rsid w:val="00A619C2"/>
    <w:rsid w:val="00A70A62"/>
    <w:rsid w:val="00A76A0E"/>
    <w:rsid w:val="00A81607"/>
    <w:rsid w:val="00A90F08"/>
    <w:rsid w:val="00A92C2E"/>
    <w:rsid w:val="00A9309D"/>
    <w:rsid w:val="00A9464B"/>
    <w:rsid w:val="00A96E00"/>
    <w:rsid w:val="00AA2C7B"/>
    <w:rsid w:val="00AB61F6"/>
    <w:rsid w:val="00AD1770"/>
    <w:rsid w:val="00AD20AA"/>
    <w:rsid w:val="00AD2580"/>
    <w:rsid w:val="00AD4B13"/>
    <w:rsid w:val="00AF378D"/>
    <w:rsid w:val="00AF3830"/>
    <w:rsid w:val="00AF425A"/>
    <w:rsid w:val="00AF5807"/>
    <w:rsid w:val="00AF72BC"/>
    <w:rsid w:val="00B07DC1"/>
    <w:rsid w:val="00B13665"/>
    <w:rsid w:val="00B14EEF"/>
    <w:rsid w:val="00B16B27"/>
    <w:rsid w:val="00B1777B"/>
    <w:rsid w:val="00B17966"/>
    <w:rsid w:val="00B2634D"/>
    <w:rsid w:val="00B37E61"/>
    <w:rsid w:val="00B45137"/>
    <w:rsid w:val="00B476BA"/>
    <w:rsid w:val="00B47F5A"/>
    <w:rsid w:val="00B53793"/>
    <w:rsid w:val="00B55150"/>
    <w:rsid w:val="00B6096B"/>
    <w:rsid w:val="00B82640"/>
    <w:rsid w:val="00B874C8"/>
    <w:rsid w:val="00B90608"/>
    <w:rsid w:val="00B9438F"/>
    <w:rsid w:val="00BA1305"/>
    <w:rsid w:val="00BA4924"/>
    <w:rsid w:val="00BA6060"/>
    <w:rsid w:val="00BB14CA"/>
    <w:rsid w:val="00BB3111"/>
    <w:rsid w:val="00BC76D1"/>
    <w:rsid w:val="00BD311C"/>
    <w:rsid w:val="00BD42A4"/>
    <w:rsid w:val="00BD505E"/>
    <w:rsid w:val="00BE0512"/>
    <w:rsid w:val="00BF34F0"/>
    <w:rsid w:val="00C1354E"/>
    <w:rsid w:val="00C22485"/>
    <w:rsid w:val="00C23E43"/>
    <w:rsid w:val="00C336E4"/>
    <w:rsid w:val="00C41561"/>
    <w:rsid w:val="00C420FD"/>
    <w:rsid w:val="00C45B56"/>
    <w:rsid w:val="00C50DAD"/>
    <w:rsid w:val="00C5219D"/>
    <w:rsid w:val="00C5471A"/>
    <w:rsid w:val="00C54CE5"/>
    <w:rsid w:val="00C55A45"/>
    <w:rsid w:val="00C606EB"/>
    <w:rsid w:val="00C64B91"/>
    <w:rsid w:val="00C667E1"/>
    <w:rsid w:val="00C72CD7"/>
    <w:rsid w:val="00C7488C"/>
    <w:rsid w:val="00C77083"/>
    <w:rsid w:val="00C82E13"/>
    <w:rsid w:val="00C92B96"/>
    <w:rsid w:val="00CA37E8"/>
    <w:rsid w:val="00CA413B"/>
    <w:rsid w:val="00CA43AB"/>
    <w:rsid w:val="00CD0B08"/>
    <w:rsid w:val="00CD5A07"/>
    <w:rsid w:val="00CD5CA4"/>
    <w:rsid w:val="00CF0CC9"/>
    <w:rsid w:val="00CF4475"/>
    <w:rsid w:val="00CF5BD9"/>
    <w:rsid w:val="00D0739B"/>
    <w:rsid w:val="00D1481D"/>
    <w:rsid w:val="00D162D5"/>
    <w:rsid w:val="00D23BF4"/>
    <w:rsid w:val="00D40734"/>
    <w:rsid w:val="00D45B61"/>
    <w:rsid w:val="00D47F08"/>
    <w:rsid w:val="00D50B35"/>
    <w:rsid w:val="00D51E83"/>
    <w:rsid w:val="00D526C6"/>
    <w:rsid w:val="00D53508"/>
    <w:rsid w:val="00D547C6"/>
    <w:rsid w:val="00D630D0"/>
    <w:rsid w:val="00D66D8C"/>
    <w:rsid w:val="00D73EEA"/>
    <w:rsid w:val="00D83481"/>
    <w:rsid w:val="00D8573C"/>
    <w:rsid w:val="00D85AE2"/>
    <w:rsid w:val="00D8705E"/>
    <w:rsid w:val="00D9183E"/>
    <w:rsid w:val="00D91B36"/>
    <w:rsid w:val="00D92779"/>
    <w:rsid w:val="00D92C5B"/>
    <w:rsid w:val="00D9515F"/>
    <w:rsid w:val="00DA2D79"/>
    <w:rsid w:val="00DA676F"/>
    <w:rsid w:val="00DB49DD"/>
    <w:rsid w:val="00DC5254"/>
    <w:rsid w:val="00DC5342"/>
    <w:rsid w:val="00DC6999"/>
    <w:rsid w:val="00DC6D15"/>
    <w:rsid w:val="00DD1B28"/>
    <w:rsid w:val="00DD3490"/>
    <w:rsid w:val="00DD4A48"/>
    <w:rsid w:val="00DD77EF"/>
    <w:rsid w:val="00DE49DC"/>
    <w:rsid w:val="00DE5931"/>
    <w:rsid w:val="00DE63F6"/>
    <w:rsid w:val="00DE746C"/>
    <w:rsid w:val="00DF72C2"/>
    <w:rsid w:val="00E06DEE"/>
    <w:rsid w:val="00E23A7F"/>
    <w:rsid w:val="00E32F1D"/>
    <w:rsid w:val="00E34CDF"/>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6004"/>
    <w:rsid w:val="00EC11F5"/>
    <w:rsid w:val="00EC31AB"/>
    <w:rsid w:val="00ED04BD"/>
    <w:rsid w:val="00ED2DA5"/>
    <w:rsid w:val="00EE5B70"/>
    <w:rsid w:val="00EF0017"/>
    <w:rsid w:val="00EF76A7"/>
    <w:rsid w:val="00F024BE"/>
    <w:rsid w:val="00F227A3"/>
    <w:rsid w:val="00F236E4"/>
    <w:rsid w:val="00F336A6"/>
    <w:rsid w:val="00F35121"/>
    <w:rsid w:val="00F37251"/>
    <w:rsid w:val="00F43C3D"/>
    <w:rsid w:val="00F47830"/>
    <w:rsid w:val="00F52252"/>
    <w:rsid w:val="00F53660"/>
    <w:rsid w:val="00F53F24"/>
    <w:rsid w:val="00F5767D"/>
    <w:rsid w:val="00F60249"/>
    <w:rsid w:val="00F7005F"/>
    <w:rsid w:val="00F90344"/>
    <w:rsid w:val="00F91F1F"/>
    <w:rsid w:val="00F95329"/>
    <w:rsid w:val="00FA3401"/>
    <w:rsid w:val="00FA46BC"/>
    <w:rsid w:val="00FB5397"/>
    <w:rsid w:val="00FB6B4C"/>
    <w:rsid w:val="00FC0CE4"/>
    <w:rsid w:val="00FC33E6"/>
    <w:rsid w:val="00FC46FE"/>
    <w:rsid w:val="00FD0A65"/>
    <w:rsid w:val="00FE4078"/>
    <w:rsid w:val="00FF312C"/>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mvz.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528D-28E4-AE47-9646-8AECB520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5679</Words>
  <Characters>32373</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37977</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5</cp:revision>
  <cp:lastPrinted>2012-09-07T05:13:00Z</cp:lastPrinted>
  <dcterms:created xsi:type="dcterms:W3CDTF">2013-08-15T05:22:00Z</dcterms:created>
  <dcterms:modified xsi:type="dcterms:W3CDTF">2013-08-19T05:39:00Z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