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CA27" w14:textId="1A5405F2" w:rsidR="00DE746C" w:rsidRDefault="00BC3243" w:rsidP="00873E42">
      <w:pPr>
        <w:spacing w:line="480" w:lineRule="auto"/>
        <w:rPr>
          <w:ins w:id="0" w:author="Rowe, Karen" w:date="2013-08-15T15:54:00Z"/>
          <w:rFonts w:ascii="Times New Roman" w:hAnsi="Times New Roman"/>
        </w:rPr>
      </w:pPr>
      <w:commentRangeStart w:id="1"/>
      <w:ins w:id="2" w:author="Morgan Tingley" w:date="2013-09-17T14:38:00Z">
        <w:r>
          <w:rPr>
            <w:rFonts w:ascii="Times New Roman" w:hAnsi="Times New Roman"/>
          </w:rPr>
          <w:t xml:space="preserve">Geographically replicated elevation </w:t>
        </w:r>
      </w:ins>
      <w:r w:rsidR="003A635B">
        <w:rPr>
          <w:rFonts w:ascii="Times New Roman" w:hAnsi="Times New Roman"/>
        </w:rPr>
        <w:t xml:space="preserve">shifts in small mammals of </w:t>
      </w:r>
      <w:r w:rsidR="00B82640">
        <w:rPr>
          <w:rFonts w:ascii="Times New Roman" w:hAnsi="Times New Roman"/>
        </w:rPr>
        <w:t xml:space="preserve">California </w:t>
      </w:r>
      <w:r w:rsidR="000F2501" w:rsidRPr="009D4E93">
        <w:rPr>
          <w:rFonts w:ascii="Times New Roman" w:hAnsi="Times New Roman"/>
        </w:rPr>
        <w:t xml:space="preserve">reveal </w:t>
      </w:r>
      <w:ins w:id="3" w:author="mv sciences" w:date="2013-12-16T11:42:00Z">
        <w:r w:rsidR="00F33652">
          <w:rPr>
            <w:rFonts w:ascii="Times New Roman" w:hAnsi="Times New Roman"/>
          </w:rPr>
          <w:t>heterogeneous</w:t>
        </w:r>
      </w:ins>
      <w:ins w:id="4" w:author="Morgan Tingley" w:date="2013-09-17T14:38:00Z">
        <w:r>
          <w:rPr>
            <w:rFonts w:ascii="Times New Roman" w:hAnsi="Times New Roman"/>
          </w:rPr>
          <w:t xml:space="preserve"> </w:t>
        </w:r>
      </w:ins>
      <w:r w:rsidR="000F2501" w:rsidRPr="009D4E93">
        <w:rPr>
          <w:rFonts w:ascii="Times New Roman" w:hAnsi="Times New Roman"/>
        </w:rPr>
        <w:t>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r w:rsidR="00162519" w:rsidRPr="009D4E93">
        <w:rPr>
          <w:rFonts w:ascii="Times New Roman" w:hAnsi="Times New Roman"/>
        </w:rPr>
        <w:t>montane species</w:t>
      </w:r>
      <w:commentRangeEnd w:id="1"/>
      <w:r>
        <w:rPr>
          <w:rStyle w:val="CommentReference"/>
          <w:rFonts w:ascii="Times New Roman" w:eastAsia="Times New Roman" w:hAnsi="Times New Roman"/>
        </w:rPr>
        <w:commentReference w:id="1"/>
      </w:r>
      <w:r w:rsidR="00162519" w:rsidRPr="009D4E93">
        <w:rPr>
          <w:rFonts w:ascii="Times New Roman" w:hAnsi="Times New Roman"/>
        </w:rPr>
        <w:t>.</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w:t>
      </w:r>
      <w:proofErr w:type="spellStart"/>
      <w:r w:rsidRPr="009D4E93">
        <w:rPr>
          <w:rFonts w:ascii="Times New Roman" w:hAnsi="Times New Roman"/>
        </w:rPr>
        <w:t>Tingley</w:t>
      </w:r>
      <w:proofErr w:type="spellEnd"/>
      <w:r w:rsidRPr="009D4E93">
        <w:rPr>
          <w:rFonts w:ascii="Times New Roman" w:hAnsi="Times New Roman"/>
        </w:rPr>
        <w:t xml:space="preserve">,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64B90F25" w14:textId="0990E11A"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Resurveys of historical collecting localities, when combined with statistical assessment of detectability, provide strong evidence for range dynamics in response to recent climate change. Such studies across single elevational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w:t>
      </w:r>
      <w:r w:rsidR="00F33652">
        <w:rPr>
          <w:rFonts w:ascii="Times New Roman" w:eastAsia="ヒラギノ角ゴ Pro W3" w:hAnsi="Times New Roman"/>
          <w:color w:val="000000"/>
          <w:szCs w:val="20"/>
        </w:rPr>
        <w:t xml:space="preserve"> such as </w:t>
      </w:r>
      <w:r w:rsidR="00616C6D" w:rsidRPr="009D4E93">
        <w:rPr>
          <w:rFonts w:ascii="Times New Roman" w:eastAsia="ヒラギノ角ゴ Pro W3" w:hAnsi="Times New Roman"/>
          <w:color w:val="000000"/>
          <w:szCs w:val="20"/>
        </w:rPr>
        <w:t>land-use</w:t>
      </w:r>
      <w:r w:rsidR="00F33652">
        <w:rPr>
          <w:rFonts w:ascii="Times New Roman" w:eastAsia="ヒラギノ角ゴ Pro W3" w:hAnsi="Times New Roman"/>
          <w:color w:val="000000"/>
          <w:szCs w:val="20"/>
        </w:rPr>
        <w:t xml:space="preserve"> and</w:t>
      </w:r>
      <w:r w:rsidR="00616C6D" w:rsidRPr="009D4E93">
        <w:rPr>
          <w:rFonts w:ascii="Times New Roman" w:eastAsia="ヒラギノ角ゴ Pro W3" w:hAnsi="Times New Roman"/>
          <w:color w:val="000000"/>
          <w:szCs w:val="20"/>
        </w:rPr>
        <w:t xml:space="preserv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Here we expand on resurveys of elevational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montane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w:t>
      </w:r>
      <w:r w:rsidR="00117BF9">
        <w:rPr>
          <w:rFonts w:ascii="Times New Roman" w:eastAsia="ヒラギノ角ゴ Pro W3" w:hAnsi="Times New Roman"/>
          <w:color w:val="000000"/>
          <w:szCs w:val="20"/>
        </w:rPr>
        <w:t xml:space="preserve"> </w:t>
      </w:r>
      <w:ins w:id="5" w:author="Rowe, Karen" w:date="2013-12-13T13:57:00Z">
        <w:r w:rsidR="005364EF">
          <w:rPr>
            <w:rFonts w:ascii="Times New Roman" w:eastAsia="ヒラギノ角ゴ Pro W3" w:hAnsi="Times New Roman"/>
            <w:color w:val="000000"/>
            <w:szCs w:val="20"/>
          </w:rPr>
          <w:t xml:space="preserve">High elevation species showed a coherent pattern of </w:t>
        </w:r>
      </w:ins>
      <w:ins w:id="6" w:author="mv sciences" w:date="2013-12-16T11:59:00Z">
        <w:r w:rsidR="00117BF9">
          <w:rPr>
            <w:rFonts w:ascii="Times New Roman" w:eastAsia="ヒラギノ角ゴ Pro W3" w:hAnsi="Times New Roman"/>
            <w:color w:val="000000"/>
            <w:szCs w:val="20"/>
          </w:rPr>
          <w:t xml:space="preserve">upward shifts in their lower </w:t>
        </w:r>
      </w:ins>
      <w:ins w:id="7" w:author="mv sciences" w:date="2013-12-16T12:00:00Z">
        <w:r w:rsidR="00117BF9">
          <w:rPr>
            <w:rFonts w:ascii="Times New Roman" w:eastAsia="ヒラギノ角ゴ Pro W3" w:hAnsi="Times New Roman"/>
            <w:color w:val="000000"/>
            <w:szCs w:val="20"/>
          </w:rPr>
          <w:t>range</w:t>
        </w:r>
      </w:ins>
      <w:ins w:id="8" w:author="mv sciences" w:date="2013-12-16T11:59:00Z">
        <w:r w:rsidR="00117BF9">
          <w:rPr>
            <w:rFonts w:ascii="Times New Roman" w:eastAsia="ヒラギノ角ゴ Pro W3" w:hAnsi="Times New Roman"/>
            <w:color w:val="000000"/>
            <w:szCs w:val="20"/>
          </w:rPr>
          <w:t xml:space="preserve"> limits whereas low elevation species showed </w:t>
        </w:r>
      </w:ins>
      <w:ins w:id="9" w:author="Rowe, Karen" w:date="2013-12-13T13:58:00Z">
        <w:r w:rsidR="005364EF">
          <w:rPr>
            <w:rFonts w:ascii="Times New Roman" w:eastAsia="ヒラギノ角ゴ Pro W3" w:hAnsi="Times New Roman"/>
            <w:color w:val="000000"/>
            <w:szCs w:val="20"/>
          </w:rPr>
          <w:t>heterogeneous</w:t>
        </w:r>
      </w:ins>
      <w:ins w:id="10" w:author="mv sciences" w:date="2013-12-16T12:00:00Z">
        <w:r w:rsidR="00117BF9">
          <w:rPr>
            <w:rFonts w:ascii="Times New Roman" w:eastAsia="ヒラギノ角ゴ Pro W3" w:hAnsi="Times New Roman"/>
            <w:color w:val="000000"/>
            <w:szCs w:val="20"/>
          </w:rPr>
          <w:t xml:space="preserve"> responses</w:t>
        </w:r>
      </w:ins>
      <w:ins w:id="11" w:author="mv sciences" w:date="2013-12-18T10:31:00Z">
        <w:r w:rsidR="00DC6FA9">
          <w:rPr>
            <w:rFonts w:ascii="Times New Roman" w:eastAsia="ヒラギノ角ゴ Pro W3" w:hAnsi="Times New Roman"/>
            <w:color w:val="000000"/>
            <w:szCs w:val="20"/>
          </w:rPr>
          <w:t xml:space="preserve"> at the upper limits</w:t>
        </w:r>
      </w:ins>
      <w:ins w:id="12" w:author="Rowe, Karen" w:date="2013-12-13T13:58:00Z">
        <w:r w:rsidR="005364EF">
          <w:rPr>
            <w:rFonts w:ascii="Times New Roman" w:eastAsia="ヒラギノ角ゴ Pro W3" w:hAnsi="Times New Roman"/>
            <w:color w:val="000000"/>
            <w:szCs w:val="20"/>
          </w:rPr>
          <w:t xml:space="preserve">. </w:t>
        </w:r>
      </w:ins>
      <w:ins w:id="13" w:author="mv sciences" w:date="2013-12-18T10:27:00Z">
        <w:r w:rsidR="004E057C">
          <w:rPr>
            <w:rFonts w:ascii="Times New Roman" w:eastAsia="ヒラギノ角ゴ Pro W3" w:hAnsi="Times New Roman"/>
            <w:color w:val="000000"/>
            <w:szCs w:val="20"/>
          </w:rPr>
          <w:t xml:space="preserve">While </w:t>
        </w:r>
      </w:ins>
      <w:ins w:id="14" w:author="mv sciences" w:date="2013-12-18T10:28:00Z">
        <w:r w:rsidR="004E057C">
          <w:rPr>
            <w:rFonts w:ascii="Times New Roman" w:eastAsia="ヒラギノ角ゴ Pro W3" w:hAnsi="Times New Roman"/>
            <w:color w:val="000000"/>
            <w:szCs w:val="20"/>
          </w:rPr>
          <w:t xml:space="preserve">the </w:t>
        </w:r>
        <w:proofErr w:type="spellStart"/>
        <w:r w:rsidR="004E057C">
          <w:rPr>
            <w:rFonts w:ascii="Times New Roman" w:eastAsia="ヒラギノ角ゴ Pro W3" w:hAnsi="Times New Roman"/>
            <w:color w:val="000000"/>
            <w:szCs w:val="20"/>
          </w:rPr>
          <w:t>elevational</w:t>
        </w:r>
        <w:proofErr w:type="spellEnd"/>
        <w:r w:rsidR="004E057C">
          <w:rPr>
            <w:rFonts w:ascii="Times New Roman" w:eastAsia="ヒラギノ角ゴ Pro W3" w:hAnsi="Times New Roman"/>
            <w:color w:val="000000"/>
            <w:szCs w:val="20"/>
          </w:rPr>
          <w:t xml:space="preserve"> ranges of some species remained consistently stable across regions, </w:t>
        </w:r>
      </w:ins>
      <w:ins w:id="15" w:author="mv sciences" w:date="2013-12-18T10:29:00Z">
        <w:r w:rsidR="00DC6FA9">
          <w:rPr>
            <w:rFonts w:ascii="Times New Roman" w:eastAsia="ヒラギノ角ゴ Pro W3" w:hAnsi="Times New Roman"/>
            <w:color w:val="000000"/>
            <w:szCs w:val="20"/>
          </w:rPr>
          <w:t xml:space="preserve">only a </w:t>
        </w:r>
      </w:ins>
      <w:ins w:id="16" w:author="mv sciences" w:date="2013-12-18T10:28:00Z">
        <w:r w:rsidR="004E057C">
          <w:rPr>
            <w:rFonts w:ascii="Times New Roman" w:eastAsia="ヒラギノ角ゴ Pro W3" w:hAnsi="Times New Roman"/>
            <w:color w:val="000000"/>
            <w:szCs w:val="20"/>
          </w:rPr>
          <w:t>f</w:t>
        </w:r>
      </w:ins>
      <w:ins w:id="17" w:author="mv sciences" w:date="2013-12-18T10:27:00Z">
        <w:r w:rsidR="004E057C">
          <w:rPr>
            <w:rFonts w:ascii="Times New Roman" w:eastAsia="ヒラギノ角ゴ Pro W3" w:hAnsi="Times New Roman"/>
            <w:color w:val="000000"/>
            <w:szCs w:val="20"/>
          </w:rPr>
          <w:t xml:space="preserve">ew </w:t>
        </w:r>
      </w:ins>
      <w:ins w:id="18" w:author="mv sciences" w:date="2013-12-18T10:26:00Z">
        <w:r w:rsidR="004E057C">
          <w:rPr>
            <w:rFonts w:ascii="Times New Roman" w:eastAsia="ヒラギノ角ゴ Pro W3" w:hAnsi="Times New Roman"/>
            <w:color w:val="000000"/>
            <w:szCs w:val="20"/>
          </w:rPr>
          <w:t>s</w:t>
        </w:r>
      </w:ins>
      <w:ins w:id="19" w:author="Rowe, Karen" w:date="2013-12-13T13:58:00Z">
        <w:r w:rsidR="005364EF">
          <w:rPr>
            <w:rFonts w:ascii="Times New Roman" w:eastAsia="ヒラギノ角ゴ Pro W3" w:hAnsi="Times New Roman"/>
            <w:color w:val="000000"/>
            <w:szCs w:val="20"/>
          </w:rPr>
          <w:t xml:space="preserve">pecies </w:t>
        </w:r>
      </w:ins>
      <w:ins w:id="20" w:author="mv sciences" w:date="2013-12-18T10:29:00Z">
        <w:r w:rsidR="00DC6FA9">
          <w:rPr>
            <w:rFonts w:ascii="Times New Roman" w:eastAsia="ヒラギノ角ゴ Pro W3" w:hAnsi="Times New Roman"/>
            <w:color w:val="000000"/>
            <w:szCs w:val="20"/>
          </w:rPr>
          <w:t xml:space="preserve">shifted their </w:t>
        </w:r>
        <w:proofErr w:type="spellStart"/>
        <w:r w:rsidR="00DC6FA9">
          <w:rPr>
            <w:rFonts w:ascii="Times New Roman" w:eastAsia="ヒラギノ角ゴ Pro W3" w:hAnsi="Times New Roman"/>
            <w:color w:val="000000"/>
            <w:szCs w:val="20"/>
          </w:rPr>
          <w:t>elevational</w:t>
        </w:r>
        <w:proofErr w:type="spellEnd"/>
        <w:r w:rsidR="00DC6FA9">
          <w:rPr>
            <w:rFonts w:ascii="Times New Roman" w:eastAsia="ヒラギノ角ゴ Pro W3" w:hAnsi="Times New Roman"/>
            <w:color w:val="000000"/>
            <w:szCs w:val="20"/>
          </w:rPr>
          <w:t xml:space="preserve"> range </w:t>
        </w:r>
      </w:ins>
      <w:ins w:id="21" w:author="mv sciences" w:date="2013-12-18T10:27:00Z">
        <w:r w:rsidR="004E057C">
          <w:rPr>
            <w:rFonts w:ascii="Times New Roman" w:eastAsia="ヒラギノ角ゴ Pro W3" w:hAnsi="Times New Roman"/>
            <w:color w:val="000000"/>
            <w:szCs w:val="20"/>
          </w:rPr>
          <w:t>consistent</w:t>
        </w:r>
      </w:ins>
      <w:ins w:id="22" w:author="mv sciences" w:date="2013-12-18T10:29:00Z">
        <w:r w:rsidR="00DC6FA9">
          <w:rPr>
            <w:rFonts w:ascii="Times New Roman" w:eastAsia="ヒラギノ角ゴ Pro W3" w:hAnsi="Times New Roman"/>
            <w:color w:val="000000"/>
            <w:szCs w:val="20"/>
          </w:rPr>
          <w:t>ly</w:t>
        </w:r>
      </w:ins>
      <w:ins w:id="23" w:author="mv sciences" w:date="2013-12-18T10:27:00Z">
        <w:r w:rsidR="004E057C">
          <w:rPr>
            <w:rFonts w:ascii="Times New Roman" w:eastAsia="ヒラギノ角ゴ Pro W3" w:hAnsi="Times New Roman"/>
            <w:color w:val="000000"/>
            <w:szCs w:val="20"/>
          </w:rPr>
          <w:t xml:space="preserve"> </w:t>
        </w:r>
      </w:ins>
      <w:ins w:id="24" w:author="mv sciences" w:date="2013-12-16T12:06:00Z">
        <w:r w:rsidR="00117BF9">
          <w:rPr>
            <w:rFonts w:ascii="Times New Roman" w:eastAsia="ヒラギノ角ゴ Pro W3" w:hAnsi="Times New Roman"/>
            <w:color w:val="000000"/>
            <w:szCs w:val="20"/>
          </w:rPr>
          <w:t>across regions</w:t>
        </w:r>
      </w:ins>
      <w:ins w:id="25" w:author="Rowe, Karen" w:date="2013-12-13T13:58:00Z">
        <w:r w:rsidR="005364EF">
          <w:rPr>
            <w:rFonts w:ascii="Times New Roman" w:eastAsia="ヒラギノ角ゴ Pro W3" w:hAnsi="Times New Roman"/>
            <w:color w:val="000000"/>
            <w:szCs w:val="20"/>
          </w:rPr>
          <w:t>.</w:t>
        </w:r>
      </w:ins>
      <w:ins w:id="26" w:author="Rowe, Karen" w:date="2013-12-13T13:59:00Z">
        <w:r w:rsidR="005364EF" w:rsidDel="005364EF">
          <w:rPr>
            <w:rFonts w:ascii="Times New Roman" w:eastAsia="ヒラギノ角ゴ Pro W3" w:hAnsi="Times New Roman"/>
            <w:color w:val="000000"/>
            <w:szCs w:val="20"/>
          </w:rPr>
          <w:t xml:space="preserve"> </w:t>
        </w:r>
      </w:ins>
      <w:commentRangeStart w:id="27"/>
      <w:r w:rsidR="00D73EEA">
        <w:rPr>
          <w:rFonts w:ascii="Times New Roman" w:eastAsia="ヒラギノ角ゴ Pro W3" w:hAnsi="Times New Roman"/>
          <w:color w:val="000000"/>
          <w:szCs w:val="20"/>
        </w:rPr>
        <w:t xml:space="preserve">Observed change in minimum temperature </w:t>
      </w:r>
      <w:r w:rsidR="00C5471A">
        <w:rPr>
          <w:rFonts w:ascii="Times New Roman" w:hAnsi="Times New Roman"/>
        </w:rPr>
        <w:t>was a more reliable predictor of the direction of species’ shifts than other climate variables</w:t>
      </w:r>
      <w:r w:rsidR="00D73EEA">
        <w:rPr>
          <w:rFonts w:ascii="Times New Roman" w:hAnsi="Times New Roman"/>
        </w:rPr>
        <w:t xml:space="preserve"> or an overall model of warming</w:t>
      </w:r>
      <w:r w:rsidR="006941BD" w:rsidRPr="005A556C">
        <w:rPr>
          <w:rFonts w:ascii="Times New Roman" w:eastAsia="ヒラギノ角ゴ Pro W3" w:hAnsi="Times New Roman"/>
          <w:color w:val="000000"/>
          <w:szCs w:val="20"/>
        </w:rPr>
        <w:t xml:space="preserve">. </w:t>
      </w:r>
      <w:commentRangeEnd w:id="27"/>
      <w:r w:rsidR="00DC6FA9">
        <w:rPr>
          <w:rStyle w:val="CommentReference"/>
          <w:rFonts w:ascii="Times New Roman" w:eastAsia="Times New Roman" w:hAnsi="Times New Roman"/>
        </w:rPr>
        <w:commentReference w:id="27"/>
      </w:r>
      <w:commentRangeStart w:id="28"/>
      <w:r w:rsidR="00D73EEA">
        <w:rPr>
          <w:rFonts w:ascii="Times New Roman" w:eastAsia="ヒラギノ角ゴ Pro W3" w:hAnsi="Times New Roman"/>
          <w:color w:val="000000"/>
          <w:szCs w:val="20"/>
        </w:rPr>
        <w:t xml:space="preserve">Additional factors may play a role in </w:t>
      </w:r>
      <w:ins w:id="29" w:author="mv sciences" w:date="2013-12-16T12:07:00Z">
        <w:r w:rsidR="00117BF9">
          <w:rPr>
            <w:rFonts w:ascii="Times New Roman" w:eastAsia="ヒラギノ角ゴ Pro W3" w:hAnsi="Times New Roman"/>
            <w:color w:val="000000"/>
            <w:szCs w:val="20"/>
          </w:rPr>
          <w:t>differences between high and low elevation species</w:t>
        </w:r>
      </w:ins>
      <w:ins w:id="30" w:author="mv sciences" w:date="2013-12-18T10:32:00Z">
        <w:r w:rsidR="00DC6FA9">
          <w:rPr>
            <w:rFonts w:ascii="Times New Roman" w:eastAsia="ヒラギノ角ゴ Pro W3" w:hAnsi="Times New Roman"/>
            <w:color w:val="000000"/>
            <w:szCs w:val="20"/>
          </w:rPr>
          <w:t xml:space="preserve"> and in species’ response across regions</w:t>
        </w:r>
      </w:ins>
      <w:r w:rsidR="00E865E3" w:rsidRPr="009D4E93">
        <w:rPr>
          <w:rFonts w:ascii="Times New Roman" w:eastAsia="ヒラギノ角ゴ Pro W3" w:hAnsi="Times New Roman"/>
          <w:color w:val="000000"/>
          <w:szCs w:val="20"/>
        </w:rPr>
        <w:t xml:space="preserve">, perhaps due to changes </w:t>
      </w:r>
      <w:r w:rsidR="00E865E3" w:rsidRPr="009D4E93">
        <w:rPr>
          <w:rFonts w:ascii="Times New Roman" w:eastAsia="ヒラギノ角ゴ Pro W3" w:hAnsi="Times New Roman"/>
          <w:color w:val="000000"/>
          <w:szCs w:val="20"/>
        </w:rPr>
        <w:lastRenderedPageBreak/>
        <w:t>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commentRangeEnd w:id="28"/>
      <w:r w:rsidR="00775DAF">
        <w:rPr>
          <w:rStyle w:val="CommentReference"/>
          <w:rFonts w:ascii="Times New Roman" w:eastAsia="Times New Roman" w:hAnsi="Times New Roman"/>
        </w:rPr>
        <w:commentReference w:id="28"/>
      </w:r>
      <w:r w:rsidR="009D4E93" w:rsidRPr="009D4E93">
        <w:rPr>
          <w:rFonts w:ascii="Times New Roman" w:eastAsia="ヒラギノ角ゴ Pro W3" w:hAnsi="Times New Roman"/>
          <w:color w:val="000000"/>
          <w:szCs w:val="20"/>
        </w:rPr>
        <w:t>.</w:t>
      </w:r>
      <w:r w:rsidR="00775DAF">
        <w:rPr>
          <w:rFonts w:ascii="Times New Roman" w:eastAsia="ヒラギノ角ゴ Pro W3" w:hAnsi="Times New Roman"/>
          <w:color w:val="000000"/>
          <w:szCs w:val="20"/>
        </w:rPr>
        <w:t xml:space="preserve"> </w:t>
      </w:r>
      <w:commentRangeStart w:id="31"/>
      <w:ins w:id="32" w:author="cmoritz Moritz" w:date="2013-12-13T10:44:00Z">
        <w:r w:rsidR="00775DAF">
          <w:rPr>
            <w:rFonts w:ascii="Times New Roman" w:eastAsia="ヒラギノ角ゴ Pro W3" w:hAnsi="Times New Roman"/>
            <w:color w:val="000000"/>
            <w:szCs w:val="20"/>
          </w:rPr>
          <w:t>We identify a suite of high elevation taxa with consistent upwards range contractions and which warrant more detailed analyses of proximate causes of vulnerabil</w:t>
        </w:r>
      </w:ins>
      <w:ins w:id="33" w:author="cmoritz Moritz" w:date="2013-12-13T10:45:00Z">
        <w:r w:rsidR="00775DAF">
          <w:rPr>
            <w:rFonts w:ascii="Times New Roman" w:eastAsia="ヒラギノ角ゴ Pro W3" w:hAnsi="Times New Roman"/>
            <w:color w:val="000000"/>
            <w:szCs w:val="20"/>
          </w:rPr>
          <w:t>ity</w:t>
        </w:r>
        <w:commentRangeEnd w:id="31"/>
        <w:r w:rsidR="00775DAF">
          <w:rPr>
            <w:rStyle w:val="CommentReference"/>
            <w:rFonts w:ascii="Times New Roman" w:eastAsia="Times New Roman" w:hAnsi="Times New Roman"/>
          </w:rPr>
          <w:commentReference w:id="31"/>
        </w:r>
        <w:r w:rsidR="00775DAF">
          <w:rPr>
            <w:rFonts w:ascii="Times New Roman" w:eastAsia="ヒラギノ角ゴ Pro W3" w:hAnsi="Times New Roman"/>
            <w:color w:val="000000"/>
            <w:szCs w:val="20"/>
          </w:rPr>
          <w:t xml:space="preserve">. </w:t>
        </w:r>
      </w:ins>
      <w:r w:rsidR="00541334">
        <w:rPr>
          <w:rFonts w:ascii="Times New Roman" w:eastAsia="ヒラギノ角ゴ Pro W3" w:hAnsi="Times New Roman"/>
          <w:color w:val="000000"/>
          <w:szCs w:val="20"/>
        </w:rPr>
        <w:t>T</w:t>
      </w:r>
      <w:r w:rsidR="00D73EEA" w:rsidRPr="009D4E93">
        <w:rPr>
          <w:rFonts w:ascii="Times New Roman" w:hAnsi="Times New Roman"/>
        </w:rPr>
        <w:t xml:space="preserve">hese </w:t>
      </w:r>
      <w:r w:rsidR="00367A1E" w:rsidRPr="009D4E93">
        <w:rPr>
          <w:rFonts w:ascii="Times New Roman" w:hAnsi="Times New Roman"/>
        </w:rPr>
        <w:t>results demonstrate the value of multi-</w:t>
      </w:r>
      <w:r w:rsidR="00001AD2">
        <w:rPr>
          <w:rFonts w:ascii="Times New Roman" w:hAnsi="Times New Roman"/>
        </w:rPr>
        <w:t>region</w:t>
      </w:r>
      <w:r w:rsidR="00367A1E" w:rsidRPr="009D4E93">
        <w:rPr>
          <w:rFonts w:ascii="Times New Roman" w:hAnsi="Times New Roman"/>
        </w:rPr>
        <w:t xml:space="preserve"> resurveys </w:t>
      </w:r>
      <w:r w:rsidR="00D73EEA">
        <w:rPr>
          <w:rFonts w:ascii="Times New Roman" w:hAnsi="Times New Roman"/>
        </w:rPr>
        <w:t>and illustrate the complexity of species responses to recent climate change</w:t>
      </w:r>
      <w:r w:rsidR="00D45B61">
        <w:rPr>
          <w:rFonts w:ascii="Times New Roman" w:hAnsi="Times New Roman"/>
        </w:rPr>
        <w:t>.</w:t>
      </w:r>
    </w:p>
    <w:p w14:paraId="2A86E877" w14:textId="06CAE8C1"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78185410"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Despite a general trend towards upwards shifts of elevational (and latitudinal) boundaries</w:t>
      </w:r>
      <w:r w:rsidR="0094071C" w:rsidRPr="009D4E93">
        <w:rPr>
          <w:rFonts w:ascii="Times New Roman" w:hAnsi="Times New Roman"/>
        </w:rPr>
        <w:t xml:space="preserve"> (e.g. Thomas and Lennon 1999, Lenoir et al, 2008; </w:t>
      </w:r>
      <w:r w:rsidR="00541334">
        <w:rPr>
          <w:rFonts w:ascii="Times New Roman" w:hAnsi="Times New Roman"/>
        </w:rPr>
        <w:t>Chen et al. 2011</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 xml:space="preserve">Thomas, Hill, </w:t>
      </w:r>
      <w:proofErr w:type="spellStart"/>
      <w:r w:rsidR="003A635B" w:rsidRPr="003A635B">
        <w:rPr>
          <w:rFonts w:ascii="Times New Roman" w:hAnsi="Times New Roman"/>
          <w:highlight w:val="yellow"/>
        </w:rPr>
        <w:t>Morelli</w:t>
      </w:r>
      <w:proofErr w:type="spellEnd"/>
      <w:r w:rsidR="003A635B" w:rsidRPr="003A635B">
        <w:rPr>
          <w:rFonts w:ascii="Times New Roman" w:hAnsi="Times New Roman"/>
          <w:highlight w:val="yellow"/>
        </w:rPr>
        <w:t xml:space="preserve">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75C937DC"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elevational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elevational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proofErr w:type="spellStart"/>
      <w:r w:rsidR="00541334" w:rsidRPr="00591D68">
        <w:rPr>
          <w:rFonts w:ascii="Times New Roman" w:hAnsi="Times New Roman"/>
          <w:rPrChange w:id="34" w:author="Rowe, Karen" w:date="2013-12-13T14:02:00Z">
            <w:rPr>
              <w:rFonts w:ascii="Times New Roman" w:hAnsi="Times New Roman"/>
              <w:highlight w:val="yellow"/>
            </w:rPr>
          </w:rPrChange>
        </w:rPr>
        <w:t>Ackerly</w:t>
      </w:r>
      <w:proofErr w:type="spellEnd"/>
      <w:r w:rsidR="00541334" w:rsidRPr="00591D68">
        <w:rPr>
          <w:rFonts w:ascii="Times New Roman" w:hAnsi="Times New Roman"/>
          <w:rPrChange w:id="35" w:author="Rowe, Karen" w:date="2013-12-13T14:02:00Z">
            <w:rPr>
              <w:rFonts w:ascii="Times New Roman" w:hAnsi="Times New Roman"/>
              <w:highlight w:val="yellow"/>
            </w:rPr>
          </w:rPrChange>
        </w:rPr>
        <w:t xml:space="preserve"> et al. 2010</w:t>
      </w:r>
      <w:r w:rsidRPr="00591D68">
        <w:rPr>
          <w:rFonts w:ascii="Times New Roman" w:hAnsi="Times New Roman"/>
          <w:rPrChange w:id="36" w:author="Rowe, Karen" w:date="2013-12-13T14:02:00Z">
            <w:rPr>
              <w:rFonts w:ascii="Times New Roman" w:hAnsi="Times New Roman"/>
              <w:highlight w:val="yellow"/>
            </w:rPr>
          </w:rPrChange>
        </w:rPr>
        <w:t>,</w:t>
      </w:r>
      <w:ins w:id="37" w:author="Morgan Tingley" w:date="2013-09-17T14:45:00Z">
        <w:r w:rsidR="00541334" w:rsidRPr="00591D68">
          <w:rPr>
            <w:rFonts w:ascii="Times New Roman" w:hAnsi="Times New Roman"/>
            <w:rPrChange w:id="38" w:author="Rowe, Karen" w:date="2013-12-13T14:05:00Z">
              <w:rPr>
                <w:rFonts w:ascii="Times New Roman" w:hAnsi="Times New Roman"/>
                <w:highlight w:val="yellow"/>
              </w:rPr>
            </w:rPrChange>
          </w:rPr>
          <w:t xml:space="preserve"> </w:t>
        </w:r>
      </w:ins>
      <w:proofErr w:type="spellStart"/>
      <w:r w:rsidRPr="00591D68">
        <w:rPr>
          <w:rFonts w:ascii="Times New Roman" w:hAnsi="Times New Roman"/>
          <w:rPrChange w:id="39" w:author="Rowe, Karen" w:date="2013-12-13T14:05:00Z">
            <w:rPr>
              <w:rFonts w:ascii="Times New Roman" w:hAnsi="Times New Roman"/>
              <w:highlight w:val="yellow"/>
            </w:rPr>
          </w:rPrChange>
        </w:rPr>
        <w:t>Wiens</w:t>
      </w:r>
      <w:proofErr w:type="spellEnd"/>
      <w:r w:rsidRPr="00591D68">
        <w:rPr>
          <w:rFonts w:ascii="Times New Roman" w:hAnsi="Times New Roman"/>
          <w:rPrChange w:id="40" w:author="Rowe, Karen" w:date="2013-12-13T14:05:00Z">
            <w:rPr>
              <w:rFonts w:ascii="Times New Roman" w:hAnsi="Times New Roman"/>
              <w:highlight w:val="yellow"/>
            </w:rPr>
          </w:rPrChange>
        </w:rPr>
        <w:t xml:space="preserve"> </w:t>
      </w:r>
      <w:r w:rsidR="00541334" w:rsidRPr="00591D68">
        <w:rPr>
          <w:rFonts w:ascii="Times New Roman" w:hAnsi="Times New Roman"/>
          <w:rPrChange w:id="41" w:author="Rowe, Karen" w:date="2013-12-13T14:05:00Z">
            <w:rPr>
              <w:rFonts w:ascii="Times New Roman" w:hAnsi="Times New Roman"/>
              <w:highlight w:val="yellow"/>
            </w:rPr>
          </w:rPrChange>
        </w:rPr>
        <w:t xml:space="preserve">et al. 2011, </w:t>
      </w:r>
      <w:proofErr w:type="spellStart"/>
      <w:r w:rsidR="00470628" w:rsidRPr="00591D68">
        <w:rPr>
          <w:rFonts w:ascii="Times New Roman" w:hAnsi="Times New Roman"/>
          <w:rPrChange w:id="42" w:author="Rowe, Karen" w:date="2013-12-13T14:05:00Z">
            <w:rPr>
              <w:rFonts w:ascii="Times New Roman" w:hAnsi="Times New Roman"/>
              <w:highlight w:val="yellow"/>
            </w:rPr>
          </w:rPrChange>
        </w:rPr>
        <w:t>Stralberg</w:t>
      </w:r>
      <w:proofErr w:type="spellEnd"/>
      <w:r w:rsidR="00470628" w:rsidRPr="00591D68">
        <w:rPr>
          <w:rFonts w:ascii="Times New Roman" w:hAnsi="Times New Roman"/>
          <w:rPrChange w:id="43" w:author="Rowe, Karen" w:date="2013-12-13T14:05:00Z">
            <w:rPr>
              <w:rFonts w:ascii="Times New Roman" w:hAnsi="Times New Roman"/>
              <w:highlight w:val="yellow"/>
            </w:rPr>
          </w:rPrChange>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677B1F0E"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proofErr w:type="spellStart"/>
      <w:r w:rsidR="00F7150A">
        <w:rPr>
          <w:rFonts w:ascii="Times New Roman" w:hAnsi="Times New Roman"/>
        </w:rPr>
        <w:t>Bonfils</w:t>
      </w:r>
      <w:proofErr w:type="spellEnd"/>
      <w:r w:rsidR="00F7150A">
        <w:rPr>
          <w:rFonts w:ascii="Times New Roman" w:hAnsi="Times New Roman"/>
        </w:rPr>
        <w:t xml:space="preserve"> et al. 2008</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w:t>
      </w:r>
      <w:r w:rsidR="00EC11F5" w:rsidRPr="00591D68">
        <w:rPr>
          <w:rFonts w:ascii="Times New Roman" w:hAnsi="Times New Roman"/>
          <w:highlight w:val="yellow"/>
          <w:rPrChange w:id="44" w:author="Rowe, Karen" w:date="2013-12-13T14:09:00Z">
            <w:rPr>
              <w:rFonts w:ascii="Times New Roman" w:hAnsi="Times New Roman"/>
            </w:rPr>
          </w:rPrChange>
        </w:rPr>
        <w:t>Fig 1B</w:t>
      </w:r>
      <w:ins w:id="45" w:author="Rowe, Karen" w:date="2013-12-13T14:09:00Z">
        <w:r w:rsidR="00591D68">
          <w:rPr>
            <w:rFonts w:ascii="Times New Roman" w:hAnsi="Times New Roman"/>
          </w:rPr>
          <w:t xml:space="preserve"> (where is 1A?</w:t>
        </w:r>
      </w:ins>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r w:rsidR="00F336A6">
        <w:rPr>
          <w:rFonts w:ascii="Times New Roman" w:hAnsi="Times New Roman"/>
        </w:rPr>
        <w:t xml:space="preserve">Elevational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r w:rsidR="00470628">
        <w:rPr>
          <w:rFonts w:ascii="Times New Roman" w:hAnsi="Times New Roman"/>
        </w:rPr>
        <w:t xml:space="preserve">. </w:t>
      </w:r>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950227">
        <w:rPr>
          <w:rFonts w:ascii="Times New Roman" w:hAnsi="Times New Roman"/>
        </w:rPr>
        <w:t>, considering both temperature and precipitation,</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3A706A34" w14:textId="166B3394" w:rsidR="00950227" w:rsidRDefault="00430FE6" w:rsidP="00E94085">
      <w:pPr>
        <w:pStyle w:val="BodyA"/>
        <w:spacing w:line="480" w:lineRule="auto"/>
        <w:ind w:firstLine="720"/>
        <w:rPr>
          <w:ins w:id="46" w:author="cmoritz Moritz" w:date="2013-12-13T10:51:00Z"/>
          <w:rFonts w:ascii="Times New Roman" w:hAnsi="Times New Roman"/>
        </w:rPr>
      </w:pPr>
      <w:r w:rsidRPr="009D4E93">
        <w:rPr>
          <w:rFonts w:ascii="Times New Roman" w:hAnsi="Times New Roman"/>
        </w:rPr>
        <w:t>The initial resurvey</w:t>
      </w:r>
      <w:r w:rsidR="00950227">
        <w:rPr>
          <w:rFonts w:ascii="Times New Roman" w:hAnsi="Times New Roman"/>
        </w:rPr>
        <w:t xml:space="preserve"> of small mammals</w:t>
      </w:r>
      <w:r w:rsidRPr="009D4E93">
        <w:rPr>
          <w:rFonts w:ascii="Times New Roman" w:hAnsi="Times New Roman"/>
        </w:rPr>
        <w:t xml:space="preserve"> </w:t>
      </w:r>
      <w:r w:rsidR="00261305">
        <w:rPr>
          <w:rFonts w:ascii="Times New Roman" w:hAnsi="Times New Roman"/>
        </w:rPr>
        <w:t>across Yosemite</w:t>
      </w:r>
      <w:r w:rsidR="00261305" w:rsidRPr="009D4E93">
        <w:rPr>
          <w:rFonts w:ascii="Times New Roman" w:hAnsi="Times New Roman"/>
        </w:rPr>
        <w:t xml:space="preserve"> </w:t>
      </w:r>
      <w:r w:rsidRPr="009D4E93">
        <w:rPr>
          <w:rFonts w:ascii="Times New Roman" w:hAnsi="Times New Roman"/>
        </w:rPr>
        <w:t xml:space="preserve">revealed </w:t>
      </w:r>
      <w:r w:rsidR="00485CCA">
        <w:rPr>
          <w:rFonts w:ascii="Times New Roman" w:hAnsi="Times New Roman"/>
        </w:rPr>
        <w:t xml:space="preserve">a </w:t>
      </w:r>
      <w:r w:rsidRPr="009D4E93">
        <w:rPr>
          <w:rFonts w:ascii="Times New Roman" w:hAnsi="Times New Roman"/>
        </w:rPr>
        <w:t xml:space="preserve">strong </w:t>
      </w:r>
      <w:r w:rsidR="00485CCA">
        <w:rPr>
          <w:rFonts w:ascii="Times New Roman" w:hAnsi="Times New Roman"/>
        </w:rPr>
        <w:t xml:space="preserve">pattern of </w:t>
      </w:r>
      <w:r w:rsidRPr="009D4E93">
        <w:rPr>
          <w:rFonts w:ascii="Times New Roman" w:hAnsi="Times New Roman"/>
        </w:rPr>
        <w:t>upw</w:t>
      </w:r>
      <w:r w:rsidR="00485CCA">
        <w:rPr>
          <w:rFonts w:ascii="Times New Roman" w:hAnsi="Times New Roman"/>
        </w:rPr>
        <w:t>ard shifts of species’ ranges</w:t>
      </w:r>
      <w:r w:rsidR="00F7150A">
        <w:rPr>
          <w:rFonts w:ascii="Times New Roman" w:hAnsi="Times New Roman"/>
        </w:rPr>
        <w:t>,</w:t>
      </w:r>
      <w:r w:rsidR="00485CCA">
        <w:rPr>
          <w:rFonts w:ascii="Times New Roman" w:hAnsi="Times New Roman"/>
        </w:rPr>
        <w:t xml:space="preserve"> </w:t>
      </w:r>
      <w:r w:rsidR="0066477D">
        <w:rPr>
          <w:rFonts w:ascii="Times New Roman" w:hAnsi="Times New Roman"/>
        </w:rPr>
        <w:t>especially high elevation species</w:t>
      </w:r>
      <w:r w:rsidR="00591D68">
        <w:rPr>
          <w:rFonts w:ascii="Times New Roman" w:hAnsi="Times New Roman"/>
        </w:rPr>
        <w:t>,</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w:t>
      </w:r>
    </w:p>
    <w:p w14:paraId="633E7497" w14:textId="15B67C1C" w:rsidR="00430FE6" w:rsidRDefault="00950227" w:rsidP="00E94085">
      <w:pPr>
        <w:pStyle w:val="BodyA"/>
        <w:spacing w:line="480" w:lineRule="auto"/>
        <w:ind w:firstLine="720"/>
        <w:rPr>
          <w:rFonts w:ascii="Times New Roman" w:hAnsi="Times New Roman"/>
        </w:rPr>
      </w:pPr>
      <w:r>
        <w:rPr>
          <w:rFonts w:ascii="Times New Roman" w:hAnsi="Times New Roman"/>
        </w:rPr>
        <w:lastRenderedPageBreak/>
        <w:t>Here w</w:t>
      </w:r>
      <w:r w:rsidRPr="009D4E93">
        <w:rPr>
          <w:rFonts w:ascii="Times New Roman" w:hAnsi="Times New Roman"/>
        </w:rPr>
        <w:t>e</w:t>
      </w:r>
      <w:r>
        <w:rPr>
          <w:rFonts w:ascii="Times New Roman" w:hAnsi="Times New Roman"/>
        </w:rPr>
        <w:t xml:space="preserve"> characterize regional variation in </w:t>
      </w:r>
      <w:r w:rsidRPr="009D4E93">
        <w:rPr>
          <w:rFonts w:ascii="Times New Roman" w:hAnsi="Times New Roman"/>
        </w:rPr>
        <w:t>eleva</w:t>
      </w:r>
      <w:r>
        <w:rPr>
          <w:rFonts w:ascii="Times New Roman" w:hAnsi="Times New Roman"/>
        </w:rPr>
        <w:t>tional range responses</w:t>
      </w:r>
      <w:r w:rsidRPr="009D4E93">
        <w:rPr>
          <w:rFonts w:ascii="Times New Roman" w:hAnsi="Times New Roman"/>
        </w:rPr>
        <w:t xml:space="preserve"> of small mammals </w:t>
      </w:r>
      <w:r>
        <w:rPr>
          <w:rFonts w:ascii="Times New Roman" w:hAnsi="Times New Roman"/>
        </w:rPr>
        <w:t xml:space="preserve">of montane California by expanding our </w:t>
      </w:r>
      <w:r w:rsidRPr="009D4E93">
        <w:rPr>
          <w:rFonts w:ascii="Times New Roman" w:hAnsi="Times New Roman"/>
        </w:rPr>
        <w:t xml:space="preserve">analysis from a single </w:t>
      </w:r>
      <w:r>
        <w:rPr>
          <w:rFonts w:ascii="Times New Roman" w:hAnsi="Times New Roman"/>
        </w:rPr>
        <w:t>region</w:t>
      </w:r>
      <w:r w:rsidRPr="009D4E93">
        <w:rPr>
          <w:rFonts w:ascii="Times New Roman" w:hAnsi="Times New Roman"/>
        </w:rPr>
        <w:t xml:space="preserve"> in the central Sierra</w:t>
      </w:r>
      <w:r>
        <w:rPr>
          <w:rFonts w:ascii="Times New Roman" w:hAnsi="Times New Roman"/>
        </w:rPr>
        <w:t xml:space="preserve"> (Yosemite; </w:t>
      </w:r>
      <w:r w:rsidRPr="009D4E93">
        <w:rPr>
          <w:rFonts w:ascii="Times New Roman" w:hAnsi="Times New Roman"/>
        </w:rPr>
        <w:t>Moritz et al. 2008)</w:t>
      </w:r>
      <w:r>
        <w:rPr>
          <w:rFonts w:ascii="Times New Roman" w:hAnsi="Times New Roman"/>
        </w:rPr>
        <w:t>,</w:t>
      </w:r>
      <w:r w:rsidRPr="009D4E93">
        <w:rPr>
          <w:rFonts w:ascii="Times New Roman" w:hAnsi="Times New Roman"/>
        </w:rPr>
        <w:t xml:space="preserve"> </w:t>
      </w:r>
      <w:r>
        <w:rPr>
          <w:rFonts w:ascii="Times New Roman" w:hAnsi="Times New Roman"/>
        </w:rPr>
        <w:t xml:space="preserve">with two other transects </w:t>
      </w:r>
      <w:r w:rsidRPr="009D4E93">
        <w:rPr>
          <w:rFonts w:ascii="Times New Roman" w:hAnsi="Times New Roman"/>
        </w:rPr>
        <w:t xml:space="preserve">to </w:t>
      </w:r>
      <w:r>
        <w:rPr>
          <w:rFonts w:ascii="Times New Roman" w:hAnsi="Times New Roman"/>
        </w:rPr>
        <w:t>the north (Lassen) and south (</w:t>
      </w:r>
      <w:commentRangeStart w:id="47"/>
      <w:commentRangeStart w:id="48"/>
      <w:r>
        <w:rPr>
          <w:rFonts w:ascii="Times New Roman" w:hAnsi="Times New Roman"/>
        </w:rPr>
        <w:t>Sequoia</w:t>
      </w:r>
      <w:commentRangeEnd w:id="47"/>
      <w:r>
        <w:rPr>
          <w:rStyle w:val="CommentReference"/>
          <w:rFonts w:ascii="Times New Roman" w:eastAsia="Times New Roman" w:hAnsi="Times New Roman"/>
          <w:color w:val="auto"/>
        </w:rPr>
        <w:commentReference w:id="47"/>
      </w:r>
      <w:commentRangeEnd w:id="48"/>
      <w:r w:rsidR="00DC6FA9">
        <w:rPr>
          <w:rStyle w:val="CommentReference"/>
          <w:rFonts w:ascii="Times New Roman" w:eastAsia="Times New Roman" w:hAnsi="Times New Roman"/>
          <w:color w:val="auto"/>
        </w:rPr>
        <w:commentReference w:id="48"/>
      </w:r>
      <w:r>
        <w:rPr>
          <w:rFonts w:ascii="Times New Roman" w:hAnsi="Times New Roman"/>
        </w:rPr>
        <w:t>).</w:t>
      </w:r>
      <w:r w:rsidRPr="009D4E93">
        <w:rPr>
          <w:rFonts w:ascii="Times New Roman" w:hAnsi="Times New Roman"/>
        </w:rPr>
        <w:t xml:space="preserve"> </w:t>
      </w:r>
      <w:r>
        <w:rPr>
          <w:rFonts w:ascii="Times New Roman" w:hAnsi="Times New Roman"/>
        </w:rPr>
        <w:t>W</w:t>
      </w:r>
      <w:r w:rsidRPr="009D4E93">
        <w:rPr>
          <w:rFonts w:ascii="Times New Roman" w:hAnsi="Times New Roman"/>
        </w:rPr>
        <w:t>e control for variation in detectability among species and survey</w:t>
      </w:r>
      <w:r>
        <w:rPr>
          <w:rFonts w:ascii="Times New Roman" w:hAnsi="Times New Roman"/>
        </w:rPr>
        <w:t xml:space="preserve"> eras </w:t>
      </w:r>
      <w:r w:rsidRPr="009D4E93">
        <w:rPr>
          <w:rFonts w:ascii="Times New Roman" w:hAnsi="Times New Roman"/>
        </w:rPr>
        <w:t>to compare elevational limits from the early 20</w:t>
      </w:r>
      <w:r w:rsidRPr="009D4E93">
        <w:rPr>
          <w:rFonts w:ascii="Times New Roman" w:hAnsi="Times New Roman"/>
          <w:vertAlign w:val="superscript"/>
        </w:rPr>
        <w:t>th</w:t>
      </w:r>
      <w:r w:rsidRPr="009D4E93">
        <w:rPr>
          <w:rFonts w:ascii="Times New Roman" w:hAnsi="Times New Roman"/>
        </w:rPr>
        <w:t xml:space="preserve"> C (1911-1934) to the present (2003-2010).</w:t>
      </w:r>
      <w:r>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r w:rsidR="00EB6004">
        <w:rPr>
          <w:rFonts w:ascii="Times New Roman" w:hAnsi="Times New Roman"/>
        </w:rPr>
        <w:t>montane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F7150A">
        <w:rPr>
          <w:rFonts w:ascii="Times New Roman" w:hAnsi="Times New Roman"/>
        </w:rPr>
        <w:t xml:space="preserve">are </w:t>
      </w:r>
      <w:r w:rsidR="0066477D">
        <w:rPr>
          <w:rFonts w:ascii="Times New Roman" w:hAnsi="Times New Roman"/>
        </w:rPr>
        <w:t xml:space="preserve">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 xml:space="preserve">(2) range contractions </w:t>
      </w:r>
      <w:r w:rsidR="00F7150A">
        <w:rPr>
          <w:rFonts w:ascii="Times New Roman" w:hAnsi="Times New Roman"/>
        </w:rPr>
        <w:t xml:space="preserve">are </w:t>
      </w:r>
      <w:r w:rsidR="005D668E">
        <w:rPr>
          <w:rFonts w:ascii="Times New Roman" w:hAnsi="Times New Roman"/>
        </w:rPr>
        <w:t xml:space="preserve">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commentRangeStart w:id="49"/>
      <w:r w:rsidR="00B55150">
        <w:rPr>
          <w:rFonts w:ascii="Times New Roman" w:hAnsi="Times New Roman"/>
        </w:rPr>
        <w:t xml:space="preserve">expansions </w:t>
      </w:r>
      <w:r w:rsidR="00F7150A">
        <w:rPr>
          <w:rFonts w:ascii="Times New Roman" w:hAnsi="Times New Roman"/>
        </w:rPr>
        <w:t xml:space="preserve">are </w:t>
      </w:r>
      <w:r w:rsidR="00B55150">
        <w:rPr>
          <w:rFonts w:ascii="Times New Roman" w:hAnsi="Times New Roman"/>
        </w:rPr>
        <w:t xml:space="preserve">more common in </w:t>
      </w:r>
      <w:r w:rsidR="00BE0512">
        <w:rPr>
          <w:rFonts w:ascii="Times New Roman" w:hAnsi="Times New Roman"/>
        </w:rPr>
        <w:t xml:space="preserve">low elevation </w:t>
      </w:r>
      <w:commentRangeStart w:id="50"/>
      <w:r w:rsidR="00BE0512">
        <w:rPr>
          <w:rFonts w:ascii="Times New Roman" w:hAnsi="Times New Roman"/>
        </w:rPr>
        <w:t>species</w:t>
      </w:r>
      <w:commentRangeEnd w:id="50"/>
      <w:r w:rsidR="00EB4874">
        <w:rPr>
          <w:rStyle w:val="CommentReference"/>
          <w:rFonts w:ascii="Times New Roman" w:eastAsia="Times New Roman" w:hAnsi="Times New Roman"/>
          <w:color w:val="auto"/>
        </w:rPr>
        <w:commentReference w:id="50"/>
      </w:r>
      <w:proofErr w:type="gramStart"/>
      <w:r w:rsidR="00340A6B">
        <w:rPr>
          <w:rFonts w:ascii="Times New Roman" w:hAnsi="Times New Roman"/>
        </w:rPr>
        <w:t xml:space="preserve"> </w:t>
      </w:r>
      <w:r w:rsidR="00B55150">
        <w:rPr>
          <w:rFonts w:ascii="Times New Roman" w:hAnsi="Times New Roman"/>
        </w:rPr>
        <w:t xml:space="preserve"> </w:t>
      </w:r>
      <w:commentRangeEnd w:id="49"/>
      <w:proofErr w:type="gramEnd"/>
      <w:r w:rsidR="00DC6FA9">
        <w:rPr>
          <w:rStyle w:val="CommentReference"/>
          <w:rFonts w:ascii="Times New Roman" w:eastAsia="Times New Roman" w:hAnsi="Times New Roman"/>
          <w:color w:val="auto"/>
        </w:rPr>
        <w:commentReference w:id="49"/>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species</w:t>
      </w:r>
      <w:r w:rsidR="00F7150A">
        <w:rPr>
          <w:rFonts w:ascii="Times New Roman" w:hAnsi="Times New Roman"/>
        </w:rPr>
        <w:t>, particularly those with large movements in Yosemite,</w:t>
      </w:r>
      <w:r w:rsidR="005D668E">
        <w:rPr>
          <w:rFonts w:ascii="Times New Roman" w:hAnsi="Times New Roman"/>
        </w:rPr>
        <w:t xml:space="preserve"> </w:t>
      </w:r>
      <w:r w:rsidR="00F7150A">
        <w:rPr>
          <w:rFonts w:ascii="Times New Roman" w:hAnsi="Times New Roman"/>
        </w:rPr>
        <w:t>show consistency</w:t>
      </w:r>
      <w:r w:rsidR="00340A6B">
        <w:rPr>
          <w:rFonts w:ascii="Times New Roman" w:hAnsi="Times New Roman"/>
        </w:rPr>
        <w:t xml:space="preserve"> across regions</w:t>
      </w:r>
      <w:r w:rsidR="00921C2C">
        <w:rPr>
          <w:rFonts w:ascii="Times New Roman" w:hAnsi="Times New Roman"/>
        </w:rPr>
        <w:t>,</w:t>
      </w:r>
      <w:r w:rsidR="00E94085">
        <w:rPr>
          <w:rFonts w:ascii="Times New Roman" w:hAnsi="Times New Roman"/>
        </w:rPr>
        <w:t xml:space="preserve"> </w:t>
      </w:r>
      <w:r w:rsidR="00BD42A4">
        <w:rPr>
          <w:rFonts w:ascii="Times New Roman" w:hAnsi="Times New Roman"/>
        </w:rPr>
        <w:t>and</w:t>
      </w:r>
      <w:r w:rsidR="00BE0512">
        <w:rPr>
          <w:rFonts w:ascii="Times New Roman" w:hAnsi="Times New Roman"/>
        </w:rPr>
        <w:t xml:space="preserve"> (</w:t>
      </w:r>
      <w:r w:rsidR="00EB4874">
        <w:rPr>
          <w:rFonts w:ascii="Times New Roman" w:hAnsi="Times New Roman"/>
        </w:rPr>
        <w:t>4</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montane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central region around Yosemite National Park (</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658B43AE" w:rsidR="009E3ADB" w:rsidRDefault="001E175F" w:rsidP="009E3ADB">
      <w:pPr>
        <w:pStyle w:val="BodyA"/>
        <w:spacing w:line="480" w:lineRule="auto"/>
        <w:ind w:firstLine="720"/>
        <w:rPr>
          <w:rFonts w:ascii="Times New Roman" w:hAnsi="Times New Roman"/>
        </w:rPr>
      </w:pPr>
      <w:r>
        <w:rPr>
          <w:rFonts w:ascii="Times New Roman" w:hAnsi="Times New Roman"/>
        </w:rPr>
        <w:lastRenderedPageBreak/>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r w:rsidR="009E3ADB">
        <w:rPr>
          <w:rFonts w:ascii="Times New Roman" w:hAnsi="Times New Roman"/>
        </w:rPr>
        <w:t>(Figure 1)</w:t>
      </w:r>
      <w:r>
        <w:rPr>
          <w:rFonts w:ascii="Times New Roman" w:hAnsi="Times New Roman"/>
        </w:rPr>
        <w:t xml:space="preserve">. </w:t>
      </w:r>
      <w:r w:rsidR="009E3ADB">
        <w:rPr>
          <w:rFonts w:ascii="Times New Roman" w:hAnsi="Times New Roman"/>
        </w:rPr>
        <w:t xml:space="preserve">Yosemite </w:t>
      </w:r>
      <w:r w:rsidR="00EB4874">
        <w:rPr>
          <w:rFonts w:ascii="Times New Roman" w:hAnsi="Times New Roman"/>
        </w:rPr>
        <w:t xml:space="preserve">and Lassen </w:t>
      </w:r>
      <w:r w:rsidR="009E3ADB">
        <w:rPr>
          <w:rFonts w:ascii="Times New Roman" w:hAnsi="Times New Roman"/>
        </w:rPr>
        <w:t>experienced the greatest</w:t>
      </w:r>
      <w:r w:rsidR="00EB4874">
        <w:rPr>
          <w:rFonts w:ascii="Times New Roman" w:hAnsi="Times New Roman"/>
        </w:rPr>
        <w:t xml:space="preserve"> and least</w:t>
      </w:r>
      <w:r w:rsidR="009E3ADB">
        <w:rPr>
          <w:rFonts w:ascii="Times New Roman" w:hAnsi="Times New Roman"/>
        </w:rPr>
        <w:t xml:space="preserve"> increase in mean annual temperature</w:t>
      </w:r>
      <w:r w:rsidR="00EB4874">
        <w:rPr>
          <w:rFonts w:ascii="Times New Roman" w:hAnsi="Times New Roman"/>
        </w:rPr>
        <w:t>, respectively, whereas precipitation increased in both.</w:t>
      </w:r>
      <w:r w:rsidR="00397CDA">
        <w:rPr>
          <w:rFonts w:ascii="Times New Roman" w:hAnsi="Times New Roman"/>
        </w:rPr>
        <w:t xml:space="preserve"> </w:t>
      </w:r>
      <w:r w:rsidR="00EB4874">
        <w:rPr>
          <w:rFonts w:ascii="Times New Roman" w:hAnsi="Times New Roman"/>
        </w:rPr>
        <w:t xml:space="preserve">Across all three regions, maximum temperature of the warmest month was constant, whereas minimum temperature of the coldest month increased (Figure 1). </w:t>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lastRenderedPageBreak/>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51"/>
      <w:r w:rsidR="00531476" w:rsidRPr="009D4E93">
        <w:rPr>
          <w:rFonts w:ascii="Times New Roman" w:hAnsi="Times New Roman"/>
        </w:rPr>
        <w:t xml:space="preserve">http:bscit.berkeley.edu/mvz/volumes.html). </w:t>
      </w:r>
      <w:commentRangeEnd w:id="51"/>
      <w:r w:rsidR="00AD1770">
        <w:rPr>
          <w:rStyle w:val="CommentReference"/>
          <w:rFonts w:ascii="Times New Roman" w:eastAsia="Times New Roman" w:hAnsi="Times New Roman"/>
          <w:color w:val="auto"/>
        </w:rPr>
        <w:commentReference w:id="51"/>
      </w:r>
      <w:r w:rsidR="00531476" w:rsidRPr="009D4E93">
        <w:rPr>
          <w:rFonts w:ascii="Times New Roman" w:hAnsi="Times New Roman"/>
        </w:rPr>
        <w:t xml:space="preserve">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commentRangeStart w:id="52"/>
      <w:r w:rsidR="00531476" w:rsidRPr="00BC0434">
        <w:rPr>
          <w:rFonts w:ascii="Times New Roman" w:hAnsi="Times New Roman"/>
        </w:rPr>
        <w:t>(</w:t>
      </w:r>
      <w:r w:rsidR="00541334" w:rsidRPr="008A08DB">
        <w:fldChar w:fldCharType="begin"/>
      </w:r>
      <w:r w:rsidR="00541334" w:rsidRPr="00BC0434">
        <w:instrText xml:space="preserve"> HYPERLINK "http://mvz.berkeley.edu" </w:instrText>
      </w:r>
      <w:r w:rsidR="00541334" w:rsidRPr="008A08DB">
        <w:rPr>
          <w:rPrChange w:id="53" w:author="Morgan Tingley" w:date="2013-09-17T14:56:00Z">
            <w:rPr>
              <w:rStyle w:val="Hyperlink1"/>
              <w:rFonts w:ascii="Times New Roman" w:hAnsi="Times New Roman"/>
              <w:sz w:val="24"/>
            </w:rPr>
          </w:rPrChange>
        </w:rPr>
        <w:fldChar w:fldCharType="separate"/>
      </w:r>
      <w:r w:rsidR="00531476" w:rsidRPr="008A08DB">
        <w:rPr>
          <w:rStyle w:val="Hyperlink1"/>
          <w:rFonts w:ascii="Times New Roman" w:hAnsi="Times New Roman"/>
          <w:sz w:val="24"/>
        </w:rPr>
        <w:t>http://mvz.berkeley.edu</w:t>
      </w:r>
      <w:r w:rsidR="00541334" w:rsidRPr="008A08DB">
        <w:rPr>
          <w:rStyle w:val="Hyperlink1"/>
          <w:rFonts w:ascii="Times New Roman" w:hAnsi="Times New Roman"/>
          <w:sz w:val="24"/>
        </w:rPr>
        <w:fldChar w:fldCharType="end"/>
      </w:r>
      <w:r w:rsidR="00531476" w:rsidRPr="00BC0434">
        <w:rPr>
          <w:rFonts w:ascii="Times New Roman" w:hAnsi="Times New Roman"/>
        </w:rPr>
        <w:t>).</w:t>
      </w:r>
      <w:commentRangeEnd w:id="52"/>
      <w:r w:rsidR="00950227">
        <w:rPr>
          <w:rStyle w:val="CommentReference"/>
          <w:rFonts w:ascii="Times New Roman" w:eastAsia="Times New Roman" w:hAnsi="Times New Roman"/>
          <w:color w:val="auto"/>
        </w:rPr>
        <w:commentReference w:id="52"/>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t>that were otherwise inaccessible</w:t>
      </w:r>
      <w:r w:rsidRPr="009D4E93">
        <w:rPr>
          <w:rFonts w:ascii="Times New Roman" w:hAnsi="Times New Roman"/>
        </w:rPr>
        <w:t xml:space="preserve">. </w:t>
      </w:r>
      <w:commentRangeStart w:id="54"/>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w:t>
      </w:r>
      <w:r w:rsidRPr="009D4E93">
        <w:rPr>
          <w:rFonts w:ascii="Times New Roman" w:hAnsi="Times New Roman"/>
        </w:rPr>
        <w:lastRenderedPageBreak/>
        <w:t>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w:t>
      </w:r>
      <w:commentRangeEnd w:id="54"/>
      <w:r w:rsidR="00F67894">
        <w:rPr>
          <w:rStyle w:val="CommentReference"/>
          <w:rFonts w:ascii="Times New Roman" w:eastAsia="Times New Roman" w:hAnsi="Times New Roman"/>
          <w:color w:val="auto"/>
        </w:rPr>
        <w:commentReference w:id="54"/>
      </w:r>
      <w:r w:rsidRPr="009D4E93">
        <w:rPr>
          <w:rFonts w:ascii="Times New Roman" w:hAnsi="Times New Roman"/>
        </w:rPr>
        <w:t xml:space="preserve">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commentRangeStart w:id="55"/>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commentRangeEnd w:id="55"/>
      <w:r w:rsidR="00F67894">
        <w:rPr>
          <w:rStyle w:val="CommentReference"/>
          <w:rFonts w:ascii="Times New Roman" w:eastAsia="Times New Roman" w:hAnsi="Times New Roman"/>
          <w:color w:val="auto"/>
        </w:rPr>
        <w:commentReference w:id="55"/>
      </w:r>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Following 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223DC2E5"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w:t>
      </w:r>
      <w:r w:rsidR="00F52252" w:rsidRPr="009D4E93">
        <w:rPr>
          <w:rFonts w:ascii="Times New Roman" w:hAnsi="Times New Roman"/>
        </w:rPr>
        <w:lastRenderedPageBreak/>
        <w:t xml:space="preserve">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 xml:space="preserve">burrows) prior to setting traps. While </w:t>
      </w:r>
      <w:r w:rsidR="00BC0434">
        <w:rPr>
          <w:rFonts w:ascii="Times New Roman" w:hAnsi="Times New Roman"/>
        </w:rPr>
        <w:t>we were not able to</w:t>
      </w:r>
      <w:r w:rsidR="00F52252" w:rsidRPr="009D4E93">
        <w:rPr>
          <w:rFonts w:ascii="Times New Roman" w:hAnsi="Times New Roman"/>
        </w:rPr>
        <w:t xml:space="preserve">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5EDE919F" w:rsidR="001B0C16" w:rsidRDefault="001B0C16" w:rsidP="001B0C16">
      <w:pPr>
        <w:pStyle w:val="BodyA"/>
        <w:spacing w:line="480" w:lineRule="auto"/>
        <w:ind w:firstLine="720"/>
        <w:rPr>
          <w:rFonts w:ascii="Times New Roman" w:hAnsi="Times New Roman"/>
        </w:rPr>
      </w:pPr>
      <w:r>
        <w:rPr>
          <w:rFonts w:ascii="Times New Roman" w:hAnsi="Times New Roman"/>
        </w:rPr>
        <w:t>Following Moritz et al (2008), we categorized species as low elevation, high elevation</w:t>
      </w:r>
      <w:r w:rsidR="00BC0434">
        <w:rPr>
          <w:rFonts w:ascii="Times New Roman" w:hAnsi="Times New Roman"/>
        </w:rPr>
        <w:t>,</w:t>
      </w:r>
      <w:r>
        <w:rPr>
          <w:rFonts w:ascii="Times New Roman" w:hAnsi="Times New Roman"/>
        </w:rPr>
        <w:t xml:space="preserve">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were widespread</w:t>
      </w:r>
      <w:r w:rsidR="00EB4874">
        <w:rPr>
          <w:rFonts w:ascii="Times New Roman" w:hAnsi="Times New Roman"/>
        </w:rPr>
        <w:t xml:space="preserve"> </w:t>
      </w:r>
      <w:proofErr w:type="spellStart"/>
      <w:r w:rsidR="00EB4874">
        <w:rPr>
          <w:rFonts w:ascii="Times New Roman" w:hAnsi="Times New Roman"/>
        </w:rPr>
        <w:t>elevationally</w:t>
      </w:r>
      <w:proofErr w:type="spellEnd"/>
      <w:r>
        <w:rPr>
          <w:rFonts w:ascii="Times New Roman" w:hAnsi="Times New Roman"/>
        </w:rPr>
        <w:t xml:space="preserve"> </w:t>
      </w:r>
      <w:r w:rsidR="00F67894">
        <w:rPr>
          <w:rFonts w:ascii="Times New Roman" w:hAnsi="Times New Roman"/>
        </w:rPr>
        <w:t xml:space="preserve">across </w:t>
      </w:r>
      <w:r w:rsidR="00EB4874">
        <w:rPr>
          <w:rFonts w:ascii="Times New Roman" w:hAnsi="Times New Roman"/>
        </w:rPr>
        <w:t>two</w:t>
      </w:r>
      <w:r w:rsidR="00F67894">
        <w:rPr>
          <w:rFonts w:ascii="Times New Roman" w:hAnsi="Times New Roman"/>
        </w:rPr>
        <w:t xml:space="preserve"> or more of the </w:t>
      </w:r>
      <w:r w:rsidR="00EB4874">
        <w:rPr>
          <w:rFonts w:ascii="Times New Roman" w:hAnsi="Times New Roman"/>
        </w:rPr>
        <w:t>three regions</w:t>
      </w:r>
      <w:r>
        <w:rPr>
          <w:rFonts w:ascii="Times New Roman" w:hAnsi="Times New Roman"/>
        </w:rPr>
        <w:t xml:space="preser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5544B46"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xml:space="preserve">) of each species at each locality, we used the </w:t>
      </w:r>
      <w:r w:rsidRPr="009D4E93">
        <w:rPr>
          <w:rFonts w:ascii="Times New Roman" w:hAnsi="Times New Roman"/>
        </w:rPr>
        <w:lastRenderedPageBreak/>
        <w:t>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xml:space="preserve">. </w:t>
      </w:r>
      <w:r w:rsidR="009901DA">
        <w:rPr>
          <w:rFonts w:ascii="Times New Roman" w:hAnsi="Times New Roman"/>
        </w:rPr>
        <w:t xml:space="preserve">We used the </w:t>
      </w:r>
      <w:r w:rsidR="00BC0434">
        <w:rPr>
          <w:rFonts w:ascii="Times New Roman" w:hAnsi="Times New Roman"/>
        </w:rPr>
        <w:t>package ‘</w:t>
      </w:r>
      <w:proofErr w:type="spellStart"/>
      <w:r w:rsidR="009901DA">
        <w:rPr>
          <w:rFonts w:ascii="Times New Roman" w:hAnsi="Times New Roman"/>
        </w:rPr>
        <w:t>RMark</w:t>
      </w:r>
      <w:proofErr w:type="spellEnd"/>
      <w:r w:rsidR="00BC0434">
        <w:rPr>
          <w:rFonts w:ascii="Times New Roman" w:hAnsi="Times New Roman"/>
        </w:rPr>
        <w:t>’</w:t>
      </w:r>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00BC0434">
        <w:rPr>
          <w:rFonts w:ascii="Times New Roman" w:hAnsi="Times New Roman"/>
        </w:rPr>
        <w:t>framework</w:t>
      </w:r>
      <w:r w:rsidR="00BC0434" w:rsidRPr="009D4E93">
        <w:rPr>
          <w:rFonts w:ascii="Times New Roman" w:hAnsi="Times New Roman"/>
        </w:rPr>
        <w:t xml:space="preserve"> </w:t>
      </w:r>
      <w:r w:rsidRPr="009D4E93">
        <w:rPr>
          <w:rFonts w:ascii="Times New Roman" w:hAnsi="Times New Roman"/>
        </w:rPr>
        <w:t>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356CFC59"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w:t>
      </w:r>
      <w:r w:rsidR="00BC0434">
        <w:rPr>
          <w:rFonts w:ascii="Times New Roman" w:hAnsi="Times New Roman"/>
        </w:rPr>
        <w:t xml:space="preserve">categorical: </w:t>
      </w:r>
      <w:r w:rsidRPr="009D4E93">
        <w:rPr>
          <w:rFonts w:ascii="Times New Roman" w:hAnsi="Times New Roman"/>
        </w:rPr>
        <w:t>historical or modern), elevation (linear), elevation (quadratic) and region (</w:t>
      </w:r>
      <w:r w:rsidR="00BC0434">
        <w:rPr>
          <w:rFonts w:ascii="Times New Roman" w:hAnsi="Times New Roman"/>
        </w:rPr>
        <w:t xml:space="preserve">categorical: </w:t>
      </w:r>
      <w:r w:rsidRPr="009D4E93">
        <w:rPr>
          <w:rFonts w:ascii="Times New Roman" w:hAnsi="Times New Roman"/>
        </w:rPr>
        <w:t xml:space="preserve">Lassen, Yosemite, </w:t>
      </w:r>
      <w:r w:rsidR="00BC0434">
        <w:rPr>
          <w:rFonts w:ascii="Times New Roman" w:hAnsi="Times New Roman"/>
        </w:rPr>
        <w:t xml:space="preserve">or </w:t>
      </w:r>
      <w:r w:rsidRPr="009D4E93">
        <w:rPr>
          <w:rFonts w:ascii="Times New Roman" w:hAnsi="Times New Roman"/>
        </w:rPr>
        <w:t xml:space="preserve">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w:t>
      </w:r>
      <w:r w:rsidR="00A271A3">
        <w:rPr>
          <w:rFonts w:ascii="Times New Roman" w:hAnsi="Times New Roman"/>
        </w:rPr>
        <w:t>two parameterizations of</w:t>
      </w:r>
      <w:r w:rsidR="00A271A3" w:rsidRPr="009D4E93">
        <w:rPr>
          <w:rFonts w:ascii="Times New Roman" w:hAnsi="Times New Roman"/>
        </w:rPr>
        <w:t xml:space="preserve"> </w:t>
      </w:r>
      <w:r w:rsidR="00E8106C">
        <w:rPr>
          <w:rFonts w:ascii="Times New Roman" w:hAnsi="Times New Roman"/>
          <w:i/>
        </w:rPr>
        <w:t>Ψ</w:t>
      </w:r>
      <w:r w:rsidR="00A271A3">
        <w:rPr>
          <w:rFonts w:ascii="Times New Roman" w:hAnsi="Times New Roman"/>
        </w:rPr>
        <w:t>:</w:t>
      </w:r>
      <w:r w:rsidRPr="009D4E93">
        <w:rPr>
          <w:rFonts w:ascii="Times New Roman" w:hAnsi="Times New Roman"/>
        </w:rPr>
        <w:t xml:space="preserve"> </w:t>
      </w:r>
      <w:r w:rsidR="00A271A3">
        <w:rPr>
          <w:rFonts w:ascii="Times New Roman" w:hAnsi="Times New Roman"/>
        </w:rPr>
        <w:t xml:space="preserve">a </w:t>
      </w:r>
      <w:r w:rsidRPr="009D4E93">
        <w:rPr>
          <w:rFonts w:ascii="Times New Roman" w:hAnsi="Times New Roman"/>
        </w:rPr>
        <w:t xml:space="preserve">constant </w:t>
      </w:r>
      <w:r w:rsidR="00A271A3">
        <w:rPr>
          <w:rFonts w:ascii="Times New Roman" w:hAnsi="Times New Roman"/>
        </w:rPr>
        <w:t xml:space="preserve">model </w:t>
      </w:r>
      <w:r w:rsidRPr="009D4E93">
        <w:rPr>
          <w:rFonts w:ascii="Times New Roman" w:hAnsi="Times New Roman"/>
        </w:rPr>
        <w:t xml:space="preserve">and </w:t>
      </w:r>
      <w:r w:rsidR="00A271A3">
        <w:rPr>
          <w:rFonts w:ascii="Times New Roman" w:hAnsi="Times New Roman"/>
        </w:rPr>
        <w:t>a</w:t>
      </w:r>
      <w:r w:rsidR="00A271A3" w:rsidRPr="009D4E93">
        <w:rPr>
          <w:rFonts w:ascii="Times New Roman" w:hAnsi="Times New Roman"/>
        </w:rPr>
        <w:t xml:space="preserve"> </w:t>
      </w:r>
      <w:r w:rsidRPr="009D4E93">
        <w:rPr>
          <w:rFonts w:ascii="Times New Roman" w:hAnsi="Times New Roman"/>
        </w:rPr>
        <w:t xml:space="preserve">fully parameterized model. From these analyses, we selected </w:t>
      </w:r>
      <w:r w:rsidR="00A271A3">
        <w:rPr>
          <w:rFonts w:ascii="Times New Roman" w:hAnsi="Times New Roman"/>
        </w:rPr>
        <w:t>the</w:t>
      </w:r>
      <w:r w:rsidR="00A271A3" w:rsidRPr="009D4E93">
        <w:rPr>
          <w:rFonts w:ascii="Times New Roman" w:hAnsi="Times New Roman"/>
        </w:rPr>
        <w:t xml:space="preserve"> </w:t>
      </w:r>
      <w:r w:rsidRPr="009D4E93">
        <w:rPr>
          <w:rFonts w:ascii="Times New Roman" w:hAnsi="Times New Roman"/>
        </w:rPr>
        <w:t xml:space="preserve">set of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w:t>
      </w:r>
      <w:r w:rsidR="00AD2580">
        <w:rPr>
          <w:rFonts w:ascii="Times New Roman" w:hAnsi="Times New Roman"/>
        </w:rPr>
        <w:lastRenderedPageBreak/>
        <w:t xml:space="preserve">two </w:t>
      </w:r>
      <w:r w:rsidR="002D4CE2">
        <w:rPr>
          <w:rFonts w:ascii="Times New Roman" w:hAnsi="Times New Roman"/>
        </w:rPr>
        <w:t>for each species (Table S1</w:t>
      </w:r>
      <w:r w:rsidRPr="009D4E93">
        <w:rPr>
          <w:rFonts w:ascii="Times New Roman" w:hAnsi="Times New Roman"/>
        </w:rPr>
        <w:t>). Th</w:t>
      </w:r>
      <w:r w:rsidR="00A271A3">
        <w:rPr>
          <w:rFonts w:ascii="Times New Roman" w:hAnsi="Times New Roman"/>
        </w:rPr>
        <w:t>is subset of</w:t>
      </w:r>
      <w:r w:rsidR="00A271A3" w:rsidRPr="009D4E93">
        <w:rPr>
          <w:rFonts w:ascii="Times New Roman" w:hAnsi="Times New Roman"/>
        </w:rPr>
        <w:t xml:space="preserve"> </w:t>
      </w:r>
      <w:r w:rsidRPr="005F078F">
        <w:rPr>
          <w:rFonts w:ascii="Times New Roman" w:hAnsi="Times New Roman"/>
          <w:i/>
        </w:rPr>
        <w:t>p</w:t>
      </w:r>
      <w:r w:rsidRPr="009D4E93">
        <w:rPr>
          <w:rFonts w:ascii="Times New Roman" w:hAnsi="Times New Roman"/>
        </w:rPr>
        <w:t xml:space="preserve"> models </w:t>
      </w:r>
      <w:r w:rsidR="00A271A3">
        <w:rPr>
          <w:rFonts w:ascii="Times New Roman" w:hAnsi="Times New Roman"/>
        </w:rPr>
        <w:t>(</w:t>
      </w:r>
      <w:r w:rsidR="00A271A3" w:rsidRPr="00550779">
        <w:rPr>
          <w:rFonts w:ascii="Times New Roman" w:hAnsi="Times New Roman"/>
          <w:i/>
        </w:rPr>
        <w:t>n</w:t>
      </w:r>
      <w:r w:rsidR="00A271A3">
        <w:rPr>
          <w:rFonts w:ascii="Times New Roman" w:hAnsi="Times New Roman"/>
        </w:rPr>
        <w:t xml:space="preserve"> </w:t>
      </w:r>
      <w:r w:rsidR="00550779">
        <w:rPr>
          <w:rFonts w:ascii="Times New Roman" w:hAnsi="Times New Roman"/>
        </w:rPr>
        <w:t xml:space="preserve"> </w:t>
      </w:r>
      <w:r w:rsidR="00A271A3">
        <w:rPr>
          <w:rFonts w:ascii="Times New Roman" w:hAnsi="Times New Roman"/>
        </w:rPr>
        <w:t xml:space="preserve">= 16) </w:t>
      </w:r>
      <w:r w:rsidRPr="009D4E93">
        <w:rPr>
          <w:rFonts w:ascii="Times New Roman" w:hAnsi="Times New Roman"/>
        </w:rPr>
        <w:t xml:space="preserve">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03FEFD1"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w:t>
      </w:r>
      <w:r w:rsidR="00A271A3">
        <w:rPr>
          <w:rFonts w:ascii="Times New Roman" w:hAnsi="Times New Roman"/>
        </w:rPr>
        <w:t xml:space="preserve">temporal </w:t>
      </w:r>
      <w:r w:rsidRPr="009D4E93">
        <w:rPr>
          <w:rFonts w:ascii="Times New Roman" w:hAnsi="Times New Roman"/>
        </w:rPr>
        <w:t xml:space="preserve">shifts </w:t>
      </w:r>
      <w:r w:rsidR="00A271A3">
        <w:rPr>
          <w:rFonts w:ascii="Times New Roman" w:hAnsi="Times New Roman"/>
        </w:rPr>
        <w:t>in</w:t>
      </w:r>
      <w:r w:rsidRPr="009D4E93">
        <w:rPr>
          <w:rFonts w:ascii="Times New Roman" w:hAnsi="Times New Roman"/>
        </w:rPr>
        <w:t xml:space="preserve"> the lower and upper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w:t>
      </w:r>
      <w:r w:rsidR="00A271A3">
        <w:rPr>
          <w:rFonts w:ascii="Times New Roman" w:hAnsi="Times New Roman"/>
        </w:rPr>
        <w:t>each range limit</w:t>
      </w:r>
      <w:r w:rsidRPr="009D4E93">
        <w:rPr>
          <w:rFonts w:ascii="Times New Roman" w:hAnsi="Times New Roman"/>
        </w:rPr>
        <w:t xml:space="preserve">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by model averaging</w:t>
      </w:r>
      <w:r w:rsidR="00A271A3">
        <w:rPr>
          <w:rFonts w:ascii="Times New Roman" w:hAnsi="Times New Roman"/>
        </w:rPr>
        <w:t xml:space="preserve"> model-specific </w:t>
      </w:r>
      <w:r w:rsidR="00A271A3">
        <w:rPr>
          <w:rFonts w:ascii="Times New Roman" w:hAnsi="Times New Roman"/>
          <w:i/>
        </w:rPr>
        <w:t>p</w:t>
      </w:r>
      <w:r w:rsidR="00A271A3">
        <w:rPr>
          <w:rFonts w:ascii="Times New Roman" w:hAnsi="Times New Roman"/>
        </w:rPr>
        <w:t xml:space="preserve"> estimated</w:t>
      </w:r>
      <w:r w:rsidR="00A271A3" w:rsidRPr="009D4E93">
        <w:rPr>
          <w:rFonts w:ascii="Times New Roman" w:hAnsi="Times New Roman"/>
        </w:rPr>
        <w:t xml:space="preserve"> </w:t>
      </w:r>
      <w:r w:rsidR="00A271A3">
        <w:rPr>
          <w:rFonts w:ascii="Times New Roman" w:hAnsi="Times New Roman"/>
        </w:rPr>
        <w:t>using</w:t>
      </w:r>
      <w:r w:rsidRPr="009D4E93">
        <w:rPr>
          <w:rFonts w:ascii="Times New Roman" w:hAnsi="Times New Roman"/>
        </w:rPr>
        <w:t xml:space="preserve">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00A271A3">
        <w:rPr>
          <w:rFonts w:ascii="Times New Roman" w:hAnsi="Times New Roman"/>
        </w:rPr>
        <w:t xml:space="preserve">; </w:t>
      </w:r>
      <w:proofErr w:type="spellStart"/>
      <w:r w:rsidR="00A271A3">
        <w:rPr>
          <w:rFonts w:ascii="Times New Roman" w:hAnsi="Times New Roman"/>
        </w:rPr>
        <w:t>Tingley</w:t>
      </w:r>
      <w:proofErr w:type="spellEnd"/>
      <w:r w:rsidR="00A271A3">
        <w:rPr>
          <w:rFonts w:ascii="Times New Roman" w:hAnsi="Times New Roman"/>
        </w:rPr>
        <w:t xml:space="preserve"> &amp; </w:t>
      </w:r>
      <w:proofErr w:type="spellStart"/>
      <w:r w:rsidR="00A271A3">
        <w:rPr>
          <w:rFonts w:ascii="Times New Roman" w:hAnsi="Times New Roman"/>
        </w:rPr>
        <w:t>Beissinger</w:t>
      </w:r>
      <w:proofErr w:type="spellEnd"/>
      <w:r w:rsidR="00A271A3">
        <w:rPr>
          <w:rFonts w:ascii="Times New Roman" w:hAnsi="Times New Roman"/>
        </w:rPr>
        <w:t>, 2009</w:t>
      </w:r>
      <w:r w:rsidRPr="009D4E93">
        <w:rPr>
          <w:rFonts w:ascii="Times New Roman" w:hAnsi="Times New Roman"/>
        </w:rPr>
        <w:t xml:space="preserve">) for each species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105C9F">
        <w:rPr>
          <w:rFonts w:ascii="Times New Roman" w:hAnsi="Times New Roman"/>
        </w:rPr>
        <w:t>s</w:t>
      </w:r>
      <w:r w:rsidR="00D85AE2">
        <w:rPr>
          <w:rFonts w:ascii="Times New Roman" w:hAnsi="Times New Roman"/>
        </w:rPr>
        <w:t xml:space="preserve"> demonstrated that this approach is statistically conservative </w:t>
      </w:r>
      <w:r w:rsidR="00425585">
        <w:rPr>
          <w:rFonts w:ascii="Times New Roman" w:hAnsi="Times New Roman"/>
        </w:rPr>
        <w:t>and robust to violation</w:t>
      </w:r>
      <w:r w:rsidR="00105C9F">
        <w:rPr>
          <w:rFonts w:ascii="Times New Roman" w:hAnsi="Times New Roman"/>
        </w:rPr>
        <w:t>s</w:t>
      </w:r>
      <w:r w:rsidR="00425585">
        <w:rPr>
          <w:rFonts w:ascii="Times New Roman" w:hAnsi="Times New Roman"/>
        </w:rPr>
        <w:t xml:space="preserve">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sidRPr="008A08DB">
        <w:rPr>
          <w:rFonts w:ascii="Times New Roman" w:hAnsi="Times New Roman"/>
          <w:i/>
        </w:rPr>
        <w:t xml:space="preserve">Mixed-model testing </w:t>
      </w:r>
      <w:r w:rsidR="00F52252" w:rsidRPr="008A08DB">
        <w:rPr>
          <w:rFonts w:ascii="Times New Roman" w:hAnsi="Times New Roman"/>
          <w:i/>
        </w:rPr>
        <w:t xml:space="preserve">of </w:t>
      </w:r>
      <w:r w:rsidR="00505C09" w:rsidRPr="008A08DB">
        <w:rPr>
          <w:rFonts w:ascii="Times New Roman" w:hAnsi="Times New Roman"/>
          <w:i/>
        </w:rPr>
        <w:t>range</w:t>
      </w:r>
      <w:r w:rsidR="00F52252" w:rsidRPr="008A08DB">
        <w:rPr>
          <w:rFonts w:ascii="Times New Roman" w:hAnsi="Times New Roman"/>
          <w:i/>
        </w:rPr>
        <w:t xml:space="preserve"> </w:t>
      </w:r>
      <w:r w:rsidRPr="008A08DB">
        <w:rPr>
          <w:rFonts w:ascii="Times New Roman" w:hAnsi="Times New Roman"/>
          <w:i/>
        </w:rPr>
        <w:t>s</w:t>
      </w:r>
      <w:r w:rsidR="00F52252" w:rsidRPr="008A08DB">
        <w:rPr>
          <w:rFonts w:ascii="Times New Roman" w:hAnsi="Times New Roman"/>
          <w:i/>
        </w:rPr>
        <w:t>hift</w:t>
      </w:r>
      <w:r w:rsidRPr="008A08DB">
        <w:rPr>
          <w:rFonts w:ascii="Times New Roman" w:hAnsi="Times New Roman"/>
          <w:i/>
        </w:rPr>
        <w:t>s</w:t>
      </w:r>
      <w:r w:rsidR="00F52252" w:rsidRPr="009D4E93">
        <w:rPr>
          <w:rFonts w:ascii="Times New Roman" w:hAnsi="Times New Roman"/>
          <w:i/>
        </w:rPr>
        <w:t xml:space="preserve"> </w:t>
      </w:r>
    </w:p>
    <w:p w14:paraId="59E1FFA7" w14:textId="77777777" w:rsidR="00397CDA" w:rsidRDefault="00041A37" w:rsidP="00B37E61">
      <w:pPr>
        <w:pStyle w:val="BodyA"/>
        <w:spacing w:line="480" w:lineRule="auto"/>
        <w:ind w:firstLine="720"/>
        <w:rPr>
          <w:rFonts w:ascii="Times New Roman" w:hAnsi="Times New Roman"/>
        </w:rPr>
      </w:pPr>
      <w:r>
        <w:rPr>
          <w:rFonts w:ascii="Times New Roman" w:hAnsi="Times New Roman"/>
        </w:rPr>
        <w:lastRenderedPageBreak/>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t>
      </w:r>
      <w:r w:rsidR="00521F1E">
        <w:rPr>
          <w:rFonts w:ascii="Times New Roman" w:hAnsi="Times New Roman"/>
        </w:rPr>
        <w:t xml:space="preserve">used a logit link and </w:t>
      </w:r>
      <w:r w:rsidR="003A69F9">
        <w:rPr>
          <w:rFonts w:ascii="Times New Roman" w:hAnsi="Times New Roman"/>
        </w:rPr>
        <w:t xml:space="preserve">were run in R </w:t>
      </w:r>
      <w:r w:rsidR="00521F1E">
        <w:rPr>
          <w:rFonts w:ascii="Times New Roman" w:hAnsi="Times New Roman"/>
        </w:rPr>
        <w:t>with</w:t>
      </w:r>
      <w:r w:rsidR="003A69F9">
        <w:rPr>
          <w:rFonts w:ascii="Times New Roman" w:hAnsi="Times New Roman"/>
        </w:rPr>
        <w:t xml:space="preserve"> the ‘lme4’ package. Species was included as a random effect and model performance was assessed by AIC.</w:t>
      </w:r>
      <w:r w:rsidR="00695C12">
        <w:rPr>
          <w:rFonts w:ascii="Times New Roman" w:hAnsi="Times New Roman"/>
        </w:rPr>
        <w:t xml:space="preserve"> </w:t>
      </w:r>
      <w:r w:rsidR="00521F1E">
        <w:rPr>
          <w:rFonts w:ascii="Times New Roman" w:hAnsi="Times New Roman"/>
        </w:rPr>
        <w:t>We f</w:t>
      </w:r>
      <w:r w:rsidR="00521F1E" w:rsidRPr="00743C0E">
        <w:rPr>
          <w:rFonts w:ascii="Times New Roman" w:hAnsi="Times New Roman"/>
        </w:rPr>
        <w:t xml:space="preserve">irst </w:t>
      </w:r>
      <w:r w:rsidR="00BB14CA" w:rsidRPr="00743C0E">
        <w:rPr>
          <w:rFonts w:ascii="Times New Roman" w:hAnsi="Times New Roman"/>
        </w:rPr>
        <w:t>used GLMM</w:t>
      </w:r>
      <w:r w:rsidR="00CA413B" w:rsidRPr="00743C0E">
        <w:rPr>
          <w:rFonts w:ascii="Times New Roman" w:hAnsi="Times New Roman"/>
        </w:rPr>
        <w:t xml:space="preserve">s to </w:t>
      </w:r>
      <w:r w:rsidR="001868F8" w:rsidRPr="00743C0E">
        <w:rPr>
          <w:rFonts w:ascii="Times New Roman" w:hAnsi="Times New Roman"/>
        </w:rPr>
        <w:t xml:space="preserve">evaluate what factors were associated with </w:t>
      </w:r>
      <w:r w:rsidR="00521F1E">
        <w:rPr>
          <w:rFonts w:ascii="Times New Roman" w:hAnsi="Times New Roman"/>
        </w:rPr>
        <w:t>whether a range shift occurred or not (</w:t>
      </w:r>
      <w:r w:rsidR="00802C4C">
        <w:rPr>
          <w:rFonts w:ascii="Times New Roman" w:hAnsi="Times New Roman"/>
        </w:rPr>
        <w:t>as a binary variable</w:t>
      </w:r>
      <w:r w:rsidR="00521F1E">
        <w:rPr>
          <w:rFonts w:ascii="Times New Roman" w:hAnsi="Times New Roman"/>
        </w:rPr>
        <w:t>)</w:t>
      </w:r>
      <w:r w:rsidR="001868F8" w:rsidRPr="00743C0E">
        <w:rPr>
          <w:rFonts w:ascii="Times New Roman" w:hAnsi="Times New Roman"/>
        </w:rPr>
        <w:t>.</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t>
      </w:r>
      <w:r w:rsidR="00521F1E">
        <w:rPr>
          <w:rFonts w:ascii="Times New Roman" w:hAnsi="Times New Roman"/>
        </w:rPr>
        <w:t>(</w:t>
      </w:r>
      <w:r w:rsidR="00521F1E" w:rsidRPr="00F40E65">
        <w:rPr>
          <w:rFonts w:ascii="Times New Roman" w:hAnsi="Times New Roman"/>
          <w:i/>
        </w:rPr>
        <w:t>n</w:t>
      </w:r>
      <w:r w:rsidR="00521F1E">
        <w:rPr>
          <w:rFonts w:ascii="Times New Roman" w:hAnsi="Times New Roman"/>
        </w:rPr>
        <w:t xml:space="preserve"> = </w:t>
      </w:r>
      <w:r w:rsidR="00550779">
        <w:rPr>
          <w:rFonts w:ascii="Times New Roman" w:hAnsi="Times New Roman"/>
        </w:rPr>
        <w:t>2</w:t>
      </w:r>
      <w:r w:rsidR="00521F1E">
        <w:rPr>
          <w:rFonts w:ascii="Times New Roman" w:hAnsi="Times New Roman"/>
        </w:rPr>
        <w:t xml:space="preserve">) </w:t>
      </w:r>
      <w:r w:rsidR="001868F8">
        <w:rPr>
          <w:rFonts w:ascii="Times New Roman" w:hAnsi="Times New Roman"/>
        </w:rPr>
        <w:t xml:space="preserve">were </w:t>
      </w:r>
      <w:r w:rsidR="00521F1E">
        <w:rPr>
          <w:rFonts w:ascii="Times New Roman" w:hAnsi="Times New Roman"/>
        </w:rPr>
        <w:t>ex</w:t>
      </w:r>
      <w:r w:rsidR="001868F8">
        <w:rPr>
          <w:rFonts w:ascii="Times New Roman" w:hAnsi="Times New Roman"/>
        </w:rPr>
        <w:t>clude</w:t>
      </w:r>
      <w:r w:rsidR="00D23BF4">
        <w:rPr>
          <w:rFonts w:ascii="Times New Roman" w:hAnsi="Times New Roman"/>
        </w:rPr>
        <w:t>d</w:t>
      </w:r>
      <w:r w:rsidR="00C22485">
        <w:rPr>
          <w:rFonts w:ascii="Times New Roman" w:hAnsi="Times New Roman"/>
        </w:rPr>
        <w:t xml:space="preserve"> </w:t>
      </w:r>
      <w:r w:rsidR="00521F1E">
        <w:rPr>
          <w:rFonts w:ascii="Times New Roman" w:hAnsi="Times New Roman"/>
        </w:rPr>
        <w:t xml:space="preserve">from this </w:t>
      </w:r>
      <w:r w:rsidR="00C22485">
        <w:rPr>
          <w:rFonts w:ascii="Times New Roman" w:hAnsi="Times New Roman"/>
        </w:rPr>
        <w:t>analys</w:t>
      </w:r>
      <w:r w:rsidR="00521F1E">
        <w:rPr>
          <w:rFonts w:ascii="Times New Roman" w:hAnsi="Times New Roman"/>
        </w:rPr>
        <w:t>i</w:t>
      </w:r>
      <w:r w:rsidR="00C22485">
        <w:rPr>
          <w:rFonts w:ascii="Times New Roman" w:hAnsi="Times New Roman"/>
        </w:rPr>
        <w:t xml:space="preserv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Yosemite),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p>
    <w:p w14:paraId="745E67D0" w14:textId="5365A50F" w:rsidR="00FD0A65" w:rsidRDefault="00397CDA" w:rsidP="007D3662">
      <w:pPr>
        <w:pStyle w:val="BodyA"/>
        <w:spacing w:line="480" w:lineRule="auto"/>
        <w:ind w:firstLine="720"/>
        <w:rPr>
          <w:rFonts w:ascii="Times New Roman" w:hAnsi="Times New Roman"/>
          <w:i/>
        </w:rPr>
      </w:pPr>
      <w:r>
        <w:rPr>
          <w:rFonts w:ascii="Times New Roman" w:hAnsi="Times New Roman"/>
        </w:rPr>
        <w:t>To evaluate our hypotheses</w:t>
      </w:r>
      <w:r w:rsidR="006F2D77">
        <w:rPr>
          <w:rFonts w:ascii="Times New Roman" w:hAnsi="Times New Roman"/>
        </w:rPr>
        <w:t xml:space="preserve"> relating to range shifts across species and regions,</w:t>
      </w:r>
      <w:r>
        <w:rPr>
          <w:rFonts w:ascii="Times New Roman" w:hAnsi="Times New Roman"/>
        </w:rPr>
        <w:t xml:space="preserve"> we used one-sided binomial tests to evaluate whether upslope shifts were the most common across regions (Hypothesis 1), whether range contractions were more likely in high elevation species and conversely, whether range expansions were more common in low elevation species (Hypothesis 2), and to evaluate whether the patterns of range shifts of species from Yosemite were consistent in the other regions (Hypothesis 3). </w:t>
      </w:r>
      <w:r w:rsidR="006F2D77">
        <w:rPr>
          <w:rFonts w:ascii="Times New Roman" w:hAnsi="Times New Roman"/>
        </w:rPr>
        <w:t>For each of these analyses, w</w:t>
      </w:r>
      <w:r>
        <w:rPr>
          <w:rFonts w:ascii="Times New Roman" w:hAnsi="Times New Roman"/>
        </w:rPr>
        <w:t xml:space="preserve">e </w:t>
      </w:r>
      <w:r w:rsidR="006F2D77">
        <w:rPr>
          <w:rFonts w:ascii="Times New Roman" w:hAnsi="Times New Roman"/>
        </w:rPr>
        <w:t>included</w:t>
      </w:r>
      <w:r>
        <w:rPr>
          <w:rFonts w:ascii="Times New Roman" w:hAnsi="Times New Roman"/>
        </w:rPr>
        <w:t xml:space="preserve"> only those species showing significant</w:t>
      </w:r>
      <w:r w:rsidR="00610AAF">
        <w:rPr>
          <w:rFonts w:ascii="Times New Roman" w:hAnsi="Times New Roman"/>
        </w:rPr>
        <w:t xml:space="preserve"> shifts</w:t>
      </w:r>
      <w:r w:rsidR="00AF378D">
        <w:rPr>
          <w:rFonts w:ascii="Times New Roman" w:hAnsi="Times New Roman"/>
        </w:rPr>
        <w:t xml:space="preserve"> determined from the </w:t>
      </w:r>
      <w:proofErr w:type="spellStart"/>
      <w:r w:rsidR="00802C4C" w:rsidRPr="00F40E65">
        <w:rPr>
          <w:rFonts w:ascii="Times New Roman" w:hAnsi="Times New Roman"/>
          <w:i/>
        </w:rPr>
        <w:t>P</w:t>
      </w:r>
      <w:r w:rsidR="00802C4C" w:rsidRPr="00F40E65">
        <w:rPr>
          <w:rFonts w:ascii="Times New Roman" w:hAnsi="Times New Roman"/>
          <w:i/>
          <w:vertAlign w:val="subscript"/>
        </w:rPr>
        <w:t>fa</w:t>
      </w:r>
      <w:proofErr w:type="spellEnd"/>
      <w:r w:rsidR="00802C4C">
        <w:rPr>
          <w:rFonts w:ascii="Times New Roman" w:hAnsi="Times New Roman"/>
        </w:rPr>
        <w:t xml:space="preserve"> </w:t>
      </w:r>
      <w:r w:rsidR="00AF378D">
        <w:rPr>
          <w:rFonts w:ascii="Times New Roman" w:hAnsi="Times New Roman"/>
        </w:rPr>
        <w:t>analysis above</w:t>
      </w:r>
      <w:r w:rsidR="003D126E">
        <w:rPr>
          <w:rFonts w:ascii="Times New Roman" w:hAnsi="Times New Roman"/>
        </w:rPr>
        <w:t xml:space="preserve">. </w:t>
      </w: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79C44281"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mean annual temperature</w:t>
      </w:r>
      <w:r w:rsidR="00802C4C">
        <w:rPr>
          <w:rFonts w:ascii="Times New Roman" w:hAnsi="Times New Roman"/>
        </w:rPr>
        <w:t>,</w:t>
      </w:r>
      <w:r>
        <w:rPr>
          <w:rFonts w:ascii="Times New Roman" w:hAnsi="Times New Roman"/>
        </w:rPr>
        <w:t xml:space="preserve"> B1</w:t>
      </w:r>
      <w:r w:rsidR="00802C4C">
        <w:rPr>
          <w:rFonts w:ascii="Times New Roman" w:hAnsi="Times New Roman"/>
        </w:rPr>
        <w:t>;</w:t>
      </w:r>
      <w:r>
        <w:rPr>
          <w:rFonts w:ascii="Times New Roman" w:hAnsi="Times New Roman"/>
        </w:rPr>
        <w:t xml:space="preserve"> maximum temperature of the </w:t>
      </w:r>
      <w:r>
        <w:rPr>
          <w:rFonts w:ascii="Times New Roman" w:hAnsi="Times New Roman"/>
        </w:rPr>
        <w:lastRenderedPageBreak/>
        <w:t>warmest month</w:t>
      </w:r>
      <w:r w:rsidR="00802C4C">
        <w:rPr>
          <w:rFonts w:ascii="Times New Roman" w:hAnsi="Times New Roman"/>
        </w:rPr>
        <w:t>,</w:t>
      </w:r>
      <w:r>
        <w:rPr>
          <w:rFonts w:ascii="Times New Roman" w:hAnsi="Times New Roman"/>
        </w:rPr>
        <w:t xml:space="preserve"> B5</w:t>
      </w:r>
      <w:r w:rsidR="00802C4C">
        <w:rPr>
          <w:rFonts w:ascii="Times New Roman" w:hAnsi="Times New Roman"/>
        </w:rPr>
        <w:t>;</w:t>
      </w:r>
      <w:r>
        <w:rPr>
          <w:rFonts w:ascii="Times New Roman" w:hAnsi="Times New Roman"/>
        </w:rPr>
        <w:t xml:space="preserve"> minimum temperature of the coldest month</w:t>
      </w:r>
      <w:r w:rsidR="00802C4C">
        <w:rPr>
          <w:rFonts w:ascii="Times New Roman" w:hAnsi="Times New Roman"/>
        </w:rPr>
        <w:t>,</w:t>
      </w:r>
      <w:r>
        <w:rPr>
          <w:rFonts w:ascii="Times New Roman" w:hAnsi="Times New Roman"/>
        </w:rPr>
        <w:t xml:space="preserve"> B6</w:t>
      </w:r>
      <w:r w:rsidR="00802C4C">
        <w:rPr>
          <w:rFonts w:ascii="Times New Roman" w:hAnsi="Times New Roman"/>
        </w:rPr>
        <w:t>;</w:t>
      </w:r>
      <w:r>
        <w:rPr>
          <w:rFonts w:ascii="Times New Roman" w:hAnsi="Times New Roman"/>
        </w:rPr>
        <w:t xml:space="preserve"> and mean annual precipitation</w:t>
      </w:r>
      <w:r w:rsidR="00802C4C">
        <w:rPr>
          <w:rFonts w:ascii="Times New Roman" w:hAnsi="Times New Roman"/>
        </w:rPr>
        <w:t>,</w:t>
      </w:r>
      <w:r>
        <w:rPr>
          <w:rFonts w:ascii="Times New Roman" w:hAnsi="Times New Roman"/>
        </w:rPr>
        <w:t xml:space="preserve">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r w:rsidR="00C52C32">
        <w:rPr>
          <w:rFonts w:ascii="Times New Roman" w:hAnsi="Times New Roman"/>
        </w:rPr>
        <w:t xml:space="preserve">We compared these climate-data derived models to a naïve “overall warming model” that assumes an increased temperature at all grid cells over the same time period. </w:t>
      </w:r>
      <w:r w:rsidR="00F8576F">
        <w:rPr>
          <w:rFonts w:ascii="Times New Roman" w:hAnsi="Times New Roman"/>
        </w:rPr>
        <w:t xml:space="preserve">The overall warming </w:t>
      </w:r>
      <w:r w:rsidR="00C52C32">
        <w:rPr>
          <w:rFonts w:ascii="Times New Roman" w:hAnsi="Times New Roman"/>
        </w:rPr>
        <w:t>model</w:t>
      </w:r>
      <w:r w:rsidR="00F8576F">
        <w:rPr>
          <w:rFonts w:ascii="Times New Roman" w:hAnsi="Times New Roman"/>
        </w:rPr>
        <w:t xml:space="preserve"> therefore always predicts upslope movements of species.</w:t>
      </w:r>
    </w:p>
    <w:p w14:paraId="4E06E4BA" w14:textId="3B85DF94" w:rsidR="00F52252" w:rsidRPr="00A9309D" w:rsidRDefault="00BB14CA" w:rsidP="00CD0C99">
      <w:pPr>
        <w:pStyle w:val="BodyA"/>
        <w:spacing w:line="480" w:lineRule="auto"/>
        <w:ind w:firstLine="720"/>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 xml:space="preserve">Because an </w:t>
      </w:r>
      <w:commentRangeStart w:id="56"/>
      <w:r w:rsidR="0002428B">
        <w:rPr>
          <w:rFonts w:ascii="Times New Roman" w:hAnsi="Times New Roman"/>
        </w:rPr>
        <w:t xml:space="preserve">overall warming model </w:t>
      </w:r>
      <w:commentRangeStart w:id="57"/>
      <w:r w:rsidR="0002428B">
        <w:rPr>
          <w:rFonts w:ascii="Times New Roman" w:hAnsi="Times New Roman"/>
        </w:rPr>
        <w:t>always predicts upslope movement</w:t>
      </w:r>
      <w:commentRangeEnd w:id="57"/>
      <w:r w:rsidR="003F0FB9">
        <w:rPr>
          <w:rStyle w:val="CommentReference"/>
          <w:rFonts w:ascii="Times New Roman" w:eastAsia="Times New Roman" w:hAnsi="Times New Roman"/>
          <w:color w:val="auto"/>
        </w:rPr>
        <w:commentReference w:id="57"/>
      </w:r>
      <w:r w:rsidR="00357478">
        <w:rPr>
          <w:rFonts w:ascii="Times New Roman" w:hAnsi="Times New Roman"/>
        </w:rPr>
        <w:t>,</w:t>
      </w:r>
      <w:commentRangeEnd w:id="56"/>
      <w:r w:rsidR="007D3662">
        <w:rPr>
          <w:rStyle w:val="CommentReference"/>
          <w:rFonts w:ascii="Times New Roman" w:eastAsia="Times New Roman" w:hAnsi="Times New Roman"/>
          <w:color w:val="auto"/>
        </w:rPr>
        <w:commentReference w:id="56"/>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w:t>
      </w:r>
      <w:r w:rsidR="00044636">
        <w:rPr>
          <w:rFonts w:ascii="Times New Roman" w:hAnsi="Times New Roman"/>
        </w:rPr>
        <w:lastRenderedPageBreak/>
        <w:t xml:space="preserve">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04A8AF7B" w:rsidR="00F5767D" w:rsidRPr="00F5767D" w:rsidRDefault="00F5767D" w:rsidP="00F5767D">
      <w:pPr>
        <w:spacing w:line="480" w:lineRule="auto"/>
        <w:rPr>
          <w:rFonts w:ascii="Times New Roman" w:hAnsi="Times New Roman"/>
        </w:rPr>
      </w:pPr>
      <w:r w:rsidRPr="00F5767D">
        <w:rPr>
          <w:rFonts w:ascii="Times New Roman" w:hAnsi="Times New Roman"/>
          <w:i/>
        </w:rPr>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007D3662">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w:t>
      </w:r>
      <w:proofErr w:type="spellStart"/>
      <w:r w:rsidR="007D3662">
        <w:rPr>
          <w:rFonts w:ascii="Times New Roman" w:hAnsi="Times New Roman"/>
          <w:i/>
        </w:rPr>
        <w:t>Tamias</w:t>
      </w:r>
      <w:proofErr w:type="spellEnd"/>
      <w:r w:rsidR="007D3662">
        <w:rPr>
          <w:rFonts w:ascii="Times New Roman" w:hAnsi="Times New Roman"/>
          <w:i/>
        </w:rPr>
        <w:t xml:space="preserve"> </w:t>
      </w:r>
      <w:proofErr w:type="spellStart"/>
      <w:r w:rsidR="007D3662">
        <w:rPr>
          <w:rFonts w:ascii="Times New Roman" w:hAnsi="Times New Roman"/>
          <w:i/>
        </w:rPr>
        <w:t>umbrinus</w:t>
      </w:r>
      <w:proofErr w:type="spellEnd"/>
      <w:r w:rsidR="007D3662">
        <w:rPr>
          <w:rFonts w:ascii="Times New Roman" w:hAnsi="Times New Roman"/>
          <w:i/>
        </w:rPr>
        <w:t xml:space="preserve">, </w:t>
      </w:r>
      <w:r w:rsidR="007D3662">
        <w:rPr>
          <w:rFonts w:ascii="Times New Roman" w:hAnsi="Times New Roman"/>
        </w:rPr>
        <w:t>however, has been detected in modern surveys outside of this study at other localities in the Sequoia region (Patton pers. obs.)</w:t>
      </w:r>
      <w:r w:rsidR="007D3662" w:rsidRPr="00F5767D">
        <w:rPr>
          <w:rFonts w:ascii="Times New Roman" w:hAnsi="Times New Roman"/>
        </w:rPr>
        <w:t>.</w:t>
      </w:r>
      <w:r w:rsidR="007D3662" w:rsidRPr="00F5767D">
        <w:rPr>
          <w:rFonts w:ascii="Times New Roman" w:hAnsi="Times New Roman"/>
          <w:i/>
        </w:rPr>
        <w:t xml:space="preserve"> </w:t>
      </w:r>
      <w:r w:rsidRPr="00F5767D">
        <w:rPr>
          <w:rFonts w:ascii="Times New Roman" w:hAnsi="Times New Roman"/>
        </w:rPr>
        <w:t xml:space="preserve">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57BFF425"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7D3662">
        <w:rPr>
          <w:rFonts w:ascii="Times New Roman" w:hAnsi="Times New Roman"/>
        </w:rPr>
        <w:t xml:space="preserve">Thus, the majority of species’ </w:t>
      </w:r>
      <w:proofErr w:type="spellStart"/>
      <w:r w:rsidR="000C7360">
        <w:rPr>
          <w:rFonts w:ascii="Times New Roman" w:hAnsi="Times New Roman"/>
        </w:rPr>
        <w:t>elevational</w:t>
      </w:r>
      <w:proofErr w:type="spellEnd"/>
      <w:r w:rsidR="000C7360">
        <w:rPr>
          <w:rFonts w:ascii="Times New Roman" w:hAnsi="Times New Roman"/>
        </w:rPr>
        <w:t xml:space="preserve"> </w:t>
      </w:r>
      <w:r w:rsidR="007D3662">
        <w:rPr>
          <w:rFonts w:ascii="Times New Roman" w:hAnsi="Times New Roman"/>
        </w:rPr>
        <w:t>range</w:t>
      </w:r>
      <w:r w:rsidR="000C7360">
        <w:rPr>
          <w:rFonts w:ascii="Times New Roman" w:hAnsi="Times New Roman"/>
        </w:rPr>
        <w:t>s</w:t>
      </w:r>
      <w:r w:rsidR="007D3662">
        <w:rPr>
          <w:rFonts w:ascii="Times New Roman" w:hAnsi="Times New Roman"/>
        </w:rPr>
        <w:t xml:space="preserve"> </w:t>
      </w:r>
      <w:r w:rsidR="000C7360">
        <w:rPr>
          <w:rFonts w:ascii="Times New Roman" w:hAnsi="Times New Roman"/>
        </w:rPr>
        <w:t xml:space="preserve">remained stable at one limit at least. Of the thirty-four </w:t>
      </w:r>
      <w:r w:rsidR="000C7360" w:rsidRPr="00F5767D">
        <w:rPr>
          <w:rFonts w:ascii="Times New Roman" w:hAnsi="Times New Roman"/>
        </w:rPr>
        <w:t xml:space="preserve">species </w:t>
      </w:r>
      <w:r w:rsidR="000C7360">
        <w:rPr>
          <w:rFonts w:ascii="Times New Roman" w:hAnsi="Times New Roman"/>
        </w:rPr>
        <w:t>analyzed in this study, we observed no significant range limit shifts in nine species. These included the two gophers (</w:t>
      </w:r>
      <w:proofErr w:type="spellStart"/>
      <w:r w:rsidR="000C7360">
        <w:rPr>
          <w:rFonts w:ascii="Times New Roman" w:hAnsi="Times New Roman"/>
          <w:i/>
        </w:rPr>
        <w:t>Thomomys</w:t>
      </w:r>
      <w:proofErr w:type="spellEnd"/>
      <w:r w:rsidR="000C7360">
        <w:rPr>
          <w:rFonts w:ascii="Times New Roman" w:hAnsi="Times New Roman"/>
          <w:i/>
        </w:rPr>
        <w:t xml:space="preserve"> </w:t>
      </w:r>
      <w:proofErr w:type="spellStart"/>
      <w:r w:rsidR="000C7360">
        <w:rPr>
          <w:rFonts w:ascii="Times New Roman" w:hAnsi="Times New Roman"/>
          <w:i/>
        </w:rPr>
        <w:t>bottae</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monticola</w:t>
      </w:r>
      <w:proofErr w:type="spellEnd"/>
      <w:r w:rsidR="000C7360">
        <w:rPr>
          <w:rFonts w:ascii="Times New Roman" w:hAnsi="Times New Roman"/>
        </w:rPr>
        <w:t>), three chipmunks (</w:t>
      </w:r>
      <w:proofErr w:type="spellStart"/>
      <w:r w:rsidR="000C7360">
        <w:rPr>
          <w:rFonts w:ascii="Times New Roman" w:hAnsi="Times New Roman"/>
          <w:i/>
        </w:rPr>
        <w:t>Tamias</w:t>
      </w:r>
      <w:proofErr w:type="spellEnd"/>
      <w:r w:rsidR="000C7360">
        <w:rPr>
          <w:rFonts w:ascii="Times New Roman" w:hAnsi="Times New Roman"/>
          <w:i/>
        </w:rPr>
        <w:t xml:space="preserve"> </w:t>
      </w:r>
      <w:proofErr w:type="spellStart"/>
      <w:r w:rsidR="000C7360">
        <w:rPr>
          <w:rFonts w:ascii="Times New Roman" w:hAnsi="Times New Roman"/>
          <w:i/>
        </w:rPr>
        <w:t>merriami</w:t>
      </w:r>
      <w:proofErr w:type="spellEnd"/>
      <w:r w:rsidR="000C7360">
        <w:rPr>
          <w:rFonts w:ascii="Times New Roman" w:hAnsi="Times New Roman"/>
          <w:i/>
        </w:rPr>
        <w:t xml:space="preserve">, T. </w:t>
      </w:r>
      <w:proofErr w:type="spellStart"/>
      <w:r w:rsidR="000C7360">
        <w:rPr>
          <w:rFonts w:ascii="Times New Roman" w:hAnsi="Times New Roman"/>
          <w:i/>
        </w:rPr>
        <w:t>quadrimaculatus</w:t>
      </w:r>
      <w:proofErr w:type="spellEnd"/>
      <w:r w:rsidR="000C7360" w:rsidRPr="008A5D92">
        <w:rPr>
          <w:rFonts w:ascii="Times New Roman" w:hAnsi="Times New Roman"/>
        </w:rPr>
        <w:t xml:space="preserve">, </w:t>
      </w:r>
      <w:r w:rsidR="000C7360">
        <w:rPr>
          <w:rFonts w:ascii="Times New Roman" w:hAnsi="Times New Roman"/>
        </w:rPr>
        <w:t xml:space="preserve">and </w:t>
      </w:r>
      <w:r w:rsidR="000C7360">
        <w:rPr>
          <w:rFonts w:ascii="Times New Roman" w:hAnsi="Times New Roman"/>
          <w:i/>
        </w:rPr>
        <w:t xml:space="preserve">T. </w:t>
      </w:r>
      <w:proofErr w:type="spellStart"/>
      <w:r w:rsidR="000C7360">
        <w:rPr>
          <w:rFonts w:ascii="Times New Roman" w:hAnsi="Times New Roman"/>
          <w:i/>
        </w:rPr>
        <w:t>amoenus</w:t>
      </w:r>
      <w:proofErr w:type="spellEnd"/>
      <w:r w:rsidR="000C7360" w:rsidRPr="008A5D92">
        <w:rPr>
          <w:rFonts w:ascii="Times New Roman" w:hAnsi="Times New Roman"/>
        </w:rPr>
        <w:t>)</w:t>
      </w:r>
      <w:r w:rsidR="000C7360">
        <w:rPr>
          <w:rFonts w:ascii="Times New Roman" w:hAnsi="Times New Roman"/>
        </w:rPr>
        <w:t>, two shrews (</w:t>
      </w:r>
      <w:proofErr w:type="spellStart"/>
      <w:r w:rsidR="000C7360">
        <w:rPr>
          <w:rFonts w:ascii="Times New Roman" w:hAnsi="Times New Roman"/>
          <w:i/>
        </w:rPr>
        <w:t>Sorex</w:t>
      </w:r>
      <w:proofErr w:type="spellEnd"/>
      <w:r w:rsidR="000C7360">
        <w:rPr>
          <w:rFonts w:ascii="Times New Roman" w:hAnsi="Times New Roman"/>
          <w:i/>
        </w:rPr>
        <w:t xml:space="preserve"> </w:t>
      </w:r>
      <w:proofErr w:type="spellStart"/>
      <w:r w:rsidR="000C7360" w:rsidRPr="008A5D92">
        <w:rPr>
          <w:rFonts w:ascii="Times New Roman" w:hAnsi="Times New Roman"/>
          <w:i/>
        </w:rPr>
        <w:t>trowbridgii</w:t>
      </w:r>
      <w:proofErr w:type="spellEnd"/>
      <w:r w:rsidR="000C7360">
        <w:rPr>
          <w:rFonts w:ascii="Times New Roman" w:hAnsi="Times New Roman"/>
          <w:i/>
        </w:rPr>
        <w:t xml:space="preserve">, </w:t>
      </w:r>
      <w:r w:rsidR="000C7360">
        <w:rPr>
          <w:rFonts w:ascii="Times New Roman" w:hAnsi="Times New Roman"/>
        </w:rPr>
        <w:t xml:space="preserve">and </w:t>
      </w:r>
      <w:r w:rsidR="000C7360">
        <w:rPr>
          <w:rFonts w:ascii="Times New Roman" w:hAnsi="Times New Roman"/>
          <w:i/>
        </w:rPr>
        <w:t xml:space="preserve">S. </w:t>
      </w:r>
      <w:proofErr w:type="spellStart"/>
      <w:r w:rsidR="000C7360">
        <w:rPr>
          <w:rFonts w:ascii="Times New Roman" w:hAnsi="Times New Roman"/>
          <w:i/>
        </w:rPr>
        <w:t>vagrans</w:t>
      </w:r>
      <w:proofErr w:type="spellEnd"/>
      <w:r w:rsidR="000C7360">
        <w:rPr>
          <w:rFonts w:ascii="Times New Roman" w:hAnsi="Times New Roman"/>
        </w:rPr>
        <w:t>), a widespread deer mouse (</w:t>
      </w:r>
      <w:proofErr w:type="spellStart"/>
      <w:r w:rsidR="000C7360">
        <w:rPr>
          <w:rFonts w:ascii="Times New Roman" w:hAnsi="Times New Roman"/>
          <w:i/>
        </w:rPr>
        <w:t>Peromyscus</w:t>
      </w:r>
      <w:proofErr w:type="spellEnd"/>
      <w:r w:rsidR="000C7360">
        <w:rPr>
          <w:rFonts w:ascii="Times New Roman" w:hAnsi="Times New Roman"/>
          <w:i/>
        </w:rPr>
        <w:t xml:space="preserve"> </w:t>
      </w:r>
      <w:proofErr w:type="spellStart"/>
      <w:r w:rsidR="000C7360" w:rsidRPr="008A5D92">
        <w:rPr>
          <w:rFonts w:ascii="Times New Roman" w:hAnsi="Times New Roman"/>
          <w:i/>
        </w:rPr>
        <w:t>maniculatus</w:t>
      </w:r>
      <w:proofErr w:type="spellEnd"/>
      <w:r w:rsidR="000C7360" w:rsidRPr="00B874C8">
        <w:rPr>
          <w:rFonts w:ascii="Times New Roman" w:hAnsi="Times New Roman"/>
        </w:rPr>
        <w:t>)</w:t>
      </w:r>
      <w:r w:rsidR="000C7360">
        <w:rPr>
          <w:rFonts w:ascii="Times New Roman" w:hAnsi="Times New Roman"/>
        </w:rPr>
        <w:t xml:space="preserve">, and </w:t>
      </w:r>
      <w:proofErr w:type="spellStart"/>
      <w:r w:rsidR="000C7360">
        <w:rPr>
          <w:rFonts w:ascii="Times New Roman" w:hAnsi="Times New Roman"/>
        </w:rPr>
        <w:t>pika</w:t>
      </w:r>
      <w:proofErr w:type="spellEnd"/>
      <w:r w:rsidR="000C7360">
        <w:rPr>
          <w:rFonts w:ascii="Times New Roman" w:hAnsi="Times New Roman"/>
        </w:rPr>
        <w:t xml:space="preserve"> (</w:t>
      </w:r>
      <w:proofErr w:type="spellStart"/>
      <w:r w:rsidR="000C7360">
        <w:rPr>
          <w:rFonts w:ascii="Times New Roman" w:hAnsi="Times New Roman"/>
          <w:i/>
        </w:rPr>
        <w:t>Ochotona</w:t>
      </w:r>
      <w:proofErr w:type="spellEnd"/>
      <w:r w:rsidR="000C7360">
        <w:rPr>
          <w:rFonts w:ascii="Times New Roman" w:hAnsi="Times New Roman"/>
          <w:i/>
        </w:rPr>
        <w:t xml:space="preserve"> </w:t>
      </w:r>
      <w:proofErr w:type="spellStart"/>
      <w:r w:rsidR="000C7360">
        <w:rPr>
          <w:rFonts w:ascii="Times New Roman" w:hAnsi="Times New Roman"/>
          <w:i/>
        </w:rPr>
        <w:t>princeps</w:t>
      </w:r>
      <w:proofErr w:type="spellEnd"/>
      <w:r w:rsidR="000C7360">
        <w:rPr>
          <w:rFonts w:ascii="Times New Roman" w:hAnsi="Times New Roman"/>
        </w:rPr>
        <w:t>). The remaining t</w:t>
      </w:r>
      <w:r w:rsidR="00BC76D1">
        <w:rPr>
          <w:rFonts w:ascii="Times New Roman" w:hAnsi="Times New Roman"/>
        </w:rPr>
        <w:t>wenty-five</w:t>
      </w:r>
      <w:r w:rsidR="00506897" w:rsidRPr="00F5767D">
        <w:rPr>
          <w:rFonts w:ascii="Times New Roman" w:hAnsi="Times New Roman"/>
        </w:rPr>
        <w:t xml:space="preserve"> species </w:t>
      </w:r>
      <w:r w:rsidR="00684E8B">
        <w:rPr>
          <w:rFonts w:ascii="Times New Roman" w:hAnsi="Times New Roman"/>
        </w:rPr>
        <w:t>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p>
    <w:p w14:paraId="7E81151B" w14:textId="3784A76C" w:rsidR="00743C0E" w:rsidRDefault="006F2D77" w:rsidP="000C7360">
      <w:pPr>
        <w:spacing w:line="480" w:lineRule="auto"/>
        <w:ind w:firstLine="720"/>
        <w:rPr>
          <w:rFonts w:ascii="Times New Roman" w:hAnsi="Times New Roman"/>
        </w:rPr>
      </w:pPr>
      <w:ins w:id="58" w:author="mv sciences" w:date="2013-12-16T12:31:00Z">
        <w:r>
          <w:rPr>
            <w:rFonts w:ascii="Times New Roman" w:hAnsi="Times New Roman"/>
          </w:rPr>
          <w:t xml:space="preserve">Overall, </w:t>
        </w:r>
      </w:ins>
      <w:ins w:id="59" w:author="mv sciences" w:date="2013-12-16T12:34:00Z">
        <w:r>
          <w:rPr>
            <w:rFonts w:ascii="Times New Roman" w:hAnsi="Times New Roman"/>
          </w:rPr>
          <w:t xml:space="preserve">both upper and lower range limit shifts differed </w:t>
        </w:r>
      </w:ins>
      <w:ins w:id="60" w:author="mv sciences" w:date="2013-12-18T11:32:00Z">
        <w:r w:rsidR="00DA12CD">
          <w:rPr>
            <w:rFonts w:ascii="Times New Roman" w:hAnsi="Times New Roman"/>
          </w:rPr>
          <w:t xml:space="preserve">in frequency and directionality </w:t>
        </w:r>
      </w:ins>
      <w:ins w:id="61" w:author="mv sciences" w:date="2013-12-16T12:34:00Z">
        <w:r>
          <w:rPr>
            <w:rFonts w:ascii="Times New Roman" w:hAnsi="Times New Roman"/>
          </w:rPr>
          <w:t xml:space="preserve">between </w:t>
        </w:r>
      </w:ins>
      <w:ins w:id="62" w:author="mv sciences" w:date="2013-12-16T12:32:00Z">
        <w:r>
          <w:rPr>
            <w:rFonts w:ascii="Times New Roman" w:hAnsi="Times New Roman"/>
          </w:rPr>
          <w:t>low and high elevation species</w:t>
        </w:r>
      </w:ins>
      <w:ins w:id="63" w:author="mv sciences" w:date="2013-12-16T12:34:00Z">
        <w:r>
          <w:rPr>
            <w:rFonts w:ascii="Times New Roman" w:hAnsi="Times New Roman"/>
          </w:rPr>
          <w:t xml:space="preserve">. </w:t>
        </w:r>
      </w:ins>
      <w:ins w:id="64" w:author="mv sciences" w:date="2013-12-16T12:32:00Z">
        <w:r>
          <w:rPr>
            <w:rFonts w:ascii="Times New Roman" w:hAnsi="Times New Roman"/>
          </w:rPr>
          <w:t xml:space="preserve"> </w:t>
        </w:r>
      </w:ins>
      <w:r w:rsidR="003053D6">
        <w:rPr>
          <w:rFonts w:ascii="Times New Roman" w:hAnsi="Times New Roman"/>
        </w:rPr>
        <w:t xml:space="preserve">Our overall GLMM analysis </w:t>
      </w:r>
      <w:r w:rsidR="003053D6">
        <w:rPr>
          <w:rFonts w:ascii="Times New Roman" w:hAnsi="Times New Roman"/>
        </w:rPr>
        <w:lastRenderedPageBreak/>
        <w:t xml:space="preserve">revealed the Zone*Limit </w:t>
      </w:r>
      <w:r w:rsidR="003F0FB9">
        <w:rPr>
          <w:rFonts w:ascii="Times New Roman" w:hAnsi="Times New Roman"/>
        </w:rPr>
        <w:t>interaction model</w:t>
      </w:r>
      <w:r w:rsidR="00194539">
        <w:rPr>
          <w:rFonts w:ascii="Times New Roman" w:hAnsi="Times New Roman"/>
        </w:rPr>
        <w:t xml:space="preserve"> </w:t>
      </w:r>
      <w:r w:rsidR="003053D6">
        <w:rPr>
          <w:rFonts w:ascii="Times New Roman" w:hAnsi="Times New Roman"/>
        </w:rPr>
        <w:t xml:space="preserve">was very strongly supported (AIC </w:t>
      </w:r>
      <w:proofErr w:type="spellStart"/>
      <w:r w:rsidR="003053D6">
        <w:rPr>
          <w:rFonts w:ascii="Times New Roman" w:hAnsi="Times New Roman"/>
        </w:rPr>
        <w:t>wt</w:t>
      </w:r>
      <w:proofErr w:type="spellEnd"/>
      <w:r w:rsidR="0084538A">
        <w:rPr>
          <w:rFonts w:ascii="Times New Roman" w:hAnsi="Times New Roman"/>
        </w:rPr>
        <w:t xml:space="preserve"> </w:t>
      </w:r>
      <w:r w:rsidR="003053D6">
        <w:rPr>
          <w:rFonts w:ascii="Times New Roman" w:hAnsi="Times New Roman"/>
        </w:rPr>
        <w:t xml:space="preserve">=1), </w:t>
      </w:r>
      <w:r w:rsidR="00FD7086">
        <w:rPr>
          <w:rFonts w:ascii="Times New Roman" w:hAnsi="Times New Roman"/>
        </w:rPr>
        <w:t xml:space="preserve">with the variable Region having </w:t>
      </w:r>
      <w:r w:rsidR="00F74562">
        <w:rPr>
          <w:rFonts w:ascii="Times New Roman" w:hAnsi="Times New Roman"/>
        </w:rPr>
        <w:t>little effect on the probability of a range shift</w:t>
      </w:r>
      <w:r w:rsidR="00FD7086">
        <w:rPr>
          <w:rFonts w:ascii="Times New Roman" w:hAnsi="Times New Roman"/>
        </w:rPr>
        <w:t xml:space="preserve"> </w:t>
      </w:r>
      <w:r w:rsidR="003053D6">
        <w:rPr>
          <w:rFonts w:ascii="Times New Roman" w:hAnsi="Times New Roman"/>
        </w:rPr>
        <w:t xml:space="preserve">(Table </w:t>
      </w:r>
      <w:r w:rsidR="00A90F08">
        <w:rPr>
          <w:rFonts w:ascii="Times New Roman" w:hAnsi="Times New Roman"/>
        </w:rPr>
        <w:t>1</w:t>
      </w:r>
      <w:r w:rsidR="003053D6">
        <w:rPr>
          <w:rFonts w:ascii="Times New Roman" w:hAnsi="Times New Roman"/>
        </w:rPr>
        <w:t>).</w:t>
      </w:r>
      <w:r w:rsidR="00743C0E">
        <w:rPr>
          <w:rFonts w:ascii="Times New Roman" w:hAnsi="Times New Roman"/>
        </w:rPr>
        <w:t xml:space="preserve"> </w:t>
      </w:r>
      <w:r w:rsidR="00FD7086">
        <w:rPr>
          <w:rFonts w:ascii="Times New Roman" w:hAnsi="Times New Roman"/>
        </w:rPr>
        <w:t xml:space="preserve">In separate analyses for high and low elevation species, the </w:t>
      </w:r>
      <w:r w:rsidR="00A90F08">
        <w:rPr>
          <w:rFonts w:ascii="Times New Roman" w:hAnsi="Times New Roman"/>
        </w:rPr>
        <w:t>Limit</w:t>
      </w:r>
      <w:r w:rsidR="00F74562">
        <w:rPr>
          <w:rFonts w:ascii="Times New Roman" w:hAnsi="Times New Roman"/>
        </w:rPr>
        <w:t>-</w:t>
      </w:r>
      <w:r w:rsidR="00A90F08">
        <w:rPr>
          <w:rFonts w:ascii="Times New Roman" w:hAnsi="Times New Roman"/>
        </w:rPr>
        <w:t xml:space="preserve">only model </w:t>
      </w:r>
      <w:r w:rsidR="00F74562">
        <w:rPr>
          <w:rFonts w:ascii="Times New Roman" w:hAnsi="Times New Roman"/>
        </w:rPr>
        <w:t>received the greatest support</w:t>
      </w:r>
      <w:ins w:id="65" w:author="mv sciences" w:date="2013-12-16T12:37:00Z">
        <w:r w:rsidR="00FD7086">
          <w:rPr>
            <w:rFonts w:ascii="Times New Roman" w:hAnsi="Times New Roman"/>
          </w:rPr>
          <w:t xml:space="preserve">, </w:t>
        </w:r>
      </w:ins>
      <w:ins w:id="66" w:author="Rowe, Karen" w:date="2013-12-17T10:05:00Z">
        <w:r w:rsidR="00342369">
          <w:rPr>
            <w:rFonts w:ascii="Times New Roman" w:hAnsi="Times New Roman"/>
          </w:rPr>
          <w:t xml:space="preserve">again </w:t>
        </w:r>
      </w:ins>
      <w:ins w:id="67" w:author="mv sciences" w:date="2013-12-16T12:37:00Z">
        <w:r w:rsidR="00FD7086">
          <w:rPr>
            <w:rFonts w:ascii="Times New Roman" w:hAnsi="Times New Roman"/>
          </w:rPr>
          <w:t>with poor support for an effect of Region</w:t>
        </w:r>
      </w:ins>
      <w:r w:rsidR="00F74562">
        <w:rPr>
          <w:rFonts w:ascii="Times New Roman" w:hAnsi="Times New Roman"/>
        </w:rPr>
        <w:t xml:space="preserve"> (Table </w:t>
      </w:r>
      <w:ins w:id="68" w:author="mv sciences" w:date="2013-12-16T12:37:00Z">
        <w:r w:rsidR="00A31C55">
          <w:rPr>
            <w:rFonts w:ascii="Times New Roman" w:hAnsi="Times New Roman"/>
          </w:rPr>
          <w:t xml:space="preserve">1). </w:t>
        </w:r>
      </w:ins>
      <w:commentRangeStart w:id="69"/>
      <w:ins w:id="70" w:author="mv sciences" w:date="2013-12-16T12:38:00Z">
        <w:r w:rsidR="00A31C55">
          <w:rPr>
            <w:rFonts w:ascii="Times New Roman" w:hAnsi="Times New Roman"/>
          </w:rPr>
          <w:t xml:space="preserve">TABLE 1 ALSO INCLUDES ANALYSIS OF SHIFT UP OR DOWN WITHIN HIGH OR LOW SPECIES – DO WE DISCUSS THIS FURTHER </w:t>
        </w:r>
      </w:ins>
      <w:ins w:id="71" w:author="mv sciences" w:date="2013-12-16T12:39:00Z">
        <w:r w:rsidR="00A31C55">
          <w:rPr>
            <w:rFonts w:ascii="Times New Roman" w:hAnsi="Times New Roman"/>
          </w:rPr>
          <w:t>–</w:t>
        </w:r>
      </w:ins>
      <w:ins w:id="72" w:author="mv sciences" w:date="2013-12-16T12:38:00Z">
        <w:r w:rsidR="00A31C55">
          <w:rPr>
            <w:rFonts w:ascii="Times New Roman" w:hAnsi="Times New Roman"/>
          </w:rPr>
          <w:t xml:space="preserve"> SHOULD WE DROP?</w:t>
        </w:r>
      </w:ins>
      <w:commentRangeEnd w:id="69"/>
      <w:ins w:id="73" w:author="mv sciences" w:date="2013-12-18T10:52:00Z">
        <w:r w:rsidR="000C7360">
          <w:rPr>
            <w:rStyle w:val="CommentReference"/>
            <w:rFonts w:ascii="Times New Roman" w:eastAsia="Times New Roman" w:hAnsi="Times New Roman"/>
          </w:rPr>
          <w:commentReference w:id="69"/>
        </w:r>
      </w:ins>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t>General patterns of range shifts</w:t>
      </w:r>
      <w:r w:rsidR="00DC6D15">
        <w:rPr>
          <w:rFonts w:ascii="Times New Roman" w:hAnsi="Times New Roman"/>
          <w:i/>
        </w:rPr>
        <w:t xml:space="preserve"> (Hypotheses 1 &amp; 2)</w:t>
      </w:r>
    </w:p>
    <w:p w14:paraId="4EF71BF0" w14:textId="4950A434"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84538A">
        <w:rPr>
          <w:rFonts w:ascii="Times New Roman" w:hAnsi="Times New Roman"/>
          <w:i/>
        </w:rPr>
        <w:t xml:space="preserve"> </w:t>
      </w:r>
      <w:r w:rsidR="007307A6" w:rsidRPr="00F5767D">
        <w:rPr>
          <w:rFonts w:ascii="Times New Roman" w:hAnsi="Times New Roman"/>
        </w:rPr>
        <w:t>=</w:t>
      </w:r>
      <w:r w:rsidR="0084538A">
        <w:rPr>
          <w:rFonts w:ascii="Times New Roman" w:hAnsi="Times New Roman"/>
        </w:rPr>
        <w:t xml:space="preserve"> </w:t>
      </w:r>
      <w:r w:rsidR="007307A6" w:rsidRPr="00F5767D">
        <w:rPr>
          <w:rFonts w:ascii="Times New Roman" w:hAnsi="Times New Roman"/>
        </w:rPr>
        <w:t xml:space="preserve">52, </w:t>
      </w:r>
      <w:r w:rsidR="007307A6" w:rsidRPr="00022609">
        <w:rPr>
          <w:rFonts w:ascii="Times New Roman" w:hAnsi="Times New Roman"/>
          <w:i/>
        </w:rPr>
        <w:t>p</w:t>
      </w:r>
      <w:r w:rsidR="0084538A">
        <w:rPr>
          <w:rFonts w:ascii="Times New Roman" w:hAnsi="Times New Roman"/>
          <w:i/>
        </w:rPr>
        <w:t xml:space="preserve"> </w:t>
      </w:r>
      <w:r w:rsidR="007307A6">
        <w:rPr>
          <w:rFonts w:ascii="Times New Roman" w:hAnsi="Times New Roman"/>
        </w:rPr>
        <w:t>=</w:t>
      </w:r>
      <w:r w:rsidR="0084538A">
        <w:rPr>
          <w:rFonts w:ascii="Times New Roman" w:hAnsi="Times New Roman"/>
        </w:rPr>
        <w:t xml:space="preserve"> </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F74562">
        <w:rPr>
          <w:rFonts w:ascii="Times New Roman" w:hAnsi="Times New Roman"/>
        </w:rPr>
        <w:t xml:space="preserve">, </w:t>
      </w:r>
      <w:r w:rsidR="00426DF6" w:rsidRPr="00DF72C2">
        <w:rPr>
          <w:rFonts w:ascii="Times New Roman" w:hAnsi="Times New Roman"/>
          <w:i/>
        </w:rPr>
        <w:t>n</w:t>
      </w:r>
      <w:r w:rsidR="00426DF6" w:rsidRPr="00F5767D">
        <w:rPr>
          <w:rFonts w:ascii="Times New Roman" w:hAnsi="Times New Roman"/>
        </w:rPr>
        <w:t xml:space="preserve">=29, </w:t>
      </w:r>
      <w:r w:rsidR="00426DF6" w:rsidRPr="00DF72C2">
        <w:rPr>
          <w:rFonts w:ascii="Times New Roman" w:hAnsi="Times New Roman"/>
          <w:i/>
        </w:rPr>
        <w:t>p</w:t>
      </w:r>
      <w:r w:rsidR="00426DF6">
        <w:rPr>
          <w:rFonts w:ascii="Times New Roman" w:hAnsi="Times New Roman"/>
        </w:rPr>
        <w:t>=0.001</w:t>
      </w:r>
      <w:r w:rsidR="00743C0E">
        <w:rPr>
          <w:rFonts w:ascii="Times New Roman" w:hAnsi="Times New Roman"/>
        </w:rPr>
        <w: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426DF6">
        <w:rPr>
          <w:rFonts w:ascii="Times New Roman" w:hAnsi="Times New Roman"/>
        </w:rPr>
        <w:t>,</w:t>
      </w:r>
      <w:r w:rsidR="00426DF6" w:rsidRPr="00F5767D">
        <w:rPr>
          <w:rFonts w:ascii="Times New Roman" w:hAnsi="Times New Roman"/>
        </w:rPr>
        <w:t xml:space="preserve">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79E35E13" w14:textId="63D4F97E" w:rsidR="006D7ACB" w:rsidRDefault="008F7781" w:rsidP="00724F1E">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w:t>
      </w:r>
      <w:r w:rsidR="00E3520A">
        <w:rPr>
          <w:rFonts w:ascii="Times New Roman" w:hAnsi="Times New Roman"/>
        </w:rPr>
        <w:t xml:space="preserve">limited consistency of </w:t>
      </w:r>
      <w:r>
        <w:rPr>
          <w:rFonts w:ascii="Times New Roman" w:hAnsi="Times New Roman"/>
        </w:rPr>
        <w:t>patterns in range shifts among regions</w:t>
      </w:r>
      <w:r w:rsidR="00724F1E">
        <w:rPr>
          <w:rFonts w:ascii="Times New Roman" w:hAnsi="Times New Roman"/>
        </w:rPr>
        <w:t xml:space="preserve"> for high or low elevation species</w:t>
      </w:r>
      <w:r>
        <w:rPr>
          <w:rFonts w:ascii="Times New Roman" w:hAnsi="Times New Roman"/>
        </w:rPr>
        <w:t xml:space="preserve">.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w:t>
      </w:r>
      <w:r w:rsidR="00FF5438">
        <w:rPr>
          <w:rFonts w:ascii="Times New Roman" w:hAnsi="Times New Roman"/>
        </w:rPr>
        <w:t xml:space="preserve"> (Figure 2)</w:t>
      </w:r>
      <w:r w:rsidR="00DA2D79">
        <w:rPr>
          <w:rFonts w:ascii="Times New Roman" w:hAnsi="Times New Roman"/>
        </w:rPr>
        <w:t xml:space="preserve">. </w:t>
      </w:r>
      <w:r w:rsidR="00724F1E">
        <w:rPr>
          <w:rFonts w:ascii="Times New Roman" w:hAnsi="Times New Roman"/>
        </w:rPr>
        <w:t xml:space="preserve"> However, when examining range limit shifts of high and low elevation species across regions, there was an overwhelming pattern of significant</w:t>
      </w:r>
      <w:r w:rsidR="00C52C32">
        <w:rPr>
          <w:rFonts w:ascii="Times New Roman" w:hAnsi="Times New Roman"/>
        </w:rPr>
        <w:t>ly more</w:t>
      </w:r>
      <w:r w:rsidR="00724F1E">
        <w:rPr>
          <w:rFonts w:ascii="Times New Roman" w:hAnsi="Times New Roman"/>
        </w:rPr>
        <w:t xml:space="preserve"> up</w:t>
      </w:r>
      <w:r w:rsidR="00C52C32">
        <w:rPr>
          <w:rFonts w:ascii="Times New Roman" w:hAnsi="Times New Roman"/>
        </w:rPr>
        <w:t>slope</w:t>
      </w:r>
      <w:r w:rsidR="00724F1E">
        <w:rPr>
          <w:rFonts w:ascii="Times New Roman" w:hAnsi="Times New Roman"/>
        </w:rPr>
        <w:t xml:space="preserve"> </w:t>
      </w:r>
      <w:r w:rsidR="00C52C32">
        <w:rPr>
          <w:rFonts w:ascii="Times New Roman" w:hAnsi="Times New Roman"/>
        </w:rPr>
        <w:t xml:space="preserve">than downslope </w:t>
      </w:r>
      <w:r w:rsidR="00724F1E">
        <w:rPr>
          <w:rFonts w:ascii="Times New Roman" w:hAnsi="Times New Roman"/>
        </w:rPr>
        <w:t>shifts of the lower limit of high elevation species (</w:t>
      </w:r>
      <w:r w:rsidR="0051094F" w:rsidRPr="00C52C32">
        <w:rPr>
          <w:rFonts w:ascii="Times New Roman" w:hAnsi="Times New Roman"/>
          <w:i/>
        </w:rPr>
        <w:t xml:space="preserve">n = </w:t>
      </w:r>
      <w:r w:rsidR="0051094F" w:rsidRPr="00C52C32">
        <w:rPr>
          <w:rFonts w:ascii="Times New Roman" w:hAnsi="Times New Roman"/>
        </w:rPr>
        <w:t>21,</w:t>
      </w:r>
      <w:r w:rsidR="0051094F">
        <w:rPr>
          <w:rFonts w:ascii="Times New Roman" w:hAnsi="Times New Roman"/>
        </w:rPr>
        <w:t xml:space="preserve"> </w:t>
      </w:r>
      <w:r w:rsidR="0051094F">
        <w:rPr>
          <w:rFonts w:ascii="Times New Roman" w:hAnsi="Times New Roman"/>
          <w:i/>
        </w:rPr>
        <w:t xml:space="preserve">p </w:t>
      </w:r>
      <w:r w:rsidR="00C52C32">
        <w:rPr>
          <w:rFonts w:ascii="Times New Roman" w:hAnsi="Times New Roman"/>
        </w:rPr>
        <w:t xml:space="preserve">&lt; </w:t>
      </w:r>
      <w:r w:rsidR="0051094F">
        <w:rPr>
          <w:rFonts w:ascii="Times New Roman" w:hAnsi="Times New Roman"/>
        </w:rPr>
        <w:t>0.001</w:t>
      </w:r>
      <w:r w:rsidR="00724F1E">
        <w:rPr>
          <w:rFonts w:ascii="Times New Roman" w:hAnsi="Times New Roman"/>
        </w:rPr>
        <w:t xml:space="preserve">; Figure 3), whereas shifts in </w:t>
      </w:r>
      <w:r w:rsidR="00724F1E">
        <w:rPr>
          <w:rFonts w:ascii="Times New Roman" w:hAnsi="Times New Roman"/>
        </w:rPr>
        <w:lastRenderedPageBreak/>
        <w:t xml:space="preserve">the upper limit of low elevation species were heterogeneous with nearly as many </w:t>
      </w:r>
      <w:r w:rsidR="00C52C32">
        <w:rPr>
          <w:rFonts w:ascii="Times New Roman" w:hAnsi="Times New Roman"/>
        </w:rPr>
        <w:t xml:space="preserve">downslope shifts </w:t>
      </w:r>
      <w:r w:rsidR="00724F1E">
        <w:rPr>
          <w:rFonts w:ascii="Times New Roman" w:hAnsi="Times New Roman"/>
        </w:rPr>
        <w:t xml:space="preserve">as </w:t>
      </w:r>
      <w:r w:rsidR="00C52C32">
        <w:rPr>
          <w:rFonts w:ascii="Times New Roman" w:hAnsi="Times New Roman"/>
        </w:rPr>
        <w:t xml:space="preserve">upslope shifts </w:t>
      </w:r>
      <w:r w:rsidR="00724F1E">
        <w:rPr>
          <w:rFonts w:ascii="Times New Roman" w:hAnsi="Times New Roman"/>
        </w:rPr>
        <w:t>(</w:t>
      </w:r>
      <w:r w:rsidR="0051094F" w:rsidRPr="00C52C32">
        <w:rPr>
          <w:rFonts w:ascii="Times New Roman" w:hAnsi="Times New Roman"/>
          <w:i/>
        </w:rPr>
        <w:t xml:space="preserve">n </w:t>
      </w:r>
      <w:r w:rsidR="0051094F" w:rsidRPr="00C52C32">
        <w:rPr>
          <w:rFonts w:ascii="Times New Roman" w:hAnsi="Times New Roman"/>
        </w:rPr>
        <w:t>= 17,</w:t>
      </w:r>
      <w:r w:rsidR="0051094F">
        <w:rPr>
          <w:rFonts w:ascii="Times New Roman" w:hAnsi="Times New Roman"/>
        </w:rPr>
        <w:t xml:space="preserve"> </w:t>
      </w:r>
      <w:r w:rsidR="0051094F">
        <w:rPr>
          <w:rFonts w:ascii="Times New Roman" w:hAnsi="Times New Roman"/>
          <w:i/>
        </w:rPr>
        <w:t>p</w:t>
      </w:r>
      <w:r w:rsidR="0051094F">
        <w:rPr>
          <w:rFonts w:ascii="Times New Roman" w:hAnsi="Times New Roman"/>
        </w:rPr>
        <w:t xml:space="preserve"> = </w:t>
      </w:r>
      <w:r w:rsidR="00C52C32">
        <w:rPr>
          <w:rFonts w:ascii="Times New Roman" w:hAnsi="Times New Roman"/>
        </w:rPr>
        <w:t>0.315</w:t>
      </w:r>
      <w:r w:rsidR="00724F1E">
        <w:rPr>
          <w:rFonts w:ascii="Times New Roman" w:hAnsi="Times New Roman"/>
        </w:rPr>
        <w:t>).</w:t>
      </w:r>
    </w:p>
    <w:p w14:paraId="55E189A0" w14:textId="77777777" w:rsidR="00144F37" w:rsidRDefault="00144F37" w:rsidP="00F5767D">
      <w:pPr>
        <w:spacing w:line="480" w:lineRule="auto"/>
        <w:rPr>
          <w:rFonts w:ascii="Times New Roman" w:hAnsi="Times New Roman"/>
        </w:rPr>
      </w:pPr>
    </w:p>
    <w:p w14:paraId="740877E8" w14:textId="117B81AD"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 xml:space="preserve">lysis (Hypothesis </w:t>
      </w:r>
      <w:r w:rsidR="009B0782">
        <w:rPr>
          <w:rFonts w:ascii="Times New Roman" w:hAnsi="Times New Roman"/>
          <w:i/>
        </w:rPr>
        <w:t>4</w:t>
      </w:r>
      <w:r w:rsidR="0015712D">
        <w:rPr>
          <w:rFonts w:ascii="Times New Roman" w:hAnsi="Times New Roman"/>
          <w:i/>
        </w:rPr>
        <w:t>)</w:t>
      </w:r>
    </w:p>
    <w:p w14:paraId="7C6B82C4" w14:textId="491B7302"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w:t>
      </w:r>
      <w:r w:rsidR="00E711BE" w:rsidRPr="005B5F73">
        <w:rPr>
          <w:rFonts w:ascii="Times New Roman" w:hAnsi="Times New Roman"/>
          <w:highlight w:val="yellow"/>
        </w:rPr>
        <w:t>Fig. 1x</w:t>
      </w:r>
      <w:r w:rsidR="00E711BE">
        <w:rPr>
          <w:rFonts w:ascii="Times New Roman" w:hAnsi="Times New Roman"/>
        </w:rPr>
        <w:t>)</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5B5F73">
        <w:rPr>
          <w:rFonts w:ascii="Times New Roman" w:hAnsi="Times New Roman"/>
        </w:rPr>
        <w:t>. However, this was only a slight improvement over</w:t>
      </w:r>
      <w:r w:rsidR="00684E8B">
        <w:rPr>
          <w:rFonts w:ascii="Times New Roman" w:hAnsi="Times New Roman"/>
        </w:rPr>
        <w:t xml:space="preserve"> an overall warming model </w:t>
      </w:r>
      <w:r w:rsidR="00F8576F">
        <w:rPr>
          <w:rFonts w:ascii="Times New Roman" w:hAnsi="Times New Roman"/>
        </w:rPr>
        <w:t xml:space="preserve">that </w:t>
      </w:r>
      <w:r w:rsidR="00684E8B">
        <w:rPr>
          <w:rFonts w:ascii="Times New Roman" w:hAnsi="Times New Roman"/>
        </w:rPr>
        <w:t>explained</w:t>
      </w:r>
      <w:r w:rsidR="009B0782">
        <w:rPr>
          <w:rFonts w:ascii="Times New Roman" w:hAnsi="Times New Roman"/>
        </w:rPr>
        <w:t xml:space="preserve"> </w:t>
      </w:r>
      <w:r w:rsidR="00684E8B">
        <w:rPr>
          <w:rFonts w:ascii="Times New Roman" w:hAnsi="Times New Roman"/>
        </w:rPr>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w:t>
      </w:r>
      <w:r w:rsidR="00D40734" w:rsidRPr="00873CC9">
        <w:rPr>
          <w:rFonts w:ascii="Times New Roman" w:hAnsi="Times New Roman"/>
          <w:i/>
        </w:rPr>
        <w:t>n</w:t>
      </w:r>
      <w:r w:rsidR="00D40734">
        <w:rPr>
          <w:rFonts w:ascii="Times New Roman" w:hAnsi="Times New Roman"/>
        </w:rPr>
        <w:t>=</w:t>
      </w:r>
      <w:r w:rsidR="009B0782">
        <w:rPr>
          <w:rFonts w:ascii="Times New Roman" w:hAnsi="Times New Roman"/>
        </w:rPr>
        <w:t xml:space="preserve"> </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75"/>
      <w:commentRangeStart w:id="76"/>
      <w:r w:rsidRPr="009D4E93">
        <w:rPr>
          <w:rFonts w:ascii="Times New Roman" w:hAnsi="Times New Roman"/>
          <w:b/>
          <w:u w:val="single"/>
        </w:rPr>
        <w:t>Discussion</w:t>
      </w:r>
      <w:r w:rsidRPr="009D4E93">
        <w:rPr>
          <w:rFonts w:ascii="Times New Roman" w:hAnsi="Times New Roman"/>
        </w:rPr>
        <w:t>:</w:t>
      </w:r>
      <w:commentRangeEnd w:id="75"/>
      <w:r w:rsidR="00A56693">
        <w:rPr>
          <w:rStyle w:val="CommentReference"/>
          <w:rFonts w:ascii="Times New Roman" w:eastAsia="Times New Roman" w:hAnsi="Times New Roman"/>
          <w:color w:val="auto"/>
        </w:rPr>
        <w:commentReference w:id="75"/>
      </w:r>
      <w:commentRangeEnd w:id="76"/>
      <w:r w:rsidR="006A44DC">
        <w:rPr>
          <w:rStyle w:val="CommentReference"/>
          <w:rFonts w:ascii="Times New Roman" w:eastAsia="Times New Roman" w:hAnsi="Times New Roman"/>
          <w:color w:val="auto"/>
        </w:rPr>
        <w:commentReference w:id="76"/>
      </w:r>
    </w:p>
    <w:p w14:paraId="33541420" w14:textId="103EEE5A" w:rsidR="00DE49DC" w:rsidRDefault="0074673F" w:rsidP="00DE49DC">
      <w:pPr>
        <w:pStyle w:val="BodyA"/>
        <w:spacing w:line="480" w:lineRule="auto"/>
        <w:ind w:firstLine="720"/>
        <w:rPr>
          <w:rFonts w:ascii="Times New Roman" w:hAnsi="Times New Roman"/>
        </w:rPr>
      </w:pPr>
      <w:r>
        <w:rPr>
          <w:rFonts w:ascii="Times New Roman" w:hAnsi="Times New Roman"/>
        </w:rPr>
        <w:lastRenderedPageBreak/>
        <w:t xml:space="preserve">Our results </w:t>
      </w:r>
      <w:r w:rsidR="00E562F4" w:rsidRPr="009D4E93">
        <w:rPr>
          <w:rFonts w:ascii="Times New Roman" w:hAnsi="Times New Roman"/>
        </w:rPr>
        <w:t xml:space="preserve">from </w:t>
      </w:r>
      <w:r w:rsidR="005E5C4A">
        <w:rPr>
          <w:rFonts w:ascii="Times New Roman" w:hAnsi="Times New Roman"/>
        </w:rPr>
        <w:t>a multi-region, community-wide analysis of elevational</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sidR="006F2F8B">
        <w:rPr>
          <w:rFonts w:ascii="Times New Roman" w:hAnsi="Times New Roman"/>
        </w:rPr>
        <w:t xml:space="preserve">suggest strong </w:t>
      </w:r>
      <w:r w:rsidR="002B1B21">
        <w:rPr>
          <w:rFonts w:ascii="Times New Roman" w:hAnsi="Times New Roman"/>
        </w:rPr>
        <w:t>but differential impacts</w:t>
      </w:r>
      <w:r w:rsidR="006F2F8B">
        <w:rPr>
          <w:rFonts w:ascii="Times New Roman" w:hAnsi="Times New Roman"/>
        </w:rPr>
        <w:t xml:space="preserve"> of recent climate change on the range limits of small mammal species</w:t>
      </w:r>
      <w:r w:rsidR="002B1B21">
        <w:rPr>
          <w:rFonts w:ascii="Times New Roman" w:hAnsi="Times New Roman"/>
        </w:rPr>
        <w:t xml:space="preserve">. </w:t>
      </w:r>
      <w:r w:rsidR="00590A70">
        <w:rPr>
          <w:rFonts w:ascii="Times New Roman" w:hAnsi="Times New Roman"/>
        </w:rPr>
        <w:t xml:space="preserve">Responses differed between high and low elevation species, with consistent upslope range contractions in high elevation species and heterogeneity in the directionality of range limit shifts for low elevation species. </w:t>
      </w:r>
      <w:r w:rsidR="005A0ABE">
        <w:rPr>
          <w:rFonts w:ascii="Times New Roman" w:hAnsi="Times New Roman"/>
        </w:rPr>
        <w:t xml:space="preserve">These findings confirm and extend the </w:t>
      </w:r>
      <w:r w:rsidR="005A0ABE" w:rsidRPr="009D4E93">
        <w:rPr>
          <w:rFonts w:ascii="Times New Roman" w:hAnsi="Times New Roman"/>
        </w:rPr>
        <w:t xml:space="preserve">results from </w:t>
      </w:r>
      <w:r w:rsidR="005A0ABE">
        <w:rPr>
          <w:rFonts w:ascii="Times New Roman" w:hAnsi="Times New Roman"/>
        </w:rPr>
        <w:t xml:space="preserve">our </w:t>
      </w:r>
      <w:r w:rsidR="005A0ABE" w:rsidRPr="009D4E93">
        <w:rPr>
          <w:rFonts w:ascii="Times New Roman" w:hAnsi="Times New Roman"/>
        </w:rPr>
        <w:t xml:space="preserve">initial </w:t>
      </w:r>
      <w:r w:rsidR="005A0ABE">
        <w:rPr>
          <w:rFonts w:ascii="Times New Roman" w:hAnsi="Times New Roman"/>
        </w:rPr>
        <w:t xml:space="preserve">study of small mammals from the Yosemite region (Moritz et al 2008) and are consistent with similar studies in the same region over the same time scale </w:t>
      </w:r>
      <w:r w:rsidR="00590A70">
        <w:rPr>
          <w:rFonts w:ascii="Times New Roman" w:hAnsi="Times New Roman"/>
        </w:rPr>
        <w:t>in</w:t>
      </w:r>
      <w:r w:rsidR="005A0ABE">
        <w:rPr>
          <w:rFonts w:ascii="Times New Roman" w:hAnsi="Times New Roman"/>
        </w:rPr>
        <w:t xml:space="preserve"> birds (</w:t>
      </w:r>
      <w:proofErr w:type="spellStart"/>
      <w:r w:rsidR="005A0ABE">
        <w:rPr>
          <w:rFonts w:ascii="Times New Roman" w:hAnsi="Times New Roman"/>
        </w:rPr>
        <w:t>Tingley</w:t>
      </w:r>
      <w:proofErr w:type="spellEnd"/>
      <w:r w:rsidR="005A0ABE">
        <w:rPr>
          <w:rFonts w:ascii="Times New Roman" w:hAnsi="Times New Roman"/>
        </w:rPr>
        <w:t xml:space="preserve"> et al 2012), </w:t>
      </w:r>
      <w:r w:rsidR="00590A70">
        <w:rPr>
          <w:rFonts w:ascii="Times New Roman" w:hAnsi="Times New Roman"/>
        </w:rPr>
        <w:t>butterflies</w:t>
      </w:r>
      <w:r w:rsidR="005A0ABE">
        <w:rPr>
          <w:rFonts w:ascii="Times New Roman" w:hAnsi="Times New Roman"/>
        </w:rPr>
        <w:t xml:space="preserve"> (</w:t>
      </w:r>
      <w:proofErr w:type="spellStart"/>
      <w:r w:rsidR="005A0ABE">
        <w:rPr>
          <w:rFonts w:ascii="Times New Roman" w:hAnsi="Times New Roman"/>
        </w:rPr>
        <w:t>Forister</w:t>
      </w:r>
      <w:proofErr w:type="spellEnd"/>
      <w:r w:rsidR="005A0ABE">
        <w:rPr>
          <w:rFonts w:ascii="Times New Roman" w:hAnsi="Times New Roman"/>
        </w:rPr>
        <w:t xml:space="preserve"> et al 2010), and plants (</w:t>
      </w:r>
      <w:proofErr w:type="spellStart"/>
      <w:r w:rsidR="005A0ABE">
        <w:rPr>
          <w:rFonts w:ascii="Times New Roman" w:hAnsi="Times New Roman"/>
        </w:rPr>
        <w:t>Crimmins</w:t>
      </w:r>
      <w:proofErr w:type="spellEnd"/>
      <w:r w:rsidR="005A0ABE">
        <w:rPr>
          <w:rFonts w:ascii="Times New Roman" w:hAnsi="Times New Roman"/>
        </w:rPr>
        <w:t xml:space="preserve"> et al 2011). </w:t>
      </w:r>
    </w:p>
    <w:p w14:paraId="3B94D409" w14:textId="0ECEBF88"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w:t>
      </w:r>
      <w:r w:rsidR="004E6962">
        <w:rPr>
          <w:rFonts w:ascii="Times New Roman" w:hAnsi="Times New Roman"/>
        </w:rPr>
        <w:t xml:space="preserve"> </w:t>
      </w:r>
      <w:r w:rsidR="00A9464B">
        <w:rPr>
          <w:rFonts w:ascii="Times New Roman" w:hAnsi="Times New Roman"/>
        </w:rPr>
        <w:t>the predominant pattern</w:t>
      </w:r>
      <w:r w:rsidR="00590A70">
        <w:rPr>
          <w:rFonts w:ascii="Times New Roman" w:hAnsi="Times New Roman"/>
        </w:rPr>
        <w:t xml:space="preserve"> </w:t>
      </w:r>
      <w:r w:rsidR="00B8623D">
        <w:rPr>
          <w:rFonts w:ascii="Times New Roman" w:hAnsi="Times New Roman"/>
        </w:rPr>
        <w:t xml:space="preserve">in our study </w:t>
      </w:r>
      <w:r w:rsidR="00590A70">
        <w:rPr>
          <w:rFonts w:ascii="Times New Roman" w:hAnsi="Times New Roman"/>
        </w:rPr>
        <w:t>of upslope shifts</w:t>
      </w:r>
      <w:r w:rsidR="00B8623D">
        <w:rPr>
          <w:rFonts w:ascii="Times New Roman" w:hAnsi="Times New Roman"/>
        </w:rPr>
        <w:t xml:space="preserve"> with range contractions at the lagging edge of high elevation species</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 xml:space="preserve">ird of shifts </w:t>
      </w:r>
      <w:r w:rsidR="00B8623D">
        <w:rPr>
          <w:rFonts w:ascii="Times New Roman" w:hAnsi="Times New Roman"/>
        </w:rPr>
        <w:t xml:space="preserve">overall </w:t>
      </w:r>
      <w:r w:rsidR="00F95329">
        <w:rPr>
          <w:rFonts w:ascii="Times New Roman" w:hAnsi="Times New Roman"/>
        </w:rPr>
        <w:t>were downslope,</w:t>
      </w:r>
      <w:r w:rsidR="00A9464B">
        <w:rPr>
          <w:rFonts w:ascii="Times New Roman" w:hAnsi="Times New Roman"/>
        </w:rPr>
        <w:t xml:space="preserve"> </w:t>
      </w:r>
      <w:r w:rsidR="00F95329">
        <w:rPr>
          <w:rFonts w:ascii="Times New Roman" w:hAnsi="Times New Roman"/>
        </w:rPr>
        <w:t>one-fourth of species did not shift</w:t>
      </w:r>
      <w:r w:rsidR="005B5F73">
        <w:rPr>
          <w:rFonts w:ascii="Times New Roman" w:hAnsi="Times New Roman"/>
        </w:rPr>
        <w:t xml:space="preserve"> anywhere</w:t>
      </w:r>
      <w:r w:rsidR="00F95329">
        <w:rPr>
          <w:rFonts w:ascii="Times New Roman" w:hAnsi="Times New Roman"/>
        </w:rPr>
        <w:t xml:space="preserve">, and </w:t>
      </w:r>
      <w:r w:rsidR="00A9464B">
        <w:rPr>
          <w:rFonts w:ascii="Times New Roman" w:hAnsi="Times New Roman"/>
        </w:rPr>
        <w:t>patterns within species</w:t>
      </w:r>
      <w:r w:rsidR="00600660">
        <w:rPr>
          <w:rFonts w:ascii="Times New Roman" w:hAnsi="Times New Roman"/>
        </w:rPr>
        <w:t xml:space="preserve">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w:t>
      </w:r>
      <w:proofErr w:type="spellStart"/>
      <w:r w:rsidR="009C43A1">
        <w:rPr>
          <w:rFonts w:ascii="Times New Roman" w:hAnsi="Times New Roman"/>
        </w:rPr>
        <w:t>Tingley</w:t>
      </w:r>
      <w:proofErr w:type="spellEnd"/>
      <w:r w:rsidR="009C43A1">
        <w:rPr>
          <w:rFonts w:ascii="Times New Roman" w:hAnsi="Times New Roman"/>
        </w:rPr>
        <w:t xml:space="preserve"> et al. (2012) found a similar result in California birds where only 51% of observed </w:t>
      </w:r>
      <w:r w:rsidR="002420B7">
        <w:rPr>
          <w:rFonts w:ascii="Times New Roman" w:hAnsi="Times New Roman"/>
        </w:rPr>
        <w:t xml:space="preserve">range limit </w:t>
      </w:r>
      <w:r w:rsidR="009C43A1">
        <w:rPr>
          <w:rFonts w:ascii="Times New Roman" w:hAnsi="Times New Roman"/>
        </w:rPr>
        <w:t>shifts over the last 100 years were upslope</w:t>
      </w:r>
      <w:r w:rsidR="00B94089">
        <w:rPr>
          <w:rFonts w:ascii="Times New Roman" w:hAnsi="Times New Roman"/>
        </w:rPr>
        <w:t>.</w:t>
      </w:r>
      <w:r w:rsidR="00DF5A55">
        <w:rPr>
          <w:rFonts w:ascii="Times New Roman" w:hAnsi="Times New Roman"/>
        </w:rPr>
        <w:t xml:space="preserve"> Heterogeneous range shifts have been demonstrated in a range of taxa (Chen et al. 2011),</w:t>
      </w:r>
      <w:r w:rsidR="00A9464B">
        <w:rPr>
          <w:rFonts w:ascii="Times New Roman" w:hAnsi="Times New Roman"/>
        </w:rPr>
        <w:t xml:space="preserve"> </w:t>
      </w:r>
      <w:r w:rsidR="00DF5A55">
        <w:rPr>
          <w:rFonts w:ascii="Times New Roman" w:hAnsi="Times New Roman"/>
        </w:rPr>
        <w:t xml:space="preserve">indicating </w:t>
      </w:r>
      <w:r w:rsidR="00A9464B">
        <w:rPr>
          <w:rFonts w:ascii="Times New Roman" w:hAnsi="Times New Roman"/>
        </w:rPr>
        <w:t xml:space="preserve">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t>
      </w:r>
      <w:r w:rsidR="00053EEB">
        <w:rPr>
          <w:rFonts w:ascii="Times New Roman" w:hAnsi="Times New Roman"/>
        </w:rPr>
        <w:t>we</w:t>
      </w:r>
      <w:r w:rsidR="00DF5A55">
        <w:rPr>
          <w:rFonts w:ascii="Times New Roman" w:hAnsi="Times New Roman"/>
        </w:rPr>
        <w:t xml:space="preserve">re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w:t>
      </w:r>
      <w:r w:rsidR="00F74562">
        <w:rPr>
          <w:rFonts w:ascii="Times New Roman" w:hAnsi="Times New Roman"/>
        </w:rPr>
        <w:t xml:space="preserve">dle to </w:t>
      </w:r>
      <w:r w:rsidR="00BF34F0">
        <w:rPr>
          <w:rFonts w:ascii="Times New Roman" w:hAnsi="Times New Roman"/>
        </w:rPr>
        <w:t>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w:t>
      </w:r>
      <w:r w:rsidR="00F8576F">
        <w:rPr>
          <w:rFonts w:ascii="Times New Roman" w:hAnsi="Times New Roman"/>
        </w:rPr>
        <w:t xml:space="preserve">most </w:t>
      </w:r>
      <w:r w:rsidR="00886E2F">
        <w:rPr>
          <w:rFonts w:ascii="Times New Roman" w:hAnsi="Times New Roman"/>
        </w:rPr>
        <w:t xml:space="preserve">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 xml:space="preserve">owever, </w:t>
      </w:r>
      <w:r w:rsidR="00F8576F">
        <w:rPr>
          <w:rFonts w:ascii="Times New Roman" w:hAnsi="Times New Roman"/>
        </w:rPr>
        <w:t>we detected few contractions at their lower limits</w:t>
      </w:r>
      <w:r w:rsidR="007006AF">
        <w:rPr>
          <w:rFonts w:ascii="Times New Roman" w:hAnsi="Times New Roman"/>
        </w:rPr>
        <w:t xml:space="preserve"> </w:t>
      </w:r>
      <w:r w:rsidR="00F8576F">
        <w:rPr>
          <w:rFonts w:ascii="Times New Roman" w:hAnsi="Times New Roman"/>
        </w:rPr>
        <w:t xml:space="preserve">and shifts </w:t>
      </w:r>
      <w:r w:rsidR="007006AF">
        <w:rPr>
          <w:rFonts w:ascii="Times New Roman" w:hAnsi="Times New Roman"/>
        </w:rPr>
        <w:t xml:space="preserve">were </w:t>
      </w:r>
      <w:r w:rsidR="00F8576F">
        <w:rPr>
          <w:rFonts w:ascii="Times New Roman" w:hAnsi="Times New Roman"/>
        </w:rPr>
        <w:t xml:space="preserve">significantly </w:t>
      </w:r>
      <w:r w:rsidR="007006AF">
        <w:rPr>
          <w:rFonts w:ascii="Times New Roman" w:hAnsi="Times New Roman"/>
        </w:rPr>
        <w:t>more common at their upper limits</w:t>
      </w:r>
      <w:r w:rsidR="004D5B16">
        <w:rPr>
          <w:rFonts w:ascii="Times New Roman" w:hAnsi="Times New Roman"/>
        </w:rPr>
        <w:t xml:space="preserve">. </w:t>
      </w:r>
      <w:commentRangeStart w:id="77"/>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w:t>
      </w:r>
      <w:r w:rsidR="00C33765">
        <w:rPr>
          <w:rFonts w:ascii="Times New Roman" w:hAnsi="Times New Roman"/>
        </w:rPr>
        <w:t xml:space="preserve">e.g., </w:t>
      </w:r>
      <w:commentRangeStart w:id="78"/>
      <w:r w:rsidR="00474E00">
        <w:rPr>
          <w:rFonts w:ascii="Times New Roman" w:hAnsi="Times New Roman"/>
        </w:rPr>
        <w:t xml:space="preserve">Brown </w:t>
      </w:r>
      <w:r w:rsidR="000D3410">
        <w:rPr>
          <w:rFonts w:ascii="Times New Roman" w:hAnsi="Times New Roman"/>
        </w:rPr>
        <w:t>et al, 1996</w:t>
      </w:r>
      <w:commentRangeEnd w:id="78"/>
      <w:r w:rsidR="00C518A7">
        <w:rPr>
          <w:rStyle w:val="CommentReference"/>
          <w:rFonts w:ascii="Times New Roman" w:eastAsia="Times New Roman" w:hAnsi="Times New Roman"/>
          <w:color w:val="auto"/>
        </w:rPr>
        <w:commentReference w:id="78"/>
      </w:r>
      <w:r w:rsidR="00C518A7">
        <w:rPr>
          <w:rFonts w:ascii="Times New Roman" w:hAnsi="Times New Roman"/>
        </w:rPr>
        <w:t xml:space="preserve">; </w:t>
      </w:r>
      <w:r w:rsidR="00B03CBE">
        <w:rPr>
          <w:rFonts w:ascii="Times New Roman" w:hAnsi="Times New Roman"/>
        </w:rPr>
        <w:t xml:space="preserve">Rowe et al. </w:t>
      </w:r>
      <w:r w:rsidR="00B03CBE">
        <w:rPr>
          <w:rFonts w:ascii="Times New Roman" w:hAnsi="Times New Roman"/>
        </w:rPr>
        <w:lastRenderedPageBreak/>
        <w:t xml:space="preserve">2009, </w:t>
      </w:r>
      <w:r w:rsidR="00001D44">
        <w:rPr>
          <w:rFonts w:ascii="Times New Roman" w:hAnsi="Times New Roman"/>
        </w:rPr>
        <w:t xml:space="preserve">2010, </w:t>
      </w:r>
      <w:proofErr w:type="spellStart"/>
      <w:r w:rsidR="00590A70">
        <w:rPr>
          <w:rFonts w:ascii="Times New Roman" w:hAnsi="Times New Roman"/>
        </w:rPr>
        <w:t>Rubidge</w:t>
      </w:r>
      <w:proofErr w:type="spellEnd"/>
      <w:r w:rsidR="00590A70">
        <w:rPr>
          <w:rFonts w:ascii="Times New Roman" w:hAnsi="Times New Roman"/>
        </w:rPr>
        <w:t xml:space="preserve"> et al. 201</w:t>
      </w:r>
      <w:r w:rsidR="001F1D32">
        <w:rPr>
          <w:rFonts w:ascii="Times New Roman" w:hAnsi="Times New Roman"/>
        </w:rPr>
        <w:t>1</w:t>
      </w:r>
      <w:r w:rsidR="00590A70">
        <w:rPr>
          <w:rFonts w:ascii="Times New Roman" w:hAnsi="Times New Roman"/>
        </w:rPr>
        <w:t xml:space="preserve">, </w:t>
      </w:r>
      <w:proofErr w:type="spellStart"/>
      <w:r w:rsidR="00590A70">
        <w:rPr>
          <w:rFonts w:ascii="Times New Roman" w:hAnsi="Times New Roman"/>
        </w:rPr>
        <w:t>Rapacciuolo</w:t>
      </w:r>
      <w:proofErr w:type="spellEnd"/>
      <w:r w:rsidR="00590A70">
        <w:rPr>
          <w:rFonts w:ascii="Times New Roman" w:hAnsi="Times New Roman"/>
        </w:rPr>
        <w:t xml:space="preserve"> et al. in review</w:t>
      </w:r>
      <w:r w:rsidR="000D3410">
        <w:rPr>
          <w:rFonts w:ascii="Times New Roman" w:hAnsi="Times New Roman"/>
        </w:rPr>
        <w:t xml:space="preserve">). </w:t>
      </w:r>
      <w:commentRangeEnd w:id="77"/>
      <w:r w:rsidR="00F8576F">
        <w:rPr>
          <w:rStyle w:val="CommentReference"/>
          <w:rFonts w:ascii="Times New Roman" w:eastAsia="Times New Roman" w:hAnsi="Times New Roman"/>
          <w:color w:val="auto"/>
        </w:rPr>
        <w:commentReference w:id="77"/>
      </w:r>
      <w:commentRangeStart w:id="79"/>
      <w:r w:rsidR="000D3410">
        <w:rPr>
          <w:rFonts w:ascii="Times New Roman" w:hAnsi="Times New Roman"/>
        </w:rPr>
        <w:t>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ins w:id="80" w:author="mv sciences" w:date="2013-12-17T11:01:00Z">
        <w:r w:rsidR="00B03CBE">
          <w:rPr>
            <w:rFonts w:ascii="Times New Roman" w:hAnsi="Times New Roman"/>
          </w:rPr>
          <w:t xml:space="preserve"> – is this the CEC report?</w:t>
        </w:r>
      </w:ins>
      <w:r w:rsidR="007006AF">
        <w:rPr>
          <w:rFonts w:ascii="Times New Roman" w:hAnsi="Times New Roman"/>
        </w:rPr>
        <w:t>)</w:t>
      </w:r>
      <w:r w:rsidR="00886E2F">
        <w:rPr>
          <w:rFonts w:ascii="Times New Roman" w:hAnsi="Times New Roman"/>
        </w:rPr>
        <w:t>.</w:t>
      </w:r>
      <w:commentRangeEnd w:id="79"/>
      <w:r w:rsidR="000E6CBF">
        <w:rPr>
          <w:rStyle w:val="CommentReference"/>
          <w:rFonts w:ascii="Times New Roman" w:eastAsia="Times New Roman" w:hAnsi="Times New Roman"/>
          <w:color w:val="auto"/>
        </w:rPr>
        <w:commentReference w:id="79"/>
      </w:r>
      <w:ins w:id="81" w:author="mv sciences" w:date="2013-12-17T12:02:00Z">
        <w:r w:rsidR="001247A2">
          <w:rPr>
            <w:rFonts w:ascii="Times New Roman" w:hAnsi="Times New Roman"/>
          </w:rPr>
          <w:t xml:space="preserve"> </w:t>
        </w:r>
      </w:ins>
      <w:del w:id="82" w:author="mv sciences" w:date="2013-12-17T12:04:00Z">
        <w:r w:rsidR="00886E2F" w:rsidDel="001247A2">
          <w:rPr>
            <w:rFonts w:ascii="Times New Roman" w:hAnsi="Times New Roman"/>
          </w:rPr>
          <w:delText xml:space="preserve"> </w:delText>
        </w:r>
      </w:del>
      <w:r w:rsidR="00886E2F">
        <w:rPr>
          <w:rFonts w:ascii="Times New Roman" w:hAnsi="Times New Roman"/>
        </w:rPr>
        <w:t>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3ADDCBB6" w:rsidR="00DD3490" w:rsidRDefault="00963FCE" w:rsidP="00396AC8">
      <w:pPr>
        <w:pStyle w:val="BodyA"/>
        <w:spacing w:line="480" w:lineRule="auto"/>
        <w:rPr>
          <w:rFonts w:ascii="Times New Roman" w:hAnsi="Times New Roman"/>
        </w:rPr>
      </w:pPr>
      <w:r>
        <w:rPr>
          <w:rFonts w:ascii="Times New Roman" w:hAnsi="Times New Roman"/>
        </w:rPr>
        <w:tab/>
      </w:r>
      <w:r w:rsidR="000E6CBF">
        <w:rPr>
          <w:rFonts w:ascii="Times New Roman" w:hAnsi="Times New Roman"/>
        </w:rPr>
        <w:t xml:space="preserve">Our results also suggested that localized climate predictions, in this case minimum temperature, </w:t>
      </w:r>
      <w:proofErr w:type="gramStart"/>
      <w:r w:rsidR="000E6CBF">
        <w:rPr>
          <w:rFonts w:ascii="Times New Roman" w:hAnsi="Times New Roman"/>
        </w:rPr>
        <w:t>may</w:t>
      </w:r>
      <w:proofErr w:type="gramEnd"/>
      <w:r w:rsidR="000E6CBF">
        <w:rPr>
          <w:rFonts w:ascii="Times New Roman" w:hAnsi="Times New Roman"/>
        </w:rPr>
        <w:t xml:space="preserve"> help explain variability in the direction of species </w:t>
      </w:r>
      <w:commentRangeStart w:id="83"/>
      <w:r w:rsidR="000E6CBF">
        <w:rPr>
          <w:rFonts w:ascii="Times New Roman" w:hAnsi="Times New Roman"/>
        </w:rPr>
        <w:t xml:space="preserve">responses, highlighting the dynamic nature of species-specific responses to localized climate change. </w:t>
      </w:r>
      <w:commentRangeEnd w:id="83"/>
      <w:r w:rsidR="000E6CBF">
        <w:rPr>
          <w:rStyle w:val="CommentReference"/>
          <w:rFonts w:ascii="Times New Roman" w:eastAsia="Times New Roman" w:hAnsi="Times New Roman"/>
          <w:color w:val="auto"/>
        </w:rPr>
        <w:commentReference w:id="83"/>
      </w:r>
      <w:r>
        <w:rPr>
          <w:rFonts w:ascii="Times New Roman" w:hAnsi="Times New Roman"/>
        </w:rPr>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w:t>
      </w:r>
      <w:r w:rsidR="00B8623D">
        <w:rPr>
          <w:rFonts w:ascii="Times New Roman" w:hAnsi="Times New Roman"/>
        </w:rPr>
        <w:t xml:space="preserve">site-specific </w:t>
      </w:r>
      <w:r>
        <w:rPr>
          <w:rFonts w:ascii="Times New Roman" w:hAnsi="Times New Roman"/>
        </w:rPr>
        <w:t>changes in precipitation</w:t>
      </w:r>
      <w:r w:rsidR="002420B7">
        <w:rPr>
          <w:rFonts w:ascii="Times New Roman" w:hAnsi="Times New Roman"/>
        </w:rPr>
        <w:t xml:space="preserve"> </w:t>
      </w:r>
      <w:r w:rsidR="009E741E">
        <w:rPr>
          <w:rFonts w:ascii="Times New Roman" w:hAnsi="Times New Roman"/>
        </w:rPr>
        <w:t>or</w:t>
      </w:r>
      <w:r>
        <w:rPr>
          <w:rFonts w:ascii="Times New Roman" w:hAnsi="Times New Roman"/>
        </w:rPr>
        <w:t xml:space="preserve"> </w:t>
      </w:r>
      <w:r w:rsidR="00B8623D">
        <w:rPr>
          <w:rFonts w:ascii="Times New Roman" w:hAnsi="Times New Roman"/>
        </w:rPr>
        <w:t xml:space="preserve">temperature </w:t>
      </w:r>
      <w:r>
        <w:rPr>
          <w:rFonts w:ascii="Times New Roman" w:hAnsi="Times New Roman"/>
        </w:rPr>
        <w:t>(</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montane California </w:t>
      </w:r>
      <w:r w:rsidR="006A44DC">
        <w:rPr>
          <w:rFonts w:ascii="Times New Roman" w:hAnsi="Times New Roman"/>
        </w:rPr>
        <w:t xml:space="preserve">also </w:t>
      </w:r>
      <w:r w:rsidR="00AF425A">
        <w:rPr>
          <w:rFonts w:ascii="Times New Roman" w:hAnsi="Times New Roman"/>
        </w:rPr>
        <w:t>shifted downward over 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overall</w:t>
      </w:r>
      <w:r w:rsidR="000E6CBF">
        <w:rPr>
          <w:rFonts w:ascii="Times New Roman" w:hAnsi="Times New Roman"/>
        </w:rPr>
        <w:t xml:space="preserve"> warming</w:t>
      </w:r>
      <w:r w:rsidR="005D0FB1">
        <w:rPr>
          <w:rFonts w:ascii="Times New Roman" w:hAnsi="Times New Roman"/>
        </w:rPr>
        <w:t xml:space="preserve">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p>
    <w:p w14:paraId="5E3B6994" w14:textId="101E5C24"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w:t>
      </w:r>
      <w:r w:rsidR="00DD3490">
        <w:rPr>
          <w:rFonts w:ascii="Times New Roman" w:hAnsi="Times New Roman"/>
        </w:rPr>
        <w:lastRenderedPageBreak/>
        <w:t xml:space="preserve">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w:t>
      </w:r>
      <w:commentRangeStart w:id="84"/>
      <w:r w:rsidR="00DD3490">
        <w:rPr>
          <w:rFonts w:ascii="Times New Roman" w:hAnsi="Times New Roman"/>
        </w:rPr>
        <w:t xml:space="preserve">close to freezing (Bales et al. 2006). </w:t>
      </w:r>
      <w:commentRangeEnd w:id="84"/>
      <w:r w:rsidR="00C20349">
        <w:rPr>
          <w:rStyle w:val="CommentReference"/>
          <w:rFonts w:ascii="Times New Roman" w:eastAsia="Times New Roman" w:hAnsi="Times New Roman"/>
          <w:color w:val="auto"/>
        </w:rPr>
        <w:commentReference w:id="84"/>
      </w:r>
      <w:r w:rsidR="00C20349">
        <w:rPr>
          <w:rFonts w:ascii="Times New Roman" w:hAnsi="Times New Roman"/>
        </w:rPr>
        <w:t>Increased minimum temperatures may also increase competition from lower elevation species and or shift vegetation.</w:t>
      </w:r>
    </w:p>
    <w:p w14:paraId="284E28EF" w14:textId="572AC3A9" w:rsidR="0067563D" w:rsidRDefault="0067563D" w:rsidP="004537FC">
      <w:pPr>
        <w:pStyle w:val="BodyA"/>
        <w:spacing w:line="480" w:lineRule="auto"/>
        <w:ind w:firstLine="720"/>
        <w:rPr>
          <w:rFonts w:ascii="Times New Roman" w:hAnsi="Times New Roman"/>
        </w:rPr>
      </w:pPr>
      <w:r w:rsidRPr="009D4E93">
        <w:rPr>
          <w:rFonts w:ascii="Times New Roman" w:hAnsi="Times New Roman"/>
        </w:rPr>
        <w:t>O</w:t>
      </w:r>
      <w:r w:rsidR="00C20349">
        <w:rPr>
          <w:rFonts w:ascii="Times New Roman" w:hAnsi="Times New Roman"/>
        </w:rPr>
        <w:t>ur analyses identified</w:t>
      </w:r>
      <w:r w:rsidRPr="009D4E93">
        <w:rPr>
          <w:rFonts w:ascii="Times New Roman" w:hAnsi="Times New Roman"/>
        </w:rPr>
        <w:t xml:space="preserve">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proofErr w:type="gramStart"/>
      <w:r w:rsidRPr="009D4E93">
        <w:rPr>
          <w:rFonts w:ascii="Times New Roman" w:hAnsi="Times New Roman"/>
        </w:rPr>
        <w:t>to identify</w:t>
      </w:r>
      <w:proofErr w:type="gramEnd"/>
      <w:r w:rsidRPr="009D4E93">
        <w:rPr>
          <w:rFonts w:ascii="Times New Roman" w:hAnsi="Times New Roman"/>
        </w:rPr>
        <w:t xml:space="preserve"> proximate causes of vulnerability.</w:t>
      </w:r>
      <w:r>
        <w:rPr>
          <w:rFonts w:ascii="Times New Roman" w:hAnsi="Times New Roman"/>
        </w:rPr>
        <w:t xml:space="preserve"> </w:t>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associated with decreased overal</w:t>
      </w:r>
      <w:r w:rsidR="00C20349">
        <w:rPr>
          <w:rFonts w:ascii="Times New Roman" w:hAnsi="Times New Roman"/>
        </w:rPr>
        <w:t>l genetic diversity and increased</w:t>
      </w:r>
      <w:r w:rsidR="00585598">
        <w:rPr>
          <w:rFonts w:ascii="Times New Roman" w:hAnsi="Times New Roman"/>
        </w:rPr>
        <w:t xml:space="preserve"> isolation among now fragmented populations (</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w:t>
      </w:r>
      <w:r w:rsidR="00C20349">
        <w:rPr>
          <w:rFonts w:ascii="Times New Roman" w:hAnsi="Times New Roman"/>
        </w:rPr>
        <w:t>a similar</w:t>
      </w:r>
      <w:r w:rsidR="00E23A7F">
        <w:rPr>
          <w:rFonts w:ascii="Times New Roman" w:hAnsi="Times New Roman"/>
        </w:rPr>
        <w:t xml:space="preserve">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w:t>
      </w:r>
      <w:r w:rsidR="00C20349">
        <w:rPr>
          <w:rFonts w:ascii="Times New Roman" w:hAnsi="Times New Roman"/>
        </w:rPr>
        <w:t>ed</w:t>
      </w:r>
      <w:r w:rsidR="004537FC">
        <w:rPr>
          <w:rFonts w:ascii="Times New Roman" w:hAnsi="Times New Roman"/>
        </w:rPr>
        <w:t xml:space="preserve">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18B742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lastRenderedPageBreak/>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26DF10C6" w:rsidR="003463F3" w:rsidRPr="009D4E93" w:rsidRDefault="006D6316" w:rsidP="00B476B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w:t>
      </w:r>
      <w:r w:rsidR="002A1F51">
        <w:rPr>
          <w:rFonts w:ascii="Times New Roman" w:hAnsi="Times New Roman"/>
        </w:rPr>
        <w:t>Parmesan et al. 2003, Chen et al. 2011</w:t>
      </w:r>
      <w:r w:rsidR="00CF4475">
        <w:rPr>
          <w:rFonts w:ascii="Times New Roman" w:hAnsi="Times New Roman"/>
        </w:rPr>
        <w:t>)</w:t>
      </w:r>
      <w:r>
        <w:rPr>
          <w:rFonts w:ascii="Times New Roman" w:hAnsi="Times New Roman"/>
        </w:rPr>
        <w:t xml:space="preserve">. </w:t>
      </w:r>
      <w:r w:rsidR="00051FB7">
        <w:rPr>
          <w:rFonts w:ascii="Times New Roman" w:hAnsi="Times New Roman"/>
        </w:rPr>
        <w:t>W</w:t>
      </w:r>
      <w:r w:rsidR="00BD505E">
        <w:rPr>
          <w:rFonts w:ascii="Times New Roman" w:hAnsi="Times New Roman"/>
        </w:rPr>
        <w:t>e show</w:t>
      </w:r>
      <w:r w:rsidR="00C20349">
        <w:rPr>
          <w:rFonts w:ascii="Times New Roman" w:hAnsi="Times New Roman"/>
        </w:rPr>
        <w:t>ed</w:t>
      </w:r>
      <w:r w:rsidR="00BD505E">
        <w:rPr>
          <w:rFonts w:ascii="Times New Roman" w:hAnsi="Times New Roman"/>
        </w:rPr>
        <w:t xml:space="preserve"> </w:t>
      </w:r>
      <w:r w:rsidR="00C20349">
        <w:rPr>
          <w:rFonts w:ascii="Times New Roman" w:hAnsi="Times New Roman"/>
        </w:rPr>
        <w:t xml:space="preserve">coherent </w:t>
      </w:r>
      <w:r w:rsidR="00BD505E">
        <w:rPr>
          <w:rFonts w:ascii="Times New Roman" w:hAnsi="Times New Roman"/>
        </w:rPr>
        <w:t xml:space="preserve">patterns </w:t>
      </w:r>
      <w:r w:rsidR="00C20349">
        <w:rPr>
          <w:rFonts w:ascii="Times New Roman" w:hAnsi="Times New Roman"/>
        </w:rPr>
        <w:t xml:space="preserve">shifts of </w:t>
      </w:r>
      <w:proofErr w:type="spellStart"/>
      <w:r w:rsidR="00C20349">
        <w:rPr>
          <w:rFonts w:ascii="Times New Roman" w:hAnsi="Times New Roman"/>
        </w:rPr>
        <w:t>elevational</w:t>
      </w:r>
      <w:proofErr w:type="spellEnd"/>
      <w:r w:rsidR="00C20349">
        <w:rPr>
          <w:rFonts w:ascii="Times New Roman" w:hAnsi="Times New Roman"/>
        </w:rPr>
        <w:t xml:space="preserve"> range limits even though </w:t>
      </w:r>
      <w:r w:rsidR="00BD505E">
        <w:rPr>
          <w:rFonts w:ascii="Times New Roman" w:hAnsi="Times New Roman"/>
        </w:rPr>
        <w:t xml:space="preserve">responses within species </w:t>
      </w:r>
      <w:r w:rsidR="00C20349">
        <w:rPr>
          <w:rFonts w:ascii="Times New Roman" w:hAnsi="Times New Roman"/>
        </w:rPr>
        <w:t>we</w:t>
      </w:r>
      <w:r w:rsidR="00BD505E">
        <w:rPr>
          <w:rFonts w:ascii="Times New Roman" w:hAnsi="Times New Roman"/>
        </w:rPr>
        <w:t>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w:t>
      </w:r>
      <w:r w:rsidR="002A1F51">
        <w:rPr>
          <w:rFonts w:ascii="Times New Roman" w:hAnsi="Times New Roman"/>
        </w:rPr>
        <w:t xml:space="preserve">ahead </w:t>
      </w:r>
      <w:r>
        <w:rPr>
          <w:rFonts w:ascii="Times New Roman" w:hAnsi="Times New Roman"/>
        </w:rPr>
        <w:t xml:space="preserve">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xml:space="preserve">. </w:t>
      </w:r>
      <w:bookmarkStart w:id="85" w:name="_GoBack"/>
      <w:bookmarkEnd w:id="85"/>
      <w:r w:rsidR="00BD505E">
        <w:rPr>
          <w:rFonts w:ascii="Times New Roman" w:hAnsi="Times New Roman"/>
        </w:rPr>
        <w:t>Are species tracking climatic niches and responding to local variation in climate change (</w:t>
      </w:r>
      <w:proofErr w:type="spellStart"/>
      <w:r w:rsidR="00BD505E">
        <w:rPr>
          <w:rFonts w:ascii="Times New Roman" w:hAnsi="Times New Roman"/>
        </w:rPr>
        <w:t>Tingley</w:t>
      </w:r>
      <w:proofErr w:type="spellEnd"/>
      <w:r w:rsidR="00BD505E">
        <w:rPr>
          <w:rFonts w:ascii="Times New Roman" w:hAnsi="Times New Roman"/>
        </w:rPr>
        <w:t xml:space="preserve"> et al 2009, 2012) 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p>
    <w:sectPr w:rsidR="003463F3" w:rsidRPr="009D4E93" w:rsidSect="00E36F07">
      <w:footerReference w:type="even" r:id="rId10"/>
      <w:footerReference w:type="default" r:id="rId11"/>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gan Tingley" w:date="2013-12-13T11:47:00Z" w:initials="MT">
    <w:p w14:paraId="683A179F" w14:textId="231E44BB" w:rsidR="00C20349" w:rsidRDefault="00C20349">
      <w:pPr>
        <w:pStyle w:val="CommentText"/>
      </w:pPr>
      <w:r>
        <w:rPr>
          <w:rStyle w:val="CommentReference"/>
        </w:rPr>
        <w:annotationRef/>
      </w:r>
      <w:r>
        <w:t>Could we spin it slightly more toward the heterogeneity / repeated transect site? I like the abstract a lot as it does a good job of differentiating this work from previous papers. That differentiation seems to hinge on expanding to 3 transects and looking for consistent responses / describing heterogeneity.  Thus my suggested edits.</w:t>
      </w:r>
    </w:p>
  </w:comment>
  <w:comment w:id="27" w:author="MV Sciences" w:date="2013-12-18T10:30:00Z" w:initials="ms">
    <w:p w14:paraId="58AD64F2" w14:textId="542B256F" w:rsidR="00C20349" w:rsidRDefault="00C20349">
      <w:pPr>
        <w:pStyle w:val="CommentText"/>
      </w:pPr>
      <w:r>
        <w:rPr>
          <w:rStyle w:val="CommentReference"/>
        </w:rPr>
        <w:annotationRef/>
      </w:r>
      <w:r>
        <w:t>Is this a fair statement? “</w:t>
      </w:r>
      <w:proofErr w:type="gramStart"/>
      <w:r>
        <w:t>more</w:t>
      </w:r>
      <w:proofErr w:type="gramEnd"/>
      <w:r>
        <w:t xml:space="preserve"> reliable?"</w:t>
      </w:r>
    </w:p>
  </w:comment>
  <w:comment w:id="28" w:author="cmoritz Moritz" w:date="2013-12-13T11:47:00Z" w:initials="cM">
    <w:p w14:paraId="464D8D9B" w14:textId="5F590563" w:rsidR="00C20349" w:rsidRDefault="00C20349">
      <w:pPr>
        <w:pStyle w:val="CommentText"/>
      </w:pPr>
      <w:r>
        <w:rPr>
          <w:rStyle w:val="CommentReference"/>
        </w:rPr>
        <w:annotationRef/>
      </w:r>
      <w:r>
        <w:t xml:space="preserve">See above re high vs low </w:t>
      </w:r>
      <w:proofErr w:type="spellStart"/>
      <w:r>
        <w:t>elev</w:t>
      </w:r>
      <w:proofErr w:type="spellEnd"/>
      <w:r>
        <w:t xml:space="preserve"> species</w:t>
      </w:r>
    </w:p>
  </w:comment>
  <w:comment w:id="31" w:author="cmoritz Moritz" w:date="2013-12-13T11:47:00Z" w:initials="cM">
    <w:p w14:paraId="21EC3FCC" w14:textId="7461C508" w:rsidR="00C20349" w:rsidRDefault="00C20349">
      <w:pPr>
        <w:pStyle w:val="CommentText"/>
      </w:pPr>
      <w:r>
        <w:rPr>
          <w:rStyle w:val="CommentReference"/>
        </w:rPr>
        <w:annotationRef/>
      </w:r>
      <w:r>
        <w:t>Had this in a previous version and I liked it</w:t>
      </w:r>
    </w:p>
  </w:comment>
  <w:comment w:id="47" w:author="Morgan Tingley" w:date="2013-12-13T11:47:00Z" w:initials="MT">
    <w:p w14:paraId="059B9FA2" w14:textId="77777777" w:rsidR="00C20349" w:rsidRDefault="00C20349" w:rsidP="00950227">
      <w:pPr>
        <w:pStyle w:val="CommentText"/>
      </w:pPr>
      <w:r>
        <w:rPr>
          <w:rStyle w:val="CommentReference"/>
        </w:rPr>
        <w:annotationRef/>
      </w:r>
      <w:r>
        <w:t>For consistency with previous publications, may need to keep with the branding of “Southern Sierra”</w:t>
      </w:r>
    </w:p>
  </w:comment>
  <w:comment w:id="48" w:author="MV Sciences" w:date="2013-12-18T10:33:00Z" w:initials="ms">
    <w:p w14:paraId="0CA24D00" w14:textId="311E738D" w:rsidR="00C20349" w:rsidRDefault="00C20349">
      <w:pPr>
        <w:pStyle w:val="CommentText"/>
      </w:pPr>
      <w:r>
        <w:rPr>
          <w:rStyle w:val="CommentReference"/>
        </w:rPr>
        <w:annotationRef/>
      </w:r>
      <w:r>
        <w:t>I know, but I hate it because it is not consistent with other regions.</w:t>
      </w:r>
    </w:p>
  </w:comment>
  <w:comment w:id="50" w:author="Rowe, Karen" w:date="2013-12-13T14:13:00Z" w:initials="KMCR">
    <w:p w14:paraId="7773887B" w14:textId="438DB06F" w:rsidR="00C20349" w:rsidRDefault="00C20349">
      <w:pPr>
        <w:pStyle w:val="CommentText"/>
      </w:pPr>
      <w:r>
        <w:rPr>
          <w:rStyle w:val="CommentReference"/>
        </w:rPr>
        <w:annotationRef/>
      </w:r>
      <w:r>
        <w:t xml:space="preserve">Are we still saying low </w:t>
      </w:r>
      <w:proofErr w:type="spellStart"/>
      <w:r>
        <w:t>elev</w:t>
      </w:r>
      <w:proofErr w:type="spellEnd"/>
      <w:r>
        <w:t xml:space="preserve"> species more likely to show expansions, or now emphasizing heterogeneous effects?</w:t>
      </w:r>
    </w:p>
  </w:comment>
  <w:comment w:id="49" w:author="MV Sciences" w:date="2013-12-18T10:35:00Z" w:initials="ms">
    <w:p w14:paraId="4FA81910" w14:textId="370B8A3D" w:rsidR="00C20349" w:rsidRDefault="00C20349">
      <w:pPr>
        <w:pStyle w:val="CommentText"/>
      </w:pPr>
      <w:r>
        <w:rPr>
          <w:rStyle w:val="CommentReference"/>
        </w:rPr>
        <w:annotationRef/>
      </w:r>
      <w:r>
        <w:t>This is a hypothesis based on climate expectations. Our findings are that expansions are no more likely than contractions. We should highlight the alternate conclusion in the discussion, explaining why we predicted expansions.</w:t>
      </w:r>
    </w:p>
  </w:comment>
  <w:comment w:id="51" w:author="cmoritz Moritz" w:date="2013-12-13T11:47:00Z" w:initials="cM">
    <w:p w14:paraId="0D7B4365" w14:textId="77777777" w:rsidR="00C20349" w:rsidRDefault="00C20349">
      <w:pPr>
        <w:pStyle w:val="CommentText"/>
      </w:pPr>
      <w:r>
        <w:rPr>
          <w:rStyle w:val="CommentReference"/>
        </w:rPr>
        <w:annotationRef/>
      </w:r>
      <w:r>
        <w:t xml:space="preserve">I’m hoping that we’ll be able to use direct link to </w:t>
      </w:r>
      <w:proofErr w:type="spellStart"/>
      <w:r>
        <w:t>Arctos</w:t>
      </w:r>
      <w:proofErr w:type="spellEnd"/>
      <w:r>
        <w:t xml:space="preserve"> soon – check with Michelle</w:t>
      </w:r>
    </w:p>
  </w:comment>
  <w:comment w:id="52" w:author="cmoritz Moritz" w:date="2013-12-13T11:47:00Z" w:initials="cM">
    <w:p w14:paraId="7C52CF21" w14:textId="6691079F" w:rsidR="00C20349" w:rsidRDefault="00C20349">
      <w:pPr>
        <w:pStyle w:val="CommentText"/>
      </w:pPr>
      <w:r>
        <w:rPr>
          <w:rStyle w:val="CommentReference"/>
        </w:rPr>
        <w:annotationRef/>
      </w:r>
      <w:r>
        <w:t xml:space="preserve">Direct link to </w:t>
      </w:r>
      <w:proofErr w:type="spellStart"/>
      <w:r>
        <w:t>arctos</w:t>
      </w:r>
      <w:proofErr w:type="spellEnd"/>
      <w:r>
        <w:t xml:space="preserve"> project</w:t>
      </w:r>
    </w:p>
  </w:comment>
  <w:comment w:id="54" w:author="cmoritz Moritz" w:date="2013-12-13T11:47:00Z" w:initials="cM">
    <w:p w14:paraId="233ECD0F" w14:textId="61D24E56" w:rsidR="00C20349" w:rsidRDefault="00C20349">
      <w:pPr>
        <w:pStyle w:val="CommentText"/>
      </w:pPr>
      <w:r>
        <w:rPr>
          <w:rStyle w:val="CommentReference"/>
        </w:rPr>
        <w:annotationRef/>
      </w:r>
      <w:r>
        <w:t>Could much of this into supplementary info</w:t>
      </w:r>
    </w:p>
  </w:comment>
  <w:comment w:id="55" w:author="cmoritz Moritz" w:date="2013-12-13T11:47:00Z" w:initials="cM">
    <w:p w14:paraId="428DF912" w14:textId="6C44297A" w:rsidR="00C20349" w:rsidRDefault="00C20349">
      <w:pPr>
        <w:pStyle w:val="CommentText"/>
      </w:pPr>
      <w:r>
        <w:rPr>
          <w:rStyle w:val="CommentReference"/>
        </w:rPr>
        <w:annotationRef/>
      </w:r>
      <w:proofErr w:type="spellStart"/>
      <w:r>
        <w:t>Arctos</w:t>
      </w:r>
      <w:proofErr w:type="spellEnd"/>
      <w:r>
        <w:t xml:space="preserve"> links?</w:t>
      </w:r>
    </w:p>
  </w:comment>
  <w:comment w:id="57" w:author="Morgan  Tingley" w:date="2013-12-13T11:47:00Z" w:initials="MT">
    <w:p w14:paraId="72568069" w14:textId="5D3642DB" w:rsidR="00C20349" w:rsidRDefault="00C20349">
      <w:pPr>
        <w:pStyle w:val="CommentText"/>
      </w:pPr>
      <w:r>
        <w:rPr>
          <w:rStyle w:val="CommentReference"/>
        </w:rPr>
        <w:annotationRef/>
      </w:r>
      <w:proofErr w:type="spellStart"/>
      <w:r>
        <w:t>Hmmmm</w:t>
      </w:r>
      <w:proofErr w:type="spellEnd"/>
      <w:r>
        <w:t>…. Bio1 shouldn’t always predict upslope movement in all of Lassen…..</w:t>
      </w:r>
    </w:p>
  </w:comment>
  <w:comment w:id="56" w:author="MV Sciences" w:date="2013-12-18T10:41:00Z" w:initials="ms">
    <w:p w14:paraId="6D2BCCC5" w14:textId="7063AEF4" w:rsidR="00C20349" w:rsidRDefault="00C20349">
      <w:pPr>
        <w:pStyle w:val="CommentText"/>
      </w:pPr>
      <w:r>
        <w:rPr>
          <w:rStyle w:val="CommentReference"/>
        </w:rPr>
        <w:annotationRef/>
      </w:r>
      <w:r>
        <w:t xml:space="preserve">Yes, we need to define this somewhere. On overall warming model assumes that is getting warmer everywhere and species can only ameliorate the effects through </w:t>
      </w:r>
      <w:proofErr w:type="spellStart"/>
      <w:r>
        <w:t>elevational</w:t>
      </w:r>
      <w:proofErr w:type="spellEnd"/>
      <w:r>
        <w:t xml:space="preserve"> or latitudinal shifts, i.e. up is colder.</w:t>
      </w:r>
    </w:p>
  </w:comment>
  <w:comment w:id="69" w:author="MV Sciences" w:date="2013-12-18T10:53:00Z" w:initials="ms">
    <w:p w14:paraId="4CF3D146" w14:textId="01F4455C" w:rsidR="00C20349" w:rsidRDefault="00C20349">
      <w:pPr>
        <w:pStyle w:val="CommentText"/>
      </w:pPr>
      <w:ins w:id="74" w:author="mv sciences" w:date="2013-12-18T10:52:00Z">
        <w:r>
          <w:rPr>
            <w:rStyle w:val="CommentReference"/>
          </w:rPr>
          <w:annotationRef/>
        </w:r>
      </w:ins>
      <w:r>
        <w:t>Consistency of up or down is a key discussion point. If not, it should be. See pies figure.</w:t>
      </w:r>
    </w:p>
  </w:comment>
  <w:comment w:id="75" w:author="MV Sciences" w:date="2013-12-13T11:47:00Z" w:initials="MS">
    <w:p w14:paraId="533C550D" w14:textId="77777777" w:rsidR="00C20349" w:rsidRDefault="00C20349">
      <w:pPr>
        <w:pStyle w:val="CommentText"/>
      </w:pPr>
      <w:r>
        <w:rPr>
          <w:rStyle w:val="CommentReference"/>
        </w:rPr>
        <w:annotationRef/>
      </w:r>
      <w:r>
        <w:t>Need to add caveat on sampling of range limits</w:t>
      </w:r>
    </w:p>
  </w:comment>
  <w:comment w:id="76" w:author="MV Sciences" w:date="2013-12-13T11:47:00Z" w:initials="MS">
    <w:p w14:paraId="4C97C29E" w14:textId="77777777" w:rsidR="00C20349" w:rsidRDefault="00C20349">
      <w:pPr>
        <w:pStyle w:val="CommentText"/>
      </w:pPr>
      <w:r>
        <w:rPr>
          <w:rStyle w:val="CommentReference"/>
        </w:rPr>
        <w:annotationRef/>
      </w:r>
      <w:r>
        <w:t xml:space="preserve">Connection to broader literature is weak. No discussion of </w:t>
      </w:r>
      <w:proofErr w:type="spellStart"/>
      <w:r>
        <w:t>Rowe&amp;Rickart</w:t>
      </w:r>
      <w:proofErr w:type="spellEnd"/>
      <w:r>
        <w:t xml:space="preserve"> or other similar surveys.</w:t>
      </w:r>
    </w:p>
  </w:comment>
  <w:comment w:id="78" w:author="MV Sciences" w:date="2013-12-18T11:25:00Z" w:initials="ms">
    <w:p w14:paraId="64960DC3" w14:textId="5252D785" w:rsidR="00C20349" w:rsidRDefault="00C20349" w:rsidP="00C518A7">
      <w:pPr>
        <w:widowControl w:val="0"/>
        <w:autoSpaceDE w:val="0"/>
        <w:autoSpaceDN w:val="0"/>
        <w:adjustRightInd w:val="0"/>
        <w:rPr>
          <w:rFonts w:ascii="Arial" w:hAnsi="Arial" w:cs="Arial"/>
        </w:rPr>
      </w:pPr>
      <w:r>
        <w:rPr>
          <w:rStyle w:val="CommentReference"/>
        </w:rPr>
        <w:annotationRef/>
      </w:r>
      <w:r>
        <w:rPr>
          <w:rFonts w:ascii="Arial" w:hAnsi="Arial" w:cs="Arial"/>
        </w:rPr>
        <w:t xml:space="preserve">James H. Brown, George C. Stevens and Dawn M. Kaufman. 1996. </w:t>
      </w:r>
      <w:r>
        <w:rPr>
          <w:rFonts w:ascii="Georgia" w:hAnsi="Georgia" w:cs="Georgia"/>
          <w:color w:val="262626"/>
          <w:sz w:val="32"/>
          <w:szCs w:val="32"/>
        </w:rPr>
        <w:t>The Geographic Range: Size, Shape, Boundaries, and Internal Structure</w:t>
      </w:r>
    </w:p>
    <w:p w14:paraId="296A1CB2" w14:textId="4552EC6E" w:rsidR="00C20349" w:rsidRDefault="00C20349" w:rsidP="00C518A7">
      <w:pPr>
        <w:widowControl w:val="0"/>
        <w:autoSpaceDE w:val="0"/>
        <w:autoSpaceDN w:val="0"/>
        <w:adjustRightInd w:val="0"/>
        <w:rPr>
          <w:rFonts w:ascii="Arial" w:hAnsi="Arial" w:cs="Arial"/>
        </w:rPr>
      </w:pPr>
      <w:r>
        <w:rPr>
          <w:rFonts w:ascii="Arial" w:hAnsi="Arial" w:cs="Arial"/>
          <w:i/>
          <w:iCs/>
        </w:rPr>
        <w:t xml:space="preserve">Annual Review of Ecology and Systematics </w:t>
      </w:r>
      <w:r>
        <w:rPr>
          <w:rFonts w:ascii="Arial" w:hAnsi="Arial" w:cs="Arial"/>
        </w:rPr>
        <w:t>27: 597-623</w:t>
      </w:r>
    </w:p>
    <w:p w14:paraId="685237E1" w14:textId="77777777" w:rsidR="00C20349" w:rsidRDefault="00C20349" w:rsidP="00C518A7">
      <w:pPr>
        <w:pStyle w:val="CommentText"/>
        <w:rPr>
          <w:rFonts w:ascii="Arial" w:hAnsi="Arial" w:cs="Arial"/>
        </w:rPr>
      </w:pPr>
    </w:p>
    <w:p w14:paraId="506F2D5E" w14:textId="4F975B98" w:rsidR="00C20349" w:rsidRDefault="00C20349" w:rsidP="00C518A7">
      <w:pPr>
        <w:pStyle w:val="CommentText"/>
        <w:rPr>
          <w:rFonts w:ascii="Arial" w:hAnsi="Arial" w:cs="Arial"/>
        </w:rPr>
      </w:pPr>
      <w:hyperlink r:id="rId1" w:history="1">
        <w:r w:rsidRPr="00677CCC">
          <w:rPr>
            <w:rStyle w:val="Hyperlink"/>
            <w:rFonts w:ascii="Arial" w:hAnsi="Arial" w:cs="Arial"/>
          </w:rPr>
          <w:t>http://biology.unm.edu/jhbrown/Documents/Publications/BrownStevens%26Kaufman1996ARES.pdf</w:t>
        </w:r>
      </w:hyperlink>
    </w:p>
    <w:p w14:paraId="341DD561" w14:textId="77777777" w:rsidR="00C20349" w:rsidRDefault="00C20349" w:rsidP="00C518A7">
      <w:pPr>
        <w:pStyle w:val="CommentText"/>
        <w:rPr>
          <w:rFonts w:ascii="Arial" w:hAnsi="Arial" w:cs="Arial"/>
        </w:rPr>
      </w:pPr>
    </w:p>
    <w:p w14:paraId="7CC00027" w14:textId="48A67B0D" w:rsidR="00C20349" w:rsidRDefault="00C20349" w:rsidP="00C518A7">
      <w:pPr>
        <w:pStyle w:val="CommentText"/>
      </w:pPr>
      <w:r>
        <w:rPr>
          <w:rFonts w:ascii="Arial" w:hAnsi="Arial" w:cs="Arial"/>
        </w:rPr>
        <w:t>See page 611</w:t>
      </w:r>
    </w:p>
  </w:comment>
  <w:comment w:id="77" w:author="MV Sciences" w:date="2013-12-18T12:01:00Z" w:initials="ms">
    <w:p w14:paraId="47F29E07" w14:textId="1C421448" w:rsidR="00C20349" w:rsidRDefault="00C20349">
      <w:pPr>
        <w:pStyle w:val="CommentText"/>
      </w:pPr>
      <w:r>
        <w:rPr>
          <w:rStyle w:val="CommentReference"/>
        </w:rPr>
        <w:annotationRef/>
      </w:r>
      <w:r>
        <w:t>We could expand on this more?</w:t>
      </w:r>
    </w:p>
  </w:comment>
  <w:comment w:id="79" w:author="MV Sciences" w:date="2013-12-18T12:02:00Z" w:initials="ms">
    <w:p w14:paraId="06A73E47" w14:textId="013AA4D2" w:rsidR="00C20349" w:rsidRDefault="00C20349">
      <w:pPr>
        <w:pStyle w:val="CommentText"/>
      </w:pPr>
      <w:r>
        <w:rPr>
          <w:rStyle w:val="CommentReference"/>
        </w:rPr>
        <w:annotationRef/>
      </w:r>
      <w:r>
        <w:t>Is Maria’s paper citable yet?</w:t>
      </w:r>
    </w:p>
  </w:comment>
  <w:comment w:id="83" w:author="MV Sciences" w:date="2013-12-18T12:04:00Z" w:initials="ms">
    <w:p w14:paraId="25F2909A" w14:textId="2DD996FE" w:rsidR="00C20349" w:rsidRDefault="00C20349">
      <w:pPr>
        <w:pStyle w:val="CommentText"/>
      </w:pPr>
      <w:r>
        <w:rPr>
          <w:rStyle w:val="CommentReference"/>
        </w:rPr>
        <w:annotationRef/>
      </w:r>
      <w:r>
        <w:t>Should we discuss limits of this approach?</w:t>
      </w:r>
    </w:p>
  </w:comment>
  <w:comment w:id="84" w:author="MV Sciences" w:date="2013-12-18T12:25:00Z" w:initials="ms">
    <w:p w14:paraId="428411C3" w14:textId="7CA578DE" w:rsidR="00C20349" w:rsidRDefault="00C20349">
      <w:pPr>
        <w:pStyle w:val="CommentText"/>
      </w:pPr>
      <w:r>
        <w:rPr>
          <w:rStyle w:val="CommentReference"/>
        </w:rPr>
        <w:annotationRef/>
      </w:r>
      <w:r>
        <w:t xml:space="preserve">Other impacts of minimum temperature? Increased competition, changes vegetation, </w:t>
      </w:r>
      <w:proofErr w:type="spellStart"/>
      <w:r>
        <w:t>etc</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D1F32" w14:textId="77777777" w:rsidR="00C20349" w:rsidRDefault="00C20349" w:rsidP="00B37E61">
      <w:r>
        <w:separator/>
      </w:r>
    </w:p>
  </w:endnote>
  <w:endnote w:type="continuationSeparator" w:id="0">
    <w:p w14:paraId="72E2B605" w14:textId="77777777" w:rsidR="00C20349" w:rsidRDefault="00C20349"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C20349" w:rsidRDefault="00C2034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C20349" w:rsidRDefault="00C20349"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C20349" w:rsidRDefault="00C2034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432E">
      <w:rPr>
        <w:rStyle w:val="PageNumber"/>
        <w:noProof/>
      </w:rPr>
      <w:t>20</w:t>
    </w:r>
    <w:r>
      <w:rPr>
        <w:rStyle w:val="PageNumber"/>
      </w:rPr>
      <w:fldChar w:fldCharType="end"/>
    </w:r>
  </w:p>
  <w:p w14:paraId="5E5052BD" w14:textId="77777777" w:rsidR="00C20349" w:rsidRDefault="00C20349"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11067" w14:textId="77777777" w:rsidR="00C20349" w:rsidRDefault="00C20349" w:rsidP="00B37E61">
      <w:r>
        <w:separator/>
      </w:r>
    </w:p>
  </w:footnote>
  <w:footnote w:type="continuationSeparator" w:id="0">
    <w:p w14:paraId="6C63E474" w14:textId="77777777" w:rsidR="00C20349" w:rsidRDefault="00C20349"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7CDA"/>
    <w:rsid w:val="00013FA3"/>
    <w:rsid w:val="00021A25"/>
    <w:rsid w:val="00022609"/>
    <w:rsid w:val="00022B52"/>
    <w:rsid w:val="0002428B"/>
    <w:rsid w:val="000278E6"/>
    <w:rsid w:val="000325DB"/>
    <w:rsid w:val="00041A37"/>
    <w:rsid w:val="00044636"/>
    <w:rsid w:val="00051FB7"/>
    <w:rsid w:val="00053EEB"/>
    <w:rsid w:val="00060747"/>
    <w:rsid w:val="000613E8"/>
    <w:rsid w:val="00065083"/>
    <w:rsid w:val="00077690"/>
    <w:rsid w:val="00084734"/>
    <w:rsid w:val="00093174"/>
    <w:rsid w:val="00093895"/>
    <w:rsid w:val="00097798"/>
    <w:rsid w:val="000A46C1"/>
    <w:rsid w:val="000B3BEA"/>
    <w:rsid w:val="000C0667"/>
    <w:rsid w:val="000C7360"/>
    <w:rsid w:val="000D1303"/>
    <w:rsid w:val="000D3410"/>
    <w:rsid w:val="000E2006"/>
    <w:rsid w:val="000E51DC"/>
    <w:rsid w:val="000E6757"/>
    <w:rsid w:val="000E6CBF"/>
    <w:rsid w:val="000F2501"/>
    <w:rsid w:val="000F6389"/>
    <w:rsid w:val="00102A9D"/>
    <w:rsid w:val="001055B5"/>
    <w:rsid w:val="00105C9F"/>
    <w:rsid w:val="00111646"/>
    <w:rsid w:val="00112D2A"/>
    <w:rsid w:val="00113DF6"/>
    <w:rsid w:val="00115631"/>
    <w:rsid w:val="00116533"/>
    <w:rsid w:val="00117BF9"/>
    <w:rsid w:val="00124037"/>
    <w:rsid w:val="001240A4"/>
    <w:rsid w:val="001247A2"/>
    <w:rsid w:val="001271E6"/>
    <w:rsid w:val="0013100E"/>
    <w:rsid w:val="001323DC"/>
    <w:rsid w:val="001379B5"/>
    <w:rsid w:val="00144F37"/>
    <w:rsid w:val="0015712D"/>
    <w:rsid w:val="00157635"/>
    <w:rsid w:val="00162519"/>
    <w:rsid w:val="001647AC"/>
    <w:rsid w:val="00166B75"/>
    <w:rsid w:val="0017022B"/>
    <w:rsid w:val="0017432E"/>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1F1D32"/>
    <w:rsid w:val="00211EF0"/>
    <w:rsid w:val="002420B7"/>
    <w:rsid w:val="00245E1B"/>
    <w:rsid w:val="00256F8C"/>
    <w:rsid w:val="00261305"/>
    <w:rsid w:val="00261AFF"/>
    <w:rsid w:val="0026229B"/>
    <w:rsid w:val="002701F6"/>
    <w:rsid w:val="00270E89"/>
    <w:rsid w:val="00270EBF"/>
    <w:rsid w:val="0027139A"/>
    <w:rsid w:val="00271A42"/>
    <w:rsid w:val="002821AA"/>
    <w:rsid w:val="00292B52"/>
    <w:rsid w:val="002959D6"/>
    <w:rsid w:val="002A1F51"/>
    <w:rsid w:val="002A5CC8"/>
    <w:rsid w:val="002B1B21"/>
    <w:rsid w:val="002D3DE8"/>
    <w:rsid w:val="002D4A1E"/>
    <w:rsid w:val="002D4CE2"/>
    <w:rsid w:val="002D7FD8"/>
    <w:rsid w:val="002E0316"/>
    <w:rsid w:val="002E30B3"/>
    <w:rsid w:val="002E7054"/>
    <w:rsid w:val="002F2838"/>
    <w:rsid w:val="002F6C80"/>
    <w:rsid w:val="003053D6"/>
    <w:rsid w:val="0031621A"/>
    <w:rsid w:val="00324698"/>
    <w:rsid w:val="00340A6B"/>
    <w:rsid w:val="00342369"/>
    <w:rsid w:val="00342544"/>
    <w:rsid w:val="003434E7"/>
    <w:rsid w:val="0034569F"/>
    <w:rsid w:val="003463F3"/>
    <w:rsid w:val="003476A2"/>
    <w:rsid w:val="00350630"/>
    <w:rsid w:val="00351026"/>
    <w:rsid w:val="00351234"/>
    <w:rsid w:val="003573DE"/>
    <w:rsid w:val="00357478"/>
    <w:rsid w:val="00367A1E"/>
    <w:rsid w:val="00375EE6"/>
    <w:rsid w:val="0037776B"/>
    <w:rsid w:val="00380929"/>
    <w:rsid w:val="00382F29"/>
    <w:rsid w:val="00385450"/>
    <w:rsid w:val="0039518C"/>
    <w:rsid w:val="00396AC8"/>
    <w:rsid w:val="0039773E"/>
    <w:rsid w:val="00397CDA"/>
    <w:rsid w:val="003A0034"/>
    <w:rsid w:val="003A57F6"/>
    <w:rsid w:val="003A635B"/>
    <w:rsid w:val="003A69F9"/>
    <w:rsid w:val="003B1769"/>
    <w:rsid w:val="003C5193"/>
    <w:rsid w:val="003C6425"/>
    <w:rsid w:val="003D126E"/>
    <w:rsid w:val="003D2DD9"/>
    <w:rsid w:val="003D7CD7"/>
    <w:rsid w:val="003E2AC3"/>
    <w:rsid w:val="003F0FB9"/>
    <w:rsid w:val="003F68C3"/>
    <w:rsid w:val="003F7CD2"/>
    <w:rsid w:val="00404AD6"/>
    <w:rsid w:val="00421D99"/>
    <w:rsid w:val="00424294"/>
    <w:rsid w:val="0042526E"/>
    <w:rsid w:val="00425585"/>
    <w:rsid w:val="00426DF6"/>
    <w:rsid w:val="00430FE6"/>
    <w:rsid w:val="00432680"/>
    <w:rsid w:val="00435198"/>
    <w:rsid w:val="00437771"/>
    <w:rsid w:val="0044153F"/>
    <w:rsid w:val="00443E91"/>
    <w:rsid w:val="00452EDA"/>
    <w:rsid w:val="004537FC"/>
    <w:rsid w:val="00454B5C"/>
    <w:rsid w:val="00464B4A"/>
    <w:rsid w:val="0046656E"/>
    <w:rsid w:val="00470628"/>
    <w:rsid w:val="004710DC"/>
    <w:rsid w:val="00474E00"/>
    <w:rsid w:val="0048279E"/>
    <w:rsid w:val="00485CCA"/>
    <w:rsid w:val="00492F74"/>
    <w:rsid w:val="00496214"/>
    <w:rsid w:val="004A4A50"/>
    <w:rsid w:val="004B55B3"/>
    <w:rsid w:val="004D5B16"/>
    <w:rsid w:val="004D729C"/>
    <w:rsid w:val="004E057C"/>
    <w:rsid w:val="004E5786"/>
    <w:rsid w:val="004E6962"/>
    <w:rsid w:val="004F167B"/>
    <w:rsid w:val="00500895"/>
    <w:rsid w:val="00505C09"/>
    <w:rsid w:val="00506897"/>
    <w:rsid w:val="0051094F"/>
    <w:rsid w:val="0051195E"/>
    <w:rsid w:val="00513131"/>
    <w:rsid w:val="0051717F"/>
    <w:rsid w:val="005200DC"/>
    <w:rsid w:val="00520B41"/>
    <w:rsid w:val="00521F1E"/>
    <w:rsid w:val="00522378"/>
    <w:rsid w:val="00531476"/>
    <w:rsid w:val="005364EF"/>
    <w:rsid w:val="00541334"/>
    <w:rsid w:val="00541AC2"/>
    <w:rsid w:val="00550779"/>
    <w:rsid w:val="0055446B"/>
    <w:rsid w:val="005572F2"/>
    <w:rsid w:val="005711BC"/>
    <w:rsid w:val="0057662B"/>
    <w:rsid w:val="005825C9"/>
    <w:rsid w:val="005846BD"/>
    <w:rsid w:val="00585598"/>
    <w:rsid w:val="005866E4"/>
    <w:rsid w:val="00590A70"/>
    <w:rsid w:val="00591D68"/>
    <w:rsid w:val="0059300A"/>
    <w:rsid w:val="005A0ABE"/>
    <w:rsid w:val="005A1AA0"/>
    <w:rsid w:val="005A556C"/>
    <w:rsid w:val="005B0690"/>
    <w:rsid w:val="005B5F73"/>
    <w:rsid w:val="005C2102"/>
    <w:rsid w:val="005D0FB1"/>
    <w:rsid w:val="005D2287"/>
    <w:rsid w:val="005D668E"/>
    <w:rsid w:val="005E5C4A"/>
    <w:rsid w:val="005F078F"/>
    <w:rsid w:val="00600660"/>
    <w:rsid w:val="006033E7"/>
    <w:rsid w:val="00606C41"/>
    <w:rsid w:val="00607135"/>
    <w:rsid w:val="00610AAF"/>
    <w:rsid w:val="00616C6D"/>
    <w:rsid w:val="00621E7E"/>
    <w:rsid w:val="00630195"/>
    <w:rsid w:val="00630681"/>
    <w:rsid w:val="006369B0"/>
    <w:rsid w:val="0064233F"/>
    <w:rsid w:val="0064335F"/>
    <w:rsid w:val="0064742B"/>
    <w:rsid w:val="00652CAF"/>
    <w:rsid w:val="0065536C"/>
    <w:rsid w:val="006554E6"/>
    <w:rsid w:val="00660490"/>
    <w:rsid w:val="0066477D"/>
    <w:rsid w:val="00665AE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2D77"/>
    <w:rsid w:val="006F2F8B"/>
    <w:rsid w:val="006F49A6"/>
    <w:rsid w:val="007006AF"/>
    <w:rsid w:val="00710EDB"/>
    <w:rsid w:val="00712EDF"/>
    <w:rsid w:val="00713B39"/>
    <w:rsid w:val="00721A12"/>
    <w:rsid w:val="00724F1E"/>
    <w:rsid w:val="00727216"/>
    <w:rsid w:val="007307A6"/>
    <w:rsid w:val="007318D8"/>
    <w:rsid w:val="0073200A"/>
    <w:rsid w:val="00740BCB"/>
    <w:rsid w:val="007423BD"/>
    <w:rsid w:val="00742D14"/>
    <w:rsid w:val="00743C0E"/>
    <w:rsid w:val="007462C9"/>
    <w:rsid w:val="0074673F"/>
    <w:rsid w:val="00751371"/>
    <w:rsid w:val="00760015"/>
    <w:rsid w:val="00767B5F"/>
    <w:rsid w:val="00775DAF"/>
    <w:rsid w:val="00791DB8"/>
    <w:rsid w:val="007963C0"/>
    <w:rsid w:val="007A4949"/>
    <w:rsid w:val="007A5018"/>
    <w:rsid w:val="007A720F"/>
    <w:rsid w:val="007A7C70"/>
    <w:rsid w:val="007C6B0F"/>
    <w:rsid w:val="007D163A"/>
    <w:rsid w:val="007D3662"/>
    <w:rsid w:val="007E615F"/>
    <w:rsid w:val="007E691D"/>
    <w:rsid w:val="007E6A2A"/>
    <w:rsid w:val="007F4BC9"/>
    <w:rsid w:val="007F5130"/>
    <w:rsid w:val="007F6C93"/>
    <w:rsid w:val="007F7F2A"/>
    <w:rsid w:val="008016D4"/>
    <w:rsid w:val="00802C4C"/>
    <w:rsid w:val="00803CA7"/>
    <w:rsid w:val="00810CBB"/>
    <w:rsid w:val="00812D88"/>
    <w:rsid w:val="00817909"/>
    <w:rsid w:val="00821CAC"/>
    <w:rsid w:val="0083319B"/>
    <w:rsid w:val="0084065D"/>
    <w:rsid w:val="00840DD8"/>
    <w:rsid w:val="0084173B"/>
    <w:rsid w:val="00842AF1"/>
    <w:rsid w:val="00844791"/>
    <w:rsid w:val="0084538A"/>
    <w:rsid w:val="0087338B"/>
    <w:rsid w:val="00873CC9"/>
    <w:rsid w:val="00873E42"/>
    <w:rsid w:val="00876854"/>
    <w:rsid w:val="00877BAD"/>
    <w:rsid w:val="008820DD"/>
    <w:rsid w:val="00886E2F"/>
    <w:rsid w:val="00887CAA"/>
    <w:rsid w:val="008A08DB"/>
    <w:rsid w:val="008A322D"/>
    <w:rsid w:val="008A5D92"/>
    <w:rsid w:val="008B0A35"/>
    <w:rsid w:val="008B709F"/>
    <w:rsid w:val="008C557D"/>
    <w:rsid w:val="008C7660"/>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0227"/>
    <w:rsid w:val="00952721"/>
    <w:rsid w:val="009545CF"/>
    <w:rsid w:val="00963FCE"/>
    <w:rsid w:val="009723D0"/>
    <w:rsid w:val="00983D5C"/>
    <w:rsid w:val="009901DA"/>
    <w:rsid w:val="00990B68"/>
    <w:rsid w:val="009962A5"/>
    <w:rsid w:val="009A25C0"/>
    <w:rsid w:val="009A556E"/>
    <w:rsid w:val="009A6563"/>
    <w:rsid w:val="009B0782"/>
    <w:rsid w:val="009B5A85"/>
    <w:rsid w:val="009C29D2"/>
    <w:rsid w:val="009C2C9F"/>
    <w:rsid w:val="009C43A1"/>
    <w:rsid w:val="009D4E93"/>
    <w:rsid w:val="009E0C68"/>
    <w:rsid w:val="009E1648"/>
    <w:rsid w:val="009E3ADB"/>
    <w:rsid w:val="009E6CC0"/>
    <w:rsid w:val="009E741E"/>
    <w:rsid w:val="009F0B3B"/>
    <w:rsid w:val="009F6D25"/>
    <w:rsid w:val="00A03C13"/>
    <w:rsid w:val="00A05D7D"/>
    <w:rsid w:val="00A06896"/>
    <w:rsid w:val="00A12199"/>
    <w:rsid w:val="00A271A3"/>
    <w:rsid w:val="00A27ED7"/>
    <w:rsid w:val="00A31C55"/>
    <w:rsid w:val="00A3256C"/>
    <w:rsid w:val="00A33814"/>
    <w:rsid w:val="00A370FB"/>
    <w:rsid w:val="00A37154"/>
    <w:rsid w:val="00A37D85"/>
    <w:rsid w:val="00A4034F"/>
    <w:rsid w:val="00A425FD"/>
    <w:rsid w:val="00A444EC"/>
    <w:rsid w:val="00A56464"/>
    <w:rsid w:val="00A56693"/>
    <w:rsid w:val="00A619C2"/>
    <w:rsid w:val="00A70A62"/>
    <w:rsid w:val="00A76A0E"/>
    <w:rsid w:val="00A81607"/>
    <w:rsid w:val="00A90F08"/>
    <w:rsid w:val="00A92C2E"/>
    <w:rsid w:val="00A9309D"/>
    <w:rsid w:val="00A9464B"/>
    <w:rsid w:val="00A96E00"/>
    <w:rsid w:val="00AA16F6"/>
    <w:rsid w:val="00AA2C7B"/>
    <w:rsid w:val="00AB61F6"/>
    <w:rsid w:val="00AD1770"/>
    <w:rsid w:val="00AD20AA"/>
    <w:rsid w:val="00AD2580"/>
    <w:rsid w:val="00AD4B13"/>
    <w:rsid w:val="00AF378D"/>
    <w:rsid w:val="00AF3830"/>
    <w:rsid w:val="00AF425A"/>
    <w:rsid w:val="00AF5807"/>
    <w:rsid w:val="00AF72BC"/>
    <w:rsid w:val="00B03CBE"/>
    <w:rsid w:val="00B07DC1"/>
    <w:rsid w:val="00B13665"/>
    <w:rsid w:val="00B14EEF"/>
    <w:rsid w:val="00B16B27"/>
    <w:rsid w:val="00B1777B"/>
    <w:rsid w:val="00B17966"/>
    <w:rsid w:val="00B2634D"/>
    <w:rsid w:val="00B37E61"/>
    <w:rsid w:val="00B45137"/>
    <w:rsid w:val="00B476BA"/>
    <w:rsid w:val="00B47F5A"/>
    <w:rsid w:val="00B5075B"/>
    <w:rsid w:val="00B53793"/>
    <w:rsid w:val="00B55150"/>
    <w:rsid w:val="00B6096B"/>
    <w:rsid w:val="00B82640"/>
    <w:rsid w:val="00B8623D"/>
    <w:rsid w:val="00B874C8"/>
    <w:rsid w:val="00B90608"/>
    <w:rsid w:val="00B94089"/>
    <w:rsid w:val="00B9438F"/>
    <w:rsid w:val="00BA1305"/>
    <w:rsid w:val="00BA4924"/>
    <w:rsid w:val="00BA6060"/>
    <w:rsid w:val="00BB14CA"/>
    <w:rsid w:val="00BB3111"/>
    <w:rsid w:val="00BC0434"/>
    <w:rsid w:val="00BC3243"/>
    <w:rsid w:val="00BC76D1"/>
    <w:rsid w:val="00BD311C"/>
    <w:rsid w:val="00BD42A4"/>
    <w:rsid w:val="00BD505E"/>
    <w:rsid w:val="00BE0512"/>
    <w:rsid w:val="00BF34F0"/>
    <w:rsid w:val="00C1354E"/>
    <w:rsid w:val="00C20349"/>
    <w:rsid w:val="00C22485"/>
    <w:rsid w:val="00C23E43"/>
    <w:rsid w:val="00C336E4"/>
    <w:rsid w:val="00C33765"/>
    <w:rsid w:val="00C41561"/>
    <w:rsid w:val="00C420FD"/>
    <w:rsid w:val="00C45B56"/>
    <w:rsid w:val="00C50DAD"/>
    <w:rsid w:val="00C518A7"/>
    <w:rsid w:val="00C5219D"/>
    <w:rsid w:val="00C52C32"/>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0C99"/>
    <w:rsid w:val="00CD5A07"/>
    <w:rsid w:val="00CD5CA4"/>
    <w:rsid w:val="00CF0CC9"/>
    <w:rsid w:val="00CF4475"/>
    <w:rsid w:val="00CF5BD9"/>
    <w:rsid w:val="00D0739B"/>
    <w:rsid w:val="00D1481D"/>
    <w:rsid w:val="00D162D5"/>
    <w:rsid w:val="00D23BF4"/>
    <w:rsid w:val="00D40734"/>
    <w:rsid w:val="00D45B61"/>
    <w:rsid w:val="00D47F08"/>
    <w:rsid w:val="00D50B35"/>
    <w:rsid w:val="00D51E83"/>
    <w:rsid w:val="00D526C6"/>
    <w:rsid w:val="00D53508"/>
    <w:rsid w:val="00D547C6"/>
    <w:rsid w:val="00D630D0"/>
    <w:rsid w:val="00D66D8C"/>
    <w:rsid w:val="00D73EEA"/>
    <w:rsid w:val="00D81512"/>
    <w:rsid w:val="00D83481"/>
    <w:rsid w:val="00D8573C"/>
    <w:rsid w:val="00D85AE2"/>
    <w:rsid w:val="00D8705E"/>
    <w:rsid w:val="00D9183E"/>
    <w:rsid w:val="00D91B36"/>
    <w:rsid w:val="00D92779"/>
    <w:rsid w:val="00D92C5B"/>
    <w:rsid w:val="00D9515F"/>
    <w:rsid w:val="00DA12CD"/>
    <w:rsid w:val="00DA2D79"/>
    <w:rsid w:val="00DA676F"/>
    <w:rsid w:val="00DB49DD"/>
    <w:rsid w:val="00DC5254"/>
    <w:rsid w:val="00DC5342"/>
    <w:rsid w:val="00DC6999"/>
    <w:rsid w:val="00DC6D15"/>
    <w:rsid w:val="00DC6FA9"/>
    <w:rsid w:val="00DD1B28"/>
    <w:rsid w:val="00DD3490"/>
    <w:rsid w:val="00DD4A48"/>
    <w:rsid w:val="00DD77EF"/>
    <w:rsid w:val="00DE49DC"/>
    <w:rsid w:val="00DE5931"/>
    <w:rsid w:val="00DE63F6"/>
    <w:rsid w:val="00DE746C"/>
    <w:rsid w:val="00DF5A55"/>
    <w:rsid w:val="00DF72C2"/>
    <w:rsid w:val="00E06DEE"/>
    <w:rsid w:val="00E23A7F"/>
    <w:rsid w:val="00E32F1D"/>
    <w:rsid w:val="00E34CDF"/>
    <w:rsid w:val="00E3520A"/>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4874"/>
    <w:rsid w:val="00EB6004"/>
    <w:rsid w:val="00EC11F5"/>
    <w:rsid w:val="00EC31AB"/>
    <w:rsid w:val="00ED04BD"/>
    <w:rsid w:val="00ED2DA5"/>
    <w:rsid w:val="00EE5B70"/>
    <w:rsid w:val="00EF0017"/>
    <w:rsid w:val="00EF76A7"/>
    <w:rsid w:val="00F024BE"/>
    <w:rsid w:val="00F227A3"/>
    <w:rsid w:val="00F236E4"/>
    <w:rsid w:val="00F33652"/>
    <w:rsid w:val="00F336A6"/>
    <w:rsid w:val="00F35121"/>
    <w:rsid w:val="00F37251"/>
    <w:rsid w:val="00F40E65"/>
    <w:rsid w:val="00F43C3D"/>
    <w:rsid w:val="00F47830"/>
    <w:rsid w:val="00F52252"/>
    <w:rsid w:val="00F53660"/>
    <w:rsid w:val="00F53F24"/>
    <w:rsid w:val="00F5767D"/>
    <w:rsid w:val="00F60249"/>
    <w:rsid w:val="00F658F7"/>
    <w:rsid w:val="00F67894"/>
    <w:rsid w:val="00F7005F"/>
    <w:rsid w:val="00F7150A"/>
    <w:rsid w:val="00F74562"/>
    <w:rsid w:val="00F8176E"/>
    <w:rsid w:val="00F8576F"/>
    <w:rsid w:val="00F90344"/>
    <w:rsid w:val="00F91F1F"/>
    <w:rsid w:val="00F95329"/>
    <w:rsid w:val="00FA3401"/>
    <w:rsid w:val="00FA46BC"/>
    <w:rsid w:val="00FA6A28"/>
    <w:rsid w:val="00FB5397"/>
    <w:rsid w:val="00FB6B4C"/>
    <w:rsid w:val="00FC0CE4"/>
    <w:rsid w:val="00FC33E6"/>
    <w:rsid w:val="00FC46FE"/>
    <w:rsid w:val="00FD0A65"/>
    <w:rsid w:val="00FD7086"/>
    <w:rsid w:val="00FE4078"/>
    <w:rsid w:val="00FF312C"/>
    <w:rsid w:val="00FF5438"/>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biology.unm.edu/jhbrown/Documents/Publications/BrownStevens%26Kaufman1996ARES.pdf"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A40E-3709-384C-88FF-748477E3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20</Pages>
  <Words>5281</Words>
  <Characters>30104</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35315</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28</cp:revision>
  <cp:lastPrinted>2012-09-07T05:13:00Z</cp:lastPrinted>
  <dcterms:created xsi:type="dcterms:W3CDTF">2013-12-13T02:51:00Z</dcterms:created>
  <dcterms:modified xsi:type="dcterms:W3CDTF">2013-12-18T01:32:00Z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