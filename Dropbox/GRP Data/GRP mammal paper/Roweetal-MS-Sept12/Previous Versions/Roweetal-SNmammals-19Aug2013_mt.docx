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1A8CA27" w14:textId="423770EF" w:rsidR="00DE746C" w:rsidRDefault="00B82640" w:rsidP="00873E42">
      <w:pPr>
        <w:spacing w:line="480" w:lineRule="auto"/>
        <w:rPr>
          <w:ins w:id="0" w:author="Rowe, Karen" w:date="2013-08-15T15:54:00Z"/>
          <w:rFonts w:ascii="Times New Roman" w:hAnsi="Times New Roman"/>
        </w:rPr>
      </w:pPr>
      <w:commentRangeStart w:id="1"/>
      <w:del w:id="2" w:author="Morgan Tingley" w:date="2013-09-17T14:38:00Z">
        <w:r w:rsidDel="00BC3243">
          <w:rPr>
            <w:rFonts w:ascii="Times New Roman" w:hAnsi="Times New Roman"/>
          </w:rPr>
          <w:delText>Elevation</w:delText>
        </w:r>
        <w:r w:rsidR="003A635B" w:rsidDel="00BC3243">
          <w:rPr>
            <w:rFonts w:ascii="Times New Roman" w:hAnsi="Times New Roman"/>
          </w:rPr>
          <w:delText xml:space="preserve"> </w:delText>
        </w:r>
      </w:del>
      <w:ins w:id="3" w:author="Morgan Tingley" w:date="2013-09-17T14:38:00Z">
        <w:r w:rsidR="00BC3243">
          <w:rPr>
            <w:rFonts w:ascii="Times New Roman" w:hAnsi="Times New Roman"/>
          </w:rPr>
          <w:t xml:space="preserve">Geographically replicated elevation </w:t>
        </w:r>
      </w:ins>
      <w:r w:rsidR="003A635B">
        <w:rPr>
          <w:rFonts w:ascii="Times New Roman" w:hAnsi="Times New Roman"/>
        </w:rPr>
        <w:t xml:space="preserve">shifts in small mammals of </w:t>
      </w:r>
      <w:r>
        <w:rPr>
          <w:rFonts w:ascii="Times New Roman" w:hAnsi="Times New Roman"/>
        </w:rPr>
        <w:t xml:space="preserve">California </w:t>
      </w:r>
      <w:r w:rsidR="000F2501" w:rsidRPr="009D4E93">
        <w:rPr>
          <w:rFonts w:ascii="Times New Roman" w:hAnsi="Times New Roman"/>
        </w:rPr>
        <w:t>reveal</w:t>
      </w:r>
      <w:del w:id="4" w:author="Morgan Tingley" w:date="2013-09-17T14:32:00Z">
        <w:r w:rsidR="00EC11F5" w:rsidDel="00BC3243">
          <w:rPr>
            <w:rFonts w:ascii="Times New Roman" w:hAnsi="Times New Roman"/>
          </w:rPr>
          <w:delText>s</w:delText>
        </w:r>
      </w:del>
      <w:r w:rsidR="000F2501" w:rsidRPr="009D4E93">
        <w:rPr>
          <w:rFonts w:ascii="Times New Roman" w:hAnsi="Times New Roman"/>
        </w:rPr>
        <w:t xml:space="preserve"> </w:t>
      </w:r>
      <w:ins w:id="5" w:author="Morgan Tingley" w:date="2013-09-17T14:38:00Z">
        <w:r w:rsidR="00BC3243">
          <w:rPr>
            <w:rFonts w:ascii="Times New Roman" w:hAnsi="Times New Roman"/>
          </w:rPr>
          <w:t xml:space="preserve">extent of </w:t>
        </w:r>
      </w:ins>
      <w:del w:id="6" w:author="Morgan Tingley" w:date="2013-09-17T14:32:00Z">
        <w:r w:rsidR="000F2501" w:rsidRPr="009D4E93" w:rsidDel="00BC3243">
          <w:rPr>
            <w:rFonts w:ascii="Times New Roman" w:hAnsi="Times New Roman"/>
          </w:rPr>
          <w:delText xml:space="preserve">strong </w:delText>
        </w:r>
      </w:del>
      <w:r w:rsidR="000F2501" w:rsidRPr="009D4E93">
        <w:rPr>
          <w:rFonts w:ascii="Times New Roman" w:hAnsi="Times New Roman"/>
        </w:rPr>
        <w:t>impact of 20</w:t>
      </w:r>
      <w:r w:rsidR="000F2501" w:rsidRPr="009D4E93">
        <w:rPr>
          <w:rFonts w:ascii="Times New Roman" w:hAnsi="Times New Roman"/>
          <w:vertAlign w:val="superscript"/>
        </w:rPr>
        <w:t>th</w:t>
      </w:r>
      <w:r w:rsidR="000F2501" w:rsidRPr="009D4E93">
        <w:rPr>
          <w:rFonts w:ascii="Times New Roman" w:hAnsi="Times New Roman"/>
        </w:rPr>
        <w:t xml:space="preserve"> century warming on </w:t>
      </w:r>
      <w:r w:rsidR="00162519" w:rsidRPr="009D4E93">
        <w:rPr>
          <w:rFonts w:ascii="Times New Roman" w:hAnsi="Times New Roman"/>
        </w:rPr>
        <w:t>montane species</w:t>
      </w:r>
      <w:commentRangeEnd w:id="1"/>
      <w:r w:rsidR="00BC3243">
        <w:rPr>
          <w:rStyle w:val="CommentReference"/>
          <w:rFonts w:ascii="Times New Roman" w:eastAsia="Times New Roman" w:hAnsi="Times New Roman"/>
        </w:rPr>
        <w:commentReference w:id="1"/>
      </w:r>
      <w:r w:rsidR="00162519" w:rsidRPr="009D4E93">
        <w:rPr>
          <w:rFonts w:ascii="Times New Roman" w:hAnsi="Times New Roman"/>
        </w:rPr>
        <w:t>.</w:t>
      </w:r>
    </w:p>
    <w:p w14:paraId="48268288" w14:textId="77777777" w:rsidR="00162519" w:rsidRPr="009D4E93" w:rsidRDefault="00162519" w:rsidP="00873E42">
      <w:pPr>
        <w:spacing w:line="480" w:lineRule="auto"/>
        <w:rPr>
          <w:rFonts w:ascii="Times New Roman" w:hAnsi="Times New Roman"/>
        </w:rPr>
      </w:pPr>
    </w:p>
    <w:p w14:paraId="086A7373" w14:textId="77777777" w:rsidR="00162519" w:rsidRPr="009D4E93" w:rsidRDefault="00162519" w:rsidP="00873E42">
      <w:pPr>
        <w:pStyle w:val="BodyA"/>
        <w:spacing w:line="480" w:lineRule="auto"/>
        <w:rPr>
          <w:rFonts w:ascii="Times New Roman" w:hAnsi="Times New Roman"/>
        </w:rPr>
      </w:pPr>
      <w:r w:rsidRPr="009D4E93">
        <w:rPr>
          <w:rFonts w:ascii="Times New Roman" w:hAnsi="Times New Roman"/>
        </w:rPr>
        <w:t>Kevin C. Rowe, Karen M.C. Rowe, Michelle Koo, Morgan W. Tingley, James L. Patton, Chris J. Conroy, John Perrine, Steven R. Beissinger, Craig C. Moritz.</w:t>
      </w:r>
    </w:p>
    <w:p w14:paraId="76DBC6A9" w14:textId="77777777" w:rsidR="00162519" w:rsidRPr="009D4E93" w:rsidRDefault="00162519" w:rsidP="00873E42">
      <w:pPr>
        <w:spacing w:line="480" w:lineRule="auto"/>
        <w:rPr>
          <w:rFonts w:ascii="Times New Roman" w:hAnsi="Times New Roman"/>
        </w:rPr>
      </w:pPr>
    </w:p>
    <w:p w14:paraId="686130F6" w14:textId="77777777" w:rsidR="00C23E43" w:rsidRPr="009D4E93" w:rsidRDefault="00C23E43" w:rsidP="00873E42">
      <w:pPr>
        <w:spacing w:line="480" w:lineRule="auto"/>
        <w:rPr>
          <w:rFonts w:ascii="Times New Roman" w:hAnsi="Times New Roman"/>
        </w:rPr>
      </w:pPr>
      <w:r w:rsidRPr="009D4E93">
        <w:rPr>
          <w:rFonts w:ascii="Times New Roman" w:hAnsi="Times New Roman"/>
          <w:b/>
        </w:rPr>
        <w:t>Abstract</w:t>
      </w:r>
      <w:r w:rsidRPr="009D4E93">
        <w:rPr>
          <w:rFonts w:ascii="Times New Roman" w:hAnsi="Times New Roman"/>
        </w:rPr>
        <w:t>:</w:t>
      </w:r>
    </w:p>
    <w:p w14:paraId="64B90F25" w14:textId="4BF3023C" w:rsidR="00C23E43" w:rsidRPr="009D4E93" w:rsidRDefault="00C23E43" w:rsidP="00873E42">
      <w:pPr>
        <w:spacing w:line="480" w:lineRule="auto"/>
        <w:rPr>
          <w:rFonts w:ascii="Times New Roman" w:hAnsi="Times New Roman"/>
        </w:rPr>
      </w:pPr>
      <w:r w:rsidRPr="009D4E93">
        <w:rPr>
          <w:rFonts w:ascii="Times New Roman" w:eastAsia="ヒラギノ角ゴ Pro W3" w:hAnsi="Times New Roman"/>
          <w:color w:val="000000"/>
          <w:szCs w:val="20"/>
        </w:rPr>
        <w:t>Resurveys of historical collecting localities, when combined with statistical assessment of detectability, provide strong evidence for range dynamics in response to recent climate change. Suc</w:t>
      </w:r>
      <w:bookmarkStart w:id="7" w:name="_GoBack"/>
      <w:bookmarkEnd w:id="7"/>
      <w:r w:rsidRPr="009D4E93">
        <w:rPr>
          <w:rFonts w:ascii="Times New Roman" w:eastAsia="ヒラギノ角ゴ Pro W3" w:hAnsi="Times New Roman"/>
          <w:color w:val="000000"/>
          <w:szCs w:val="20"/>
        </w:rPr>
        <w:t>h studies across single elevational or latitudinal tra</w:t>
      </w:r>
      <w:r w:rsidR="00367A1E" w:rsidRPr="009D4E93">
        <w:rPr>
          <w:rFonts w:ascii="Times New Roman" w:eastAsia="ヒラギノ角ゴ Pro W3" w:hAnsi="Times New Roman"/>
          <w:color w:val="000000"/>
          <w:szCs w:val="20"/>
        </w:rPr>
        <w:t>nsects have revealed</w:t>
      </w:r>
      <w:r w:rsidRPr="009D4E93">
        <w:rPr>
          <w:rFonts w:ascii="Times New Roman" w:eastAsia="ヒラギノ角ゴ Pro W3" w:hAnsi="Times New Roman"/>
          <w:color w:val="000000"/>
          <w:szCs w:val="20"/>
        </w:rPr>
        <w:t xml:space="preserve"> range shifts, primarily expansion at leading edges, and meta-analyses attribute overall patterns to global warming. </w:t>
      </w:r>
      <w:r w:rsidR="00616C6D" w:rsidRPr="009D4E93">
        <w:rPr>
          <w:rFonts w:ascii="Times New Roman" w:eastAsia="ヒラギノ角ゴ Pro W3" w:hAnsi="Times New Roman"/>
          <w:color w:val="000000"/>
          <w:szCs w:val="20"/>
        </w:rPr>
        <w:t xml:space="preserve"> </w:t>
      </w:r>
      <w:r w:rsidRPr="009D4E93">
        <w:rPr>
          <w:rFonts w:ascii="Times New Roman" w:eastAsia="ヒラギノ角ゴ Pro W3" w:hAnsi="Times New Roman"/>
          <w:color w:val="000000"/>
          <w:szCs w:val="20"/>
        </w:rPr>
        <w:t xml:space="preserve">However, there have been few detailed </w:t>
      </w:r>
      <w:r w:rsidR="00616C6D" w:rsidRPr="009D4E93">
        <w:rPr>
          <w:rFonts w:ascii="Times New Roman" w:eastAsia="ヒラギノ角ゴ Pro W3" w:hAnsi="Times New Roman"/>
          <w:color w:val="000000"/>
          <w:szCs w:val="20"/>
        </w:rPr>
        <w:t xml:space="preserve">community-scale </w:t>
      </w:r>
      <w:r w:rsidRPr="009D4E93">
        <w:rPr>
          <w:rFonts w:ascii="Times New Roman" w:eastAsia="ヒラギノ角ゴ Pro W3" w:hAnsi="Times New Roman"/>
          <w:color w:val="000000"/>
          <w:szCs w:val="20"/>
        </w:rPr>
        <w:t xml:space="preserve">analyses </w:t>
      </w:r>
      <w:r w:rsidR="00616C6D" w:rsidRPr="009D4E93">
        <w:rPr>
          <w:rFonts w:ascii="Times New Roman" w:eastAsia="ヒラギノ角ゴ Pro W3" w:hAnsi="Times New Roman"/>
          <w:color w:val="000000"/>
          <w:szCs w:val="20"/>
        </w:rPr>
        <w:t>in which multiple transects have been resurveyed to control for local effects [</w:t>
      </w:r>
      <w:proofErr w:type="spellStart"/>
      <w:r w:rsidR="00616C6D" w:rsidRPr="009D4E93">
        <w:rPr>
          <w:rFonts w:ascii="Times New Roman" w:eastAsia="ヒラギノ角ゴ Pro W3" w:hAnsi="Times New Roman"/>
          <w:color w:val="000000"/>
          <w:szCs w:val="20"/>
        </w:rPr>
        <w:t>eg</w:t>
      </w:r>
      <w:proofErr w:type="spellEnd"/>
      <w:r w:rsidR="00616C6D" w:rsidRPr="009D4E93">
        <w:rPr>
          <w:rFonts w:ascii="Times New Roman" w:eastAsia="ヒラギノ角ゴ Pro W3" w:hAnsi="Times New Roman"/>
          <w:color w:val="000000"/>
          <w:szCs w:val="20"/>
        </w:rPr>
        <w:t xml:space="preserve">. land-use, </w:t>
      </w:r>
      <w:proofErr w:type="spellStart"/>
      <w:r w:rsidR="00616C6D" w:rsidRPr="009D4E93">
        <w:rPr>
          <w:rFonts w:ascii="Times New Roman" w:eastAsia="ヒラギノ角ゴ Pro W3" w:hAnsi="Times New Roman"/>
          <w:color w:val="000000"/>
          <w:szCs w:val="20"/>
        </w:rPr>
        <w:t>seral</w:t>
      </w:r>
      <w:proofErr w:type="spellEnd"/>
      <w:r w:rsidR="00616C6D" w:rsidRPr="009D4E93">
        <w:rPr>
          <w:rFonts w:ascii="Times New Roman" w:eastAsia="ヒラギノ角ゴ Pro W3" w:hAnsi="Times New Roman"/>
          <w:color w:val="000000"/>
          <w:szCs w:val="20"/>
        </w:rPr>
        <w:t xml:space="preserve"> dynamics etc.]. Here we expand on resurveys of elevational range</w:t>
      </w:r>
      <w:r w:rsidR="00937D21">
        <w:rPr>
          <w:rFonts w:ascii="Times New Roman" w:eastAsia="ヒラギノ角ゴ Pro W3" w:hAnsi="Times New Roman"/>
          <w:color w:val="000000"/>
          <w:szCs w:val="20"/>
        </w:rPr>
        <w:t>s</w:t>
      </w:r>
      <w:r w:rsidR="00616C6D" w:rsidRPr="009D4E93">
        <w:rPr>
          <w:rFonts w:ascii="Times New Roman" w:eastAsia="ヒラギノ角ゴ Pro W3" w:hAnsi="Times New Roman"/>
          <w:color w:val="000000"/>
          <w:szCs w:val="20"/>
        </w:rPr>
        <w:t xml:space="preserve"> of small mammals a</w:t>
      </w:r>
      <w:r w:rsidR="00001AD2">
        <w:rPr>
          <w:rFonts w:ascii="Times New Roman" w:eastAsia="ヒラギノ角ゴ Pro W3" w:hAnsi="Times New Roman"/>
          <w:color w:val="000000"/>
          <w:szCs w:val="20"/>
        </w:rPr>
        <w:t>long</w:t>
      </w:r>
      <w:r w:rsidR="00616C6D" w:rsidRPr="009D4E93">
        <w:rPr>
          <w:rFonts w:ascii="Times New Roman" w:eastAsia="ヒラギノ角ゴ Pro W3" w:hAnsi="Times New Roman"/>
          <w:color w:val="000000"/>
          <w:szCs w:val="20"/>
        </w:rPr>
        <w:t xml:space="preserve"> </w:t>
      </w:r>
      <w:r w:rsidR="00001AD2">
        <w:rPr>
          <w:rFonts w:ascii="Times New Roman" w:eastAsia="ヒラギノ角ゴ Pro W3" w:hAnsi="Times New Roman"/>
          <w:color w:val="000000"/>
          <w:szCs w:val="20"/>
        </w:rPr>
        <w:t xml:space="preserve">a </w:t>
      </w:r>
      <w:r w:rsidR="00616C6D" w:rsidRPr="009D4E93">
        <w:rPr>
          <w:rFonts w:ascii="Times New Roman" w:eastAsia="ヒラギノ角ゴ Pro W3" w:hAnsi="Times New Roman"/>
          <w:color w:val="000000"/>
          <w:szCs w:val="20"/>
        </w:rPr>
        <w:t>singl</w:t>
      </w:r>
      <w:r w:rsidR="00C92B96" w:rsidRPr="009D4E93">
        <w:rPr>
          <w:rFonts w:ascii="Times New Roman" w:eastAsia="ヒラギノ角ゴ Pro W3" w:hAnsi="Times New Roman"/>
          <w:color w:val="000000"/>
          <w:szCs w:val="20"/>
        </w:rPr>
        <w:t>e</w:t>
      </w:r>
      <w:r w:rsidR="00001AD2">
        <w:rPr>
          <w:rFonts w:ascii="Times New Roman" w:eastAsia="ヒラギノ角ゴ Pro W3" w:hAnsi="Times New Roman"/>
          <w:color w:val="000000"/>
          <w:szCs w:val="20"/>
        </w:rPr>
        <w:t xml:space="preserve"> regional</w:t>
      </w:r>
      <w:r w:rsidR="00C92B96" w:rsidRPr="009D4E93">
        <w:rPr>
          <w:rFonts w:ascii="Times New Roman" w:eastAsia="ヒラギノ角ゴ Pro W3" w:hAnsi="Times New Roman"/>
          <w:color w:val="000000"/>
          <w:szCs w:val="20"/>
        </w:rPr>
        <w:t xml:space="preserve"> transect</w:t>
      </w:r>
      <w:r w:rsidR="00001AD2">
        <w:rPr>
          <w:rFonts w:ascii="Times New Roman" w:eastAsia="ヒラギノ角ゴ Pro W3" w:hAnsi="Times New Roman"/>
          <w:color w:val="000000"/>
          <w:szCs w:val="20"/>
        </w:rPr>
        <w:t xml:space="preserve"> of montane California</w:t>
      </w:r>
      <w:r w:rsidR="002701F6">
        <w:rPr>
          <w:rFonts w:ascii="Times New Roman" w:eastAsia="ヒラギノ角ゴ Pro W3" w:hAnsi="Times New Roman"/>
          <w:color w:val="000000"/>
          <w:szCs w:val="20"/>
        </w:rPr>
        <w:t xml:space="preserve"> (</w:t>
      </w:r>
      <w:r w:rsidR="00C92B96" w:rsidRPr="009D4E93">
        <w:rPr>
          <w:rFonts w:ascii="Times New Roman" w:eastAsia="ヒラギノ角ゴ Pro W3" w:hAnsi="Times New Roman"/>
          <w:color w:val="000000"/>
          <w:szCs w:val="20"/>
        </w:rPr>
        <w:t>Yosemite</w:t>
      </w:r>
      <w:r w:rsidR="002701F6">
        <w:rPr>
          <w:rFonts w:ascii="Times New Roman" w:eastAsia="ヒラギノ角ゴ Pro W3" w:hAnsi="Times New Roman"/>
          <w:color w:val="000000"/>
          <w:szCs w:val="20"/>
        </w:rPr>
        <w:t>)</w:t>
      </w:r>
      <w:r w:rsidR="002701F6" w:rsidRPr="009D4E93">
        <w:rPr>
          <w:rFonts w:ascii="Times New Roman" w:eastAsia="ヒラギノ角ゴ Pro W3" w:hAnsi="Times New Roman"/>
          <w:color w:val="000000"/>
          <w:szCs w:val="20"/>
        </w:rPr>
        <w:t xml:space="preserve"> </w:t>
      </w:r>
      <w:r w:rsidR="00C92B96" w:rsidRPr="009D4E93">
        <w:rPr>
          <w:rFonts w:ascii="Times New Roman" w:eastAsia="ヒラギノ角ゴ Pro W3" w:hAnsi="Times New Roman"/>
          <w:color w:val="000000"/>
          <w:szCs w:val="20"/>
        </w:rPr>
        <w:t>by addition</w:t>
      </w:r>
      <w:r w:rsidR="00001AD2">
        <w:rPr>
          <w:rFonts w:ascii="Times New Roman" w:eastAsia="ヒラギノ角ゴ Pro W3" w:hAnsi="Times New Roman"/>
          <w:color w:val="000000"/>
          <w:szCs w:val="20"/>
        </w:rPr>
        <w:t xml:space="preserve">al regional surveys </w:t>
      </w:r>
      <w:r w:rsidR="00C92B96" w:rsidRPr="009D4E93">
        <w:rPr>
          <w:rFonts w:ascii="Times New Roman" w:eastAsia="ヒラギノ角ゴ Pro W3" w:hAnsi="Times New Roman"/>
          <w:color w:val="000000"/>
          <w:szCs w:val="20"/>
        </w:rPr>
        <w:t xml:space="preserve">to the north (Lassen) and </w:t>
      </w:r>
      <w:r w:rsidR="00616C6D" w:rsidRPr="009D4E93">
        <w:rPr>
          <w:rFonts w:ascii="Times New Roman" w:eastAsia="ヒラギノ角ゴ Pro W3" w:hAnsi="Times New Roman"/>
          <w:color w:val="000000"/>
          <w:szCs w:val="20"/>
        </w:rPr>
        <w:t xml:space="preserve">the south </w:t>
      </w:r>
      <w:r w:rsidR="00C92B96" w:rsidRPr="009D4E93">
        <w:rPr>
          <w:rFonts w:ascii="Times New Roman" w:eastAsia="ヒラギノ角ゴ Pro W3" w:hAnsi="Times New Roman"/>
          <w:color w:val="000000"/>
          <w:szCs w:val="20"/>
        </w:rPr>
        <w:t>(Sequoia)</w:t>
      </w:r>
      <w:r w:rsidR="00616C6D" w:rsidRPr="009D4E93">
        <w:rPr>
          <w:rFonts w:ascii="Times New Roman" w:eastAsia="ヒラギノ角ゴ Pro W3" w:hAnsi="Times New Roman"/>
          <w:color w:val="000000"/>
          <w:szCs w:val="20"/>
        </w:rPr>
        <w:t>, repeating surveys original</w:t>
      </w:r>
      <w:r w:rsidR="00C45B56">
        <w:rPr>
          <w:rFonts w:ascii="Times New Roman" w:eastAsia="ヒラギノ角ゴ Pro W3" w:hAnsi="Times New Roman"/>
          <w:color w:val="000000"/>
          <w:szCs w:val="20"/>
        </w:rPr>
        <w:t>ly conducted in the early 20th century</w:t>
      </w:r>
      <w:r w:rsidR="00616C6D" w:rsidRPr="009D4E93">
        <w:rPr>
          <w:rFonts w:ascii="Times New Roman" w:eastAsia="ヒラギノ角ゴ Pro W3" w:hAnsi="Times New Roman"/>
          <w:color w:val="000000"/>
          <w:szCs w:val="20"/>
        </w:rPr>
        <w:t xml:space="preserve">. </w:t>
      </w:r>
      <w:r w:rsidR="00DE746C">
        <w:rPr>
          <w:rFonts w:ascii="Times New Roman" w:eastAsia="ヒラギノ角ゴ Pro W3" w:hAnsi="Times New Roman"/>
          <w:color w:val="000000"/>
          <w:szCs w:val="20"/>
        </w:rPr>
        <w:t xml:space="preserve">While </w:t>
      </w:r>
      <w:r w:rsidR="00616C6D" w:rsidRPr="009D4E93">
        <w:rPr>
          <w:rFonts w:ascii="Times New Roman" w:eastAsia="ヒラギノ角ゴ Pro W3" w:hAnsi="Times New Roman"/>
          <w:color w:val="000000"/>
          <w:szCs w:val="20"/>
        </w:rPr>
        <w:t>the dominant signature is upwards shifts</w:t>
      </w:r>
      <w:r w:rsidR="003A635B">
        <w:rPr>
          <w:rFonts w:ascii="Times New Roman" w:eastAsia="ヒラギノ角ゴ Pro W3" w:hAnsi="Times New Roman"/>
          <w:color w:val="000000"/>
          <w:szCs w:val="20"/>
        </w:rPr>
        <w:t xml:space="preserve"> of range limits</w:t>
      </w:r>
      <w:r w:rsidR="00DE746C">
        <w:rPr>
          <w:rFonts w:ascii="Times New Roman" w:eastAsia="ヒラギノ角ゴ Pro W3" w:hAnsi="Times New Roman"/>
          <w:color w:val="000000"/>
          <w:szCs w:val="20"/>
        </w:rPr>
        <w:t xml:space="preserve"> leading to range contractions</w:t>
      </w:r>
      <w:r w:rsidR="003A635B">
        <w:rPr>
          <w:rFonts w:ascii="Times New Roman" w:eastAsia="ヒラギノ角ゴ Pro W3" w:hAnsi="Times New Roman"/>
          <w:color w:val="000000"/>
          <w:szCs w:val="20"/>
        </w:rPr>
        <w:t xml:space="preserve">, </w:t>
      </w:r>
      <w:r w:rsidR="00DE746C">
        <w:rPr>
          <w:rFonts w:ascii="Times New Roman" w:eastAsia="ヒラギノ角ゴ Pro W3" w:hAnsi="Times New Roman"/>
          <w:color w:val="000000"/>
          <w:szCs w:val="20"/>
        </w:rPr>
        <w:t>particularly in</w:t>
      </w:r>
      <w:r w:rsidR="00616C6D" w:rsidRPr="009D4E93">
        <w:rPr>
          <w:rFonts w:ascii="Times New Roman" w:eastAsia="ヒラギノ角ゴ Pro W3" w:hAnsi="Times New Roman"/>
          <w:color w:val="000000"/>
          <w:szCs w:val="20"/>
        </w:rPr>
        <w:t xml:space="preserve"> high elevation species, </w:t>
      </w:r>
      <w:r w:rsidR="00D73EEA">
        <w:rPr>
          <w:rFonts w:ascii="Times New Roman" w:eastAsia="ヒラギノ角ゴ Pro W3" w:hAnsi="Times New Roman"/>
          <w:color w:val="000000"/>
          <w:szCs w:val="20"/>
        </w:rPr>
        <w:t>patterns across</w:t>
      </w:r>
      <w:r w:rsidR="00B82640">
        <w:rPr>
          <w:rFonts w:ascii="Times New Roman" w:eastAsia="ヒラギノ角ゴ Pro W3" w:hAnsi="Times New Roman"/>
          <w:color w:val="000000"/>
          <w:szCs w:val="20"/>
        </w:rPr>
        <w:t xml:space="preserve"> species and</w:t>
      </w:r>
      <w:r w:rsidR="00D73EEA">
        <w:rPr>
          <w:rFonts w:ascii="Times New Roman" w:eastAsia="ヒラギノ角ゴ Pro W3" w:hAnsi="Times New Roman"/>
          <w:color w:val="000000"/>
          <w:szCs w:val="20"/>
        </w:rPr>
        <w:t xml:space="preserve"> regions were heterogeneous</w:t>
      </w:r>
      <w:r w:rsidR="00616C6D" w:rsidRPr="009D4E93">
        <w:rPr>
          <w:rFonts w:ascii="Times New Roman" w:eastAsia="ヒラギノ角ゴ Pro W3" w:hAnsi="Times New Roman"/>
          <w:color w:val="000000"/>
          <w:szCs w:val="20"/>
        </w:rPr>
        <w:t xml:space="preserve">. </w:t>
      </w:r>
      <w:r w:rsidR="00D73EEA">
        <w:rPr>
          <w:rFonts w:ascii="Times New Roman" w:eastAsia="ヒラギノ角ゴ Pro W3" w:hAnsi="Times New Roman"/>
          <w:color w:val="000000"/>
          <w:szCs w:val="20"/>
        </w:rPr>
        <w:t xml:space="preserve">Observed change in minimum temperature </w:t>
      </w:r>
      <w:r w:rsidR="00C5471A">
        <w:rPr>
          <w:rFonts w:ascii="Times New Roman" w:hAnsi="Times New Roman"/>
        </w:rPr>
        <w:t>was a more reliable predictor of the direction of species’ shifts than other climate variables</w:t>
      </w:r>
      <w:r w:rsidR="00D73EEA">
        <w:rPr>
          <w:rFonts w:ascii="Times New Roman" w:hAnsi="Times New Roman"/>
        </w:rPr>
        <w:t xml:space="preserve"> or an overall model of warming</w:t>
      </w:r>
      <w:r w:rsidR="006941BD" w:rsidRPr="005A556C">
        <w:rPr>
          <w:rFonts w:ascii="Times New Roman" w:eastAsia="ヒラギノ角ゴ Pro W3" w:hAnsi="Times New Roman"/>
          <w:color w:val="000000"/>
          <w:szCs w:val="20"/>
        </w:rPr>
        <w:t xml:space="preserve">. </w:t>
      </w:r>
      <w:r w:rsidR="00C5471A">
        <w:rPr>
          <w:rFonts w:ascii="Times New Roman" w:eastAsia="ヒラギノ角ゴ Pro W3" w:hAnsi="Times New Roman"/>
          <w:color w:val="000000"/>
          <w:szCs w:val="20"/>
        </w:rPr>
        <w:t xml:space="preserve">Among </w:t>
      </w:r>
      <w:r w:rsidR="00C5471A" w:rsidRPr="00C72CD7">
        <w:rPr>
          <w:rFonts w:ascii="Times New Roman" w:eastAsia="ヒラギノ角ゴ Pro W3" w:hAnsi="Times New Roman"/>
          <w:color w:val="000000"/>
          <w:szCs w:val="20"/>
        </w:rPr>
        <w:t xml:space="preserve">high elevation species, nocturnal, short-lived and large litter size species were more likely to </w:t>
      </w:r>
      <w:r w:rsidR="00C5471A">
        <w:rPr>
          <w:rFonts w:ascii="Times New Roman" w:eastAsia="ヒラギノ角ゴ Pro W3" w:hAnsi="Times New Roman"/>
          <w:color w:val="000000"/>
          <w:szCs w:val="20"/>
        </w:rPr>
        <w:t>shift their elevation</w:t>
      </w:r>
      <w:r w:rsidR="00C5471A" w:rsidRPr="00C72CD7">
        <w:rPr>
          <w:rFonts w:ascii="Times New Roman" w:eastAsia="ヒラギノ角ゴ Pro W3" w:hAnsi="Times New Roman"/>
          <w:color w:val="000000"/>
          <w:szCs w:val="20"/>
        </w:rPr>
        <w:t xml:space="preserve"> range </w:t>
      </w:r>
      <w:r w:rsidR="00C5471A">
        <w:rPr>
          <w:rFonts w:ascii="Times New Roman" w:eastAsia="ヒラギノ角ゴ Pro W3" w:hAnsi="Times New Roman"/>
          <w:color w:val="000000"/>
          <w:szCs w:val="20"/>
        </w:rPr>
        <w:t>limits</w:t>
      </w:r>
      <w:r w:rsidR="00D73EEA">
        <w:rPr>
          <w:rFonts w:ascii="Times New Roman" w:eastAsia="ヒラギノ角ゴ Pro W3" w:hAnsi="Times New Roman"/>
          <w:color w:val="000000"/>
          <w:szCs w:val="20"/>
        </w:rPr>
        <w:t>, whereas patterns of shifts in low elevation species were unrelated to life history traits</w:t>
      </w:r>
      <w:r w:rsidR="00C5471A" w:rsidRPr="00C72CD7">
        <w:rPr>
          <w:rFonts w:ascii="Times New Roman" w:eastAsia="ヒラギノ角ゴ Pro W3" w:hAnsi="Times New Roman"/>
          <w:color w:val="000000"/>
          <w:szCs w:val="20"/>
        </w:rPr>
        <w:t>.</w:t>
      </w:r>
      <w:r w:rsidR="00C5471A">
        <w:rPr>
          <w:rFonts w:ascii="Times New Roman" w:eastAsia="ヒラギノ角ゴ Pro W3" w:hAnsi="Times New Roman"/>
          <w:color w:val="000000"/>
          <w:szCs w:val="20"/>
        </w:rPr>
        <w:t xml:space="preserve"> </w:t>
      </w:r>
      <w:r w:rsidR="00D73EEA">
        <w:rPr>
          <w:rFonts w:ascii="Times New Roman" w:eastAsia="ヒラギノ角ゴ Pro W3" w:hAnsi="Times New Roman"/>
          <w:color w:val="000000"/>
          <w:szCs w:val="20"/>
        </w:rPr>
        <w:t xml:space="preserve">Additional factors may play a role in the </w:t>
      </w:r>
      <w:r w:rsidR="00E865E3" w:rsidRPr="009D4E93">
        <w:rPr>
          <w:rFonts w:ascii="Times New Roman" w:eastAsia="ヒラギノ角ゴ Pro W3" w:hAnsi="Times New Roman"/>
          <w:color w:val="000000"/>
          <w:szCs w:val="20"/>
        </w:rPr>
        <w:t xml:space="preserve">heterogeneous responses across </w:t>
      </w:r>
      <w:r w:rsidR="00001AD2">
        <w:rPr>
          <w:rFonts w:ascii="Times New Roman" w:eastAsia="ヒラギノ角ゴ Pro W3" w:hAnsi="Times New Roman"/>
          <w:color w:val="000000"/>
          <w:szCs w:val="20"/>
        </w:rPr>
        <w:t>regions</w:t>
      </w:r>
      <w:r w:rsidR="00E865E3" w:rsidRPr="009D4E93">
        <w:rPr>
          <w:rFonts w:ascii="Times New Roman" w:eastAsia="ヒラギノ角ゴ Pro W3" w:hAnsi="Times New Roman"/>
          <w:color w:val="000000"/>
          <w:szCs w:val="20"/>
        </w:rPr>
        <w:t xml:space="preserve">, </w:t>
      </w:r>
      <w:r w:rsidR="00E865E3" w:rsidRPr="009D4E93">
        <w:rPr>
          <w:rFonts w:ascii="Times New Roman" w:eastAsia="ヒラギノ角ゴ Pro W3" w:hAnsi="Times New Roman"/>
          <w:color w:val="000000"/>
          <w:szCs w:val="20"/>
        </w:rPr>
        <w:lastRenderedPageBreak/>
        <w:t>perhaps due to region-specific changes in</w:t>
      </w:r>
      <w:r w:rsidR="00EA54E7">
        <w:rPr>
          <w:rFonts w:ascii="Times New Roman" w:eastAsia="ヒラギノ角ゴ Pro W3" w:hAnsi="Times New Roman"/>
          <w:color w:val="000000"/>
          <w:szCs w:val="20"/>
        </w:rPr>
        <w:t xml:space="preserve"> </w:t>
      </w:r>
      <w:proofErr w:type="spellStart"/>
      <w:r w:rsidR="00EA54E7">
        <w:rPr>
          <w:rFonts w:ascii="Times New Roman" w:eastAsia="ヒラギノ角ゴ Pro W3" w:hAnsi="Times New Roman"/>
          <w:color w:val="000000"/>
          <w:szCs w:val="20"/>
        </w:rPr>
        <w:t>seral</w:t>
      </w:r>
      <w:proofErr w:type="spellEnd"/>
      <w:r w:rsidR="00EA54E7">
        <w:rPr>
          <w:rFonts w:ascii="Times New Roman" w:eastAsia="ヒラギノ角ゴ Pro W3" w:hAnsi="Times New Roman"/>
          <w:color w:val="000000"/>
          <w:szCs w:val="20"/>
        </w:rPr>
        <w:t xml:space="preserve"> dynamics</w:t>
      </w:r>
      <w:r w:rsidR="00367A1E" w:rsidRPr="009D4E93">
        <w:rPr>
          <w:rFonts w:ascii="Times New Roman" w:eastAsia="ヒラギノ角ゴ Pro W3" w:hAnsi="Times New Roman"/>
          <w:color w:val="000000"/>
          <w:szCs w:val="20"/>
        </w:rPr>
        <w:t xml:space="preserve"> or interacting effects of local changes in temperature and precipitation</w:t>
      </w:r>
      <w:r w:rsidR="009D4E93" w:rsidRPr="009D4E93">
        <w:rPr>
          <w:rFonts w:ascii="Times New Roman" w:eastAsia="ヒラギノ角ゴ Pro W3" w:hAnsi="Times New Roman"/>
          <w:color w:val="000000"/>
          <w:szCs w:val="20"/>
        </w:rPr>
        <w:t>.</w:t>
      </w:r>
      <w:r w:rsidR="008A322D">
        <w:rPr>
          <w:rFonts w:ascii="Times New Roman" w:eastAsia="ヒラギノ角ゴ Pro W3" w:hAnsi="Times New Roman"/>
          <w:color w:val="000000"/>
          <w:szCs w:val="20"/>
        </w:rPr>
        <w:t xml:space="preserve"> </w:t>
      </w:r>
      <w:del w:id="8" w:author="Morgan Tingley" w:date="2013-09-17T14:39:00Z">
        <w:r w:rsidR="00D73EEA" w:rsidDel="00541334">
          <w:rPr>
            <w:rFonts w:ascii="Times New Roman" w:eastAsia="ヒラギノ角ゴ Pro W3" w:hAnsi="Times New Roman"/>
            <w:color w:val="000000"/>
            <w:szCs w:val="20"/>
          </w:rPr>
          <w:delText xml:space="preserve">Regardless, </w:delText>
        </w:r>
        <w:r w:rsidR="00D73EEA" w:rsidDel="00541334">
          <w:rPr>
            <w:rFonts w:ascii="Times New Roman" w:hAnsi="Times New Roman"/>
          </w:rPr>
          <w:delText>t</w:delText>
        </w:r>
      </w:del>
      <w:ins w:id="9" w:author="Morgan Tingley" w:date="2013-09-17T14:39:00Z">
        <w:r w:rsidR="00541334">
          <w:rPr>
            <w:rFonts w:ascii="Times New Roman" w:eastAsia="ヒラギノ角ゴ Pro W3" w:hAnsi="Times New Roman"/>
            <w:color w:val="000000"/>
            <w:szCs w:val="20"/>
          </w:rPr>
          <w:t>T</w:t>
        </w:r>
      </w:ins>
      <w:r w:rsidR="00D73EEA" w:rsidRPr="009D4E93">
        <w:rPr>
          <w:rFonts w:ascii="Times New Roman" w:hAnsi="Times New Roman"/>
        </w:rPr>
        <w:t xml:space="preserve">hese </w:t>
      </w:r>
      <w:r w:rsidR="00367A1E" w:rsidRPr="009D4E93">
        <w:rPr>
          <w:rFonts w:ascii="Times New Roman" w:hAnsi="Times New Roman"/>
        </w:rPr>
        <w:t>results demonstrate the value of multi-</w:t>
      </w:r>
      <w:r w:rsidR="00001AD2">
        <w:rPr>
          <w:rFonts w:ascii="Times New Roman" w:hAnsi="Times New Roman"/>
        </w:rPr>
        <w:t>region</w:t>
      </w:r>
      <w:r w:rsidR="00367A1E" w:rsidRPr="009D4E93">
        <w:rPr>
          <w:rFonts w:ascii="Times New Roman" w:hAnsi="Times New Roman"/>
        </w:rPr>
        <w:t xml:space="preserve"> resurveys </w:t>
      </w:r>
      <w:r w:rsidR="00D73EEA">
        <w:rPr>
          <w:rFonts w:ascii="Times New Roman" w:hAnsi="Times New Roman"/>
        </w:rPr>
        <w:t>and illustrate the complexity of species responses to recent climate change</w:t>
      </w:r>
      <w:r w:rsidR="00D45B61">
        <w:rPr>
          <w:rFonts w:ascii="Times New Roman" w:hAnsi="Times New Roman"/>
        </w:rPr>
        <w:t>.</w:t>
      </w:r>
    </w:p>
    <w:p w14:paraId="2A86E877" w14:textId="77777777" w:rsidR="00C23E43" w:rsidRPr="009D4E93" w:rsidRDefault="00C23E43" w:rsidP="00873E42">
      <w:pPr>
        <w:spacing w:line="480" w:lineRule="auto"/>
        <w:rPr>
          <w:rFonts w:ascii="Times New Roman" w:hAnsi="Times New Roman"/>
        </w:rPr>
      </w:pPr>
    </w:p>
    <w:p w14:paraId="1490F7E6" w14:textId="77777777" w:rsidR="00162519" w:rsidRPr="009D4E93" w:rsidRDefault="00162519" w:rsidP="00873E42">
      <w:pPr>
        <w:spacing w:line="480" w:lineRule="auto"/>
        <w:rPr>
          <w:rFonts w:ascii="Times New Roman" w:hAnsi="Times New Roman"/>
        </w:rPr>
      </w:pPr>
      <w:r w:rsidRPr="009D4E93">
        <w:rPr>
          <w:rFonts w:ascii="Times New Roman" w:hAnsi="Times New Roman"/>
        </w:rPr>
        <w:br w:type="page"/>
      </w:r>
    </w:p>
    <w:p w14:paraId="1882DDCB" w14:textId="77777777" w:rsidR="00162519" w:rsidRPr="009D4E93" w:rsidRDefault="00162519" w:rsidP="003A635B">
      <w:pPr>
        <w:pStyle w:val="BodyA"/>
        <w:spacing w:line="480" w:lineRule="auto"/>
        <w:outlineLvl w:val="0"/>
        <w:rPr>
          <w:rFonts w:ascii="Times New Roman" w:hAnsi="Times New Roman"/>
          <w:b/>
        </w:rPr>
      </w:pPr>
      <w:r w:rsidRPr="009D4E93">
        <w:rPr>
          <w:rFonts w:ascii="Times New Roman" w:hAnsi="Times New Roman"/>
          <w:b/>
        </w:rPr>
        <w:lastRenderedPageBreak/>
        <w:t>Introduction</w:t>
      </w:r>
    </w:p>
    <w:p w14:paraId="1E25912F" w14:textId="10BA3239" w:rsidR="00162519" w:rsidRPr="0084173B" w:rsidRDefault="00162519" w:rsidP="0084173B">
      <w:pPr>
        <w:pStyle w:val="BodyA"/>
        <w:spacing w:line="480" w:lineRule="auto"/>
        <w:ind w:firstLine="720"/>
        <w:rPr>
          <w:rFonts w:ascii="Times New Roman" w:hAnsi="Times New Roman"/>
        </w:rPr>
      </w:pPr>
      <w:r w:rsidRPr="009D4E93">
        <w:rPr>
          <w:rFonts w:ascii="Times New Roman" w:hAnsi="Times New Roman"/>
        </w:rPr>
        <w:t xml:space="preserve">The evidence for the biotic response to climate change over the last century </w:t>
      </w:r>
      <w:r w:rsidR="0048279E">
        <w:rPr>
          <w:rFonts w:ascii="Times New Roman" w:hAnsi="Times New Roman"/>
        </w:rPr>
        <w:t>ha</w:t>
      </w:r>
      <w:r w:rsidRPr="009D4E93">
        <w:rPr>
          <w:rFonts w:ascii="Times New Roman" w:hAnsi="Times New Roman"/>
        </w:rPr>
        <w:t xml:space="preserve">s </w:t>
      </w:r>
      <w:r w:rsidR="0048279E">
        <w:rPr>
          <w:rFonts w:ascii="Times New Roman" w:hAnsi="Times New Roman"/>
        </w:rPr>
        <w:t xml:space="preserve">continued to accumulate </w:t>
      </w:r>
      <w:r w:rsidRPr="009D4E93">
        <w:rPr>
          <w:rFonts w:ascii="Times New Roman" w:hAnsi="Times New Roman"/>
        </w:rPr>
        <w:t xml:space="preserve">(Walther, 2002; Parmesan and </w:t>
      </w:r>
      <w:proofErr w:type="spellStart"/>
      <w:r w:rsidRPr="009D4E93">
        <w:rPr>
          <w:rFonts w:ascii="Times New Roman" w:hAnsi="Times New Roman"/>
        </w:rPr>
        <w:t>Yohe</w:t>
      </w:r>
      <w:proofErr w:type="spellEnd"/>
      <w:r w:rsidRPr="009D4E93">
        <w:rPr>
          <w:rFonts w:ascii="Times New Roman" w:hAnsi="Times New Roman"/>
        </w:rPr>
        <w:t>, 2003, Root et al, 2003, Parmesan, 2006</w:t>
      </w:r>
      <w:r w:rsidR="0094071C" w:rsidRPr="009D4E93">
        <w:rPr>
          <w:rFonts w:ascii="Times New Roman" w:hAnsi="Times New Roman"/>
        </w:rPr>
        <w:t>; Chen et al. 2011</w:t>
      </w:r>
      <w:r w:rsidRPr="009D4E93">
        <w:rPr>
          <w:rFonts w:ascii="Times New Roman" w:hAnsi="Times New Roman"/>
        </w:rPr>
        <w:t>). Despite a general trend towards upwards shifts of elevational (and latitudinal) boundaries</w:t>
      </w:r>
      <w:r w:rsidR="0094071C" w:rsidRPr="009D4E93">
        <w:rPr>
          <w:rFonts w:ascii="Times New Roman" w:hAnsi="Times New Roman"/>
        </w:rPr>
        <w:t xml:space="preserve"> (e.g. Thomas and Lennon 1999, Lenoir et al, 2008; </w:t>
      </w:r>
      <w:del w:id="10" w:author="Morgan Tingley" w:date="2013-09-17T14:39:00Z">
        <w:r w:rsidR="0094071C" w:rsidRPr="009D4E93" w:rsidDel="00541334">
          <w:rPr>
            <w:rFonts w:ascii="Times New Roman" w:hAnsi="Times New Roman"/>
          </w:rPr>
          <w:delText>ETC</w:delText>
        </w:r>
        <w:r w:rsidR="00B14EEF" w:rsidRPr="009D4E93" w:rsidDel="00541334">
          <w:rPr>
            <w:rFonts w:ascii="Times New Roman" w:hAnsi="Times New Roman"/>
          </w:rPr>
          <w:delText>…</w:delText>
        </w:r>
      </w:del>
      <w:ins w:id="11" w:author="Morgan Tingley" w:date="2013-09-17T14:39:00Z">
        <w:r w:rsidR="00541334">
          <w:rPr>
            <w:rFonts w:ascii="Times New Roman" w:hAnsi="Times New Roman"/>
          </w:rPr>
          <w:t>Chen et al. 2011</w:t>
        </w:r>
      </w:ins>
      <w:r w:rsidR="00B14EEF" w:rsidRPr="009D4E93">
        <w:rPr>
          <w:rFonts w:ascii="Times New Roman" w:hAnsi="Times New Roman"/>
        </w:rPr>
        <w:t>)</w:t>
      </w:r>
      <w:r w:rsidR="00B14EEF">
        <w:rPr>
          <w:rFonts w:ascii="Times New Roman" w:hAnsi="Times New Roman"/>
        </w:rPr>
        <w:t xml:space="preserve">, </w:t>
      </w:r>
      <w:r w:rsidRPr="009D4E93">
        <w:rPr>
          <w:rFonts w:ascii="Times New Roman" w:hAnsi="Times New Roman"/>
        </w:rPr>
        <w:t>considerable heteroge</w:t>
      </w:r>
      <w:r w:rsidR="0094071C" w:rsidRPr="009D4E93">
        <w:rPr>
          <w:rFonts w:ascii="Times New Roman" w:hAnsi="Times New Roman"/>
        </w:rPr>
        <w:t>ne</w:t>
      </w:r>
      <w:r w:rsidRPr="009D4E93">
        <w:rPr>
          <w:rFonts w:ascii="Times New Roman" w:hAnsi="Times New Roman"/>
        </w:rPr>
        <w:t>ity of species’ response</w:t>
      </w:r>
      <w:r w:rsidR="0094071C" w:rsidRPr="009D4E93">
        <w:rPr>
          <w:rFonts w:ascii="Times New Roman" w:hAnsi="Times New Roman"/>
        </w:rPr>
        <w:t xml:space="preserve">s </w:t>
      </w:r>
      <w:r w:rsidR="0048279E">
        <w:rPr>
          <w:rFonts w:ascii="Times New Roman" w:hAnsi="Times New Roman"/>
        </w:rPr>
        <w:t xml:space="preserve">has occurred </w:t>
      </w:r>
      <w:r w:rsidRPr="009D4E93">
        <w:rPr>
          <w:rFonts w:ascii="Times New Roman" w:hAnsi="Times New Roman"/>
        </w:rPr>
        <w:t xml:space="preserve">with </w:t>
      </w:r>
      <w:r w:rsidR="0048279E">
        <w:rPr>
          <w:rFonts w:ascii="Times New Roman" w:hAnsi="Times New Roman"/>
        </w:rPr>
        <w:t>many</w:t>
      </w:r>
      <w:r w:rsidRPr="009D4E93">
        <w:rPr>
          <w:rFonts w:ascii="Times New Roman" w:hAnsi="Times New Roman"/>
        </w:rPr>
        <w:t xml:space="preserve"> species exhibiting no shifts (Parmesan et al, 1999, Moritz et al, 2008, Tingley et al, 2009</w:t>
      </w:r>
      <w:r w:rsidR="001E65D4">
        <w:rPr>
          <w:rFonts w:ascii="Times New Roman" w:hAnsi="Times New Roman"/>
        </w:rPr>
        <w:t>, 2012</w:t>
      </w:r>
      <w:r w:rsidRPr="009D4E93">
        <w:rPr>
          <w:rFonts w:ascii="Times New Roman" w:hAnsi="Times New Roman"/>
        </w:rPr>
        <w:t xml:space="preserve">). </w:t>
      </w:r>
      <w:r w:rsidR="0084173B">
        <w:rPr>
          <w:rFonts w:ascii="Times New Roman" w:hAnsi="Times New Roman"/>
        </w:rPr>
        <w:t xml:space="preserve">Species </w:t>
      </w:r>
      <w:r w:rsidR="00810CBB" w:rsidRPr="009D4E93">
        <w:rPr>
          <w:rFonts w:ascii="Times New Roman" w:hAnsi="Times New Roman"/>
        </w:rPr>
        <w:t>respond to local trend</w:t>
      </w:r>
      <w:r w:rsidR="00EA54E7">
        <w:rPr>
          <w:rFonts w:ascii="Times New Roman" w:hAnsi="Times New Roman"/>
        </w:rPr>
        <w:t xml:space="preserve">s in climate and habitat change, </w:t>
      </w:r>
      <w:r w:rsidR="0084173B">
        <w:rPr>
          <w:rFonts w:ascii="Times New Roman" w:hAnsi="Times New Roman"/>
        </w:rPr>
        <w:t xml:space="preserve">not </w:t>
      </w:r>
      <w:r w:rsidRPr="009D4E93">
        <w:rPr>
          <w:rFonts w:ascii="Times New Roman" w:hAnsi="Times New Roman"/>
        </w:rPr>
        <w:t>global averages</w:t>
      </w:r>
      <w:r w:rsidR="001E65D4">
        <w:rPr>
          <w:rFonts w:ascii="Times New Roman" w:hAnsi="Times New Roman"/>
        </w:rPr>
        <w:t>,</w:t>
      </w:r>
      <w:r w:rsidRPr="009D4E93">
        <w:rPr>
          <w:rFonts w:ascii="Times New Roman" w:hAnsi="Times New Roman"/>
        </w:rPr>
        <w:t xml:space="preserve"> and few studies are able to account for the substantial spatial heterogeneity in climate change across the landscape (Walther, 2002</w:t>
      </w:r>
      <w:r w:rsidR="00AD1770">
        <w:rPr>
          <w:rFonts w:ascii="Times New Roman" w:hAnsi="Times New Roman"/>
        </w:rPr>
        <w:t>, Tingley et al. 2012</w:t>
      </w:r>
      <w:r w:rsidRPr="009D4E93">
        <w:rPr>
          <w:rFonts w:ascii="Times New Roman" w:hAnsi="Times New Roman"/>
        </w:rPr>
        <w:t>).</w:t>
      </w:r>
      <w:r w:rsidRPr="009D4E93">
        <w:rPr>
          <w:rFonts w:ascii="Times New Roman" w:hAnsi="Times New Roman"/>
          <w:b/>
        </w:rPr>
        <w:t xml:space="preserve"> </w:t>
      </w:r>
      <w:r w:rsidR="003A635B" w:rsidRPr="009D4E93">
        <w:rPr>
          <w:rFonts w:ascii="Times New Roman" w:hAnsi="Times New Roman"/>
        </w:rPr>
        <w:t>Further</w:t>
      </w:r>
      <w:r w:rsidR="003A635B">
        <w:rPr>
          <w:rFonts w:ascii="Times New Roman" w:hAnsi="Times New Roman"/>
        </w:rPr>
        <w:t>more</w:t>
      </w:r>
      <w:r w:rsidR="003A635B" w:rsidRPr="009D4E93">
        <w:rPr>
          <w:rFonts w:ascii="Times New Roman" w:hAnsi="Times New Roman"/>
        </w:rPr>
        <w:t xml:space="preserve">, </w:t>
      </w:r>
      <w:r w:rsidR="003A635B" w:rsidRPr="0048279E">
        <w:rPr>
          <w:rFonts w:ascii="Times New Roman" w:hAnsi="Times New Roman"/>
        </w:rPr>
        <w:t xml:space="preserve">“leading edge” </w:t>
      </w:r>
      <w:r w:rsidR="003A635B" w:rsidRPr="009D4E93">
        <w:rPr>
          <w:rFonts w:ascii="Times New Roman" w:hAnsi="Times New Roman"/>
        </w:rPr>
        <w:t>expansions are detected more often than “lagging edge” contractions (</w:t>
      </w:r>
      <w:r w:rsidR="003A635B" w:rsidRPr="003A635B">
        <w:rPr>
          <w:rFonts w:ascii="Times New Roman" w:hAnsi="Times New Roman"/>
          <w:highlight w:val="yellow"/>
        </w:rPr>
        <w:t xml:space="preserve">Thomas, Hill, </w:t>
      </w:r>
      <w:proofErr w:type="spellStart"/>
      <w:r w:rsidR="003A635B" w:rsidRPr="003A635B">
        <w:rPr>
          <w:rFonts w:ascii="Times New Roman" w:hAnsi="Times New Roman"/>
          <w:highlight w:val="yellow"/>
        </w:rPr>
        <w:t>Morelli</w:t>
      </w:r>
      <w:proofErr w:type="spellEnd"/>
      <w:r w:rsidR="003A635B" w:rsidRPr="003A635B">
        <w:rPr>
          <w:rFonts w:ascii="Times New Roman" w:hAnsi="Times New Roman"/>
          <w:highlight w:val="yellow"/>
        </w:rPr>
        <w:t xml:space="preserve"> et al., 2012 etc.)</w:t>
      </w:r>
      <w:r w:rsidR="003A635B" w:rsidRPr="009D4E93">
        <w:rPr>
          <w:rFonts w:ascii="Times New Roman" w:hAnsi="Times New Roman"/>
        </w:rPr>
        <w:t>. While biological factors likely contribute to both observations, there is also potential for sampling and analytical effects</w:t>
      </w:r>
      <w:r w:rsidR="0084173B">
        <w:rPr>
          <w:rFonts w:ascii="Times New Roman" w:hAnsi="Times New Roman"/>
        </w:rPr>
        <w:t>, particularly for</w:t>
      </w:r>
      <w:r w:rsidR="003A635B" w:rsidRPr="009D4E93">
        <w:rPr>
          <w:rFonts w:ascii="Times New Roman" w:hAnsi="Times New Roman"/>
        </w:rPr>
        <w:t xml:space="preserve"> lagging edges, </w:t>
      </w:r>
      <w:r w:rsidR="0084173B">
        <w:rPr>
          <w:rFonts w:ascii="Times New Roman" w:hAnsi="Times New Roman"/>
        </w:rPr>
        <w:t xml:space="preserve">where </w:t>
      </w:r>
      <w:r w:rsidR="003A635B" w:rsidRPr="009D4E93">
        <w:rPr>
          <w:rFonts w:ascii="Times New Roman" w:hAnsi="Times New Roman"/>
        </w:rPr>
        <w:t>local extinction cannot be demonstrated unless detectability (or probability of “false absence”) is incorporated into the analysis (Tingley &amp; Beissinger</w:t>
      </w:r>
      <w:r w:rsidR="003A635B">
        <w:rPr>
          <w:rFonts w:ascii="Times New Roman" w:hAnsi="Times New Roman"/>
        </w:rPr>
        <w:t>, 2009</w:t>
      </w:r>
      <w:r w:rsidR="003A635B" w:rsidRPr="009D4E93">
        <w:rPr>
          <w:rFonts w:ascii="Times New Roman" w:hAnsi="Times New Roman"/>
        </w:rPr>
        <w:t>).</w:t>
      </w:r>
      <w:r w:rsidR="003A635B">
        <w:rPr>
          <w:rFonts w:ascii="Times New Roman" w:hAnsi="Times New Roman"/>
        </w:rPr>
        <w:t xml:space="preserve"> </w:t>
      </w:r>
      <w:r w:rsidR="0084173B">
        <w:rPr>
          <w:rFonts w:ascii="Times New Roman" w:hAnsi="Times New Roman"/>
        </w:rPr>
        <w:t>S</w:t>
      </w:r>
      <w:r w:rsidR="0048279E">
        <w:rPr>
          <w:rFonts w:ascii="Times New Roman" w:hAnsi="Times New Roman"/>
        </w:rPr>
        <w:t>patially-</w:t>
      </w:r>
      <w:r w:rsidRPr="009D4E93">
        <w:rPr>
          <w:rFonts w:ascii="Times New Roman" w:hAnsi="Times New Roman"/>
        </w:rPr>
        <w:t xml:space="preserve">explicit </w:t>
      </w:r>
      <w:r w:rsidR="00A619C2" w:rsidRPr="009D4E93">
        <w:rPr>
          <w:rFonts w:ascii="Times New Roman" w:hAnsi="Times New Roman"/>
        </w:rPr>
        <w:t xml:space="preserve">resurveys </w:t>
      </w:r>
      <w:r w:rsidR="0048279E" w:rsidRPr="009D4E93">
        <w:rPr>
          <w:rFonts w:ascii="Times New Roman" w:hAnsi="Times New Roman"/>
        </w:rPr>
        <w:t xml:space="preserve">across </w:t>
      </w:r>
      <w:r w:rsidR="00A619C2" w:rsidRPr="009D4E93">
        <w:rPr>
          <w:rFonts w:ascii="Times New Roman" w:hAnsi="Times New Roman"/>
        </w:rPr>
        <w:t xml:space="preserve">multiple </w:t>
      </w:r>
      <w:r w:rsidRPr="009D4E93">
        <w:rPr>
          <w:rFonts w:ascii="Times New Roman" w:hAnsi="Times New Roman"/>
        </w:rPr>
        <w:t>regional areas</w:t>
      </w:r>
      <w:r w:rsidR="00A619C2" w:rsidRPr="009D4E93">
        <w:rPr>
          <w:rFonts w:ascii="Times New Roman" w:hAnsi="Times New Roman"/>
        </w:rPr>
        <w:t>, together</w:t>
      </w:r>
      <w:r w:rsidRPr="009D4E93">
        <w:rPr>
          <w:rFonts w:ascii="Times New Roman" w:hAnsi="Times New Roman"/>
        </w:rPr>
        <w:t xml:space="preserve"> with statistical power to detect </w:t>
      </w:r>
      <w:r w:rsidR="00A619C2" w:rsidRPr="009D4E93">
        <w:rPr>
          <w:rFonts w:ascii="Times New Roman" w:hAnsi="Times New Roman"/>
        </w:rPr>
        <w:t xml:space="preserve">both range contractions and </w:t>
      </w:r>
      <w:r w:rsidRPr="009D4E93">
        <w:rPr>
          <w:rFonts w:ascii="Times New Roman" w:hAnsi="Times New Roman"/>
        </w:rPr>
        <w:t>expansions</w:t>
      </w:r>
      <w:r w:rsidR="00EA54E7">
        <w:rPr>
          <w:rFonts w:ascii="Times New Roman" w:hAnsi="Times New Roman"/>
        </w:rPr>
        <w:t>,</w:t>
      </w:r>
      <w:r w:rsidRPr="009D4E93">
        <w:rPr>
          <w:rFonts w:ascii="Times New Roman" w:hAnsi="Times New Roman"/>
        </w:rPr>
        <w:t xml:space="preserve"> </w:t>
      </w:r>
      <w:r w:rsidR="00A619C2" w:rsidRPr="009D4E93">
        <w:rPr>
          <w:rFonts w:ascii="Times New Roman" w:hAnsi="Times New Roman"/>
        </w:rPr>
        <w:t xml:space="preserve">can be expected to generate more insight into the dynamics of species’ </w:t>
      </w:r>
      <w:r w:rsidRPr="009D4E93">
        <w:rPr>
          <w:rFonts w:ascii="Times New Roman" w:hAnsi="Times New Roman"/>
        </w:rPr>
        <w:t>response</w:t>
      </w:r>
      <w:r w:rsidR="007E6A2A">
        <w:rPr>
          <w:rFonts w:ascii="Times New Roman" w:hAnsi="Times New Roman"/>
        </w:rPr>
        <w:t>s</w:t>
      </w:r>
      <w:r w:rsidRPr="009D4E93">
        <w:rPr>
          <w:rFonts w:ascii="Times New Roman" w:hAnsi="Times New Roman"/>
        </w:rPr>
        <w:t xml:space="preserve"> to recent climate change.</w:t>
      </w:r>
    </w:p>
    <w:p w14:paraId="223F8387" w14:textId="199C6311" w:rsidR="000D1303" w:rsidRDefault="00ED04BD" w:rsidP="00873E42">
      <w:pPr>
        <w:pStyle w:val="BodyA"/>
        <w:spacing w:line="480" w:lineRule="auto"/>
        <w:ind w:firstLine="720"/>
        <w:rPr>
          <w:rFonts w:ascii="Times New Roman" w:hAnsi="Times New Roman"/>
        </w:rPr>
      </w:pPr>
      <w:r w:rsidRPr="009D4E93">
        <w:rPr>
          <w:rFonts w:ascii="Times New Roman" w:hAnsi="Times New Roman"/>
        </w:rPr>
        <w:t>Joseph Grinnell’s historic studies</w:t>
      </w:r>
      <w:r w:rsidR="00162519" w:rsidRPr="009D4E93">
        <w:rPr>
          <w:rFonts w:ascii="Times New Roman" w:hAnsi="Times New Roman"/>
        </w:rPr>
        <w:t xml:space="preserve"> of the elevational distributions of vertebrates of California</w:t>
      </w:r>
      <w:r w:rsidR="00541AC2">
        <w:rPr>
          <w:rFonts w:ascii="Times New Roman" w:hAnsi="Times New Roman"/>
        </w:rPr>
        <w:t xml:space="preserve"> (</w:t>
      </w:r>
      <w:r w:rsidR="00721A12" w:rsidRPr="009D4E93">
        <w:rPr>
          <w:rFonts w:ascii="Times New Roman" w:hAnsi="Times New Roman"/>
        </w:rPr>
        <w:t xml:space="preserve">Grinnell and </w:t>
      </w:r>
      <w:proofErr w:type="spellStart"/>
      <w:r w:rsidR="00721A12" w:rsidRPr="009D4E93">
        <w:rPr>
          <w:rFonts w:ascii="Times New Roman" w:hAnsi="Times New Roman"/>
        </w:rPr>
        <w:t>Storer</w:t>
      </w:r>
      <w:proofErr w:type="spellEnd"/>
      <w:r w:rsidR="00721A12" w:rsidRPr="009D4E93">
        <w:rPr>
          <w:rFonts w:ascii="Times New Roman" w:hAnsi="Times New Roman"/>
        </w:rPr>
        <w:t xml:space="preserve">, 1924; </w:t>
      </w:r>
      <w:r w:rsidR="00541AC2" w:rsidRPr="009D4E93">
        <w:rPr>
          <w:rFonts w:ascii="Times New Roman" w:hAnsi="Times New Roman"/>
        </w:rPr>
        <w:t>Grinnell et al, 1930; Sumner and Dixon, 1953</w:t>
      </w:r>
      <w:r w:rsidRPr="009D4E93">
        <w:rPr>
          <w:rFonts w:ascii="Times New Roman" w:hAnsi="Times New Roman"/>
        </w:rPr>
        <w:t>)</w:t>
      </w:r>
      <w:r w:rsidR="00162519" w:rsidRPr="009D4E93">
        <w:rPr>
          <w:rFonts w:ascii="Times New Roman" w:hAnsi="Times New Roman"/>
        </w:rPr>
        <w:t xml:space="preserve"> laid the foundation for the concept of the ecological niche and for </w:t>
      </w:r>
      <w:r w:rsidR="00EA54E7">
        <w:rPr>
          <w:rFonts w:ascii="Times New Roman" w:hAnsi="Times New Roman"/>
        </w:rPr>
        <w:t>understanding</w:t>
      </w:r>
      <w:r w:rsidR="00162519" w:rsidRPr="009D4E93">
        <w:rPr>
          <w:rFonts w:ascii="Times New Roman" w:hAnsi="Times New Roman"/>
        </w:rPr>
        <w:t xml:space="preserve"> the climatic limits of species</w:t>
      </w:r>
      <w:r w:rsidR="00EA54E7">
        <w:rPr>
          <w:rFonts w:ascii="Times New Roman" w:hAnsi="Times New Roman"/>
        </w:rPr>
        <w:t>’</w:t>
      </w:r>
      <w:r w:rsidR="00162519" w:rsidRPr="009D4E93">
        <w:rPr>
          <w:rFonts w:ascii="Times New Roman" w:hAnsi="Times New Roman"/>
        </w:rPr>
        <w:t xml:space="preserve"> distributions (Grinnell, 1917). Grinnell’s pioneering studies also provided a benchmark for </w:t>
      </w:r>
      <w:r w:rsidR="00EA54E7">
        <w:rPr>
          <w:rFonts w:ascii="Times New Roman" w:hAnsi="Times New Roman"/>
        </w:rPr>
        <w:t>documenting</w:t>
      </w:r>
      <w:r w:rsidR="00162519" w:rsidRPr="009D4E93">
        <w:rPr>
          <w:rFonts w:ascii="Times New Roman" w:hAnsi="Times New Roman"/>
        </w:rPr>
        <w:t xml:space="preserve"> </w:t>
      </w:r>
      <w:r w:rsidR="00751371">
        <w:rPr>
          <w:rFonts w:ascii="Times New Roman" w:hAnsi="Times New Roman"/>
        </w:rPr>
        <w:t xml:space="preserve">changes in </w:t>
      </w:r>
      <w:r w:rsidR="00162519" w:rsidRPr="009D4E93">
        <w:rPr>
          <w:rFonts w:ascii="Times New Roman" w:hAnsi="Times New Roman"/>
        </w:rPr>
        <w:t xml:space="preserve">the elevational ranges of species over the last century (Grinnell, </w:t>
      </w:r>
      <w:r w:rsidRPr="009D4E93">
        <w:rPr>
          <w:rFonts w:ascii="Times New Roman" w:hAnsi="Times New Roman"/>
        </w:rPr>
        <w:t>1910; Morit</w:t>
      </w:r>
      <w:r w:rsidR="00162519" w:rsidRPr="009D4E93">
        <w:rPr>
          <w:rFonts w:ascii="Times New Roman" w:hAnsi="Times New Roman"/>
        </w:rPr>
        <w:t xml:space="preserve">z et al. 2008). </w:t>
      </w:r>
      <w:r w:rsidR="00162519" w:rsidRPr="009D4E93">
        <w:rPr>
          <w:rFonts w:ascii="Times New Roman" w:hAnsi="Times New Roman"/>
        </w:rPr>
        <w:lastRenderedPageBreak/>
        <w:t>Over that century</w:t>
      </w:r>
      <w:r w:rsidR="00A3256C">
        <w:rPr>
          <w:rFonts w:ascii="Times New Roman" w:hAnsi="Times New Roman"/>
        </w:rPr>
        <w:t>,</w:t>
      </w:r>
      <w:r w:rsidR="00162519" w:rsidRPr="009D4E93">
        <w:rPr>
          <w:rFonts w:ascii="Times New Roman" w:hAnsi="Times New Roman"/>
        </w:rPr>
        <w:t xml:space="preserve"> </w:t>
      </w:r>
      <w:r w:rsidR="009A25C0">
        <w:rPr>
          <w:rFonts w:ascii="Times New Roman" w:hAnsi="Times New Roman"/>
        </w:rPr>
        <w:t xml:space="preserve">both </w:t>
      </w:r>
      <w:r w:rsidR="00162519" w:rsidRPr="009D4E93">
        <w:rPr>
          <w:rFonts w:ascii="Times New Roman" w:hAnsi="Times New Roman"/>
        </w:rPr>
        <w:t xml:space="preserve">anthropogenic landscape alteration </w:t>
      </w:r>
      <w:r w:rsidR="00162519" w:rsidRPr="0084173B">
        <w:rPr>
          <w:rFonts w:ascii="Times New Roman" w:hAnsi="Times New Roman"/>
          <w:highlight w:val="yellow"/>
        </w:rPr>
        <w:t>(</w:t>
      </w:r>
      <w:r w:rsidR="001E65D4" w:rsidRPr="0084173B">
        <w:rPr>
          <w:rFonts w:ascii="Times New Roman" w:hAnsi="Times New Roman"/>
          <w:highlight w:val="yellow"/>
        </w:rPr>
        <w:t>REF</w:t>
      </w:r>
      <w:r w:rsidR="00EA54E7" w:rsidRPr="0084173B">
        <w:rPr>
          <w:rFonts w:ascii="Times New Roman" w:hAnsi="Times New Roman"/>
          <w:highlight w:val="yellow"/>
        </w:rPr>
        <w:t>)</w:t>
      </w:r>
      <w:r w:rsidR="00EA54E7">
        <w:rPr>
          <w:rFonts w:ascii="Times New Roman" w:hAnsi="Times New Roman"/>
        </w:rPr>
        <w:t xml:space="preserve"> and climate change (IPCC</w:t>
      </w:r>
      <w:r w:rsidR="00162519" w:rsidRPr="009D4E93">
        <w:rPr>
          <w:rFonts w:ascii="Times New Roman" w:hAnsi="Times New Roman"/>
        </w:rPr>
        <w:t xml:space="preserve"> 2007) have contributed to </w:t>
      </w:r>
      <w:r w:rsidR="00EA54E7">
        <w:rPr>
          <w:rFonts w:ascii="Times New Roman" w:hAnsi="Times New Roman"/>
        </w:rPr>
        <w:t>a</w:t>
      </w:r>
      <w:r w:rsidR="009A25C0">
        <w:rPr>
          <w:rFonts w:ascii="Times New Roman" w:hAnsi="Times New Roman"/>
        </w:rPr>
        <w:t xml:space="preserve"> global extinction</w:t>
      </w:r>
      <w:r w:rsidR="00EA54E7">
        <w:rPr>
          <w:rFonts w:ascii="Times New Roman" w:hAnsi="Times New Roman"/>
        </w:rPr>
        <w:t xml:space="preserve"> crisis;</w:t>
      </w:r>
      <w:r w:rsidR="009A25C0">
        <w:rPr>
          <w:rFonts w:ascii="Times New Roman" w:hAnsi="Times New Roman"/>
        </w:rPr>
        <w:t xml:space="preserve"> </w:t>
      </w:r>
      <w:r w:rsidR="00EA54E7">
        <w:rPr>
          <w:rFonts w:ascii="Times New Roman" w:hAnsi="Times New Roman"/>
        </w:rPr>
        <w:t>m</w:t>
      </w:r>
      <w:r w:rsidR="00162519" w:rsidRPr="009D4E93">
        <w:rPr>
          <w:rFonts w:ascii="Times New Roman" w:hAnsi="Times New Roman"/>
        </w:rPr>
        <w:t>odels of future climate-change an</w:t>
      </w:r>
      <w:r w:rsidR="009A25C0">
        <w:rPr>
          <w:rFonts w:ascii="Times New Roman" w:hAnsi="Times New Roman"/>
        </w:rPr>
        <w:t xml:space="preserve">d land use scenarios predict </w:t>
      </w:r>
      <w:r w:rsidR="00162519" w:rsidRPr="009D4E93">
        <w:rPr>
          <w:rFonts w:ascii="Times New Roman" w:hAnsi="Times New Roman"/>
        </w:rPr>
        <w:t>increased extinction risks, la</w:t>
      </w:r>
      <w:r w:rsidR="00EA54E7">
        <w:rPr>
          <w:rFonts w:ascii="Times New Roman" w:hAnsi="Times New Roman"/>
        </w:rPr>
        <w:t xml:space="preserve">rge range shifts, restructured </w:t>
      </w:r>
      <w:r w:rsidR="00162519" w:rsidRPr="009D4E93">
        <w:rPr>
          <w:rFonts w:ascii="Times New Roman" w:hAnsi="Times New Roman"/>
        </w:rPr>
        <w:t>communities</w:t>
      </w:r>
      <w:r w:rsidR="00EA54E7">
        <w:rPr>
          <w:rFonts w:ascii="Times New Roman" w:hAnsi="Times New Roman"/>
        </w:rPr>
        <w:t>,</w:t>
      </w:r>
      <w:r w:rsidR="00162519" w:rsidRPr="009D4E93">
        <w:rPr>
          <w:rFonts w:ascii="Times New Roman" w:hAnsi="Times New Roman"/>
        </w:rPr>
        <w:t xml:space="preserve"> and the disappearance of unique biomes (</w:t>
      </w:r>
      <w:commentRangeStart w:id="12"/>
      <w:del w:id="13" w:author="Morgan Tingley" w:date="2013-09-17T14:44:00Z">
        <w:r w:rsidRPr="0084173B" w:rsidDel="00541334">
          <w:rPr>
            <w:rFonts w:ascii="Times New Roman" w:hAnsi="Times New Roman"/>
            <w:highlight w:val="yellow"/>
          </w:rPr>
          <w:delText>Laurie/Ackerly etc.</w:delText>
        </w:r>
      </w:del>
      <w:proofErr w:type="spellStart"/>
      <w:ins w:id="14" w:author="Morgan Tingley" w:date="2013-09-17T14:44:00Z">
        <w:r w:rsidR="00541334">
          <w:rPr>
            <w:rFonts w:ascii="Times New Roman" w:hAnsi="Times New Roman"/>
            <w:highlight w:val="yellow"/>
          </w:rPr>
          <w:t>Ackerly</w:t>
        </w:r>
        <w:proofErr w:type="spellEnd"/>
        <w:r w:rsidR="00541334">
          <w:rPr>
            <w:rFonts w:ascii="Times New Roman" w:hAnsi="Times New Roman"/>
            <w:highlight w:val="yellow"/>
          </w:rPr>
          <w:t xml:space="preserve"> </w:t>
        </w:r>
        <w:commentRangeEnd w:id="12"/>
        <w:r w:rsidR="00541334">
          <w:rPr>
            <w:rStyle w:val="CommentReference"/>
            <w:rFonts w:ascii="Times New Roman" w:eastAsia="Times New Roman" w:hAnsi="Times New Roman"/>
            <w:color w:val="auto"/>
          </w:rPr>
          <w:commentReference w:id="12"/>
        </w:r>
        <w:r w:rsidR="00541334">
          <w:rPr>
            <w:rFonts w:ascii="Times New Roman" w:hAnsi="Times New Roman"/>
            <w:highlight w:val="yellow"/>
          </w:rPr>
          <w:t>et al. 2010</w:t>
        </w:r>
      </w:ins>
      <w:r w:rsidRPr="0084173B">
        <w:rPr>
          <w:rFonts w:ascii="Times New Roman" w:hAnsi="Times New Roman"/>
          <w:highlight w:val="yellow"/>
        </w:rPr>
        <w:t>,</w:t>
      </w:r>
      <w:ins w:id="16" w:author="Morgan Tingley" w:date="2013-09-17T14:45:00Z">
        <w:r w:rsidR="00541334">
          <w:rPr>
            <w:rFonts w:ascii="Times New Roman" w:hAnsi="Times New Roman"/>
            <w:highlight w:val="yellow"/>
          </w:rPr>
          <w:t xml:space="preserve"> </w:t>
        </w:r>
      </w:ins>
      <w:commentRangeStart w:id="17"/>
      <w:proofErr w:type="spellStart"/>
      <w:r w:rsidRPr="0084173B">
        <w:rPr>
          <w:rFonts w:ascii="Times New Roman" w:hAnsi="Times New Roman"/>
          <w:highlight w:val="yellow"/>
        </w:rPr>
        <w:t>Wiens</w:t>
      </w:r>
      <w:proofErr w:type="spellEnd"/>
      <w:r w:rsidRPr="0084173B">
        <w:rPr>
          <w:rFonts w:ascii="Times New Roman" w:hAnsi="Times New Roman"/>
          <w:highlight w:val="yellow"/>
        </w:rPr>
        <w:t xml:space="preserve"> </w:t>
      </w:r>
      <w:commentRangeEnd w:id="17"/>
      <w:r w:rsidR="00541334">
        <w:rPr>
          <w:rStyle w:val="CommentReference"/>
          <w:rFonts w:ascii="Times New Roman" w:eastAsia="Times New Roman" w:hAnsi="Times New Roman"/>
          <w:color w:val="auto"/>
        </w:rPr>
        <w:commentReference w:id="17"/>
      </w:r>
      <w:ins w:id="18" w:author="Morgan Tingley" w:date="2013-09-17T14:45:00Z">
        <w:r w:rsidR="00541334">
          <w:rPr>
            <w:rFonts w:ascii="Times New Roman" w:hAnsi="Times New Roman"/>
            <w:highlight w:val="yellow"/>
          </w:rPr>
          <w:t xml:space="preserve">et al. 2011, </w:t>
        </w:r>
      </w:ins>
      <w:del w:id="19" w:author="Morgan Tingley" w:date="2013-09-17T14:45:00Z">
        <w:r w:rsidRPr="0084173B" w:rsidDel="00541334">
          <w:rPr>
            <w:rFonts w:ascii="Times New Roman" w:hAnsi="Times New Roman"/>
            <w:highlight w:val="yellow"/>
          </w:rPr>
          <w:delText>(PRBO),</w:delText>
        </w:r>
        <w:r w:rsidR="00162519" w:rsidRPr="0084173B" w:rsidDel="00541334">
          <w:rPr>
            <w:rFonts w:ascii="Times New Roman" w:hAnsi="Times New Roman"/>
            <w:highlight w:val="yellow"/>
          </w:rPr>
          <w:delText>REFS</w:delText>
        </w:r>
        <w:r w:rsidR="00470628" w:rsidRPr="0084173B" w:rsidDel="00541334">
          <w:rPr>
            <w:rFonts w:ascii="Times New Roman" w:hAnsi="Times New Roman"/>
            <w:highlight w:val="yellow"/>
          </w:rPr>
          <w:delText xml:space="preserve"> </w:delText>
        </w:r>
      </w:del>
      <w:proofErr w:type="spellStart"/>
      <w:r w:rsidR="00470628" w:rsidRPr="0084173B">
        <w:rPr>
          <w:rFonts w:ascii="Times New Roman" w:hAnsi="Times New Roman"/>
          <w:highlight w:val="yellow"/>
        </w:rPr>
        <w:t>Stralberg</w:t>
      </w:r>
      <w:proofErr w:type="spellEnd"/>
      <w:r w:rsidR="00470628" w:rsidRPr="0084173B">
        <w:rPr>
          <w:rFonts w:ascii="Times New Roman" w:hAnsi="Times New Roman"/>
          <w:highlight w:val="yellow"/>
        </w:rPr>
        <w:t xml:space="preserve"> et al. 2009</w:t>
      </w:r>
      <w:r w:rsidR="00162519" w:rsidRPr="009D4E93">
        <w:rPr>
          <w:rFonts w:ascii="Times New Roman" w:hAnsi="Times New Roman"/>
        </w:rPr>
        <w:t>).</w:t>
      </w:r>
      <w:r w:rsidR="000D1303">
        <w:rPr>
          <w:rFonts w:ascii="Times New Roman" w:hAnsi="Times New Roman"/>
        </w:rPr>
        <w:t xml:space="preserve"> </w:t>
      </w:r>
    </w:p>
    <w:p w14:paraId="79A5A882" w14:textId="1E9D90F9" w:rsidR="002E0316" w:rsidRPr="009D4E93" w:rsidRDefault="00EA54E7" w:rsidP="002E0316">
      <w:pPr>
        <w:pStyle w:val="BodyA"/>
        <w:spacing w:line="480" w:lineRule="auto"/>
        <w:ind w:firstLine="720"/>
        <w:rPr>
          <w:rFonts w:ascii="Times New Roman" w:hAnsi="Times New Roman"/>
        </w:rPr>
      </w:pPr>
      <w:r>
        <w:rPr>
          <w:rFonts w:ascii="Times New Roman" w:hAnsi="Times New Roman"/>
        </w:rPr>
        <w:t xml:space="preserve">During the past century, </w:t>
      </w:r>
      <w:r w:rsidR="0084173B">
        <w:rPr>
          <w:rFonts w:ascii="Times New Roman" w:hAnsi="Times New Roman"/>
        </w:rPr>
        <w:t>mean annual temperature</w:t>
      </w:r>
      <w:r w:rsidR="002E0316" w:rsidRPr="009D4E93">
        <w:rPr>
          <w:rFonts w:ascii="Times New Roman" w:hAnsi="Times New Roman"/>
        </w:rPr>
        <w:t xml:space="preserve"> </w:t>
      </w:r>
      <w:r>
        <w:rPr>
          <w:rFonts w:ascii="Times New Roman" w:hAnsi="Times New Roman"/>
        </w:rPr>
        <w:t xml:space="preserve">in </w:t>
      </w:r>
      <w:r w:rsidRPr="009D4E93">
        <w:rPr>
          <w:rFonts w:ascii="Times New Roman" w:hAnsi="Times New Roman"/>
        </w:rPr>
        <w:t xml:space="preserve">California </w:t>
      </w:r>
      <w:r w:rsidR="0084173B">
        <w:rPr>
          <w:rFonts w:ascii="Times New Roman" w:hAnsi="Times New Roman"/>
        </w:rPr>
        <w:t>has</w:t>
      </w:r>
      <w:r w:rsidR="002E0316" w:rsidRPr="009D4E93">
        <w:rPr>
          <w:rFonts w:ascii="Times New Roman" w:hAnsi="Times New Roman"/>
        </w:rPr>
        <w:t xml:space="preserve"> increased by ~0.6 C (</w:t>
      </w:r>
      <w:commentRangeStart w:id="20"/>
      <w:del w:id="21" w:author="Morgan Tingley" w:date="2013-09-17T14:47:00Z">
        <w:r w:rsidR="002E0316" w:rsidRPr="0084173B" w:rsidDel="00F7150A">
          <w:rPr>
            <w:rFonts w:ascii="Times New Roman" w:hAnsi="Times New Roman"/>
            <w:highlight w:val="yellow"/>
          </w:rPr>
          <w:delText>REFS</w:delText>
        </w:r>
      </w:del>
      <w:proofErr w:type="spellStart"/>
      <w:ins w:id="22" w:author="Morgan Tingley" w:date="2013-09-17T14:47:00Z">
        <w:r w:rsidR="00F7150A">
          <w:rPr>
            <w:rFonts w:ascii="Times New Roman" w:hAnsi="Times New Roman"/>
          </w:rPr>
          <w:t>Bonfils</w:t>
        </w:r>
        <w:proofErr w:type="spellEnd"/>
        <w:r w:rsidR="00F7150A">
          <w:rPr>
            <w:rFonts w:ascii="Times New Roman" w:hAnsi="Times New Roman"/>
          </w:rPr>
          <w:t xml:space="preserve"> </w:t>
        </w:r>
        <w:commentRangeEnd w:id="20"/>
        <w:r w:rsidR="00F7150A">
          <w:rPr>
            <w:rStyle w:val="CommentReference"/>
            <w:rFonts w:ascii="Times New Roman" w:eastAsia="Times New Roman" w:hAnsi="Times New Roman"/>
            <w:color w:val="auto"/>
          </w:rPr>
          <w:commentReference w:id="20"/>
        </w:r>
        <w:r w:rsidR="00F7150A">
          <w:rPr>
            <w:rFonts w:ascii="Times New Roman" w:hAnsi="Times New Roman"/>
          </w:rPr>
          <w:t>et al. 2008</w:t>
        </w:r>
      </w:ins>
      <w:r w:rsidR="002E0316" w:rsidRPr="009D4E93">
        <w:rPr>
          <w:rFonts w:ascii="Times New Roman" w:hAnsi="Times New Roman"/>
        </w:rPr>
        <w:t>). However, this average change masks a large degree of spatial heterogeneity</w:t>
      </w:r>
      <w:r w:rsidR="00EC11F5">
        <w:rPr>
          <w:rFonts w:ascii="Times New Roman" w:hAnsi="Times New Roman"/>
        </w:rPr>
        <w:t xml:space="preserve"> (Fig 1B</w:t>
      </w:r>
      <w:r w:rsidR="00E711BE">
        <w:rPr>
          <w:rFonts w:ascii="Times New Roman" w:hAnsi="Times New Roman"/>
        </w:rPr>
        <w:t>)</w:t>
      </w:r>
      <w:r w:rsidR="002E0316" w:rsidRPr="009D4E93">
        <w:rPr>
          <w:rFonts w:ascii="Times New Roman" w:hAnsi="Times New Roman"/>
        </w:rPr>
        <w:t xml:space="preserve">. Precipitation changes are </w:t>
      </w:r>
      <w:r w:rsidR="009A25C0">
        <w:rPr>
          <w:rFonts w:ascii="Times New Roman" w:hAnsi="Times New Roman"/>
        </w:rPr>
        <w:t xml:space="preserve">also heterogeneous with spatial </w:t>
      </w:r>
      <w:proofErr w:type="spellStart"/>
      <w:r w:rsidR="009A25C0">
        <w:rPr>
          <w:rFonts w:ascii="Times New Roman" w:hAnsi="Times New Roman"/>
        </w:rPr>
        <w:t>covariation</w:t>
      </w:r>
      <w:proofErr w:type="spellEnd"/>
      <w:r w:rsidR="009A25C0">
        <w:rPr>
          <w:rFonts w:ascii="Times New Roman" w:hAnsi="Times New Roman"/>
        </w:rPr>
        <w:t xml:space="preserve"> increasing </w:t>
      </w:r>
      <w:r w:rsidR="002E0316" w:rsidRPr="009D4E93">
        <w:rPr>
          <w:rFonts w:ascii="Times New Roman" w:hAnsi="Times New Roman"/>
        </w:rPr>
        <w:t>across the northern part of the state and d</w:t>
      </w:r>
      <w:r w:rsidR="009A25C0">
        <w:rPr>
          <w:rFonts w:ascii="Times New Roman" w:hAnsi="Times New Roman"/>
        </w:rPr>
        <w:t>ecreasing</w:t>
      </w:r>
      <w:r w:rsidR="002E0316" w:rsidRPr="009D4E93">
        <w:rPr>
          <w:rFonts w:ascii="Times New Roman" w:hAnsi="Times New Roman"/>
        </w:rPr>
        <w:t xml:space="preserve"> across the southern part (Kelly and </w:t>
      </w:r>
      <w:proofErr w:type="spellStart"/>
      <w:r w:rsidR="002E0316" w:rsidRPr="009D4E93">
        <w:rPr>
          <w:rFonts w:ascii="Times New Roman" w:hAnsi="Times New Roman"/>
        </w:rPr>
        <w:t>Goulden</w:t>
      </w:r>
      <w:proofErr w:type="spellEnd"/>
      <w:r w:rsidR="002E0316" w:rsidRPr="009D4E93">
        <w:rPr>
          <w:rFonts w:ascii="Times New Roman" w:hAnsi="Times New Roman"/>
        </w:rPr>
        <w:t xml:space="preserve">, 2008, </w:t>
      </w:r>
      <w:proofErr w:type="spellStart"/>
      <w:r w:rsidR="002E0316" w:rsidRPr="009D4E93">
        <w:rPr>
          <w:rFonts w:ascii="Times New Roman" w:hAnsi="Times New Roman"/>
        </w:rPr>
        <w:t>Crimmins</w:t>
      </w:r>
      <w:proofErr w:type="spellEnd"/>
      <w:r w:rsidR="002E0316" w:rsidRPr="009D4E93">
        <w:rPr>
          <w:rFonts w:ascii="Times New Roman" w:hAnsi="Times New Roman"/>
        </w:rPr>
        <w:t>, 2011 and citations within).</w:t>
      </w:r>
      <w:r w:rsidR="00F336A6">
        <w:rPr>
          <w:rFonts w:ascii="Times New Roman" w:hAnsi="Times New Roman"/>
        </w:rPr>
        <w:t xml:space="preserve"> </w:t>
      </w:r>
      <w:r w:rsidR="002E0316">
        <w:rPr>
          <w:rFonts w:ascii="Times New Roman" w:hAnsi="Times New Roman"/>
        </w:rPr>
        <w:t xml:space="preserve"> </w:t>
      </w:r>
      <w:r w:rsidR="00F336A6">
        <w:rPr>
          <w:rFonts w:ascii="Times New Roman" w:hAnsi="Times New Roman"/>
        </w:rPr>
        <w:t xml:space="preserve">Elevational range shifts of </w:t>
      </w:r>
      <w:r w:rsidR="009A25C0">
        <w:rPr>
          <w:rFonts w:ascii="Times New Roman" w:hAnsi="Times New Roman"/>
        </w:rPr>
        <w:t>birds and mammals</w:t>
      </w:r>
      <w:r w:rsidR="00F336A6">
        <w:rPr>
          <w:rFonts w:ascii="Times New Roman" w:hAnsi="Times New Roman"/>
        </w:rPr>
        <w:t xml:space="preserve"> in California over this period have been equally heterogeneous</w:t>
      </w:r>
      <w:r w:rsidR="00470628">
        <w:rPr>
          <w:rFonts w:ascii="Times New Roman" w:hAnsi="Times New Roman"/>
        </w:rPr>
        <w:t>,</w:t>
      </w:r>
      <w:r w:rsidR="00F336A6">
        <w:rPr>
          <w:rFonts w:ascii="Times New Roman" w:hAnsi="Times New Roman"/>
        </w:rPr>
        <w:t xml:space="preserve"> including upslope shifts, downslope shifts and no change (Moritz, et al, 2008; Hargrove and </w:t>
      </w:r>
      <w:proofErr w:type="spellStart"/>
      <w:r w:rsidR="00F336A6">
        <w:rPr>
          <w:rFonts w:ascii="Times New Roman" w:hAnsi="Times New Roman"/>
        </w:rPr>
        <w:t>Rotenberry</w:t>
      </w:r>
      <w:proofErr w:type="spellEnd"/>
      <w:r w:rsidR="00F336A6">
        <w:rPr>
          <w:rFonts w:ascii="Times New Roman" w:hAnsi="Times New Roman"/>
        </w:rPr>
        <w:t>, 2011; Tingley et al, 2012)</w:t>
      </w:r>
      <w:r w:rsidR="00470628">
        <w:rPr>
          <w:rFonts w:ascii="Times New Roman" w:hAnsi="Times New Roman"/>
        </w:rPr>
        <w:t xml:space="preserve">. </w:t>
      </w:r>
      <w:r w:rsidR="0084173B">
        <w:rPr>
          <w:rFonts w:ascii="Times New Roman" w:hAnsi="Times New Roman"/>
        </w:rPr>
        <w:t xml:space="preserve">Some of the heterogeneity in </w:t>
      </w:r>
      <w:r w:rsidR="006D7ACB">
        <w:rPr>
          <w:rFonts w:ascii="Times New Roman" w:hAnsi="Times New Roman"/>
        </w:rPr>
        <w:t>the</w:t>
      </w:r>
      <w:r w:rsidR="0084173B">
        <w:rPr>
          <w:rFonts w:ascii="Times New Roman" w:hAnsi="Times New Roman"/>
        </w:rPr>
        <w:t xml:space="preserve"> upslope and downslope movements </w:t>
      </w:r>
      <w:r w:rsidR="006D7ACB">
        <w:rPr>
          <w:rFonts w:ascii="Times New Roman" w:hAnsi="Times New Roman"/>
        </w:rPr>
        <w:t xml:space="preserve">of species </w:t>
      </w:r>
      <w:r w:rsidR="00EC11F5">
        <w:rPr>
          <w:rFonts w:ascii="Times New Roman" w:hAnsi="Times New Roman"/>
        </w:rPr>
        <w:t xml:space="preserve">has </w:t>
      </w:r>
      <w:r w:rsidR="0084173B">
        <w:rPr>
          <w:rFonts w:ascii="Times New Roman" w:hAnsi="Times New Roman"/>
        </w:rPr>
        <w:t>be</w:t>
      </w:r>
      <w:r w:rsidR="00EC11F5">
        <w:rPr>
          <w:rFonts w:ascii="Times New Roman" w:hAnsi="Times New Roman"/>
        </w:rPr>
        <w:t>en</w:t>
      </w:r>
      <w:r w:rsidR="0084173B">
        <w:rPr>
          <w:rFonts w:ascii="Times New Roman" w:hAnsi="Times New Roman"/>
        </w:rPr>
        <w:t xml:space="preserve"> explained by </w:t>
      </w:r>
      <w:r w:rsidR="00EC11F5">
        <w:rPr>
          <w:rFonts w:ascii="Times New Roman" w:hAnsi="Times New Roman"/>
        </w:rPr>
        <w:t xml:space="preserve">incorporating spatially specific measures of </w:t>
      </w:r>
      <w:r w:rsidR="0084173B">
        <w:rPr>
          <w:rFonts w:ascii="Times New Roman" w:hAnsi="Times New Roman"/>
        </w:rPr>
        <w:t>climatic</w:t>
      </w:r>
      <w:r w:rsidR="00EC11F5">
        <w:rPr>
          <w:rFonts w:ascii="Times New Roman" w:hAnsi="Times New Roman"/>
        </w:rPr>
        <w:t xml:space="preserve"> </w:t>
      </w:r>
      <w:r w:rsidR="0084173B">
        <w:rPr>
          <w:rFonts w:ascii="Times New Roman" w:hAnsi="Times New Roman"/>
        </w:rPr>
        <w:t>similar</w:t>
      </w:r>
      <w:r w:rsidR="00EC11F5">
        <w:rPr>
          <w:rFonts w:ascii="Times New Roman" w:hAnsi="Times New Roman"/>
        </w:rPr>
        <w:t>ity</w:t>
      </w:r>
      <w:r w:rsidR="0084173B">
        <w:rPr>
          <w:rFonts w:ascii="Times New Roman" w:hAnsi="Times New Roman"/>
        </w:rPr>
        <w:t xml:space="preserve"> </w:t>
      </w:r>
      <w:r w:rsidR="00EC11F5">
        <w:rPr>
          <w:rFonts w:ascii="Times New Roman" w:hAnsi="Times New Roman"/>
        </w:rPr>
        <w:t xml:space="preserve">between </w:t>
      </w:r>
      <w:r w:rsidR="0066477D">
        <w:rPr>
          <w:rFonts w:ascii="Times New Roman" w:hAnsi="Times New Roman"/>
        </w:rPr>
        <w:t xml:space="preserve">historical </w:t>
      </w:r>
      <w:r w:rsidR="00EC11F5">
        <w:rPr>
          <w:rFonts w:ascii="Times New Roman" w:hAnsi="Times New Roman"/>
        </w:rPr>
        <w:t xml:space="preserve">and contemporary </w:t>
      </w:r>
      <w:r w:rsidR="006D7ACB">
        <w:rPr>
          <w:rFonts w:ascii="Times New Roman" w:hAnsi="Times New Roman"/>
        </w:rPr>
        <w:t>localities</w:t>
      </w:r>
      <w:r w:rsidR="0084173B">
        <w:rPr>
          <w:rFonts w:ascii="Times New Roman" w:hAnsi="Times New Roman"/>
        </w:rPr>
        <w:t xml:space="preserve"> </w:t>
      </w:r>
      <w:r w:rsidR="0066477D">
        <w:rPr>
          <w:rFonts w:ascii="Times New Roman" w:hAnsi="Times New Roman"/>
        </w:rPr>
        <w:t>(Tingley et al, 2012).</w:t>
      </w:r>
    </w:p>
    <w:p w14:paraId="633E7497" w14:textId="2B99F45D" w:rsidR="00430FE6" w:rsidRDefault="009A25C0" w:rsidP="00E94085">
      <w:pPr>
        <w:pStyle w:val="BodyA"/>
        <w:spacing w:line="480" w:lineRule="auto"/>
        <w:ind w:firstLine="720"/>
        <w:rPr>
          <w:rFonts w:ascii="Times New Roman" w:hAnsi="Times New Roman"/>
        </w:rPr>
      </w:pPr>
      <w:r>
        <w:rPr>
          <w:rFonts w:ascii="Times New Roman" w:hAnsi="Times New Roman"/>
        </w:rPr>
        <w:t>Here w</w:t>
      </w:r>
      <w:r w:rsidR="00162519" w:rsidRPr="009D4E93">
        <w:rPr>
          <w:rFonts w:ascii="Times New Roman" w:hAnsi="Times New Roman"/>
        </w:rPr>
        <w:t>e</w:t>
      </w:r>
      <w:r>
        <w:rPr>
          <w:rFonts w:ascii="Times New Roman" w:hAnsi="Times New Roman"/>
        </w:rPr>
        <w:t xml:space="preserve"> characterize regional variation in </w:t>
      </w:r>
      <w:r w:rsidR="0066477D" w:rsidRPr="009D4E93">
        <w:rPr>
          <w:rFonts w:ascii="Times New Roman" w:hAnsi="Times New Roman"/>
        </w:rPr>
        <w:t>eleva</w:t>
      </w:r>
      <w:r w:rsidR="0066477D">
        <w:rPr>
          <w:rFonts w:ascii="Times New Roman" w:hAnsi="Times New Roman"/>
        </w:rPr>
        <w:t>tional range responses</w:t>
      </w:r>
      <w:r w:rsidR="0066477D" w:rsidRPr="009D4E93">
        <w:rPr>
          <w:rFonts w:ascii="Times New Roman" w:hAnsi="Times New Roman"/>
        </w:rPr>
        <w:t xml:space="preserve"> of small mammals </w:t>
      </w:r>
      <w:r w:rsidR="0066477D">
        <w:rPr>
          <w:rFonts w:ascii="Times New Roman" w:hAnsi="Times New Roman"/>
        </w:rPr>
        <w:t xml:space="preserve">of montane California </w:t>
      </w:r>
      <w:r>
        <w:rPr>
          <w:rFonts w:ascii="Times New Roman" w:hAnsi="Times New Roman"/>
        </w:rPr>
        <w:t xml:space="preserve">by expanding our </w:t>
      </w:r>
      <w:r w:rsidR="00ED04BD" w:rsidRPr="009D4E93">
        <w:rPr>
          <w:rFonts w:ascii="Times New Roman" w:hAnsi="Times New Roman"/>
        </w:rPr>
        <w:t xml:space="preserve">analysis </w:t>
      </w:r>
      <w:r w:rsidR="00430FE6" w:rsidRPr="009D4E93">
        <w:rPr>
          <w:rFonts w:ascii="Times New Roman" w:hAnsi="Times New Roman"/>
        </w:rPr>
        <w:t xml:space="preserve">from a single </w:t>
      </w:r>
      <w:r w:rsidR="00485CCA">
        <w:rPr>
          <w:rFonts w:ascii="Times New Roman" w:hAnsi="Times New Roman"/>
        </w:rPr>
        <w:t>region</w:t>
      </w:r>
      <w:r w:rsidR="00430FE6" w:rsidRPr="009D4E93">
        <w:rPr>
          <w:rFonts w:ascii="Times New Roman" w:hAnsi="Times New Roman"/>
        </w:rPr>
        <w:t xml:space="preserve"> in the central Sierra</w:t>
      </w:r>
      <w:r w:rsidR="00C1354E">
        <w:rPr>
          <w:rFonts w:ascii="Times New Roman" w:hAnsi="Times New Roman"/>
        </w:rPr>
        <w:t xml:space="preserve"> (</w:t>
      </w:r>
      <w:r w:rsidR="0066477D">
        <w:rPr>
          <w:rFonts w:ascii="Times New Roman" w:hAnsi="Times New Roman"/>
        </w:rPr>
        <w:t>Yosemite</w:t>
      </w:r>
      <w:r w:rsidR="00C1354E">
        <w:rPr>
          <w:rFonts w:ascii="Times New Roman" w:hAnsi="Times New Roman"/>
        </w:rPr>
        <w:t xml:space="preserve">; </w:t>
      </w:r>
      <w:r w:rsidR="00430FE6" w:rsidRPr="009D4E93">
        <w:rPr>
          <w:rFonts w:ascii="Times New Roman" w:hAnsi="Times New Roman"/>
        </w:rPr>
        <w:t>Moritz et al. 2008)</w:t>
      </w:r>
      <w:r w:rsidR="0066477D">
        <w:rPr>
          <w:rFonts w:ascii="Times New Roman" w:hAnsi="Times New Roman"/>
        </w:rPr>
        <w:t>,</w:t>
      </w:r>
      <w:r w:rsidR="00430FE6" w:rsidRPr="009D4E93">
        <w:rPr>
          <w:rFonts w:ascii="Times New Roman" w:hAnsi="Times New Roman"/>
        </w:rPr>
        <w:t xml:space="preserve"> </w:t>
      </w:r>
      <w:r w:rsidR="0066477D">
        <w:rPr>
          <w:rFonts w:ascii="Times New Roman" w:hAnsi="Times New Roman"/>
        </w:rPr>
        <w:t xml:space="preserve">with </w:t>
      </w:r>
      <w:r w:rsidR="00520B41">
        <w:rPr>
          <w:rFonts w:ascii="Times New Roman" w:hAnsi="Times New Roman"/>
        </w:rPr>
        <w:t xml:space="preserve">two </w:t>
      </w:r>
      <w:r w:rsidR="00485CCA">
        <w:rPr>
          <w:rFonts w:ascii="Times New Roman" w:hAnsi="Times New Roman"/>
        </w:rPr>
        <w:t xml:space="preserve">other replicates </w:t>
      </w:r>
      <w:r w:rsidR="00430FE6" w:rsidRPr="009D4E93">
        <w:rPr>
          <w:rFonts w:ascii="Times New Roman" w:hAnsi="Times New Roman"/>
        </w:rPr>
        <w:t xml:space="preserve">to </w:t>
      </w:r>
      <w:r w:rsidR="0066477D">
        <w:rPr>
          <w:rFonts w:ascii="Times New Roman" w:hAnsi="Times New Roman"/>
        </w:rPr>
        <w:t xml:space="preserve">the </w:t>
      </w:r>
      <w:r w:rsidR="00485CCA">
        <w:rPr>
          <w:rFonts w:ascii="Times New Roman" w:hAnsi="Times New Roman"/>
        </w:rPr>
        <w:t>north</w:t>
      </w:r>
      <w:r w:rsidR="00C1354E">
        <w:rPr>
          <w:rFonts w:ascii="Times New Roman" w:hAnsi="Times New Roman"/>
        </w:rPr>
        <w:t xml:space="preserve"> (Lassen)</w:t>
      </w:r>
      <w:r w:rsidR="00485CCA">
        <w:rPr>
          <w:rFonts w:ascii="Times New Roman" w:hAnsi="Times New Roman"/>
        </w:rPr>
        <w:t xml:space="preserve"> and south</w:t>
      </w:r>
      <w:r w:rsidR="0066477D">
        <w:rPr>
          <w:rFonts w:ascii="Times New Roman" w:hAnsi="Times New Roman"/>
        </w:rPr>
        <w:t xml:space="preserve"> </w:t>
      </w:r>
      <w:r w:rsidR="00C1354E">
        <w:rPr>
          <w:rFonts w:ascii="Times New Roman" w:hAnsi="Times New Roman"/>
        </w:rPr>
        <w:t>(</w:t>
      </w:r>
      <w:commentRangeStart w:id="24"/>
      <w:r w:rsidR="0066477D">
        <w:rPr>
          <w:rFonts w:ascii="Times New Roman" w:hAnsi="Times New Roman"/>
        </w:rPr>
        <w:t>Sequoia</w:t>
      </w:r>
      <w:commentRangeEnd w:id="24"/>
      <w:r w:rsidR="00F7150A">
        <w:rPr>
          <w:rStyle w:val="CommentReference"/>
          <w:rFonts w:ascii="Times New Roman" w:eastAsia="Times New Roman" w:hAnsi="Times New Roman"/>
          <w:color w:val="auto"/>
        </w:rPr>
        <w:commentReference w:id="24"/>
      </w:r>
      <w:r w:rsidR="00C1354E">
        <w:rPr>
          <w:rFonts w:ascii="Times New Roman" w:hAnsi="Times New Roman"/>
        </w:rPr>
        <w:t>)</w:t>
      </w:r>
      <w:r w:rsidR="007E6A2A">
        <w:rPr>
          <w:rFonts w:ascii="Times New Roman" w:hAnsi="Times New Roman"/>
        </w:rPr>
        <w:t>.</w:t>
      </w:r>
      <w:r w:rsidR="00430FE6" w:rsidRPr="009D4E93">
        <w:rPr>
          <w:rFonts w:ascii="Times New Roman" w:hAnsi="Times New Roman"/>
        </w:rPr>
        <w:t xml:space="preserve"> </w:t>
      </w:r>
      <w:r w:rsidR="00485CCA">
        <w:rPr>
          <w:rFonts w:ascii="Times New Roman" w:hAnsi="Times New Roman"/>
        </w:rPr>
        <w:t>W</w:t>
      </w:r>
      <w:r w:rsidR="00430FE6" w:rsidRPr="009D4E93">
        <w:rPr>
          <w:rFonts w:ascii="Times New Roman" w:hAnsi="Times New Roman"/>
        </w:rPr>
        <w:t>e control for variation in detectability among species and survey</w:t>
      </w:r>
      <w:r w:rsidR="00485CCA">
        <w:rPr>
          <w:rFonts w:ascii="Times New Roman" w:hAnsi="Times New Roman"/>
        </w:rPr>
        <w:t xml:space="preserve"> eras </w:t>
      </w:r>
      <w:r w:rsidR="00430FE6" w:rsidRPr="009D4E93">
        <w:rPr>
          <w:rFonts w:ascii="Times New Roman" w:hAnsi="Times New Roman"/>
        </w:rPr>
        <w:t>to compare</w:t>
      </w:r>
      <w:r w:rsidR="00162519" w:rsidRPr="009D4E93">
        <w:rPr>
          <w:rFonts w:ascii="Times New Roman" w:hAnsi="Times New Roman"/>
        </w:rPr>
        <w:t xml:space="preserve"> </w:t>
      </w:r>
      <w:r w:rsidR="00430FE6" w:rsidRPr="009D4E93">
        <w:rPr>
          <w:rFonts w:ascii="Times New Roman" w:hAnsi="Times New Roman"/>
        </w:rPr>
        <w:t>elevational limits from the early 20</w:t>
      </w:r>
      <w:r w:rsidR="00430FE6" w:rsidRPr="009D4E93">
        <w:rPr>
          <w:rFonts w:ascii="Times New Roman" w:hAnsi="Times New Roman"/>
          <w:vertAlign w:val="superscript"/>
        </w:rPr>
        <w:t>th</w:t>
      </w:r>
      <w:r w:rsidR="00430FE6" w:rsidRPr="009D4E93">
        <w:rPr>
          <w:rFonts w:ascii="Times New Roman" w:hAnsi="Times New Roman"/>
        </w:rPr>
        <w:t xml:space="preserve"> C (1911-1934) to the present</w:t>
      </w:r>
      <w:r w:rsidR="00162519" w:rsidRPr="009D4E93">
        <w:rPr>
          <w:rFonts w:ascii="Times New Roman" w:hAnsi="Times New Roman"/>
        </w:rPr>
        <w:t xml:space="preserve"> (2003-2010). </w:t>
      </w:r>
      <w:r w:rsidR="00430FE6" w:rsidRPr="009D4E93">
        <w:rPr>
          <w:rFonts w:ascii="Times New Roman" w:hAnsi="Times New Roman"/>
        </w:rPr>
        <w:t xml:space="preserve"> The initial resurvey </w:t>
      </w:r>
      <w:r w:rsidR="00261305">
        <w:rPr>
          <w:rFonts w:ascii="Times New Roman" w:hAnsi="Times New Roman"/>
        </w:rPr>
        <w:t>across Yosemite</w:t>
      </w:r>
      <w:r w:rsidR="00261305" w:rsidRPr="009D4E93">
        <w:rPr>
          <w:rFonts w:ascii="Times New Roman" w:hAnsi="Times New Roman"/>
        </w:rPr>
        <w:t xml:space="preserve"> </w:t>
      </w:r>
      <w:r w:rsidR="00430FE6" w:rsidRPr="009D4E93">
        <w:rPr>
          <w:rFonts w:ascii="Times New Roman" w:hAnsi="Times New Roman"/>
        </w:rPr>
        <w:t xml:space="preserve">revealed </w:t>
      </w:r>
      <w:r w:rsidR="00485CCA">
        <w:rPr>
          <w:rFonts w:ascii="Times New Roman" w:hAnsi="Times New Roman"/>
        </w:rPr>
        <w:t xml:space="preserve">a </w:t>
      </w:r>
      <w:r w:rsidR="00430FE6" w:rsidRPr="009D4E93">
        <w:rPr>
          <w:rFonts w:ascii="Times New Roman" w:hAnsi="Times New Roman"/>
        </w:rPr>
        <w:t xml:space="preserve">strong </w:t>
      </w:r>
      <w:r w:rsidR="00485CCA">
        <w:rPr>
          <w:rFonts w:ascii="Times New Roman" w:hAnsi="Times New Roman"/>
        </w:rPr>
        <w:t xml:space="preserve">pattern of </w:t>
      </w:r>
      <w:r w:rsidR="00430FE6" w:rsidRPr="009D4E93">
        <w:rPr>
          <w:rFonts w:ascii="Times New Roman" w:hAnsi="Times New Roman"/>
        </w:rPr>
        <w:t>upw</w:t>
      </w:r>
      <w:r w:rsidR="00485CCA">
        <w:rPr>
          <w:rFonts w:ascii="Times New Roman" w:hAnsi="Times New Roman"/>
        </w:rPr>
        <w:t>ard</w:t>
      </w:r>
      <w:del w:id="25" w:author="Morgan Tingley" w:date="2013-09-17T14:49:00Z">
        <w:r w:rsidR="00485CCA" w:rsidDel="00F7150A">
          <w:rPr>
            <w:rFonts w:ascii="Times New Roman" w:hAnsi="Times New Roman"/>
          </w:rPr>
          <w:delText>s</w:delText>
        </w:r>
      </w:del>
      <w:r w:rsidR="00485CCA">
        <w:rPr>
          <w:rFonts w:ascii="Times New Roman" w:hAnsi="Times New Roman"/>
        </w:rPr>
        <w:t xml:space="preserve"> shifts of species’ ranges</w:t>
      </w:r>
      <w:ins w:id="26" w:author="Morgan Tingley" w:date="2013-09-17T14:49:00Z">
        <w:r w:rsidR="00F7150A">
          <w:rPr>
            <w:rFonts w:ascii="Times New Roman" w:hAnsi="Times New Roman"/>
          </w:rPr>
          <w:t>,</w:t>
        </w:r>
      </w:ins>
      <w:r w:rsidR="00485CCA">
        <w:rPr>
          <w:rFonts w:ascii="Times New Roman" w:hAnsi="Times New Roman"/>
        </w:rPr>
        <w:t xml:space="preserve"> </w:t>
      </w:r>
      <w:r w:rsidR="0066477D">
        <w:rPr>
          <w:rFonts w:ascii="Times New Roman" w:hAnsi="Times New Roman"/>
        </w:rPr>
        <w:t>especially high elevation species</w:t>
      </w:r>
      <w:r w:rsidR="00743C0E">
        <w:rPr>
          <w:rFonts w:ascii="Times New Roman" w:hAnsi="Times New Roman"/>
        </w:rPr>
        <w:t xml:space="preserve"> </w:t>
      </w:r>
      <w:r w:rsidR="00743C0E" w:rsidRPr="009D4E93">
        <w:rPr>
          <w:rFonts w:ascii="Times New Roman" w:hAnsi="Times New Roman"/>
        </w:rPr>
        <w:t xml:space="preserve">consistent </w:t>
      </w:r>
      <w:r w:rsidR="00743C0E">
        <w:rPr>
          <w:rFonts w:ascii="Times New Roman" w:hAnsi="Times New Roman"/>
        </w:rPr>
        <w:t>with rising temperature</w:t>
      </w:r>
      <w:r w:rsidR="00BA1305">
        <w:rPr>
          <w:rFonts w:ascii="Times New Roman" w:hAnsi="Times New Roman"/>
        </w:rPr>
        <w:t xml:space="preserve"> including </w:t>
      </w:r>
      <w:r w:rsidR="00743C0E">
        <w:rPr>
          <w:rFonts w:ascii="Times New Roman" w:hAnsi="Times New Roman"/>
        </w:rPr>
        <w:t xml:space="preserve">the </w:t>
      </w:r>
      <w:r w:rsidR="00BA1305">
        <w:rPr>
          <w:rFonts w:ascii="Times New Roman" w:hAnsi="Times New Roman"/>
        </w:rPr>
        <w:t>alpine chipmunk (</w:t>
      </w:r>
      <w:proofErr w:type="spellStart"/>
      <w:r w:rsidR="00BA1305">
        <w:rPr>
          <w:rFonts w:ascii="Times New Roman" w:hAnsi="Times New Roman"/>
          <w:i/>
        </w:rPr>
        <w:t>Tamials</w:t>
      </w:r>
      <w:proofErr w:type="spellEnd"/>
      <w:r w:rsidR="00BA1305">
        <w:rPr>
          <w:rFonts w:ascii="Times New Roman" w:hAnsi="Times New Roman"/>
          <w:i/>
        </w:rPr>
        <w:t xml:space="preserve"> </w:t>
      </w:r>
      <w:proofErr w:type="spellStart"/>
      <w:r w:rsidR="00BA1305">
        <w:rPr>
          <w:rFonts w:ascii="Times New Roman" w:hAnsi="Times New Roman"/>
          <w:i/>
        </w:rPr>
        <w:t>alpinus</w:t>
      </w:r>
      <w:proofErr w:type="spellEnd"/>
      <w:r w:rsidR="00BA1305" w:rsidRPr="00EA6B4B">
        <w:rPr>
          <w:rFonts w:ascii="Times New Roman" w:hAnsi="Times New Roman"/>
        </w:rPr>
        <w:t>)</w:t>
      </w:r>
      <w:r w:rsidR="00BA1305">
        <w:rPr>
          <w:rFonts w:ascii="Times New Roman" w:hAnsi="Times New Roman"/>
        </w:rPr>
        <w:t xml:space="preserve">, Belding’s ground squirrel </w:t>
      </w:r>
      <w:r w:rsidR="00BA1305" w:rsidRPr="00BA6060">
        <w:rPr>
          <w:rFonts w:ascii="Times New Roman" w:hAnsi="Times New Roman"/>
        </w:rPr>
        <w:t>(</w:t>
      </w:r>
      <w:proofErr w:type="spellStart"/>
      <w:r w:rsidR="00BA1305" w:rsidRPr="00C1354E">
        <w:rPr>
          <w:rFonts w:ascii="Times New Roman" w:hAnsi="Times New Roman"/>
          <w:i/>
        </w:rPr>
        <w:t>Urocitellus</w:t>
      </w:r>
      <w:proofErr w:type="spellEnd"/>
      <w:r w:rsidR="00BA1305" w:rsidRPr="00C1354E">
        <w:rPr>
          <w:rFonts w:ascii="Times New Roman" w:hAnsi="Times New Roman"/>
          <w:i/>
        </w:rPr>
        <w:t xml:space="preserve"> </w:t>
      </w:r>
      <w:proofErr w:type="spellStart"/>
      <w:r w:rsidR="00BA1305" w:rsidRPr="00C1354E">
        <w:rPr>
          <w:rFonts w:ascii="Times New Roman" w:hAnsi="Times New Roman"/>
          <w:i/>
        </w:rPr>
        <w:t>beldingi</w:t>
      </w:r>
      <w:proofErr w:type="spellEnd"/>
      <w:r w:rsidR="00BA1305" w:rsidRPr="00C1354E">
        <w:rPr>
          <w:rFonts w:ascii="Times New Roman" w:hAnsi="Times New Roman"/>
        </w:rPr>
        <w:t xml:space="preserve">), </w:t>
      </w:r>
      <w:r w:rsidR="00743C0E" w:rsidRPr="00C1354E">
        <w:rPr>
          <w:rFonts w:ascii="Times New Roman" w:hAnsi="Times New Roman"/>
        </w:rPr>
        <w:t xml:space="preserve">and </w:t>
      </w:r>
      <w:r w:rsidR="00BA1305" w:rsidRPr="00C1354E">
        <w:rPr>
          <w:rFonts w:ascii="Times New Roman" w:hAnsi="Times New Roman"/>
        </w:rPr>
        <w:t>water shrew (</w:t>
      </w:r>
      <w:proofErr w:type="spellStart"/>
      <w:r w:rsidR="00BA1305" w:rsidRPr="00C1354E">
        <w:rPr>
          <w:rFonts w:ascii="Times New Roman" w:hAnsi="Times New Roman"/>
          <w:i/>
        </w:rPr>
        <w:t>Sorex</w:t>
      </w:r>
      <w:proofErr w:type="spellEnd"/>
      <w:r w:rsidR="00BA1305" w:rsidRPr="00C1354E">
        <w:rPr>
          <w:rFonts w:ascii="Times New Roman" w:hAnsi="Times New Roman"/>
          <w:i/>
        </w:rPr>
        <w:t xml:space="preserve"> </w:t>
      </w:r>
      <w:proofErr w:type="spellStart"/>
      <w:r w:rsidR="00BA1305" w:rsidRPr="00C1354E">
        <w:rPr>
          <w:rFonts w:ascii="Times New Roman" w:hAnsi="Times New Roman"/>
          <w:i/>
        </w:rPr>
        <w:t>palustris</w:t>
      </w:r>
      <w:proofErr w:type="spellEnd"/>
      <w:r w:rsidR="00BA1305" w:rsidRPr="00C1354E">
        <w:rPr>
          <w:rFonts w:ascii="Times New Roman" w:hAnsi="Times New Roman"/>
        </w:rPr>
        <w:t>) (Moritz et al. 2008)</w:t>
      </w:r>
      <w:r w:rsidR="0066477D" w:rsidRPr="00BA6060">
        <w:rPr>
          <w:rFonts w:ascii="Times New Roman" w:hAnsi="Times New Roman"/>
        </w:rPr>
        <w:t>,</w:t>
      </w:r>
      <w:r w:rsidR="00BA1305" w:rsidRPr="00BA6060">
        <w:rPr>
          <w:rFonts w:ascii="Times New Roman" w:hAnsi="Times New Roman"/>
        </w:rPr>
        <w:t xml:space="preserve"> </w:t>
      </w:r>
      <w:r w:rsidR="00BA1305">
        <w:rPr>
          <w:rFonts w:ascii="Times New Roman" w:hAnsi="Times New Roman"/>
        </w:rPr>
        <w:lastRenderedPageBreak/>
        <w:t xml:space="preserve">as well as range collapse </w:t>
      </w:r>
      <w:r w:rsidR="00B6096B">
        <w:rPr>
          <w:rFonts w:ascii="Times New Roman" w:hAnsi="Times New Roman"/>
        </w:rPr>
        <w:t xml:space="preserve">in </w:t>
      </w:r>
      <w:r w:rsidR="00743C0E">
        <w:rPr>
          <w:rFonts w:ascii="Times New Roman" w:hAnsi="Times New Roman"/>
        </w:rPr>
        <w:t xml:space="preserve">the </w:t>
      </w:r>
      <w:r w:rsidR="00BA1305">
        <w:rPr>
          <w:rFonts w:ascii="Times New Roman" w:hAnsi="Times New Roman"/>
        </w:rPr>
        <w:t xml:space="preserve">bushy-tailed </w:t>
      </w:r>
      <w:proofErr w:type="spellStart"/>
      <w:r w:rsidR="00BA1305">
        <w:rPr>
          <w:rFonts w:ascii="Times New Roman" w:hAnsi="Times New Roman"/>
        </w:rPr>
        <w:t>woodrat</w:t>
      </w:r>
      <w:proofErr w:type="spellEnd"/>
      <w:r w:rsidR="00BA1305">
        <w:rPr>
          <w:rFonts w:ascii="Times New Roman" w:hAnsi="Times New Roman"/>
        </w:rPr>
        <w:t xml:space="preserve"> (</w:t>
      </w:r>
      <w:proofErr w:type="spellStart"/>
      <w:r w:rsidR="00BA1305">
        <w:rPr>
          <w:rFonts w:ascii="Times New Roman" w:hAnsi="Times New Roman"/>
          <w:i/>
        </w:rPr>
        <w:t>Neotoma</w:t>
      </w:r>
      <w:proofErr w:type="spellEnd"/>
      <w:r w:rsidR="00BA1305">
        <w:rPr>
          <w:rFonts w:ascii="Times New Roman" w:hAnsi="Times New Roman"/>
          <w:i/>
        </w:rPr>
        <w:t xml:space="preserve"> </w:t>
      </w:r>
      <w:proofErr w:type="spellStart"/>
      <w:r w:rsidR="00BA1305">
        <w:rPr>
          <w:rFonts w:ascii="Times New Roman" w:hAnsi="Times New Roman"/>
          <w:i/>
        </w:rPr>
        <w:t>cinerea</w:t>
      </w:r>
      <w:proofErr w:type="spellEnd"/>
      <w:r w:rsidR="00BA1305">
        <w:rPr>
          <w:rFonts w:ascii="Times New Roman" w:hAnsi="Times New Roman"/>
        </w:rPr>
        <w:t>) and shadow chipmunk (</w:t>
      </w:r>
      <w:proofErr w:type="spellStart"/>
      <w:r w:rsidR="00BA1305">
        <w:rPr>
          <w:rFonts w:ascii="Times New Roman" w:hAnsi="Times New Roman"/>
          <w:i/>
        </w:rPr>
        <w:t>Tamias</w:t>
      </w:r>
      <w:proofErr w:type="spellEnd"/>
      <w:r w:rsidR="00BA1305">
        <w:rPr>
          <w:rFonts w:ascii="Times New Roman" w:hAnsi="Times New Roman"/>
          <w:i/>
        </w:rPr>
        <w:t xml:space="preserve"> </w:t>
      </w:r>
      <w:proofErr w:type="spellStart"/>
      <w:r w:rsidR="00BA1305">
        <w:rPr>
          <w:rFonts w:ascii="Times New Roman" w:hAnsi="Times New Roman"/>
          <w:i/>
        </w:rPr>
        <w:t>senex</w:t>
      </w:r>
      <w:proofErr w:type="spellEnd"/>
      <w:r w:rsidR="00BA1305">
        <w:rPr>
          <w:rFonts w:ascii="Times New Roman" w:hAnsi="Times New Roman"/>
        </w:rPr>
        <w:t>)</w:t>
      </w:r>
      <w:r w:rsidR="0066477D">
        <w:rPr>
          <w:rFonts w:ascii="Times New Roman" w:hAnsi="Times New Roman"/>
        </w:rPr>
        <w:t xml:space="preserve">. The responses of low elevation species </w:t>
      </w:r>
      <w:r w:rsidR="00EC11F5">
        <w:rPr>
          <w:rFonts w:ascii="Times New Roman" w:hAnsi="Times New Roman"/>
        </w:rPr>
        <w:t>were</w:t>
      </w:r>
      <w:r w:rsidR="00EE5B70">
        <w:rPr>
          <w:rFonts w:ascii="Times New Roman" w:hAnsi="Times New Roman"/>
        </w:rPr>
        <w:t xml:space="preserve"> </w:t>
      </w:r>
      <w:r w:rsidR="0066477D">
        <w:rPr>
          <w:rFonts w:ascii="Times New Roman" w:hAnsi="Times New Roman"/>
        </w:rPr>
        <w:t xml:space="preserve">more heterogeneous and </w:t>
      </w:r>
      <w:r w:rsidR="00485CCA">
        <w:rPr>
          <w:rFonts w:ascii="Times New Roman" w:hAnsi="Times New Roman"/>
        </w:rPr>
        <w:t xml:space="preserve">differed </w:t>
      </w:r>
      <w:r w:rsidR="008D10D3" w:rsidRPr="009D4E93">
        <w:rPr>
          <w:rFonts w:ascii="Times New Roman" w:hAnsi="Times New Roman"/>
        </w:rPr>
        <w:t>among even closely related taxa, resulting</w:t>
      </w:r>
      <w:r w:rsidR="00E6007D" w:rsidRPr="009D4E93">
        <w:rPr>
          <w:rFonts w:ascii="Times New Roman" w:hAnsi="Times New Roman"/>
        </w:rPr>
        <w:t xml:space="preserve"> in substantial changes in local</w:t>
      </w:r>
      <w:r w:rsidR="00EA54E7">
        <w:rPr>
          <w:rFonts w:ascii="Times New Roman" w:hAnsi="Times New Roman"/>
        </w:rPr>
        <w:t xml:space="preserve"> assemblage</w:t>
      </w:r>
      <w:r w:rsidR="008D10D3" w:rsidRPr="009D4E93">
        <w:rPr>
          <w:rFonts w:ascii="Times New Roman" w:hAnsi="Times New Roman"/>
        </w:rPr>
        <w:t>s</w:t>
      </w:r>
      <w:r w:rsidR="00E6007D" w:rsidRPr="009D4E93">
        <w:rPr>
          <w:rFonts w:ascii="Times New Roman" w:hAnsi="Times New Roman"/>
        </w:rPr>
        <w:t>.</w:t>
      </w:r>
      <w:r w:rsidR="00BA1305">
        <w:rPr>
          <w:rFonts w:ascii="Times New Roman" w:hAnsi="Times New Roman"/>
        </w:rPr>
        <w:t xml:space="preserve"> For example, the pocket mouse (</w:t>
      </w:r>
      <w:proofErr w:type="spellStart"/>
      <w:r w:rsidR="00BA1305">
        <w:rPr>
          <w:rFonts w:ascii="Times New Roman" w:hAnsi="Times New Roman"/>
          <w:i/>
        </w:rPr>
        <w:t>Chaetodipus</w:t>
      </w:r>
      <w:proofErr w:type="spellEnd"/>
      <w:r w:rsidR="00BA1305">
        <w:rPr>
          <w:rFonts w:ascii="Times New Roman" w:hAnsi="Times New Roman"/>
          <w:i/>
        </w:rPr>
        <w:t xml:space="preserve"> </w:t>
      </w:r>
      <w:proofErr w:type="spellStart"/>
      <w:r w:rsidR="00BA1305">
        <w:rPr>
          <w:rFonts w:ascii="Times New Roman" w:hAnsi="Times New Roman"/>
          <w:i/>
        </w:rPr>
        <w:t>californicus</w:t>
      </w:r>
      <w:proofErr w:type="spellEnd"/>
      <w:r w:rsidR="00BA1305">
        <w:rPr>
          <w:rFonts w:ascii="Times New Roman" w:hAnsi="Times New Roman"/>
        </w:rPr>
        <w:t>) expand</w:t>
      </w:r>
      <w:r w:rsidR="00B6096B">
        <w:rPr>
          <w:rFonts w:ascii="Times New Roman" w:hAnsi="Times New Roman"/>
        </w:rPr>
        <w:t>ed</w:t>
      </w:r>
      <w:r w:rsidR="00BA1305">
        <w:rPr>
          <w:rFonts w:ascii="Times New Roman" w:hAnsi="Times New Roman"/>
        </w:rPr>
        <w:t xml:space="preserve"> its range whereas the kangaroo rat (</w:t>
      </w:r>
      <w:proofErr w:type="spellStart"/>
      <w:r w:rsidR="00BA1305">
        <w:rPr>
          <w:rFonts w:ascii="Times New Roman" w:hAnsi="Times New Roman"/>
          <w:i/>
        </w:rPr>
        <w:t>Dipodomys</w:t>
      </w:r>
      <w:proofErr w:type="spellEnd"/>
      <w:r w:rsidR="00BA1305">
        <w:rPr>
          <w:rFonts w:ascii="Times New Roman" w:hAnsi="Times New Roman"/>
          <w:i/>
        </w:rPr>
        <w:t xml:space="preserve"> </w:t>
      </w:r>
      <w:proofErr w:type="spellStart"/>
      <w:r w:rsidR="00BA1305">
        <w:rPr>
          <w:rFonts w:ascii="Times New Roman" w:hAnsi="Times New Roman"/>
          <w:i/>
        </w:rPr>
        <w:t>heermanni</w:t>
      </w:r>
      <w:proofErr w:type="spellEnd"/>
      <w:r w:rsidR="00BA1305">
        <w:rPr>
          <w:rFonts w:ascii="Times New Roman" w:hAnsi="Times New Roman"/>
        </w:rPr>
        <w:t>) contracted.</w:t>
      </w:r>
      <w:r w:rsidR="00E6007D" w:rsidRPr="009D4E93">
        <w:rPr>
          <w:rFonts w:ascii="Times New Roman" w:hAnsi="Times New Roman"/>
        </w:rPr>
        <w:t xml:space="preserve"> </w:t>
      </w:r>
      <w:r w:rsidR="00C420FD" w:rsidRPr="009D4E93">
        <w:rPr>
          <w:rFonts w:ascii="Times New Roman" w:hAnsi="Times New Roman"/>
        </w:rPr>
        <w:t>With dat</w:t>
      </w:r>
      <w:r w:rsidR="00485CCA">
        <w:rPr>
          <w:rFonts w:ascii="Times New Roman" w:hAnsi="Times New Roman"/>
        </w:rPr>
        <w:t>a from multiple, geographically-</w:t>
      </w:r>
      <w:r w:rsidR="00C420FD" w:rsidRPr="009D4E93">
        <w:rPr>
          <w:rFonts w:ascii="Times New Roman" w:hAnsi="Times New Roman"/>
        </w:rPr>
        <w:t xml:space="preserve">separated </w:t>
      </w:r>
      <w:r w:rsidR="00485CCA">
        <w:rPr>
          <w:rFonts w:ascii="Times New Roman" w:hAnsi="Times New Roman"/>
        </w:rPr>
        <w:t xml:space="preserve">regions of </w:t>
      </w:r>
      <w:r w:rsidR="00EB6004">
        <w:rPr>
          <w:rFonts w:ascii="Times New Roman" w:hAnsi="Times New Roman"/>
        </w:rPr>
        <w:t>montane California</w:t>
      </w:r>
      <w:r w:rsidR="00485CCA">
        <w:rPr>
          <w:rFonts w:ascii="Times New Roman" w:hAnsi="Times New Roman"/>
        </w:rPr>
        <w:t xml:space="preserve"> </w:t>
      </w:r>
      <w:r w:rsidR="00C420FD" w:rsidRPr="009D4E93">
        <w:rPr>
          <w:rFonts w:ascii="Times New Roman" w:hAnsi="Times New Roman"/>
        </w:rPr>
        <w:t>we</w:t>
      </w:r>
      <w:r w:rsidR="0068232A">
        <w:rPr>
          <w:rFonts w:ascii="Times New Roman" w:hAnsi="Times New Roman"/>
        </w:rPr>
        <w:t xml:space="preserve"> evaluated the </w:t>
      </w:r>
      <w:r w:rsidR="009E1648">
        <w:rPr>
          <w:rFonts w:ascii="Times New Roman" w:hAnsi="Times New Roman"/>
        </w:rPr>
        <w:t>following hypotheses</w:t>
      </w:r>
      <w:r w:rsidR="0066477D">
        <w:rPr>
          <w:rFonts w:ascii="Times New Roman" w:hAnsi="Times New Roman"/>
        </w:rPr>
        <w:t xml:space="preserve"> </w:t>
      </w:r>
      <w:r w:rsidR="00BE0512">
        <w:rPr>
          <w:rFonts w:ascii="Times New Roman" w:hAnsi="Times New Roman"/>
        </w:rPr>
        <w:t>emerging from patterns we observed in the Yosemite region</w:t>
      </w:r>
      <w:r w:rsidR="009E1648">
        <w:rPr>
          <w:rFonts w:ascii="Times New Roman" w:hAnsi="Times New Roman"/>
        </w:rPr>
        <w:t>:</w:t>
      </w:r>
      <w:r w:rsidR="00BE0512">
        <w:rPr>
          <w:rFonts w:ascii="Times New Roman" w:hAnsi="Times New Roman"/>
        </w:rPr>
        <w:t xml:space="preserve"> </w:t>
      </w:r>
      <w:r w:rsidR="00925829">
        <w:rPr>
          <w:rFonts w:ascii="Times New Roman" w:hAnsi="Times New Roman"/>
        </w:rPr>
        <w:t>(1)</w:t>
      </w:r>
      <w:r w:rsidR="00C420FD" w:rsidRPr="009D4E93">
        <w:rPr>
          <w:rFonts w:ascii="Times New Roman" w:hAnsi="Times New Roman"/>
        </w:rPr>
        <w:t xml:space="preserve"> </w:t>
      </w:r>
      <w:r w:rsidR="0068232A">
        <w:rPr>
          <w:rFonts w:ascii="Times New Roman" w:hAnsi="Times New Roman"/>
        </w:rPr>
        <w:t>up</w:t>
      </w:r>
      <w:r w:rsidR="0066477D">
        <w:rPr>
          <w:rFonts w:ascii="Times New Roman" w:hAnsi="Times New Roman"/>
        </w:rPr>
        <w:t>slope</w:t>
      </w:r>
      <w:r w:rsidR="0068232A">
        <w:rPr>
          <w:rFonts w:ascii="Times New Roman" w:hAnsi="Times New Roman"/>
        </w:rPr>
        <w:t xml:space="preserve"> range shifts</w:t>
      </w:r>
      <w:r w:rsidR="00292B52">
        <w:rPr>
          <w:rFonts w:ascii="Times New Roman" w:hAnsi="Times New Roman"/>
        </w:rPr>
        <w:t xml:space="preserve"> </w:t>
      </w:r>
      <w:commentRangeStart w:id="27"/>
      <w:del w:id="28" w:author="Morgan Tingley" w:date="2013-09-17T14:51:00Z">
        <w:r w:rsidR="006D7ACB" w:rsidDel="00F7150A">
          <w:rPr>
            <w:rFonts w:ascii="Times New Roman" w:hAnsi="Times New Roman"/>
          </w:rPr>
          <w:delText>we</w:delText>
        </w:r>
        <w:r w:rsidR="0066477D" w:rsidDel="00F7150A">
          <w:rPr>
            <w:rFonts w:ascii="Times New Roman" w:hAnsi="Times New Roman"/>
          </w:rPr>
          <w:delText xml:space="preserve">re </w:delText>
        </w:r>
      </w:del>
      <w:ins w:id="29" w:author="Morgan Tingley" w:date="2013-09-17T14:52:00Z">
        <w:r w:rsidR="00F7150A">
          <w:rPr>
            <w:rFonts w:ascii="Times New Roman" w:hAnsi="Times New Roman"/>
          </w:rPr>
          <w:t>are</w:t>
        </w:r>
      </w:ins>
      <w:ins w:id="30" w:author="Morgan Tingley" w:date="2013-09-17T14:51:00Z">
        <w:r w:rsidR="00F7150A">
          <w:rPr>
            <w:rFonts w:ascii="Times New Roman" w:hAnsi="Times New Roman"/>
          </w:rPr>
          <w:t xml:space="preserve"> </w:t>
        </w:r>
        <w:commentRangeEnd w:id="27"/>
        <w:r w:rsidR="00F7150A">
          <w:rPr>
            <w:rStyle w:val="CommentReference"/>
            <w:rFonts w:ascii="Times New Roman" w:eastAsia="Times New Roman" w:hAnsi="Times New Roman"/>
            <w:color w:val="auto"/>
          </w:rPr>
          <w:commentReference w:id="27"/>
        </w:r>
      </w:ins>
      <w:r w:rsidR="0066477D">
        <w:rPr>
          <w:rFonts w:ascii="Times New Roman" w:hAnsi="Times New Roman"/>
        </w:rPr>
        <w:t xml:space="preserve">the most common change across </w:t>
      </w:r>
      <w:r w:rsidR="00292B52">
        <w:rPr>
          <w:rFonts w:ascii="Times New Roman" w:hAnsi="Times New Roman"/>
        </w:rPr>
        <w:t>all regions</w:t>
      </w:r>
      <w:r w:rsidR="0066477D">
        <w:rPr>
          <w:rFonts w:ascii="Times New Roman" w:hAnsi="Times New Roman"/>
        </w:rPr>
        <w:t xml:space="preserve">, </w:t>
      </w:r>
      <w:r w:rsidR="006D7ACB">
        <w:rPr>
          <w:rFonts w:ascii="Times New Roman" w:hAnsi="Times New Roman"/>
        </w:rPr>
        <w:t xml:space="preserve">(2) range contractions </w:t>
      </w:r>
      <w:del w:id="32" w:author="Morgan Tingley" w:date="2013-09-17T14:52:00Z">
        <w:r w:rsidR="006D7ACB" w:rsidDel="00F7150A">
          <w:rPr>
            <w:rFonts w:ascii="Times New Roman" w:hAnsi="Times New Roman"/>
          </w:rPr>
          <w:delText>we</w:delText>
        </w:r>
        <w:r w:rsidR="005D668E" w:rsidDel="00F7150A">
          <w:rPr>
            <w:rFonts w:ascii="Times New Roman" w:hAnsi="Times New Roman"/>
          </w:rPr>
          <w:delText xml:space="preserve">re </w:delText>
        </w:r>
      </w:del>
      <w:ins w:id="33" w:author="Morgan Tingley" w:date="2013-09-17T14:52:00Z">
        <w:r w:rsidR="00F7150A">
          <w:rPr>
            <w:rFonts w:ascii="Times New Roman" w:hAnsi="Times New Roman"/>
          </w:rPr>
          <w:t xml:space="preserve">are </w:t>
        </w:r>
      </w:ins>
      <w:r w:rsidR="005D668E">
        <w:rPr>
          <w:rFonts w:ascii="Times New Roman" w:hAnsi="Times New Roman"/>
        </w:rPr>
        <w:t xml:space="preserve">more common </w:t>
      </w:r>
      <w:r w:rsidR="00B55150">
        <w:rPr>
          <w:rFonts w:ascii="Times New Roman" w:hAnsi="Times New Roman"/>
        </w:rPr>
        <w:t xml:space="preserve">in </w:t>
      </w:r>
      <w:r w:rsidR="006D7ACB">
        <w:rPr>
          <w:rFonts w:ascii="Times New Roman" w:hAnsi="Times New Roman"/>
        </w:rPr>
        <w:t>high elevation species w</w:t>
      </w:r>
      <w:r w:rsidR="00B55150">
        <w:rPr>
          <w:rFonts w:ascii="Times New Roman" w:hAnsi="Times New Roman"/>
        </w:rPr>
        <w:t>h</w:t>
      </w:r>
      <w:r w:rsidR="006D7ACB">
        <w:rPr>
          <w:rFonts w:ascii="Times New Roman" w:hAnsi="Times New Roman"/>
        </w:rPr>
        <w:t>e</w:t>
      </w:r>
      <w:r w:rsidR="0066477D">
        <w:rPr>
          <w:rFonts w:ascii="Times New Roman" w:hAnsi="Times New Roman"/>
        </w:rPr>
        <w:t>re</w:t>
      </w:r>
      <w:r w:rsidR="00B55150">
        <w:rPr>
          <w:rFonts w:ascii="Times New Roman" w:hAnsi="Times New Roman"/>
        </w:rPr>
        <w:t>as</w:t>
      </w:r>
      <w:r w:rsidR="0066477D">
        <w:rPr>
          <w:rFonts w:ascii="Times New Roman" w:hAnsi="Times New Roman"/>
        </w:rPr>
        <w:t xml:space="preserve"> </w:t>
      </w:r>
      <w:r w:rsidR="00B55150">
        <w:rPr>
          <w:rFonts w:ascii="Times New Roman" w:hAnsi="Times New Roman"/>
        </w:rPr>
        <w:t xml:space="preserve">expansions </w:t>
      </w:r>
      <w:del w:id="34" w:author="Morgan Tingley" w:date="2013-09-17T14:52:00Z">
        <w:r w:rsidR="00B55150" w:rsidDel="00F7150A">
          <w:rPr>
            <w:rFonts w:ascii="Times New Roman" w:hAnsi="Times New Roman"/>
          </w:rPr>
          <w:delText xml:space="preserve">were </w:delText>
        </w:r>
      </w:del>
      <w:ins w:id="35" w:author="Morgan Tingley" w:date="2013-09-17T14:52:00Z">
        <w:r w:rsidR="00F7150A">
          <w:rPr>
            <w:rFonts w:ascii="Times New Roman" w:hAnsi="Times New Roman"/>
          </w:rPr>
          <w:t xml:space="preserve">are </w:t>
        </w:r>
      </w:ins>
      <w:r w:rsidR="00B55150">
        <w:rPr>
          <w:rFonts w:ascii="Times New Roman" w:hAnsi="Times New Roman"/>
        </w:rPr>
        <w:t xml:space="preserve">more common in </w:t>
      </w:r>
      <w:r w:rsidR="00BE0512">
        <w:rPr>
          <w:rFonts w:ascii="Times New Roman" w:hAnsi="Times New Roman"/>
        </w:rPr>
        <w:t>low elevation species</w:t>
      </w:r>
      <w:r w:rsidR="00340A6B">
        <w:rPr>
          <w:rFonts w:ascii="Times New Roman" w:hAnsi="Times New Roman"/>
        </w:rPr>
        <w:t xml:space="preserve"> </w:t>
      </w:r>
      <w:r w:rsidR="00B55150">
        <w:rPr>
          <w:rFonts w:ascii="Times New Roman" w:hAnsi="Times New Roman"/>
        </w:rPr>
        <w:t xml:space="preserve"> </w:t>
      </w:r>
      <w:r w:rsidR="005D668E">
        <w:rPr>
          <w:rFonts w:ascii="Times New Roman" w:hAnsi="Times New Roman"/>
        </w:rPr>
        <w:t>(</w:t>
      </w:r>
      <w:r w:rsidR="00B55150">
        <w:rPr>
          <w:rFonts w:ascii="Times New Roman" w:hAnsi="Times New Roman"/>
        </w:rPr>
        <w:t>3</w:t>
      </w:r>
      <w:r w:rsidR="00BE0512">
        <w:rPr>
          <w:rFonts w:ascii="Times New Roman" w:hAnsi="Times New Roman"/>
        </w:rPr>
        <w:t>)</w:t>
      </w:r>
      <w:r w:rsidR="005D668E">
        <w:rPr>
          <w:rFonts w:ascii="Times New Roman" w:hAnsi="Times New Roman"/>
        </w:rPr>
        <w:t xml:space="preserve"> </w:t>
      </w:r>
      <w:r w:rsidR="00921C2C">
        <w:rPr>
          <w:rFonts w:ascii="Times New Roman" w:hAnsi="Times New Roman"/>
        </w:rPr>
        <w:t>e</w:t>
      </w:r>
      <w:r w:rsidR="00340A6B">
        <w:rPr>
          <w:rFonts w:ascii="Times New Roman" w:hAnsi="Times New Roman"/>
        </w:rPr>
        <w:t xml:space="preserve">levation range shifts of </w:t>
      </w:r>
      <w:r w:rsidR="005D668E">
        <w:rPr>
          <w:rFonts w:ascii="Times New Roman" w:hAnsi="Times New Roman"/>
        </w:rPr>
        <w:t>species</w:t>
      </w:r>
      <w:ins w:id="36" w:author="Morgan Tingley" w:date="2013-09-17T14:50:00Z">
        <w:r w:rsidR="00F7150A">
          <w:rPr>
            <w:rFonts w:ascii="Times New Roman" w:hAnsi="Times New Roman"/>
          </w:rPr>
          <w:t>, particularly those with large movements in Yosemite,</w:t>
        </w:r>
      </w:ins>
      <w:r w:rsidR="005D668E">
        <w:rPr>
          <w:rFonts w:ascii="Times New Roman" w:hAnsi="Times New Roman"/>
        </w:rPr>
        <w:t xml:space="preserve"> </w:t>
      </w:r>
      <w:del w:id="37" w:author="Morgan Tingley" w:date="2013-09-17T14:52:00Z">
        <w:r w:rsidR="00340A6B" w:rsidDel="00F7150A">
          <w:rPr>
            <w:rFonts w:ascii="Times New Roman" w:hAnsi="Times New Roman"/>
          </w:rPr>
          <w:delText xml:space="preserve">were </w:delText>
        </w:r>
      </w:del>
      <w:ins w:id="38" w:author="Morgan Tingley" w:date="2013-09-17T14:52:00Z">
        <w:r w:rsidR="00F7150A">
          <w:rPr>
            <w:rFonts w:ascii="Times New Roman" w:hAnsi="Times New Roman"/>
          </w:rPr>
          <w:t xml:space="preserve">show </w:t>
        </w:r>
      </w:ins>
      <w:del w:id="39" w:author="Morgan Tingley" w:date="2013-09-17T14:52:00Z">
        <w:r w:rsidR="00340A6B" w:rsidDel="00F7150A">
          <w:rPr>
            <w:rFonts w:ascii="Times New Roman" w:hAnsi="Times New Roman"/>
          </w:rPr>
          <w:delText>consistent</w:delText>
        </w:r>
      </w:del>
      <w:ins w:id="40" w:author="Morgan Tingley" w:date="2013-09-17T14:52:00Z">
        <w:r w:rsidR="00F7150A">
          <w:rPr>
            <w:rFonts w:ascii="Times New Roman" w:hAnsi="Times New Roman"/>
          </w:rPr>
          <w:t>consistency</w:t>
        </w:r>
      </w:ins>
      <w:r w:rsidR="00340A6B">
        <w:rPr>
          <w:rFonts w:ascii="Times New Roman" w:hAnsi="Times New Roman"/>
        </w:rPr>
        <w:t xml:space="preserve"> across regions</w:t>
      </w:r>
      <w:del w:id="41" w:author="Morgan Tingley" w:date="2013-09-17T14:51:00Z">
        <w:r w:rsidR="00340A6B" w:rsidDel="00F7150A">
          <w:rPr>
            <w:rFonts w:ascii="Times New Roman" w:hAnsi="Times New Roman"/>
          </w:rPr>
          <w:delText xml:space="preserve"> especially species </w:delText>
        </w:r>
        <w:r w:rsidR="005D668E" w:rsidDel="00F7150A">
          <w:rPr>
            <w:rFonts w:ascii="Times New Roman" w:hAnsi="Times New Roman"/>
          </w:rPr>
          <w:delText>with strong elevation</w:delText>
        </w:r>
        <w:r w:rsidR="00BE0512" w:rsidDel="00F7150A">
          <w:rPr>
            <w:rFonts w:ascii="Times New Roman" w:hAnsi="Times New Roman"/>
          </w:rPr>
          <w:delText xml:space="preserve"> range shifts in </w:delText>
        </w:r>
        <w:r w:rsidR="00E94085" w:rsidDel="00F7150A">
          <w:rPr>
            <w:rFonts w:ascii="Times New Roman" w:hAnsi="Times New Roman"/>
          </w:rPr>
          <w:delText>Yosemite</w:delText>
        </w:r>
      </w:del>
      <w:r w:rsidR="00921C2C">
        <w:rPr>
          <w:rFonts w:ascii="Times New Roman" w:hAnsi="Times New Roman"/>
        </w:rPr>
        <w:t>,</w:t>
      </w:r>
      <w:r w:rsidR="00E94085">
        <w:rPr>
          <w:rFonts w:ascii="Times New Roman" w:hAnsi="Times New Roman"/>
        </w:rPr>
        <w:t xml:space="preserve"> </w:t>
      </w:r>
      <w:r w:rsidR="00BE0512">
        <w:rPr>
          <w:rFonts w:ascii="Times New Roman" w:hAnsi="Times New Roman"/>
        </w:rPr>
        <w:t>(</w:t>
      </w:r>
      <w:r w:rsidR="00B55150">
        <w:rPr>
          <w:rFonts w:ascii="Times New Roman" w:hAnsi="Times New Roman"/>
        </w:rPr>
        <w:t>4</w:t>
      </w:r>
      <w:r w:rsidR="00340A6B">
        <w:rPr>
          <w:rFonts w:ascii="Times New Roman" w:hAnsi="Times New Roman"/>
        </w:rPr>
        <w:t xml:space="preserve">) differences in species responses </w:t>
      </w:r>
      <w:del w:id="42" w:author="Morgan Tingley" w:date="2013-09-17T14:53:00Z">
        <w:r w:rsidR="00340A6B" w:rsidDel="00F7150A">
          <w:rPr>
            <w:rFonts w:ascii="Times New Roman" w:hAnsi="Times New Roman"/>
          </w:rPr>
          <w:delText>can be explained in part by</w:delText>
        </w:r>
      </w:del>
      <w:ins w:id="43" w:author="Morgan Tingley" w:date="2013-09-17T14:53:00Z">
        <w:r w:rsidR="00F7150A">
          <w:rPr>
            <w:rFonts w:ascii="Times New Roman" w:hAnsi="Times New Roman"/>
          </w:rPr>
          <w:t>show correlative relationships to</w:t>
        </w:r>
      </w:ins>
      <w:r w:rsidR="00340A6B">
        <w:rPr>
          <w:rFonts w:ascii="Times New Roman" w:hAnsi="Times New Roman"/>
        </w:rPr>
        <w:t xml:space="preserve"> l</w:t>
      </w:r>
      <w:r w:rsidR="00BE0512">
        <w:rPr>
          <w:rFonts w:ascii="Times New Roman" w:hAnsi="Times New Roman"/>
        </w:rPr>
        <w:t xml:space="preserve">ife history </w:t>
      </w:r>
      <w:r w:rsidR="00B55150">
        <w:rPr>
          <w:rFonts w:ascii="Times New Roman" w:hAnsi="Times New Roman"/>
        </w:rPr>
        <w:t xml:space="preserve">and ecological </w:t>
      </w:r>
      <w:r w:rsidR="00BE0512">
        <w:rPr>
          <w:rFonts w:ascii="Times New Roman" w:hAnsi="Times New Roman"/>
        </w:rPr>
        <w:t>traits</w:t>
      </w:r>
      <w:r w:rsidR="00BD42A4">
        <w:rPr>
          <w:rFonts w:ascii="Times New Roman" w:hAnsi="Times New Roman"/>
        </w:rPr>
        <w:t>, and</w:t>
      </w:r>
      <w:r w:rsidR="00BE0512">
        <w:rPr>
          <w:rFonts w:ascii="Times New Roman" w:hAnsi="Times New Roman"/>
        </w:rPr>
        <w:t xml:space="preserve"> (</w:t>
      </w:r>
      <w:r w:rsidR="00B55150">
        <w:rPr>
          <w:rFonts w:ascii="Times New Roman" w:hAnsi="Times New Roman"/>
        </w:rPr>
        <w:t>5</w:t>
      </w:r>
      <w:r w:rsidR="00BE0512">
        <w:rPr>
          <w:rFonts w:ascii="Times New Roman" w:hAnsi="Times New Roman"/>
        </w:rPr>
        <w:t xml:space="preserve">) </w:t>
      </w:r>
      <w:r w:rsidR="00921C2C">
        <w:rPr>
          <w:rFonts w:ascii="Times New Roman" w:hAnsi="Times New Roman"/>
        </w:rPr>
        <w:t>p</w:t>
      </w:r>
      <w:r w:rsidR="00BE0512">
        <w:rPr>
          <w:rFonts w:ascii="Times New Roman" w:hAnsi="Times New Roman"/>
        </w:rPr>
        <w:t>redictions of upslope and downslope shifts are improved by identifying whether modern sites that are climatically similar to historical sites are on average upslope or downslope.</w:t>
      </w:r>
    </w:p>
    <w:p w14:paraId="6E0BBE50" w14:textId="77777777" w:rsidR="00F52252" w:rsidRPr="009D4E93" w:rsidRDefault="00F52252" w:rsidP="00873E42">
      <w:pPr>
        <w:pStyle w:val="BodyA"/>
        <w:spacing w:line="480" w:lineRule="auto"/>
        <w:rPr>
          <w:rFonts w:ascii="Times New Roman" w:hAnsi="Times New Roman"/>
          <w:i/>
        </w:rPr>
      </w:pPr>
    </w:p>
    <w:p w14:paraId="5390EDC2" w14:textId="77777777" w:rsidR="00F52252" w:rsidRPr="009D4E93" w:rsidRDefault="00F52252" w:rsidP="003A635B">
      <w:pPr>
        <w:pStyle w:val="BodyA"/>
        <w:spacing w:line="480" w:lineRule="auto"/>
        <w:outlineLvl w:val="0"/>
        <w:rPr>
          <w:rFonts w:ascii="Times New Roman" w:hAnsi="Times New Roman"/>
          <w:b/>
        </w:rPr>
      </w:pPr>
      <w:r w:rsidRPr="009D4E93">
        <w:rPr>
          <w:rFonts w:ascii="Times New Roman" w:hAnsi="Times New Roman"/>
          <w:b/>
        </w:rPr>
        <w:t>Methods</w:t>
      </w:r>
    </w:p>
    <w:p w14:paraId="79FE1E7D" w14:textId="77777777" w:rsidR="00F52252" w:rsidRPr="009D4E93" w:rsidRDefault="00F52252" w:rsidP="003A635B">
      <w:pPr>
        <w:pStyle w:val="BodyA"/>
        <w:spacing w:line="480" w:lineRule="auto"/>
        <w:outlineLvl w:val="0"/>
        <w:rPr>
          <w:rFonts w:ascii="Times New Roman" w:hAnsi="Times New Roman"/>
        </w:rPr>
      </w:pPr>
      <w:r w:rsidRPr="009D4E93">
        <w:rPr>
          <w:rFonts w:ascii="Times New Roman" w:hAnsi="Times New Roman"/>
          <w:i/>
        </w:rPr>
        <w:t>Survey regions &amp; climate change</w:t>
      </w:r>
    </w:p>
    <w:p w14:paraId="24E49AA5" w14:textId="148FF4E9" w:rsidR="001E175F" w:rsidRDefault="001647AC" w:rsidP="00873E42">
      <w:pPr>
        <w:pStyle w:val="BodyA"/>
        <w:spacing w:line="480" w:lineRule="auto"/>
        <w:ind w:firstLine="720"/>
        <w:rPr>
          <w:rFonts w:ascii="Times New Roman" w:hAnsi="Times New Roman"/>
        </w:rPr>
      </w:pPr>
      <w:r>
        <w:rPr>
          <w:rFonts w:ascii="Times New Roman" w:hAnsi="Times New Roman"/>
        </w:rPr>
        <w:t xml:space="preserve">Between 1911 </w:t>
      </w:r>
      <w:r w:rsidRPr="009D4E93">
        <w:rPr>
          <w:rFonts w:ascii="Times New Roman" w:hAnsi="Times New Roman"/>
        </w:rPr>
        <w:t>and 1934</w:t>
      </w:r>
      <w:r>
        <w:rPr>
          <w:rFonts w:ascii="Times New Roman" w:hAnsi="Times New Roman"/>
        </w:rPr>
        <w:t>,</w:t>
      </w:r>
      <w:r w:rsidRPr="009D4E93">
        <w:rPr>
          <w:rFonts w:ascii="Times New Roman" w:hAnsi="Times New Roman"/>
        </w:rPr>
        <w:t xml:space="preserve"> </w:t>
      </w:r>
      <w:r w:rsidR="00F52252" w:rsidRPr="009D4E93">
        <w:rPr>
          <w:rFonts w:ascii="Times New Roman" w:hAnsi="Times New Roman"/>
        </w:rPr>
        <w:t>Joseph Grinnell and other</w:t>
      </w:r>
      <w:r w:rsidR="007E6A2A">
        <w:rPr>
          <w:rFonts w:ascii="Times New Roman" w:hAnsi="Times New Roman"/>
        </w:rPr>
        <w:t xml:space="preserve">s </w:t>
      </w:r>
      <w:r w:rsidR="00F52252" w:rsidRPr="009D4E93">
        <w:rPr>
          <w:rFonts w:ascii="Times New Roman" w:hAnsi="Times New Roman"/>
        </w:rPr>
        <w:t xml:space="preserve">from the Museum of Vertebrate Zoology (MVZ) at the University of California Berkeley </w:t>
      </w:r>
      <w:r>
        <w:rPr>
          <w:rFonts w:ascii="Times New Roman" w:hAnsi="Times New Roman"/>
        </w:rPr>
        <w:t>conducted h</w:t>
      </w:r>
      <w:r w:rsidRPr="009D4E93">
        <w:rPr>
          <w:rFonts w:ascii="Times New Roman" w:hAnsi="Times New Roman"/>
        </w:rPr>
        <w:t>istorical mammal surv</w:t>
      </w:r>
      <w:r>
        <w:rPr>
          <w:rFonts w:ascii="Times New Roman" w:hAnsi="Times New Roman"/>
        </w:rPr>
        <w:t xml:space="preserve">eys </w:t>
      </w:r>
      <w:r w:rsidR="00F52252" w:rsidRPr="009D4E93">
        <w:rPr>
          <w:rFonts w:ascii="Times New Roman" w:hAnsi="Times New Roman"/>
        </w:rPr>
        <w:t xml:space="preserve">(Grinnell et al, 1930; Grinnell and </w:t>
      </w:r>
      <w:proofErr w:type="spellStart"/>
      <w:r w:rsidR="00F52252" w:rsidRPr="009D4E93">
        <w:rPr>
          <w:rFonts w:ascii="Times New Roman" w:hAnsi="Times New Roman"/>
        </w:rPr>
        <w:t>Storer</w:t>
      </w:r>
      <w:proofErr w:type="spellEnd"/>
      <w:r w:rsidR="00F52252" w:rsidRPr="009D4E93">
        <w:rPr>
          <w:rFonts w:ascii="Times New Roman" w:hAnsi="Times New Roman"/>
        </w:rPr>
        <w:t xml:space="preserve">, 1924; Sumner and Dixon, 1953). These </w:t>
      </w:r>
      <w:r w:rsidR="00F52252" w:rsidRPr="00A444EC">
        <w:rPr>
          <w:rFonts w:ascii="Times New Roman" w:hAnsi="Times New Roman"/>
        </w:rPr>
        <w:t xml:space="preserve">included </w:t>
      </w:r>
      <w:r w:rsidR="001E175F">
        <w:rPr>
          <w:rFonts w:ascii="Times New Roman" w:hAnsi="Times New Roman"/>
        </w:rPr>
        <w:t>surveys along</w:t>
      </w:r>
      <w:r w:rsidR="005D668E">
        <w:rPr>
          <w:rFonts w:ascii="Times New Roman" w:hAnsi="Times New Roman"/>
        </w:rPr>
        <w:t xml:space="preserve"> elevation</w:t>
      </w:r>
      <w:r w:rsidR="00F52252" w:rsidRPr="00A444EC">
        <w:rPr>
          <w:rFonts w:ascii="Times New Roman" w:hAnsi="Times New Roman"/>
        </w:rPr>
        <w:t xml:space="preserve"> transects </w:t>
      </w:r>
      <w:r>
        <w:rPr>
          <w:rFonts w:ascii="Times New Roman" w:hAnsi="Times New Roman"/>
        </w:rPr>
        <w:t xml:space="preserve">across three regions </w:t>
      </w:r>
      <w:r w:rsidR="007F4BC9">
        <w:rPr>
          <w:rFonts w:ascii="Times New Roman" w:hAnsi="Times New Roman"/>
        </w:rPr>
        <w:t xml:space="preserve">of montane California </w:t>
      </w:r>
      <w:r>
        <w:rPr>
          <w:rFonts w:ascii="Times New Roman" w:hAnsi="Times New Roman"/>
        </w:rPr>
        <w:t>(Figure 1):</w:t>
      </w:r>
      <w:r w:rsidR="00F52252" w:rsidRPr="00A444EC">
        <w:rPr>
          <w:rFonts w:ascii="Times New Roman" w:hAnsi="Times New Roman"/>
        </w:rPr>
        <w:t xml:space="preserve"> </w:t>
      </w:r>
      <w:r>
        <w:rPr>
          <w:rFonts w:ascii="Times New Roman" w:hAnsi="Times New Roman"/>
        </w:rPr>
        <w:t xml:space="preserve">a </w:t>
      </w:r>
      <w:r w:rsidR="00F52252" w:rsidRPr="00A444EC">
        <w:rPr>
          <w:rFonts w:ascii="Times New Roman" w:hAnsi="Times New Roman"/>
        </w:rPr>
        <w:t xml:space="preserve">northern </w:t>
      </w:r>
      <w:r w:rsidR="00D162D5">
        <w:rPr>
          <w:rFonts w:ascii="Times New Roman" w:hAnsi="Times New Roman"/>
        </w:rPr>
        <w:t xml:space="preserve">region </w:t>
      </w:r>
      <w:r w:rsidR="00F52252" w:rsidRPr="00A444EC">
        <w:rPr>
          <w:rFonts w:ascii="Times New Roman" w:hAnsi="Times New Roman"/>
        </w:rPr>
        <w:t>around Lassen Volcanic National Park (</w:t>
      </w:r>
      <w:r w:rsidR="00470628">
        <w:rPr>
          <w:rFonts w:ascii="Times New Roman" w:hAnsi="Times New Roman"/>
        </w:rPr>
        <w:t>“Lassen”</w:t>
      </w:r>
      <w:r w:rsidR="00FC46FE" w:rsidRPr="00A444EC">
        <w:rPr>
          <w:rFonts w:ascii="Times New Roman" w:hAnsi="Times New Roman"/>
        </w:rPr>
        <w:t>)</w:t>
      </w:r>
      <w:r w:rsidR="00F52252" w:rsidRPr="00A444EC">
        <w:rPr>
          <w:rFonts w:ascii="Times New Roman" w:hAnsi="Times New Roman"/>
        </w:rPr>
        <w:t xml:space="preserve">, </w:t>
      </w:r>
      <w:r>
        <w:rPr>
          <w:rFonts w:ascii="Times New Roman" w:hAnsi="Times New Roman"/>
        </w:rPr>
        <w:t>a</w:t>
      </w:r>
      <w:r w:rsidR="00D162D5">
        <w:rPr>
          <w:rFonts w:ascii="Times New Roman" w:hAnsi="Times New Roman"/>
        </w:rPr>
        <w:t xml:space="preserve"> </w:t>
      </w:r>
      <w:r w:rsidR="00F52252" w:rsidRPr="00A444EC">
        <w:rPr>
          <w:rFonts w:ascii="Times New Roman" w:hAnsi="Times New Roman"/>
        </w:rPr>
        <w:t xml:space="preserve">central region around Yosemite National Park </w:t>
      </w:r>
      <w:r w:rsidR="00F52252" w:rsidRPr="00A444EC">
        <w:rPr>
          <w:rFonts w:ascii="Times New Roman" w:hAnsi="Times New Roman"/>
        </w:rPr>
        <w:lastRenderedPageBreak/>
        <w:t>(</w:t>
      </w:r>
      <w:r w:rsidR="00470628">
        <w:rPr>
          <w:rFonts w:ascii="Times New Roman" w:hAnsi="Times New Roman"/>
        </w:rPr>
        <w:t>“Yosemite”</w:t>
      </w:r>
      <w:r w:rsidR="00F52252" w:rsidRPr="00A444EC">
        <w:rPr>
          <w:rFonts w:ascii="Times New Roman" w:hAnsi="Times New Roman"/>
        </w:rPr>
        <w:t>)</w:t>
      </w:r>
      <w:r w:rsidR="00D162D5">
        <w:rPr>
          <w:rFonts w:ascii="Times New Roman" w:hAnsi="Times New Roman"/>
        </w:rPr>
        <w:t>,</w:t>
      </w:r>
      <w:r w:rsidR="00F52252" w:rsidRPr="00A444EC">
        <w:rPr>
          <w:rFonts w:ascii="Times New Roman" w:hAnsi="Times New Roman"/>
        </w:rPr>
        <w:t xml:space="preserve"> and </w:t>
      </w:r>
      <w:r>
        <w:rPr>
          <w:rFonts w:ascii="Times New Roman" w:hAnsi="Times New Roman"/>
        </w:rPr>
        <w:t>a</w:t>
      </w:r>
      <w:r w:rsidR="00D162D5">
        <w:rPr>
          <w:rFonts w:ascii="Times New Roman" w:hAnsi="Times New Roman"/>
        </w:rPr>
        <w:t xml:space="preserve"> </w:t>
      </w:r>
      <w:r w:rsidR="00F52252" w:rsidRPr="00A444EC">
        <w:rPr>
          <w:rFonts w:ascii="Times New Roman" w:hAnsi="Times New Roman"/>
        </w:rPr>
        <w:t>southern region around Sequoia National Park (</w:t>
      </w:r>
      <w:r w:rsidR="00470628">
        <w:rPr>
          <w:rFonts w:ascii="Times New Roman" w:hAnsi="Times New Roman"/>
        </w:rPr>
        <w:t>“</w:t>
      </w:r>
      <w:r w:rsidR="003A635B">
        <w:rPr>
          <w:rFonts w:ascii="Times New Roman" w:hAnsi="Times New Roman"/>
        </w:rPr>
        <w:t>Sequoia</w:t>
      </w:r>
      <w:r w:rsidR="00470628">
        <w:rPr>
          <w:rFonts w:ascii="Times New Roman" w:hAnsi="Times New Roman"/>
        </w:rPr>
        <w:t>”</w:t>
      </w:r>
      <w:r w:rsidR="00F52252" w:rsidRPr="00A444EC">
        <w:rPr>
          <w:rFonts w:ascii="Times New Roman" w:hAnsi="Times New Roman"/>
        </w:rPr>
        <w:t>).</w:t>
      </w:r>
      <w:r w:rsidR="00F52252" w:rsidRPr="009D4E93">
        <w:rPr>
          <w:rFonts w:ascii="Times New Roman" w:hAnsi="Times New Roman"/>
        </w:rPr>
        <w:t xml:space="preserve"> </w:t>
      </w:r>
      <w:r w:rsidR="00DD4A48">
        <w:rPr>
          <w:rFonts w:ascii="Times New Roman" w:hAnsi="Times New Roman"/>
        </w:rPr>
        <w:t>See Tingley et al. (2012)</w:t>
      </w:r>
      <w:r w:rsidR="00D162D5">
        <w:rPr>
          <w:rFonts w:ascii="Times New Roman" w:hAnsi="Times New Roman"/>
        </w:rPr>
        <w:t xml:space="preserve"> for additional details of the sampling regions.</w:t>
      </w:r>
    </w:p>
    <w:p w14:paraId="710D81E2" w14:textId="14E56B9A" w:rsidR="009E3ADB" w:rsidRDefault="001E175F" w:rsidP="009E3ADB">
      <w:pPr>
        <w:pStyle w:val="BodyA"/>
        <w:spacing w:line="480" w:lineRule="auto"/>
        <w:ind w:firstLine="720"/>
        <w:rPr>
          <w:rFonts w:ascii="Times New Roman" w:hAnsi="Times New Roman"/>
        </w:rPr>
      </w:pPr>
      <w:r>
        <w:rPr>
          <w:rFonts w:ascii="Times New Roman" w:hAnsi="Times New Roman"/>
        </w:rPr>
        <w:t xml:space="preserve">The </w:t>
      </w:r>
      <w:r w:rsidR="005846BD">
        <w:rPr>
          <w:rFonts w:ascii="Times New Roman" w:hAnsi="Times New Roman"/>
        </w:rPr>
        <w:t xml:space="preserve">three </w:t>
      </w:r>
      <w:r w:rsidR="00D162D5">
        <w:rPr>
          <w:rFonts w:ascii="Times New Roman" w:hAnsi="Times New Roman"/>
        </w:rPr>
        <w:t xml:space="preserve">regions </w:t>
      </w:r>
      <w:r>
        <w:rPr>
          <w:rFonts w:ascii="Times New Roman" w:hAnsi="Times New Roman"/>
        </w:rPr>
        <w:t>differ</w:t>
      </w:r>
      <w:r w:rsidR="00D162D5">
        <w:rPr>
          <w:rFonts w:ascii="Times New Roman" w:hAnsi="Times New Roman"/>
        </w:rPr>
        <w:t>ed</w:t>
      </w:r>
      <w:r>
        <w:rPr>
          <w:rFonts w:ascii="Times New Roman" w:hAnsi="Times New Roman"/>
        </w:rPr>
        <w:t xml:space="preserve"> considerably in climate and physiognomy. The </w:t>
      </w:r>
      <w:r w:rsidR="00D162D5">
        <w:rPr>
          <w:rFonts w:ascii="Times New Roman" w:hAnsi="Times New Roman"/>
        </w:rPr>
        <w:t>N</w:t>
      </w:r>
      <w:r>
        <w:rPr>
          <w:rFonts w:ascii="Times New Roman" w:hAnsi="Times New Roman"/>
        </w:rPr>
        <w:t xml:space="preserve">orthern </w:t>
      </w:r>
      <w:r w:rsidR="00D162D5">
        <w:rPr>
          <w:rFonts w:ascii="Times New Roman" w:hAnsi="Times New Roman"/>
        </w:rPr>
        <w:t>region</w:t>
      </w:r>
      <w:r>
        <w:rPr>
          <w:rFonts w:ascii="Times New Roman" w:hAnsi="Times New Roman"/>
        </w:rPr>
        <w:t>, Lassen</w:t>
      </w:r>
      <w:r w:rsidR="00D162D5">
        <w:rPr>
          <w:rFonts w:ascii="Times New Roman" w:hAnsi="Times New Roman"/>
        </w:rPr>
        <w:t>,</w:t>
      </w:r>
      <w:r>
        <w:rPr>
          <w:rFonts w:ascii="Times New Roman" w:hAnsi="Times New Roman"/>
        </w:rPr>
        <w:t xml:space="preserve"> is the </w:t>
      </w:r>
      <w:r w:rsidR="00D162D5">
        <w:rPr>
          <w:rFonts w:ascii="Times New Roman" w:hAnsi="Times New Roman"/>
        </w:rPr>
        <w:t xml:space="preserve">coolest and </w:t>
      </w:r>
      <w:r>
        <w:rPr>
          <w:rFonts w:ascii="Times New Roman" w:hAnsi="Times New Roman"/>
        </w:rPr>
        <w:t xml:space="preserve">wettest, </w:t>
      </w:r>
      <w:r w:rsidR="001647AC">
        <w:rPr>
          <w:rFonts w:ascii="Times New Roman" w:hAnsi="Times New Roman"/>
        </w:rPr>
        <w:t>and has</w:t>
      </w:r>
      <w:r>
        <w:rPr>
          <w:rFonts w:ascii="Times New Roman" w:hAnsi="Times New Roman"/>
        </w:rPr>
        <w:t xml:space="preserve"> th</w:t>
      </w:r>
      <w:r w:rsidR="009E3ADB">
        <w:rPr>
          <w:rFonts w:ascii="Times New Roman" w:hAnsi="Times New Roman"/>
        </w:rPr>
        <w:t xml:space="preserve">e smallest elevation range and </w:t>
      </w:r>
      <w:r>
        <w:rPr>
          <w:rFonts w:ascii="Times New Roman" w:hAnsi="Times New Roman"/>
        </w:rPr>
        <w:t xml:space="preserve">the least topographic complexity. </w:t>
      </w:r>
      <w:r w:rsidR="00D162D5">
        <w:rPr>
          <w:rFonts w:ascii="Times New Roman" w:hAnsi="Times New Roman"/>
        </w:rPr>
        <w:t xml:space="preserve">The southern </w:t>
      </w:r>
      <w:r w:rsidR="00AF72BC">
        <w:rPr>
          <w:rFonts w:ascii="Times New Roman" w:hAnsi="Times New Roman"/>
        </w:rPr>
        <w:t xml:space="preserve">region, </w:t>
      </w:r>
      <w:r w:rsidR="003A635B">
        <w:rPr>
          <w:rFonts w:ascii="Times New Roman" w:hAnsi="Times New Roman"/>
        </w:rPr>
        <w:t>Sequoia</w:t>
      </w:r>
      <w:r w:rsidR="00AF72BC">
        <w:rPr>
          <w:rFonts w:ascii="Times New Roman" w:hAnsi="Times New Roman"/>
        </w:rPr>
        <w:t xml:space="preserve">, </w:t>
      </w:r>
      <w:r>
        <w:rPr>
          <w:rFonts w:ascii="Times New Roman" w:hAnsi="Times New Roman"/>
        </w:rPr>
        <w:t>is the driest</w:t>
      </w:r>
      <w:r w:rsidR="00D162D5">
        <w:rPr>
          <w:rFonts w:ascii="Times New Roman" w:hAnsi="Times New Roman"/>
        </w:rPr>
        <w:t>,</w:t>
      </w:r>
      <w:r>
        <w:rPr>
          <w:rFonts w:ascii="Times New Roman" w:hAnsi="Times New Roman"/>
        </w:rPr>
        <w:t xml:space="preserve"> </w:t>
      </w:r>
      <w:r w:rsidR="001647AC">
        <w:rPr>
          <w:rFonts w:ascii="Times New Roman" w:hAnsi="Times New Roman"/>
        </w:rPr>
        <w:t xml:space="preserve">has </w:t>
      </w:r>
      <w:r>
        <w:rPr>
          <w:rFonts w:ascii="Times New Roman" w:hAnsi="Times New Roman"/>
        </w:rPr>
        <w:t xml:space="preserve">the largest elevation range and the greatest topographic complexity. </w:t>
      </w:r>
      <w:r w:rsidR="002E0316">
        <w:rPr>
          <w:rFonts w:ascii="Times New Roman" w:hAnsi="Times New Roman"/>
        </w:rPr>
        <w:t>Climate change</w:t>
      </w:r>
      <w:r w:rsidR="00F336A6">
        <w:rPr>
          <w:rFonts w:ascii="Times New Roman" w:hAnsi="Times New Roman"/>
        </w:rPr>
        <w:t>,</w:t>
      </w:r>
      <w:r>
        <w:rPr>
          <w:rFonts w:ascii="Times New Roman" w:hAnsi="Times New Roman"/>
        </w:rPr>
        <w:t xml:space="preserve"> </w:t>
      </w:r>
      <w:r w:rsidR="001647AC">
        <w:rPr>
          <w:rFonts w:ascii="Times New Roman" w:hAnsi="Times New Roman"/>
        </w:rPr>
        <w:t>ob</w:t>
      </w:r>
      <w:r>
        <w:rPr>
          <w:rFonts w:ascii="Times New Roman" w:hAnsi="Times New Roman"/>
        </w:rPr>
        <w:t>served over the 20</w:t>
      </w:r>
      <w:r w:rsidRPr="001E175F">
        <w:rPr>
          <w:rFonts w:ascii="Times New Roman" w:hAnsi="Times New Roman"/>
          <w:vertAlign w:val="superscript"/>
        </w:rPr>
        <w:t>th</w:t>
      </w:r>
      <w:r>
        <w:rPr>
          <w:rFonts w:ascii="Times New Roman" w:hAnsi="Times New Roman"/>
        </w:rPr>
        <w:t xml:space="preserve"> century</w:t>
      </w:r>
      <w:r w:rsidR="00F336A6">
        <w:rPr>
          <w:rFonts w:ascii="Times New Roman" w:hAnsi="Times New Roman"/>
        </w:rPr>
        <w:t>,</w:t>
      </w:r>
      <w:r>
        <w:rPr>
          <w:rFonts w:ascii="Times New Roman" w:hAnsi="Times New Roman"/>
        </w:rPr>
        <w:t xml:space="preserve"> differ</w:t>
      </w:r>
      <w:r w:rsidR="00D162D5">
        <w:rPr>
          <w:rFonts w:ascii="Times New Roman" w:hAnsi="Times New Roman"/>
        </w:rPr>
        <w:t>ed</w:t>
      </w:r>
      <w:r>
        <w:rPr>
          <w:rFonts w:ascii="Times New Roman" w:hAnsi="Times New Roman"/>
        </w:rPr>
        <w:t xml:space="preserve"> among the three </w:t>
      </w:r>
      <w:r w:rsidR="00D162D5">
        <w:rPr>
          <w:rFonts w:ascii="Times New Roman" w:hAnsi="Times New Roman"/>
        </w:rPr>
        <w:t xml:space="preserve">regions </w:t>
      </w:r>
      <w:commentRangeStart w:id="44"/>
      <w:r w:rsidR="009E3ADB">
        <w:rPr>
          <w:rFonts w:ascii="Times New Roman" w:hAnsi="Times New Roman"/>
        </w:rPr>
        <w:t>(Figure 1)</w:t>
      </w:r>
      <w:r>
        <w:rPr>
          <w:rFonts w:ascii="Times New Roman" w:hAnsi="Times New Roman"/>
        </w:rPr>
        <w:t xml:space="preserve">. </w:t>
      </w:r>
      <w:commentRangeEnd w:id="44"/>
      <w:r w:rsidR="00F336A6">
        <w:rPr>
          <w:rStyle w:val="CommentReference"/>
          <w:rFonts w:ascii="Times New Roman" w:eastAsia="Times New Roman" w:hAnsi="Times New Roman"/>
          <w:color w:val="auto"/>
        </w:rPr>
        <w:commentReference w:id="44"/>
      </w:r>
      <w:r w:rsidR="009E3ADB">
        <w:rPr>
          <w:rFonts w:ascii="Times New Roman" w:hAnsi="Times New Roman"/>
        </w:rPr>
        <w:t xml:space="preserve">Yosemite experienced the greatest increase in mean annual temperature with an average increase of </w:t>
      </w:r>
      <w:commentRangeStart w:id="45"/>
      <w:r w:rsidR="009E3ADB">
        <w:rPr>
          <w:rFonts w:ascii="Times New Roman" w:hAnsi="Times New Roman"/>
        </w:rPr>
        <w:t xml:space="preserve">XX </w:t>
      </w:r>
      <w:proofErr w:type="spellStart"/>
      <w:r w:rsidR="009E3ADB" w:rsidRPr="001E175F">
        <w:rPr>
          <w:rFonts w:ascii="Times New Roman" w:hAnsi="Times New Roman"/>
          <w:vertAlign w:val="superscript"/>
        </w:rPr>
        <w:t>o</w:t>
      </w:r>
      <w:r w:rsidR="009E3ADB">
        <w:rPr>
          <w:rFonts w:ascii="Times New Roman" w:hAnsi="Times New Roman"/>
        </w:rPr>
        <w:t>C</w:t>
      </w:r>
      <w:proofErr w:type="spellEnd"/>
      <w:r w:rsidR="009E3ADB">
        <w:rPr>
          <w:rFonts w:ascii="Times New Roman" w:hAnsi="Times New Roman"/>
        </w:rPr>
        <w:t xml:space="preserve">, whereas </w:t>
      </w:r>
      <w:r w:rsidR="003A635B">
        <w:rPr>
          <w:rFonts w:ascii="Times New Roman" w:hAnsi="Times New Roman"/>
        </w:rPr>
        <w:t>Sequoia</w:t>
      </w:r>
      <w:ins w:id="46" w:author="Kevin Rowe" w:date="2013-07-01T14:14:00Z">
        <w:r w:rsidR="003A635B">
          <w:rPr>
            <w:rFonts w:ascii="Times New Roman" w:hAnsi="Times New Roman"/>
          </w:rPr>
          <w:t xml:space="preserve"> </w:t>
        </w:r>
      </w:ins>
      <w:r w:rsidR="009E3ADB">
        <w:rPr>
          <w:rFonts w:ascii="Times New Roman" w:hAnsi="Times New Roman"/>
        </w:rPr>
        <w:t xml:space="preserve">experienced an average increase of XX </w:t>
      </w:r>
      <w:proofErr w:type="spellStart"/>
      <w:r w:rsidR="009E3ADB" w:rsidRPr="001E175F">
        <w:rPr>
          <w:rFonts w:ascii="Times New Roman" w:hAnsi="Times New Roman"/>
          <w:vertAlign w:val="superscript"/>
        </w:rPr>
        <w:t>o</w:t>
      </w:r>
      <w:r w:rsidR="009E3ADB">
        <w:rPr>
          <w:rFonts w:ascii="Times New Roman" w:hAnsi="Times New Roman"/>
        </w:rPr>
        <w:t>C</w:t>
      </w:r>
      <w:proofErr w:type="spellEnd"/>
      <w:r w:rsidR="009E3ADB">
        <w:rPr>
          <w:rFonts w:ascii="Times New Roman" w:hAnsi="Times New Roman"/>
        </w:rPr>
        <w:t xml:space="preserve"> and Lassen experienced almost no change in annual mean temperature</w:t>
      </w:r>
      <w:r w:rsidR="00F336A6">
        <w:rPr>
          <w:rFonts w:ascii="Times New Roman" w:hAnsi="Times New Roman"/>
        </w:rPr>
        <w:t xml:space="preserve">, XX </w:t>
      </w:r>
      <w:proofErr w:type="spellStart"/>
      <w:r w:rsidR="00F336A6" w:rsidRPr="001E175F">
        <w:rPr>
          <w:rFonts w:ascii="Times New Roman" w:hAnsi="Times New Roman"/>
          <w:vertAlign w:val="superscript"/>
        </w:rPr>
        <w:t>o</w:t>
      </w:r>
      <w:r w:rsidR="00F336A6">
        <w:rPr>
          <w:rFonts w:ascii="Times New Roman" w:hAnsi="Times New Roman"/>
        </w:rPr>
        <w:t>C</w:t>
      </w:r>
      <w:r w:rsidR="009E3ADB">
        <w:rPr>
          <w:rFonts w:ascii="Times New Roman" w:hAnsi="Times New Roman"/>
        </w:rPr>
        <w:t>.</w:t>
      </w:r>
      <w:proofErr w:type="spellEnd"/>
      <w:r w:rsidR="009E3ADB">
        <w:rPr>
          <w:rFonts w:ascii="Times New Roman" w:hAnsi="Times New Roman"/>
        </w:rPr>
        <w:t xml:space="preserve"> Annual mean precipitation </w:t>
      </w:r>
      <w:r w:rsidR="00D162D5">
        <w:rPr>
          <w:rFonts w:ascii="Times New Roman" w:hAnsi="Times New Roman"/>
        </w:rPr>
        <w:t>increased most in Lassen (</w:t>
      </w:r>
      <w:r w:rsidR="009E3ADB">
        <w:rPr>
          <w:rFonts w:ascii="Times New Roman" w:hAnsi="Times New Roman"/>
        </w:rPr>
        <w:t>+XX mm), less in Yosemite</w:t>
      </w:r>
      <w:r w:rsidR="00D162D5">
        <w:rPr>
          <w:rFonts w:ascii="Times New Roman" w:hAnsi="Times New Roman"/>
        </w:rPr>
        <w:t xml:space="preserve"> </w:t>
      </w:r>
      <w:proofErr w:type="gramStart"/>
      <w:r w:rsidR="00D162D5">
        <w:rPr>
          <w:rFonts w:ascii="Times New Roman" w:hAnsi="Times New Roman"/>
        </w:rPr>
        <w:t>(</w:t>
      </w:r>
      <w:r w:rsidR="009E3ADB">
        <w:rPr>
          <w:rFonts w:ascii="Times New Roman" w:hAnsi="Times New Roman"/>
        </w:rPr>
        <w:t xml:space="preserve"> +</w:t>
      </w:r>
      <w:proofErr w:type="gramEnd"/>
      <w:r w:rsidR="009E3ADB">
        <w:rPr>
          <w:rFonts w:ascii="Times New Roman" w:hAnsi="Times New Roman"/>
        </w:rPr>
        <w:t>XX mm</w:t>
      </w:r>
      <w:r w:rsidR="00D162D5">
        <w:rPr>
          <w:rFonts w:ascii="Times New Roman" w:hAnsi="Times New Roman"/>
        </w:rPr>
        <w:t>)</w:t>
      </w:r>
      <w:r w:rsidR="009E3ADB">
        <w:rPr>
          <w:rFonts w:ascii="Times New Roman" w:hAnsi="Times New Roman"/>
        </w:rPr>
        <w:t xml:space="preserve">, and </w:t>
      </w:r>
      <w:r w:rsidR="00D162D5">
        <w:rPr>
          <w:rFonts w:ascii="Times New Roman" w:hAnsi="Times New Roman"/>
        </w:rPr>
        <w:t xml:space="preserve">almost not at all in </w:t>
      </w:r>
      <w:r w:rsidR="003A635B">
        <w:rPr>
          <w:rFonts w:ascii="Times New Roman" w:hAnsi="Times New Roman"/>
        </w:rPr>
        <w:t>Sequoia</w:t>
      </w:r>
      <w:ins w:id="47" w:author="Kevin Rowe" w:date="2013-07-01T14:15:00Z">
        <w:r w:rsidR="003A635B">
          <w:rPr>
            <w:rFonts w:ascii="Times New Roman" w:hAnsi="Times New Roman"/>
          </w:rPr>
          <w:t xml:space="preserve"> </w:t>
        </w:r>
      </w:ins>
      <w:r w:rsidR="00D162D5">
        <w:rPr>
          <w:rFonts w:ascii="Times New Roman" w:hAnsi="Times New Roman"/>
        </w:rPr>
        <w:t>(</w:t>
      </w:r>
      <w:r w:rsidR="009E3ADB">
        <w:rPr>
          <w:rFonts w:ascii="Times New Roman" w:hAnsi="Times New Roman"/>
        </w:rPr>
        <w:t>+XX mm</w:t>
      </w:r>
      <w:r w:rsidR="00D162D5">
        <w:rPr>
          <w:rFonts w:ascii="Times New Roman" w:hAnsi="Times New Roman"/>
        </w:rPr>
        <w:t>)</w:t>
      </w:r>
      <w:r w:rsidR="009E3ADB">
        <w:rPr>
          <w:rFonts w:ascii="Times New Roman" w:hAnsi="Times New Roman"/>
        </w:rPr>
        <w:t xml:space="preserve">. Maximum temperature of the warmest month has remained fairly constant across all three </w:t>
      </w:r>
      <w:r w:rsidR="00D162D5">
        <w:rPr>
          <w:rFonts w:ascii="Times New Roman" w:hAnsi="Times New Roman"/>
        </w:rPr>
        <w:t>regions</w:t>
      </w:r>
      <w:r w:rsidR="009E3ADB">
        <w:rPr>
          <w:rFonts w:ascii="Times New Roman" w:hAnsi="Times New Roman"/>
        </w:rPr>
        <w:t xml:space="preserve"> (Lassen XX, Yosemite XX, Sequoia XX) whereas minimum temperature of t</w:t>
      </w:r>
      <w:r w:rsidR="00D162D5">
        <w:rPr>
          <w:rFonts w:ascii="Times New Roman" w:hAnsi="Times New Roman"/>
        </w:rPr>
        <w:t>he coldest month has increased i</w:t>
      </w:r>
      <w:r w:rsidR="009E3ADB">
        <w:rPr>
          <w:rFonts w:ascii="Times New Roman" w:hAnsi="Times New Roman"/>
        </w:rPr>
        <w:t xml:space="preserve">n all three </w:t>
      </w:r>
      <w:r w:rsidR="00D162D5">
        <w:rPr>
          <w:rFonts w:ascii="Times New Roman" w:hAnsi="Times New Roman"/>
        </w:rPr>
        <w:t xml:space="preserve">regions </w:t>
      </w:r>
      <w:r w:rsidR="009E3ADB">
        <w:rPr>
          <w:rFonts w:ascii="Times New Roman" w:hAnsi="Times New Roman"/>
        </w:rPr>
        <w:t xml:space="preserve">(Lassen XX, Yosemite XX, Sequoia </w:t>
      </w:r>
      <w:commentRangeStart w:id="48"/>
      <w:r w:rsidR="009E3ADB">
        <w:rPr>
          <w:rFonts w:ascii="Times New Roman" w:hAnsi="Times New Roman"/>
        </w:rPr>
        <w:t>XX</w:t>
      </w:r>
      <w:commentRangeEnd w:id="48"/>
      <w:r w:rsidR="00F7150A">
        <w:rPr>
          <w:rStyle w:val="CommentReference"/>
          <w:rFonts w:ascii="Times New Roman" w:eastAsia="Times New Roman" w:hAnsi="Times New Roman"/>
          <w:color w:val="auto"/>
        </w:rPr>
        <w:commentReference w:id="48"/>
      </w:r>
      <w:r w:rsidR="009E3ADB">
        <w:rPr>
          <w:rFonts w:ascii="Times New Roman" w:hAnsi="Times New Roman"/>
        </w:rPr>
        <w:t>).</w:t>
      </w:r>
      <w:commentRangeEnd w:id="45"/>
      <w:r w:rsidR="001C7AC6">
        <w:rPr>
          <w:rStyle w:val="CommentReference"/>
          <w:rFonts w:ascii="Times New Roman" w:eastAsia="Times New Roman" w:hAnsi="Times New Roman"/>
          <w:color w:val="auto"/>
        </w:rPr>
        <w:commentReference w:id="45"/>
      </w:r>
    </w:p>
    <w:p w14:paraId="2E3CA20E" w14:textId="77777777" w:rsidR="009E3ADB" w:rsidRPr="009D4E93" w:rsidRDefault="009E3ADB" w:rsidP="009E3ADB">
      <w:pPr>
        <w:pStyle w:val="BodyA"/>
        <w:spacing w:line="480" w:lineRule="auto"/>
        <w:ind w:firstLine="720"/>
        <w:rPr>
          <w:rFonts w:ascii="Times New Roman" w:hAnsi="Times New Roman"/>
        </w:rPr>
      </w:pPr>
      <w:r w:rsidRPr="009D4E93">
        <w:rPr>
          <w:rFonts w:ascii="Times New Roman" w:hAnsi="Times New Roman"/>
        </w:rPr>
        <w:t xml:space="preserve"> </w:t>
      </w:r>
    </w:p>
    <w:p w14:paraId="6721BCBD" w14:textId="77777777" w:rsidR="00531476" w:rsidRDefault="00531476" w:rsidP="003A635B">
      <w:pPr>
        <w:pStyle w:val="BodyA"/>
        <w:spacing w:line="480" w:lineRule="auto"/>
        <w:outlineLvl w:val="0"/>
        <w:rPr>
          <w:rFonts w:ascii="Times New Roman" w:hAnsi="Times New Roman"/>
          <w:i/>
        </w:rPr>
      </w:pPr>
      <w:r w:rsidRPr="009D4E93">
        <w:rPr>
          <w:rFonts w:ascii="Times New Roman" w:hAnsi="Times New Roman"/>
          <w:i/>
        </w:rPr>
        <w:t>Survey Data</w:t>
      </w:r>
    </w:p>
    <w:p w14:paraId="14528DB5" w14:textId="77777777" w:rsidR="00DD4A48" w:rsidRPr="009D4E93" w:rsidRDefault="00097798" w:rsidP="00DD4A48">
      <w:pPr>
        <w:pStyle w:val="BodyA"/>
        <w:spacing w:line="480" w:lineRule="auto"/>
        <w:ind w:firstLine="720"/>
        <w:rPr>
          <w:rFonts w:ascii="Times New Roman" w:hAnsi="Times New Roman"/>
          <w:lang w:val="en-AU"/>
        </w:rPr>
      </w:pPr>
      <w:r>
        <w:rPr>
          <w:rFonts w:ascii="Times New Roman" w:hAnsi="Times New Roman"/>
          <w:lang w:val="en-AU"/>
        </w:rPr>
        <w:t>Following Moritz et al (2008), w</w:t>
      </w:r>
      <w:r w:rsidR="00DD4A48">
        <w:rPr>
          <w:rFonts w:ascii="Times New Roman" w:hAnsi="Times New Roman"/>
          <w:lang w:val="en-AU"/>
        </w:rPr>
        <w:t xml:space="preserve">e defined a locality or site </w:t>
      </w:r>
      <w:r w:rsidR="00DD4A48" w:rsidRPr="009D4E93">
        <w:rPr>
          <w:rFonts w:ascii="Times New Roman" w:hAnsi="Times New Roman"/>
          <w:lang w:val="en-AU"/>
        </w:rPr>
        <w:t xml:space="preserve">in this study </w:t>
      </w:r>
      <w:r w:rsidR="00DD4A48">
        <w:rPr>
          <w:rFonts w:ascii="Times New Roman" w:hAnsi="Times New Roman"/>
          <w:lang w:val="en-AU"/>
        </w:rPr>
        <w:t>as an aggregate of</w:t>
      </w:r>
      <w:r w:rsidR="00DD4A48" w:rsidRPr="009D4E93">
        <w:rPr>
          <w:rFonts w:ascii="Times New Roman" w:hAnsi="Times New Roman"/>
          <w:lang w:val="en-AU"/>
        </w:rPr>
        <w:t xml:space="preserve"> </w:t>
      </w:r>
      <w:r w:rsidR="00DD4A48">
        <w:rPr>
          <w:rFonts w:ascii="Times New Roman" w:hAnsi="Times New Roman"/>
          <w:lang w:val="en-AU"/>
        </w:rPr>
        <w:t xml:space="preserve">surveys (i.e. </w:t>
      </w:r>
      <w:proofErr w:type="spellStart"/>
      <w:r w:rsidR="00DD4A48">
        <w:rPr>
          <w:rFonts w:ascii="Times New Roman" w:hAnsi="Times New Roman"/>
          <w:lang w:val="en-AU"/>
        </w:rPr>
        <w:t>traplines</w:t>
      </w:r>
      <w:proofErr w:type="spellEnd"/>
      <w:r w:rsidR="00DD4A48">
        <w:rPr>
          <w:rFonts w:ascii="Times New Roman" w:hAnsi="Times New Roman"/>
          <w:lang w:val="en-AU"/>
        </w:rPr>
        <w:t>) conducted within</w:t>
      </w:r>
      <w:r w:rsidR="00DD4A48" w:rsidRPr="009D4E93">
        <w:rPr>
          <w:rFonts w:ascii="Times New Roman" w:hAnsi="Times New Roman"/>
          <w:lang w:val="en-AU"/>
        </w:rPr>
        <w:t xml:space="preserve"> </w:t>
      </w:r>
      <w:r w:rsidR="00DD4A48">
        <w:rPr>
          <w:rFonts w:ascii="Times New Roman" w:hAnsi="Times New Roman"/>
          <w:lang w:val="en-AU"/>
        </w:rPr>
        <w:t xml:space="preserve">a </w:t>
      </w:r>
      <w:r w:rsidR="00DD4A48" w:rsidRPr="009D4E93">
        <w:rPr>
          <w:rFonts w:ascii="Times New Roman" w:hAnsi="Times New Roman"/>
          <w:lang w:val="en-AU"/>
        </w:rPr>
        <w:t>2 km geographic distance and 100 m elevation.</w:t>
      </w:r>
      <w:r w:rsidR="00DD4A48">
        <w:rPr>
          <w:rFonts w:ascii="Times New Roman" w:hAnsi="Times New Roman"/>
          <w:lang w:val="en-AU"/>
        </w:rPr>
        <w:t xml:space="preserve"> All surveys within an aggregate were conducted concurrently.</w:t>
      </w:r>
      <w:r w:rsidR="00DD4A48" w:rsidRPr="009D4E93">
        <w:rPr>
          <w:rFonts w:ascii="Times New Roman" w:hAnsi="Times New Roman"/>
          <w:lang w:val="en-AU"/>
        </w:rPr>
        <w:t xml:space="preserve"> </w:t>
      </w:r>
      <w:r w:rsidR="001C7AC6">
        <w:rPr>
          <w:rFonts w:ascii="Times New Roman" w:hAnsi="Times New Roman"/>
        </w:rPr>
        <w:t>E</w:t>
      </w:r>
      <w:r w:rsidR="00DD4A48" w:rsidRPr="009D4E93">
        <w:rPr>
          <w:rFonts w:ascii="Times New Roman" w:hAnsi="Times New Roman"/>
        </w:rPr>
        <w:t xml:space="preserve">ach </w:t>
      </w:r>
      <w:proofErr w:type="spellStart"/>
      <w:r w:rsidR="00DD4A48" w:rsidRPr="009D4E93">
        <w:rPr>
          <w:rFonts w:ascii="Times New Roman" w:hAnsi="Times New Roman"/>
        </w:rPr>
        <w:t>trapline</w:t>
      </w:r>
      <w:proofErr w:type="spellEnd"/>
      <w:r w:rsidR="00DD4A48" w:rsidRPr="009D4E93">
        <w:rPr>
          <w:rFonts w:ascii="Times New Roman" w:hAnsi="Times New Roman"/>
        </w:rPr>
        <w:t xml:space="preserve"> was </w:t>
      </w:r>
      <w:proofErr w:type="spellStart"/>
      <w:r w:rsidR="00DD4A48" w:rsidRPr="009D4E93">
        <w:rPr>
          <w:rFonts w:ascii="Times New Roman" w:hAnsi="Times New Roman"/>
        </w:rPr>
        <w:t>georeferenced</w:t>
      </w:r>
      <w:proofErr w:type="spellEnd"/>
      <w:r w:rsidR="00DD4A48" w:rsidRPr="009D4E93">
        <w:rPr>
          <w:rFonts w:ascii="Times New Roman" w:hAnsi="Times New Roman"/>
        </w:rPr>
        <w:t xml:space="preserve"> to a centroid with extent determined by a combination of coordinate uncertainty and </w:t>
      </w:r>
      <w:proofErr w:type="spellStart"/>
      <w:r w:rsidR="00DD4A48" w:rsidRPr="009D4E93">
        <w:rPr>
          <w:rFonts w:ascii="Times New Roman" w:hAnsi="Times New Roman"/>
        </w:rPr>
        <w:t>trapline</w:t>
      </w:r>
      <w:proofErr w:type="spellEnd"/>
      <w:r w:rsidR="00DD4A48" w:rsidRPr="009D4E93">
        <w:rPr>
          <w:rFonts w:ascii="Times New Roman" w:hAnsi="Times New Roman"/>
        </w:rPr>
        <w:t xml:space="preserve"> extent using the point-radius method (</w:t>
      </w:r>
      <w:proofErr w:type="spellStart"/>
      <w:r w:rsidR="00DD4A48">
        <w:rPr>
          <w:rFonts w:ascii="Times New Roman" w:hAnsi="Times New Roman"/>
        </w:rPr>
        <w:t>Wieczorek</w:t>
      </w:r>
      <w:proofErr w:type="spellEnd"/>
      <w:r w:rsidR="00DD4A48">
        <w:rPr>
          <w:rFonts w:ascii="Times New Roman" w:hAnsi="Times New Roman"/>
        </w:rPr>
        <w:t>, et al., 2004</w:t>
      </w:r>
      <w:r w:rsidR="00DD4A48" w:rsidRPr="009D4E93">
        <w:rPr>
          <w:rFonts w:ascii="Times New Roman" w:hAnsi="Times New Roman"/>
        </w:rPr>
        <w:t xml:space="preserve">). Historical </w:t>
      </w:r>
      <w:proofErr w:type="spellStart"/>
      <w:r w:rsidR="00DD4A48" w:rsidRPr="009D4E93">
        <w:rPr>
          <w:rFonts w:ascii="Times New Roman" w:hAnsi="Times New Roman"/>
        </w:rPr>
        <w:t>traplines</w:t>
      </w:r>
      <w:proofErr w:type="spellEnd"/>
      <w:r w:rsidR="00DD4A48" w:rsidRPr="009D4E93">
        <w:rPr>
          <w:rFonts w:ascii="Times New Roman" w:hAnsi="Times New Roman"/>
        </w:rPr>
        <w:t xml:space="preserve"> were </w:t>
      </w:r>
      <w:proofErr w:type="spellStart"/>
      <w:r w:rsidR="00DD4A48" w:rsidRPr="009D4E93">
        <w:rPr>
          <w:rFonts w:ascii="Times New Roman" w:hAnsi="Times New Roman"/>
        </w:rPr>
        <w:t>georeferenced</w:t>
      </w:r>
      <w:proofErr w:type="spellEnd"/>
      <w:r w:rsidR="00DD4A48" w:rsidRPr="009D4E93">
        <w:rPr>
          <w:rFonts w:ascii="Times New Roman" w:hAnsi="Times New Roman"/>
        </w:rPr>
        <w:t xml:space="preserve"> from a combination of maps, written descriptions in field notes, and modern ground-</w:t>
      </w:r>
      <w:proofErr w:type="spellStart"/>
      <w:r w:rsidR="00DD4A48" w:rsidRPr="009D4E93">
        <w:rPr>
          <w:rFonts w:ascii="Times New Roman" w:hAnsi="Times New Roman"/>
        </w:rPr>
        <w:t>truthing</w:t>
      </w:r>
      <w:proofErr w:type="spellEnd"/>
      <w:r w:rsidR="00DD4A48" w:rsidRPr="009D4E93">
        <w:rPr>
          <w:rFonts w:ascii="Times New Roman" w:hAnsi="Times New Roman"/>
        </w:rPr>
        <w:t xml:space="preserve"> with historical photographs and hand-held GPS units. Modern </w:t>
      </w:r>
      <w:proofErr w:type="spellStart"/>
      <w:r w:rsidR="00DD4A48" w:rsidRPr="009D4E93">
        <w:rPr>
          <w:rFonts w:ascii="Times New Roman" w:hAnsi="Times New Roman"/>
        </w:rPr>
        <w:t>trapline</w:t>
      </w:r>
      <w:proofErr w:type="spellEnd"/>
      <w:r w:rsidR="00DD4A48" w:rsidRPr="009D4E93">
        <w:rPr>
          <w:rFonts w:ascii="Times New Roman" w:hAnsi="Times New Roman"/>
        </w:rPr>
        <w:t xml:space="preserve"> coordinates were obtained </w:t>
      </w:r>
      <w:r w:rsidR="00DD4A48" w:rsidRPr="009D4E93">
        <w:rPr>
          <w:rFonts w:ascii="Times New Roman" w:hAnsi="Times New Roman"/>
        </w:rPr>
        <w:lastRenderedPageBreak/>
        <w:t>from handheld GPS units</w:t>
      </w:r>
      <w:r>
        <w:rPr>
          <w:rFonts w:ascii="Times New Roman" w:hAnsi="Times New Roman"/>
        </w:rPr>
        <w:t>,</w:t>
      </w:r>
      <w:r w:rsidR="00DD4A48" w:rsidRPr="009D4E93">
        <w:rPr>
          <w:rFonts w:ascii="Times New Roman" w:hAnsi="Times New Roman"/>
        </w:rPr>
        <w:t xml:space="preserve"> with coordinates recorded at the beginning, middle, and end of each </w:t>
      </w:r>
      <w:proofErr w:type="spellStart"/>
      <w:r w:rsidR="00DD4A48" w:rsidRPr="009D4E93">
        <w:rPr>
          <w:rFonts w:ascii="Times New Roman" w:hAnsi="Times New Roman"/>
        </w:rPr>
        <w:t>trapline</w:t>
      </w:r>
      <w:proofErr w:type="spellEnd"/>
      <w:r w:rsidR="00DD4A48" w:rsidRPr="009D4E93">
        <w:rPr>
          <w:rFonts w:ascii="Times New Roman" w:hAnsi="Times New Roman"/>
        </w:rPr>
        <w:t xml:space="preserve">. </w:t>
      </w:r>
      <w:r w:rsidR="001C7AC6">
        <w:rPr>
          <w:rFonts w:ascii="Times New Roman" w:hAnsi="Times New Roman"/>
        </w:rPr>
        <w:t>W</w:t>
      </w:r>
      <w:r w:rsidR="00DD4A48" w:rsidRPr="009D4E93">
        <w:rPr>
          <w:rFonts w:ascii="Times New Roman" w:hAnsi="Times New Roman"/>
        </w:rPr>
        <w:t xml:space="preserve">e determined the elevation of each </w:t>
      </w:r>
      <w:r w:rsidR="001C7AC6">
        <w:rPr>
          <w:rFonts w:ascii="Times New Roman" w:hAnsi="Times New Roman"/>
        </w:rPr>
        <w:t xml:space="preserve">historical and modern </w:t>
      </w:r>
      <w:proofErr w:type="spellStart"/>
      <w:r w:rsidR="00DD4A48" w:rsidRPr="009D4E93">
        <w:rPr>
          <w:rFonts w:ascii="Times New Roman" w:hAnsi="Times New Roman"/>
        </w:rPr>
        <w:t>trapline</w:t>
      </w:r>
      <w:proofErr w:type="spellEnd"/>
      <w:r w:rsidR="00DD4A48" w:rsidRPr="009D4E93">
        <w:rPr>
          <w:rFonts w:ascii="Times New Roman" w:hAnsi="Times New Roman"/>
        </w:rPr>
        <w:t xml:space="preserve"> </w:t>
      </w:r>
      <w:r w:rsidR="001C7AC6">
        <w:rPr>
          <w:rFonts w:ascii="Times New Roman" w:hAnsi="Times New Roman"/>
          <w:lang w:val="en-AU"/>
        </w:rPr>
        <w:t>using</w:t>
      </w:r>
      <w:r w:rsidR="00DD4A48" w:rsidRPr="009D4E93">
        <w:rPr>
          <w:rFonts w:ascii="Times New Roman" w:hAnsi="Times New Roman"/>
          <w:lang w:val="en-AU"/>
        </w:rPr>
        <w:t xml:space="preserve"> a digital elevation model (DEM) derived from SRTMv4 with a resolution of 1 </w:t>
      </w:r>
      <w:proofErr w:type="spellStart"/>
      <w:r w:rsidR="00DD4A48" w:rsidRPr="009D4E93">
        <w:rPr>
          <w:rFonts w:ascii="Times New Roman" w:hAnsi="Times New Roman"/>
          <w:lang w:val="en-AU"/>
        </w:rPr>
        <w:t>arcsec</w:t>
      </w:r>
      <w:proofErr w:type="spellEnd"/>
      <w:r w:rsidR="00DD4A48">
        <w:rPr>
          <w:rFonts w:ascii="Times New Roman" w:hAnsi="Times New Roman"/>
          <w:lang w:val="en-AU"/>
        </w:rPr>
        <w:t xml:space="preserve"> </w:t>
      </w:r>
      <w:r w:rsidR="00DD4A48" w:rsidRPr="009D4E93">
        <w:rPr>
          <w:rFonts w:ascii="Times New Roman" w:hAnsi="Times New Roman"/>
          <w:lang w:val="en-AU"/>
        </w:rPr>
        <w:t xml:space="preserve">and verified these values by manual comparison </w:t>
      </w:r>
      <w:r w:rsidR="001B0C16">
        <w:rPr>
          <w:rFonts w:ascii="Times New Roman" w:hAnsi="Times New Roman"/>
          <w:lang w:val="en-AU"/>
        </w:rPr>
        <w:t xml:space="preserve">to elevations determined on the </w:t>
      </w:r>
      <w:r w:rsidR="00DD4A48" w:rsidRPr="009D4E93">
        <w:rPr>
          <w:rFonts w:ascii="Times New Roman" w:hAnsi="Times New Roman"/>
          <w:lang w:val="en-AU"/>
        </w:rPr>
        <w:t xml:space="preserve">ground or on topographic maps. </w:t>
      </w:r>
    </w:p>
    <w:p w14:paraId="3E131393" w14:textId="77777777" w:rsidR="00531476" w:rsidRPr="009D4E93" w:rsidRDefault="00C55A45" w:rsidP="00531476">
      <w:pPr>
        <w:pStyle w:val="BodyA"/>
        <w:spacing w:line="480" w:lineRule="auto"/>
        <w:ind w:firstLine="720"/>
        <w:rPr>
          <w:rFonts w:ascii="Times New Roman" w:hAnsi="Times New Roman"/>
        </w:rPr>
      </w:pPr>
      <w:r>
        <w:rPr>
          <w:rFonts w:ascii="Times New Roman" w:hAnsi="Times New Roman"/>
        </w:rPr>
        <w:t>We obtained records from h</w:t>
      </w:r>
      <w:r w:rsidR="00531476" w:rsidRPr="009D4E93">
        <w:rPr>
          <w:rFonts w:ascii="Times New Roman" w:hAnsi="Times New Roman"/>
        </w:rPr>
        <w:t xml:space="preserve">istorical surveys </w:t>
      </w:r>
      <w:r w:rsidR="00FB5397">
        <w:rPr>
          <w:rFonts w:ascii="Times New Roman" w:hAnsi="Times New Roman"/>
        </w:rPr>
        <w:t xml:space="preserve">conducted at </w:t>
      </w:r>
      <w:r w:rsidR="00DD1B28">
        <w:rPr>
          <w:rFonts w:ascii="Times New Roman" w:hAnsi="Times New Roman"/>
        </w:rPr>
        <w:t xml:space="preserve">111 </w:t>
      </w:r>
      <w:r w:rsidR="00606C41">
        <w:rPr>
          <w:rFonts w:ascii="Times New Roman" w:hAnsi="Times New Roman"/>
        </w:rPr>
        <w:t>sites</w:t>
      </w:r>
      <w:r w:rsidR="00DD4A48">
        <w:rPr>
          <w:rFonts w:ascii="Times New Roman" w:hAnsi="Times New Roman"/>
        </w:rPr>
        <w:t xml:space="preserve"> including 34 in Lassen, 45 in Yosemite, and 32 in Sequoia</w:t>
      </w:r>
      <w:r w:rsidR="00DD1B28">
        <w:rPr>
          <w:rFonts w:ascii="Times New Roman" w:hAnsi="Times New Roman"/>
        </w:rPr>
        <w:t xml:space="preserve">. Each </w:t>
      </w:r>
      <w:r w:rsidR="00606C41">
        <w:rPr>
          <w:rFonts w:ascii="Times New Roman" w:hAnsi="Times New Roman"/>
        </w:rPr>
        <w:t xml:space="preserve">site </w:t>
      </w:r>
      <w:r w:rsidR="00DD1B28">
        <w:rPr>
          <w:rFonts w:ascii="Times New Roman" w:hAnsi="Times New Roman"/>
        </w:rPr>
        <w:t>was</w:t>
      </w:r>
      <w:r w:rsidR="00531476" w:rsidRPr="009D4E93">
        <w:rPr>
          <w:rFonts w:ascii="Times New Roman" w:hAnsi="Times New Roman"/>
        </w:rPr>
        <w:t xml:space="preserve"> surveyed </w:t>
      </w:r>
      <w:r w:rsidR="00FB5397">
        <w:rPr>
          <w:rFonts w:ascii="Times New Roman" w:hAnsi="Times New Roman"/>
        </w:rPr>
        <w:t xml:space="preserve">for </w:t>
      </w:r>
      <w:r w:rsidR="00531476" w:rsidRPr="009D4E93">
        <w:rPr>
          <w:rFonts w:ascii="Times New Roman" w:hAnsi="Times New Roman"/>
        </w:rPr>
        <w:t xml:space="preserve">1-16 </w:t>
      </w:r>
      <w:r w:rsidR="00FB5397">
        <w:rPr>
          <w:rFonts w:ascii="Times New Roman" w:hAnsi="Times New Roman"/>
        </w:rPr>
        <w:t xml:space="preserve">nights </w:t>
      </w:r>
      <w:r w:rsidR="00531476" w:rsidRPr="009D4E93">
        <w:rPr>
          <w:rFonts w:ascii="Times New Roman" w:hAnsi="Times New Roman"/>
        </w:rPr>
        <w:t>(</w:t>
      </w:r>
      <w:r w:rsidR="00531476" w:rsidRPr="00EA78FB">
        <w:rPr>
          <w:rFonts w:ascii="Times New Roman" w:hAnsi="Times New Roman"/>
        </w:rPr>
        <w:t xml:space="preserve">median = </w:t>
      </w:r>
      <w:r w:rsidR="00531476">
        <w:rPr>
          <w:rFonts w:ascii="Times New Roman" w:hAnsi="Times New Roman"/>
        </w:rPr>
        <w:t>5</w:t>
      </w:r>
      <w:r w:rsidR="00531476" w:rsidRPr="009D4E93">
        <w:rPr>
          <w:rFonts w:ascii="Times New Roman" w:hAnsi="Times New Roman"/>
        </w:rPr>
        <w:t>)</w:t>
      </w:r>
      <w:r w:rsidR="00FB5397">
        <w:rPr>
          <w:rFonts w:ascii="Times New Roman" w:hAnsi="Times New Roman"/>
        </w:rPr>
        <w:t xml:space="preserve"> for a </w:t>
      </w:r>
      <w:r w:rsidR="00FB5397" w:rsidRPr="009D4E93">
        <w:rPr>
          <w:rFonts w:ascii="Times New Roman" w:hAnsi="Times New Roman"/>
        </w:rPr>
        <w:t>total of 681</w:t>
      </w:r>
      <w:r w:rsidR="00751371">
        <w:rPr>
          <w:rFonts w:ascii="Times New Roman" w:hAnsi="Times New Roman"/>
        </w:rPr>
        <w:t xml:space="preserve"> survey-</w:t>
      </w:r>
      <w:r w:rsidR="00FB5397">
        <w:rPr>
          <w:rFonts w:ascii="Times New Roman" w:hAnsi="Times New Roman"/>
        </w:rPr>
        <w:t xml:space="preserve">nights. For most sites, surveys were conducted </w:t>
      </w:r>
      <w:r w:rsidR="00350630">
        <w:rPr>
          <w:rFonts w:ascii="Times New Roman" w:hAnsi="Times New Roman"/>
        </w:rPr>
        <w:t xml:space="preserve">over </w:t>
      </w:r>
      <w:r w:rsidR="00FB5397">
        <w:rPr>
          <w:rFonts w:ascii="Times New Roman" w:hAnsi="Times New Roman"/>
        </w:rPr>
        <w:t>consecutive</w:t>
      </w:r>
      <w:r w:rsidR="00350630">
        <w:rPr>
          <w:rFonts w:ascii="Times New Roman" w:hAnsi="Times New Roman"/>
        </w:rPr>
        <w:t xml:space="preserve"> nights</w:t>
      </w:r>
      <w:r w:rsidR="00FB5397">
        <w:rPr>
          <w:rFonts w:ascii="Times New Roman" w:hAnsi="Times New Roman"/>
        </w:rPr>
        <w:t xml:space="preserve">. </w:t>
      </w:r>
      <w:r w:rsidR="00531476" w:rsidRPr="009D4E93">
        <w:rPr>
          <w:rFonts w:ascii="Times New Roman" w:hAnsi="Times New Roman"/>
        </w:rPr>
        <w:t xml:space="preserve">Historical trapping </w:t>
      </w:r>
      <w:r w:rsidR="00606C41">
        <w:rPr>
          <w:rFonts w:ascii="Times New Roman" w:hAnsi="Times New Roman"/>
        </w:rPr>
        <w:t xml:space="preserve">efforts used </w:t>
      </w:r>
      <w:r w:rsidR="006C0090">
        <w:rPr>
          <w:rFonts w:ascii="Times New Roman" w:hAnsi="Times New Roman"/>
        </w:rPr>
        <w:t>snap traps</w:t>
      </w:r>
      <w:r w:rsidR="00531476" w:rsidRPr="009D4E93">
        <w:rPr>
          <w:rFonts w:ascii="Times New Roman" w:hAnsi="Times New Roman"/>
        </w:rPr>
        <w:t xml:space="preserve">, </w:t>
      </w:r>
      <w:proofErr w:type="spellStart"/>
      <w:r w:rsidR="00531476" w:rsidRPr="009D4E93">
        <w:rPr>
          <w:rFonts w:ascii="Times New Roman" w:hAnsi="Times New Roman"/>
        </w:rPr>
        <w:t>Macabee</w:t>
      </w:r>
      <w:proofErr w:type="spellEnd"/>
      <w:r w:rsidR="00531476" w:rsidRPr="009D4E93">
        <w:rPr>
          <w:rFonts w:ascii="Times New Roman" w:hAnsi="Times New Roman"/>
        </w:rPr>
        <w:t xml:space="preserve"> gopher traps, mole traps, and </w:t>
      </w:r>
      <w:r w:rsidR="00FC46FE">
        <w:rPr>
          <w:rFonts w:ascii="Times New Roman" w:hAnsi="Times New Roman"/>
        </w:rPr>
        <w:t xml:space="preserve">steel </w:t>
      </w:r>
      <w:r w:rsidR="00531476" w:rsidRPr="009D4E93">
        <w:rPr>
          <w:rFonts w:ascii="Times New Roman" w:hAnsi="Times New Roman"/>
        </w:rPr>
        <w:t xml:space="preserve">traps </w:t>
      </w:r>
      <w:r w:rsidR="00606C41">
        <w:rPr>
          <w:rFonts w:ascii="Times New Roman" w:hAnsi="Times New Roman"/>
        </w:rPr>
        <w:t xml:space="preserve">that were </w:t>
      </w:r>
      <w:r w:rsidR="00531476" w:rsidRPr="009D4E93">
        <w:rPr>
          <w:rFonts w:ascii="Times New Roman" w:hAnsi="Times New Roman"/>
        </w:rPr>
        <w:t>set in suitable locations in various habitats around a ce</w:t>
      </w:r>
      <w:r w:rsidR="00013FA3">
        <w:rPr>
          <w:rFonts w:ascii="Times New Roman" w:hAnsi="Times New Roman"/>
        </w:rPr>
        <w:t xml:space="preserve">ntral camp. </w:t>
      </w:r>
      <w:r>
        <w:rPr>
          <w:rFonts w:ascii="Times New Roman" w:hAnsi="Times New Roman"/>
        </w:rPr>
        <w:t xml:space="preserve">For each </w:t>
      </w:r>
      <w:r w:rsidRPr="009D4E93">
        <w:rPr>
          <w:rFonts w:ascii="Times New Roman" w:hAnsi="Times New Roman"/>
        </w:rPr>
        <w:t>historical locality</w:t>
      </w:r>
      <w:r>
        <w:rPr>
          <w:rFonts w:ascii="Times New Roman" w:hAnsi="Times New Roman"/>
        </w:rPr>
        <w:t>,</w:t>
      </w:r>
      <w:r w:rsidRPr="009D4E93">
        <w:rPr>
          <w:rFonts w:ascii="Times New Roman" w:hAnsi="Times New Roman"/>
        </w:rPr>
        <w:t xml:space="preserve"> </w:t>
      </w:r>
      <w:r>
        <w:rPr>
          <w:rFonts w:ascii="Times New Roman" w:hAnsi="Times New Roman"/>
        </w:rPr>
        <w:t>t</w:t>
      </w:r>
      <w:r w:rsidR="00013FA3">
        <w:rPr>
          <w:rFonts w:ascii="Times New Roman" w:hAnsi="Times New Roman"/>
        </w:rPr>
        <w:t xml:space="preserve">he </w:t>
      </w:r>
      <w:r w:rsidR="00FB5397">
        <w:rPr>
          <w:rFonts w:ascii="Times New Roman" w:hAnsi="Times New Roman"/>
        </w:rPr>
        <w:t xml:space="preserve">average </w:t>
      </w:r>
      <w:r w:rsidR="00013FA3">
        <w:rPr>
          <w:rFonts w:ascii="Times New Roman" w:hAnsi="Times New Roman"/>
        </w:rPr>
        <w:t>number of trap</w:t>
      </w:r>
      <w:r w:rsidR="00FB5397">
        <w:rPr>
          <w:rFonts w:ascii="Times New Roman" w:hAnsi="Times New Roman"/>
        </w:rPr>
        <w:t>s per nigh</w:t>
      </w:r>
      <w:r>
        <w:rPr>
          <w:rFonts w:ascii="Times New Roman" w:hAnsi="Times New Roman"/>
        </w:rPr>
        <w:t>t</w:t>
      </w:r>
      <w:r w:rsidR="00FB5397">
        <w:rPr>
          <w:rFonts w:ascii="Times New Roman" w:hAnsi="Times New Roman"/>
        </w:rPr>
        <w:t xml:space="preserve"> </w:t>
      </w:r>
      <w:r w:rsidR="00531476" w:rsidRPr="009D4E93">
        <w:rPr>
          <w:rFonts w:ascii="Times New Roman" w:hAnsi="Times New Roman"/>
        </w:rPr>
        <w:t xml:space="preserve">ranged from </w:t>
      </w:r>
      <w:r>
        <w:rPr>
          <w:rFonts w:ascii="Times New Roman" w:hAnsi="Times New Roman"/>
        </w:rPr>
        <w:t>6</w:t>
      </w:r>
      <w:r w:rsidR="003573DE">
        <w:rPr>
          <w:rFonts w:ascii="Times New Roman" w:hAnsi="Times New Roman"/>
        </w:rPr>
        <w:t xml:space="preserve"> </w:t>
      </w:r>
      <w:r>
        <w:rPr>
          <w:rFonts w:ascii="Times New Roman" w:hAnsi="Times New Roman"/>
        </w:rPr>
        <w:t>-</w:t>
      </w:r>
      <w:r w:rsidR="003573DE">
        <w:rPr>
          <w:rFonts w:ascii="Times New Roman" w:hAnsi="Times New Roman"/>
        </w:rPr>
        <w:t xml:space="preserve"> </w:t>
      </w:r>
      <w:r>
        <w:rPr>
          <w:rFonts w:ascii="Times New Roman" w:hAnsi="Times New Roman"/>
        </w:rPr>
        <w:t xml:space="preserve">335 </w:t>
      </w:r>
      <w:r w:rsidR="00531476" w:rsidRPr="00EA78FB">
        <w:rPr>
          <w:rFonts w:ascii="Times New Roman" w:hAnsi="Times New Roman"/>
        </w:rPr>
        <w:t xml:space="preserve">(median = </w:t>
      </w:r>
      <w:r>
        <w:rPr>
          <w:rFonts w:ascii="Times New Roman" w:hAnsi="Times New Roman"/>
        </w:rPr>
        <w:t>96</w:t>
      </w:r>
      <w:r w:rsidR="00531476" w:rsidRPr="00EA78FB">
        <w:rPr>
          <w:rFonts w:ascii="Times New Roman" w:hAnsi="Times New Roman"/>
        </w:rPr>
        <w:t>).</w:t>
      </w:r>
      <w:r w:rsidR="00531476" w:rsidRPr="009D4E93">
        <w:rPr>
          <w:rFonts w:ascii="Times New Roman" w:hAnsi="Times New Roman"/>
        </w:rPr>
        <w:t xml:space="preserve"> Shooting and observations resulted in additional opportunistic records of diurnal mammals, primarily </w:t>
      </w:r>
      <w:proofErr w:type="spellStart"/>
      <w:r w:rsidR="00531476" w:rsidRPr="009D4E93">
        <w:rPr>
          <w:rFonts w:ascii="Times New Roman" w:hAnsi="Times New Roman"/>
        </w:rPr>
        <w:t>sciurids</w:t>
      </w:r>
      <w:proofErr w:type="spellEnd"/>
      <w:r w:rsidR="00531476" w:rsidRPr="009D4E93">
        <w:rPr>
          <w:rFonts w:ascii="Times New Roman" w:hAnsi="Times New Roman"/>
        </w:rPr>
        <w:t xml:space="preserve"> and </w:t>
      </w:r>
      <w:proofErr w:type="spellStart"/>
      <w:r w:rsidR="00531476" w:rsidRPr="009D4E93">
        <w:rPr>
          <w:rFonts w:ascii="Times New Roman" w:hAnsi="Times New Roman"/>
        </w:rPr>
        <w:t>pikas</w:t>
      </w:r>
      <w:proofErr w:type="spellEnd"/>
      <w:r w:rsidR="00531476" w:rsidRPr="009D4E93">
        <w:rPr>
          <w:rFonts w:ascii="Times New Roman" w:hAnsi="Times New Roman"/>
        </w:rPr>
        <w:t xml:space="preserve">. </w:t>
      </w:r>
      <w:r w:rsidR="001C7AC6">
        <w:rPr>
          <w:rFonts w:ascii="Times New Roman" w:hAnsi="Times New Roman"/>
        </w:rPr>
        <w:t xml:space="preserve">We extracted key </w:t>
      </w:r>
      <w:proofErr w:type="spellStart"/>
      <w:r w:rsidR="001C7AC6">
        <w:rPr>
          <w:rFonts w:ascii="Times New Roman" w:hAnsi="Times New Roman"/>
        </w:rPr>
        <w:t>trapline</w:t>
      </w:r>
      <w:proofErr w:type="spellEnd"/>
      <w:r w:rsidR="001C7AC6">
        <w:rPr>
          <w:rFonts w:ascii="Times New Roman" w:hAnsi="Times New Roman"/>
        </w:rPr>
        <w:t xml:space="preserve"> details such as n</w:t>
      </w:r>
      <w:r w:rsidR="00531476" w:rsidRPr="009D4E93">
        <w:rPr>
          <w:rFonts w:ascii="Times New Roman" w:hAnsi="Times New Roman"/>
        </w:rPr>
        <w:t xml:space="preserve">ightly captures </w:t>
      </w:r>
      <w:r w:rsidR="001C7AC6">
        <w:rPr>
          <w:rFonts w:ascii="Times New Roman" w:hAnsi="Times New Roman"/>
        </w:rPr>
        <w:t>records</w:t>
      </w:r>
      <w:r w:rsidR="00531476" w:rsidRPr="009D4E93">
        <w:rPr>
          <w:rFonts w:ascii="Times New Roman" w:hAnsi="Times New Roman"/>
        </w:rPr>
        <w:t>, number of traps set, habitats, location</w:t>
      </w:r>
      <w:r w:rsidR="001C7AC6">
        <w:rPr>
          <w:rFonts w:ascii="Times New Roman" w:hAnsi="Times New Roman"/>
        </w:rPr>
        <w:t xml:space="preserve"> map</w:t>
      </w:r>
      <w:r w:rsidR="00531476" w:rsidRPr="009D4E93">
        <w:rPr>
          <w:rFonts w:ascii="Times New Roman" w:hAnsi="Times New Roman"/>
        </w:rPr>
        <w:t xml:space="preserve">s and daily records of specimens observed and shot </w:t>
      </w:r>
      <w:r w:rsidR="001C7AC6">
        <w:rPr>
          <w:rFonts w:ascii="Times New Roman" w:hAnsi="Times New Roman"/>
        </w:rPr>
        <w:t xml:space="preserve">from more than 2500 pages of </w:t>
      </w:r>
      <w:r w:rsidR="00531476" w:rsidRPr="009D4E93">
        <w:rPr>
          <w:rFonts w:ascii="Times New Roman" w:hAnsi="Times New Roman"/>
        </w:rPr>
        <w:t xml:space="preserve">field notebooks held at the MVZ (available online at </w:t>
      </w:r>
      <w:commentRangeStart w:id="49"/>
      <w:r w:rsidR="00531476" w:rsidRPr="009D4E93">
        <w:rPr>
          <w:rFonts w:ascii="Times New Roman" w:hAnsi="Times New Roman"/>
        </w:rPr>
        <w:t xml:space="preserve">http:bscit.berkeley.edu/mvz/volumes.html). </w:t>
      </w:r>
      <w:commentRangeEnd w:id="49"/>
      <w:r w:rsidR="00AD1770">
        <w:rPr>
          <w:rStyle w:val="CommentReference"/>
          <w:rFonts w:ascii="Times New Roman" w:eastAsia="Times New Roman" w:hAnsi="Times New Roman"/>
          <w:color w:val="auto"/>
        </w:rPr>
        <w:commentReference w:id="49"/>
      </w:r>
      <w:r w:rsidR="00531476" w:rsidRPr="009D4E93">
        <w:rPr>
          <w:rFonts w:ascii="Times New Roman" w:hAnsi="Times New Roman"/>
        </w:rPr>
        <w:t xml:space="preserve"> </w:t>
      </w:r>
      <w:proofErr w:type="gramStart"/>
      <w:r w:rsidR="00531476" w:rsidRPr="009D4E93">
        <w:rPr>
          <w:rFonts w:ascii="Times New Roman" w:hAnsi="Times New Roman"/>
        </w:rPr>
        <w:t xml:space="preserve">Of the </w:t>
      </w:r>
      <w:r w:rsidR="00531476">
        <w:rPr>
          <w:rFonts w:ascii="Times New Roman" w:hAnsi="Times New Roman"/>
        </w:rPr>
        <w:t>15,277</w:t>
      </w:r>
      <w:r w:rsidR="00531476" w:rsidRPr="009D4E93">
        <w:rPr>
          <w:rFonts w:ascii="Times New Roman" w:hAnsi="Times New Roman"/>
        </w:rPr>
        <w:t xml:space="preserve"> historical mammal records </w:t>
      </w:r>
      <w:r w:rsidR="00196708">
        <w:rPr>
          <w:rFonts w:ascii="Times New Roman" w:hAnsi="Times New Roman"/>
        </w:rPr>
        <w:t xml:space="preserve">used </w:t>
      </w:r>
      <w:r w:rsidR="00531476" w:rsidRPr="009D4E93">
        <w:rPr>
          <w:rFonts w:ascii="Times New Roman" w:hAnsi="Times New Roman"/>
        </w:rPr>
        <w:t xml:space="preserve">in this study, </w:t>
      </w:r>
      <w:r w:rsidR="00531476">
        <w:rPr>
          <w:rFonts w:ascii="Times New Roman" w:hAnsi="Times New Roman"/>
        </w:rPr>
        <w:t>8,688</w:t>
      </w:r>
      <w:r w:rsidR="001C7AC6">
        <w:rPr>
          <w:rFonts w:ascii="Times New Roman" w:hAnsi="Times New Roman"/>
        </w:rPr>
        <w:t xml:space="preserve"> are backed by voucher</w:t>
      </w:r>
      <w:r w:rsidR="00531476" w:rsidRPr="009D4E93">
        <w:rPr>
          <w:rFonts w:ascii="Times New Roman" w:hAnsi="Times New Roman"/>
        </w:rPr>
        <w:t xml:space="preserve"> specimens in the MVZ</w:t>
      </w:r>
      <w:proofErr w:type="gramEnd"/>
      <w:r w:rsidR="00531476" w:rsidRPr="009D4E93">
        <w:rPr>
          <w:rFonts w:ascii="Times New Roman" w:hAnsi="Times New Roman"/>
        </w:rPr>
        <w:t xml:space="preserve"> </w:t>
      </w:r>
      <w:r w:rsidR="00531476" w:rsidRPr="00BC0434">
        <w:rPr>
          <w:rFonts w:ascii="Times New Roman" w:hAnsi="Times New Roman"/>
        </w:rPr>
        <w:t>(</w:t>
      </w:r>
      <w:r w:rsidR="00541334" w:rsidRPr="00BC0434">
        <w:fldChar w:fldCharType="begin"/>
      </w:r>
      <w:r w:rsidR="00541334" w:rsidRPr="00BC0434">
        <w:instrText xml:space="preserve"> HYPERLINK "http://mvz.berkeley.edu" </w:instrText>
      </w:r>
      <w:r w:rsidR="00541334" w:rsidRPr="00BC0434">
        <w:rPr>
          <w:rPrChange w:id="50" w:author="Morgan Tingley" w:date="2013-09-17T14:56:00Z">
            <w:rPr>
              <w:rStyle w:val="Hyperlink1"/>
              <w:rFonts w:ascii="Times New Roman" w:hAnsi="Times New Roman"/>
            </w:rPr>
          </w:rPrChange>
        </w:rPr>
        <w:fldChar w:fldCharType="separate"/>
      </w:r>
      <w:r w:rsidR="00531476" w:rsidRPr="008A08DB">
        <w:rPr>
          <w:rStyle w:val="Hyperlink1"/>
          <w:rFonts w:ascii="Times New Roman" w:hAnsi="Times New Roman"/>
          <w:sz w:val="24"/>
        </w:rPr>
        <w:t>http://mvz.berkeley.edu</w:t>
      </w:r>
      <w:r w:rsidR="00541334" w:rsidRPr="008A08DB">
        <w:rPr>
          <w:rStyle w:val="Hyperlink1"/>
          <w:rFonts w:ascii="Times New Roman" w:hAnsi="Times New Roman"/>
          <w:sz w:val="24"/>
        </w:rPr>
        <w:fldChar w:fldCharType="end"/>
      </w:r>
      <w:r w:rsidR="00531476" w:rsidRPr="00BC0434">
        <w:rPr>
          <w:rFonts w:ascii="Times New Roman" w:hAnsi="Times New Roman"/>
        </w:rPr>
        <w:t>).</w:t>
      </w:r>
    </w:p>
    <w:p w14:paraId="7CE2B86E" w14:textId="77777777" w:rsidR="00531476" w:rsidRPr="0034569F" w:rsidRDefault="00531476" w:rsidP="0034569F">
      <w:pPr>
        <w:pStyle w:val="BodyA"/>
        <w:spacing w:line="480" w:lineRule="auto"/>
        <w:rPr>
          <w:rFonts w:ascii="Times New Roman" w:hAnsi="Times New Roman"/>
        </w:rPr>
      </w:pPr>
      <w:r w:rsidRPr="009D4E93">
        <w:rPr>
          <w:rFonts w:ascii="Times New Roman" w:hAnsi="Times New Roman"/>
        </w:rPr>
        <w:tab/>
        <w:t xml:space="preserve">Modern mammal </w:t>
      </w:r>
      <w:r w:rsidR="00606C41">
        <w:rPr>
          <w:rFonts w:ascii="Times New Roman" w:hAnsi="Times New Roman"/>
        </w:rPr>
        <w:t>re</w:t>
      </w:r>
      <w:r w:rsidRPr="009D4E93">
        <w:rPr>
          <w:rFonts w:ascii="Times New Roman" w:hAnsi="Times New Roman"/>
        </w:rPr>
        <w:t>surveys were conducted between 2003 and 2010 as part of the Grinnell Resurvey Project</w:t>
      </w:r>
      <w:r w:rsidR="00375EE6">
        <w:rPr>
          <w:rFonts w:ascii="Times New Roman" w:hAnsi="Times New Roman"/>
        </w:rPr>
        <w:t xml:space="preserve"> – a multi-year</w:t>
      </w:r>
      <w:r w:rsidR="00DD4A48">
        <w:rPr>
          <w:rFonts w:ascii="Times New Roman" w:hAnsi="Times New Roman"/>
        </w:rPr>
        <w:t>,</w:t>
      </w:r>
      <w:r w:rsidR="00375EE6">
        <w:rPr>
          <w:rFonts w:ascii="Times New Roman" w:hAnsi="Times New Roman"/>
        </w:rPr>
        <w:t xml:space="preserve"> collaborative effort</w:t>
      </w:r>
      <w:r w:rsidRPr="009D4E93">
        <w:rPr>
          <w:rFonts w:ascii="Times New Roman" w:hAnsi="Times New Roman"/>
        </w:rPr>
        <w:t xml:space="preserve"> that seeks to resurvey vertebrate species at historically surveyed localities throughout California and the </w:t>
      </w:r>
      <w:r w:rsidR="00FC46FE">
        <w:rPr>
          <w:rFonts w:ascii="Times New Roman" w:hAnsi="Times New Roman"/>
        </w:rPr>
        <w:t>w</w:t>
      </w:r>
      <w:r w:rsidR="001C7AC6">
        <w:rPr>
          <w:rFonts w:ascii="Times New Roman" w:hAnsi="Times New Roman"/>
        </w:rPr>
        <w:t>estern U.S. (Moritz</w:t>
      </w:r>
      <w:r w:rsidRPr="009D4E93">
        <w:rPr>
          <w:rFonts w:ascii="Times New Roman" w:hAnsi="Times New Roman"/>
        </w:rPr>
        <w:t xml:space="preserve"> et al, 2008</w:t>
      </w:r>
      <w:r w:rsidR="00421D99">
        <w:rPr>
          <w:rFonts w:ascii="Times New Roman" w:hAnsi="Times New Roman"/>
        </w:rPr>
        <w:t>; Tingley et al, 2012</w:t>
      </w:r>
      <w:r w:rsidRPr="009D4E93">
        <w:rPr>
          <w:rFonts w:ascii="Times New Roman" w:hAnsi="Times New Roman"/>
        </w:rPr>
        <w:t xml:space="preserve">). </w:t>
      </w:r>
      <w:r w:rsidR="00606C41">
        <w:rPr>
          <w:rFonts w:ascii="Times New Roman" w:hAnsi="Times New Roman"/>
        </w:rPr>
        <w:t>W</w:t>
      </w:r>
      <w:r w:rsidR="00522378">
        <w:rPr>
          <w:rFonts w:ascii="Times New Roman" w:hAnsi="Times New Roman"/>
        </w:rPr>
        <w:t xml:space="preserve">e surveyed </w:t>
      </w:r>
      <w:r w:rsidRPr="009D4E93">
        <w:rPr>
          <w:rFonts w:ascii="Times New Roman" w:hAnsi="Times New Roman"/>
        </w:rPr>
        <w:t xml:space="preserve">a total of </w:t>
      </w:r>
      <w:r>
        <w:rPr>
          <w:rFonts w:ascii="Times New Roman" w:hAnsi="Times New Roman"/>
        </w:rPr>
        <w:t>166</w:t>
      </w:r>
      <w:r w:rsidRPr="009D4E93">
        <w:rPr>
          <w:rFonts w:ascii="Times New Roman" w:hAnsi="Times New Roman"/>
          <w:b/>
        </w:rPr>
        <w:t xml:space="preserve"> </w:t>
      </w:r>
      <w:r w:rsidR="00001AD2">
        <w:rPr>
          <w:rFonts w:ascii="Times New Roman" w:hAnsi="Times New Roman"/>
        </w:rPr>
        <w:t>sites</w:t>
      </w:r>
      <w:r w:rsidR="00606C41">
        <w:rPr>
          <w:rFonts w:ascii="Times New Roman" w:hAnsi="Times New Roman"/>
        </w:rPr>
        <w:t xml:space="preserve">, </w:t>
      </w:r>
      <w:r w:rsidR="00522378">
        <w:rPr>
          <w:rFonts w:ascii="Times New Roman" w:hAnsi="Times New Roman"/>
        </w:rPr>
        <w:t>including</w:t>
      </w:r>
      <w:r w:rsidRPr="009D4E93">
        <w:rPr>
          <w:rFonts w:ascii="Times New Roman" w:hAnsi="Times New Roman"/>
        </w:rPr>
        <w:t xml:space="preserve"> </w:t>
      </w:r>
      <w:r w:rsidR="007F5130">
        <w:rPr>
          <w:rFonts w:ascii="Times New Roman" w:hAnsi="Times New Roman"/>
        </w:rPr>
        <w:t>85</w:t>
      </w:r>
      <w:r w:rsidR="00522378">
        <w:rPr>
          <w:rFonts w:ascii="Times New Roman" w:hAnsi="Times New Roman"/>
        </w:rPr>
        <w:t xml:space="preserve"> </w:t>
      </w:r>
      <w:r w:rsidRPr="009D4E93">
        <w:rPr>
          <w:rFonts w:ascii="Times New Roman" w:hAnsi="Times New Roman"/>
        </w:rPr>
        <w:t xml:space="preserve">of </w:t>
      </w:r>
      <w:r w:rsidR="00674787">
        <w:rPr>
          <w:rFonts w:ascii="Times New Roman" w:hAnsi="Times New Roman"/>
        </w:rPr>
        <w:t xml:space="preserve">the </w:t>
      </w:r>
      <w:r w:rsidR="00522378">
        <w:rPr>
          <w:rFonts w:ascii="Times New Roman" w:hAnsi="Times New Roman"/>
        </w:rPr>
        <w:t xml:space="preserve">111 </w:t>
      </w:r>
      <w:r w:rsidRPr="009D4E93">
        <w:rPr>
          <w:rFonts w:ascii="Times New Roman" w:hAnsi="Times New Roman"/>
        </w:rPr>
        <w:t xml:space="preserve">historical </w:t>
      </w:r>
      <w:r w:rsidR="00606C41">
        <w:rPr>
          <w:rFonts w:ascii="Times New Roman" w:hAnsi="Times New Roman"/>
        </w:rPr>
        <w:t>sites</w:t>
      </w:r>
      <w:r w:rsidR="00C82E13">
        <w:rPr>
          <w:rFonts w:ascii="Times New Roman" w:hAnsi="Times New Roman"/>
        </w:rPr>
        <w:t xml:space="preserve">. </w:t>
      </w:r>
      <w:r w:rsidR="00606C41">
        <w:rPr>
          <w:rFonts w:ascii="Times New Roman" w:hAnsi="Times New Roman"/>
        </w:rPr>
        <w:t>A</w:t>
      </w:r>
      <w:r w:rsidR="006554E6">
        <w:rPr>
          <w:rFonts w:ascii="Times New Roman" w:hAnsi="Times New Roman"/>
        </w:rPr>
        <w:t xml:space="preserve">dditional </w:t>
      </w:r>
      <w:r w:rsidR="00C82E13">
        <w:rPr>
          <w:rFonts w:ascii="Times New Roman" w:hAnsi="Times New Roman"/>
        </w:rPr>
        <w:t xml:space="preserve">modern </w:t>
      </w:r>
      <w:r w:rsidR="00001AD2">
        <w:rPr>
          <w:rFonts w:ascii="Times New Roman" w:hAnsi="Times New Roman"/>
        </w:rPr>
        <w:t xml:space="preserve">sites </w:t>
      </w:r>
      <w:r w:rsidR="006554E6">
        <w:rPr>
          <w:rFonts w:ascii="Times New Roman" w:hAnsi="Times New Roman"/>
        </w:rPr>
        <w:t xml:space="preserve">were selected to maximize elevation coverage and </w:t>
      </w:r>
      <w:r w:rsidR="00CD0B08">
        <w:rPr>
          <w:rFonts w:ascii="Times New Roman" w:hAnsi="Times New Roman"/>
        </w:rPr>
        <w:t>to serve as proxies for</w:t>
      </w:r>
      <w:r w:rsidR="006554E6">
        <w:rPr>
          <w:rFonts w:ascii="Times New Roman" w:hAnsi="Times New Roman"/>
        </w:rPr>
        <w:t xml:space="preserve"> historical </w:t>
      </w:r>
      <w:r w:rsidR="00001AD2">
        <w:rPr>
          <w:rFonts w:ascii="Times New Roman" w:hAnsi="Times New Roman"/>
        </w:rPr>
        <w:t xml:space="preserve">sites </w:t>
      </w:r>
      <w:r w:rsidR="006554E6">
        <w:rPr>
          <w:rFonts w:ascii="Times New Roman" w:hAnsi="Times New Roman"/>
        </w:rPr>
        <w:lastRenderedPageBreak/>
        <w:t>that were otherwise inaccessible</w:t>
      </w:r>
      <w:r w:rsidRPr="009D4E93">
        <w:rPr>
          <w:rFonts w:ascii="Times New Roman" w:hAnsi="Times New Roman"/>
        </w:rPr>
        <w:t xml:space="preserve">. </w:t>
      </w:r>
      <w:r w:rsidR="00421D99">
        <w:rPr>
          <w:rFonts w:ascii="Times New Roman" w:hAnsi="Times New Roman"/>
        </w:rPr>
        <w:t xml:space="preserve">We </w:t>
      </w:r>
      <w:r w:rsidR="003573DE">
        <w:rPr>
          <w:rFonts w:ascii="Times New Roman" w:hAnsi="Times New Roman"/>
        </w:rPr>
        <w:t xml:space="preserve">surveyed each site for 1-11 nights </w:t>
      </w:r>
      <w:r w:rsidR="003573DE" w:rsidRPr="009D4E93">
        <w:rPr>
          <w:rFonts w:ascii="Times New Roman" w:hAnsi="Times New Roman"/>
        </w:rPr>
        <w:t xml:space="preserve">(median = </w:t>
      </w:r>
      <w:r w:rsidR="003573DE">
        <w:rPr>
          <w:rFonts w:ascii="Times New Roman" w:hAnsi="Times New Roman"/>
        </w:rPr>
        <w:t>6</w:t>
      </w:r>
      <w:r w:rsidR="003573DE" w:rsidRPr="009D4E93">
        <w:rPr>
          <w:rFonts w:ascii="Times New Roman" w:hAnsi="Times New Roman"/>
        </w:rPr>
        <w:t>)</w:t>
      </w:r>
      <w:r w:rsidR="003573DE">
        <w:rPr>
          <w:rFonts w:ascii="Times New Roman" w:hAnsi="Times New Roman"/>
        </w:rPr>
        <w:t xml:space="preserve"> for a </w:t>
      </w:r>
      <w:r w:rsidR="00421D99" w:rsidRPr="009D4E93">
        <w:rPr>
          <w:rFonts w:ascii="Times New Roman" w:hAnsi="Times New Roman"/>
        </w:rPr>
        <w:t xml:space="preserve">total of </w:t>
      </w:r>
      <w:r w:rsidR="00013FA3">
        <w:rPr>
          <w:rFonts w:ascii="Times New Roman" w:hAnsi="Times New Roman"/>
        </w:rPr>
        <w:t>916</w:t>
      </w:r>
      <w:r w:rsidR="00421D99" w:rsidRPr="009D4E93">
        <w:rPr>
          <w:rFonts w:ascii="Times New Roman" w:hAnsi="Times New Roman"/>
        </w:rPr>
        <w:t xml:space="preserve"> </w:t>
      </w:r>
      <w:r w:rsidR="00751371">
        <w:rPr>
          <w:rFonts w:ascii="Times New Roman" w:hAnsi="Times New Roman"/>
        </w:rPr>
        <w:t>survey-</w:t>
      </w:r>
      <w:r w:rsidR="00D630D0">
        <w:rPr>
          <w:rFonts w:ascii="Times New Roman" w:hAnsi="Times New Roman"/>
        </w:rPr>
        <w:t>nights</w:t>
      </w:r>
      <w:r w:rsidR="00421D99" w:rsidRPr="009D4E93">
        <w:rPr>
          <w:rFonts w:ascii="Times New Roman" w:hAnsi="Times New Roman"/>
        </w:rPr>
        <w:t>.</w:t>
      </w:r>
      <w:r w:rsidR="003573DE">
        <w:rPr>
          <w:rFonts w:ascii="Times New Roman" w:hAnsi="Times New Roman"/>
        </w:rPr>
        <w:t xml:space="preserve"> </w:t>
      </w:r>
      <w:r w:rsidR="00421D99" w:rsidRPr="009D4E93">
        <w:rPr>
          <w:rFonts w:ascii="Times New Roman" w:hAnsi="Times New Roman"/>
        </w:rPr>
        <w:t xml:space="preserve"> </w:t>
      </w:r>
      <w:r w:rsidR="00D92C5B">
        <w:rPr>
          <w:rFonts w:ascii="Times New Roman" w:hAnsi="Times New Roman"/>
        </w:rPr>
        <w:t>As with historical surveys, most modern s</w:t>
      </w:r>
      <w:r w:rsidR="00350630">
        <w:rPr>
          <w:rFonts w:ascii="Times New Roman" w:hAnsi="Times New Roman"/>
        </w:rPr>
        <w:t xml:space="preserve">urveys </w:t>
      </w:r>
      <w:r w:rsidR="00D92C5B">
        <w:rPr>
          <w:rFonts w:ascii="Times New Roman" w:hAnsi="Times New Roman"/>
        </w:rPr>
        <w:t xml:space="preserve">at a site </w:t>
      </w:r>
      <w:r w:rsidR="00350630">
        <w:rPr>
          <w:rFonts w:ascii="Times New Roman" w:hAnsi="Times New Roman"/>
        </w:rPr>
        <w:t xml:space="preserve">were conducted over consecutive nights. </w:t>
      </w:r>
      <w:r w:rsidR="001C7AC6" w:rsidRPr="009D4E93">
        <w:rPr>
          <w:rFonts w:ascii="Times New Roman" w:hAnsi="Times New Roman"/>
        </w:rPr>
        <w:t xml:space="preserve">Using historical locality maps and habitat descriptions recorded in field notebooks, </w:t>
      </w:r>
      <w:r w:rsidR="001C7AC6">
        <w:rPr>
          <w:rFonts w:ascii="Times New Roman" w:hAnsi="Times New Roman"/>
        </w:rPr>
        <w:t xml:space="preserve">we </w:t>
      </w:r>
      <w:r w:rsidR="001C7AC6" w:rsidRPr="009D4E93">
        <w:rPr>
          <w:rFonts w:ascii="Times New Roman" w:hAnsi="Times New Roman"/>
        </w:rPr>
        <w:t xml:space="preserve">set </w:t>
      </w:r>
      <w:proofErr w:type="spellStart"/>
      <w:r w:rsidR="001C7AC6" w:rsidRPr="009D4E93">
        <w:rPr>
          <w:rFonts w:ascii="Times New Roman" w:hAnsi="Times New Roman"/>
        </w:rPr>
        <w:t>traplines</w:t>
      </w:r>
      <w:proofErr w:type="spellEnd"/>
      <w:r w:rsidR="001C7AC6" w:rsidRPr="009D4E93">
        <w:rPr>
          <w:rFonts w:ascii="Times New Roman" w:hAnsi="Times New Roman"/>
        </w:rPr>
        <w:t xml:space="preserve"> to </w:t>
      </w:r>
      <w:r w:rsidR="001C7AC6">
        <w:rPr>
          <w:rFonts w:ascii="Times New Roman" w:hAnsi="Times New Roman"/>
        </w:rPr>
        <w:t xml:space="preserve">sample </w:t>
      </w:r>
      <w:r w:rsidR="001C7AC6" w:rsidRPr="009D4E93">
        <w:rPr>
          <w:rFonts w:ascii="Times New Roman" w:hAnsi="Times New Roman"/>
        </w:rPr>
        <w:t xml:space="preserve">historical </w:t>
      </w:r>
      <w:r w:rsidR="001C7AC6">
        <w:rPr>
          <w:rFonts w:ascii="Times New Roman" w:hAnsi="Times New Roman"/>
        </w:rPr>
        <w:t xml:space="preserve">sites </w:t>
      </w:r>
      <w:r w:rsidR="001C7AC6" w:rsidRPr="009D4E93">
        <w:rPr>
          <w:rFonts w:ascii="Times New Roman" w:hAnsi="Times New Roman"/>
        </w:rPr>
        <w:t>as closely as possible.</w:t>
      </w:r>
      <w:r w:rsidR="001C7AC6">
        <w:rPr>
          <w:rFonts w:ascii="Times New Roman" w:hAnsi="Times New Roman"/>
        </w:rPr>
        <w:t xml:space="preserve"> </w:t>
      </w:r>
      <w:r w:rsidR="00001AD2">
        <w:rPr>
          <w:rFonts w:ascii="Times New Roman" w:hAnsi="Times New Roman"/>
        </w:rPr>
        <w:t>We used</w:t>
      </w:r>
      <w:r w:rsidRPr="009D4E93">
        <w:rPr>
          <w:rFonts w:ascii="Times New Roman" w:hAnsi="Times New Roman"/>
        </w:rPr>
        <w:t xml:space="preserve"> a combination of Sherman traps and Tomahawk traps</w:t>
      </w:r>
      <w:r w:rsidR="00001AD2">
        <w:rPr>
          <w:rFonts w:ascii="Times New Roman" w:hAnsi="Times New Roman"/>
        </w:rPr>
        <w:t>,</w:t>
      </w:r>
      <w:r w:rsidRPr="009D4E93">
        <w:rPr>
          <w:rFonts w:ascii="Times New Roman" w:hAnsi="Times New Roman"/>
        </w:rPr>
        <w:t xml:space="preserve"> with standard </w:t>
      </w:r>
      <w:proofErr w:type="spellStart"/>
      <w:r w:rsidRPr="009D4E93">
        <w:rPr>
          <w:rFonts w:ascii="Times New Roman" w:hAnsi="Times New Roman"/>
        </w:rPr>
        <w:t>traplines</w:t>
      </w:r>
      <w:proofErr w:type="spellEnd"/>
      <w:r w:rsidRPr="009D4E93">
        <w:rPr>
          <w:rFonts w:ascii="Times New Roman" w:hAnsi="Times New Roman"/>
        </w:rPr>
        <w:t xml:space="preserve"> containing 40 Sherman traps and 10 Tomahawk traps run for 4 consecutive nights. Pitfall traps, consisting of 32-oz plastic cups placed in the ground, were used to collect shrews and were </w:t>
      </w:r>
      <w:r w:rsidR="001C7AC6">
        <w:rPr>
          <w:rFonts w:ascii="Times New Roman" w:hAnsi="Times New Roman"/>
        </w:rPr>
        <w:t>set</w:t>
      </w:r>
      <w:r w:rsidRPr="009D4E93">
        <w:rPr>
          <w:rFonts w:ascii="Times New Roman" w:hAnsi="Times New Roman"/>
        </w:rPr>
        <w:t xml:space="preserve"> at the same time as the Sherman lines. As in the historical era, traps were set in suitable spots to trap small mammals. Pocket gophers were trapped using </w:t>
      </w:r>
      <w:proofErr w:type="spellStart"/>
      <w:r w:rsidRPr="009D4E93">
        <w:rPr>
          <w:rFonts w:ascii="Times New Roman" w:hAnsi="Times New Roman"/>
        </w:rPr>
        <w:t>Macabee</w:t>
      </w:r>
      <w:proofErr w:type="spellEnd"/>
      <w:r w:rsidRPr="009D4E93">
        <w:rPr>
          <w:rFonts w:ascii="Times New Roman" w:hAnsi="Times New Roman"/>
        </w:rPr>
        <w:t xml:space="preserve"> gopher traps where gopher mounds were observed. </w:t>
      </w:r>
      <w:r w:rsidR="00350630">
        <w:rPr>
          <w:rFonts w:ascii="Times New Roman" w:hAnsi="Times New Roman"/>
        </w:rPr>
        <w:t xml:space="preserve">For each modern </w:t>
      </w:r>
      <w:r w:rsidR="00001AD2">
        <w:rPr>
          <w:rFonts w:ascii="Times New Roman" w:hAnsi="Times New Roman"/>
        </w:rPr>
        <w:t>site</w:t>
      </w:r>
      <w:r w:rsidR="00350630">
        <w:rPr>
          <w:rFonts w:ascii="Times New Roman" w:hAnsi="Times New Roman"/>
        </w:rPr>
        <w:t>, t</w:t>
      </w:r>
      <w:r w:rsidRPr="009D4E93">
        <w:rPr>
          <w:rFonts w:ascii="Times New Roman" w:hAnsi="Times New Roman"/>
        </w:rPr>
        <w:t xml:space="preserve">he </w:t>
      </w:r>
      <w:r w:rsidR="00350630">
        <w:rPr>
          <w:rFonts w:ascii="Times New Roman" w:hAnsi="Times New Roman"/>
        </w:rPr>
        <w:t xml:space="preserve">average </w:t>
      </w:r>
      <w:r w:rsidRPr="009D4E93">
        <w:rPr>
          <w:rFonts w:ascii="Times New Roman" w:hAnsi="Times New Roman"/>
        </w:rPr>
        <w:t>number of trap</w:t>
      </w:r>
      <w:r w:rsidR="00350630">
        <w:rPr>
          <w:rFonts w:ascii="Times New Roman" w:hAnsi="Times New Roman"/>
        </w:rPr>
        <w:t xml:space="preserve">s per </w:t>
      </w:r>
      <w:r w:rsidR="00013FA3">
        <w:rPr>
          <w:rFonts w:ascii="Times New Roman" w:hAnsi="Times New Roman"/>
        </w:rPr>
        <w:t>night</w:t>
      </w:r>
      <w:r w:rsidRPr="009D4E93">
        <w:rPr>
          <w:rFonts w:ascii="Times New Roman" w:hAnsi="Times New Roman"/>
        </w:rPr>
        <w:t xml:space="preserve"> ranged from 3-</w:t>
      </w:r>
      <w:r w:rsidR="00350630">
        <w:rPr>
          <w:rFonts w:ascii="Times New Roman" w:hAnsi="Times New Roman"/>
        </w:rPr>
        <w:t xml:space="preserve">339 </w:t>
      </w:r>
      <w:r w:rsidRPr="009D4E93">
        <w:rPr>
          <w:rFonts w:ascii="Times New Roman" w:hAnsi="Times New Roman"/>
        </w:rPr>
        <w:t>(median=</w:t>
      </w:r>
      <w:r w:rsidR="00350630">
        <w:rPr>
          <w:rFonts w:ascii="Times New Roman" w:hAnsi="Times New Roman"/>
        </w:rPr>
        <w:t>65</w:t>
      </w:r>
      <w:r w:rsidRPr="009D4E93">
        <w:rPr>
          <w:rFonts w:ascii="Times New Roman" w:hAnsi="Times New Roman"/>
        </w:rPr>
        <w:t xml:space="preserve">). Additional observational records were recorded on a daily basis. Of the </w:t>
      </w:r>
      <w:r w:rsidRPr="00C058DC">
        <w:rPr>
          <w:rFonts w:ascii="Times New Roman" w:hAnsi="Times New Roman"/>
        </w:rPr>
        <w:t>14,316</w:t>
      </w:r>
      <w:r w:rsidRPr="009D4E93">
        <w:rPr>
          <w:rFonts w:ascii="Times New Roman" w:hAnsi="Times New Roman"/>
        </w:rPr>
        <w:t xml:space="preserve"> modern </w:t>
      </w:r>
      <w:r w:rsidR="00196708">
        <w:rPr>
          <w:rFonts w:ascii="Times New Roman" w:hAnsi="Times New Roman"/>
        </w:rPr>
        <w:t xml:space="preserve">mammal records obtained from these </w:t>
      </w:r>
      <w:r w:rsidRPr="009D4E93">
        <w:rPr>
          <w:rFonts w:ascii="Times New Roman" w:hAnsi="Times New Roman"/>
        </w:rPr>
        <w:t xml:space="preserve">surveys, </w:t>
      </w:r>
      <w:r w:rsidRPr="00C058DC">
        <w:rPr>
          <w:rFonts w:ascii="Times New Roman" w:hAnsi="Times New Roman"/>
        </w:rPr>
        <w:t>6,144</w:t>
      </w:r>
      <w:r w:rsidR="00751371">
        <w:rPr>
          <w:rFonts w:ascii="Times New Roman" w:hAnsi="Times New Roman"/>
        </w:rPr>
        <w:t xml:space="preserve"> are backed by voucher</w:t>
      </w:r>
      <w:r w:rsidRPr="009D4E93">
        <w:rPr>
          <w:rFonts w:ascii="Times New Roman" w:hAnsi="Times New Roman"/>
        </w:rPr>
        <w:t xml:space="preserve"> </w:t>
      </w:r>
      <w:r w:rsidR="00196708">
        <w:rPr>
          <w:rFonts w:ascii="Times New Roman" w:hAnsi="Times New Roman"/>
        </w:rPr>
        <w:t>specimens</w:t>
      </w:r>
      <w:r w:rsidRPr="009D4E93">
        <w:rPr>
          <w:rFonts w:ascii="Times New Roman" w:hAnsi="Times New Roman"/>
        </w:rPr>
        <w:t xml:space="preserve"> in the MVZ</w:t>
      </w:r>
      <w:r w:rsidR="00013FA3">
        <w:rPr>
          <w:rFonts w:ascii="Times New Roman" w:hAnsi="Times New Roman"/>
        </w:rPr>
        <w:t>.</w:t>
      </w:r>
    </w:p>
    <w:p w14:paraId="20CA3F7C" w14:textId="77777777" w:rsidR="00F52252" w:rsidRPr="009D4E93" w:rsidRDefault="00F52252" w:rsidP="00873E42">
      <w:pPr>
        <w:pStyle w:val="BodyA"/>
        <w:spacing w:line="480" w:lineRule="auto"/>
        <w:rPr>
          <w:rFonts w:ascii="Times New Roman" w:hAnsi="Times New Roman"/>
        </w:rPr>
      </w:pPr>
      <w:r w:rsidRPr="009D4E93">
        <w:rPr>
          <w:rFonts w:ascii="Times New Roman" w:hAnsi="Times New Roman"/>
        </w:rPr>
        <w:tab/>
      </w:r>
    </w:p>
    <w:p w14:paraId="09F244B4" w14:textId="77777777" w:rsidR="00F52252" w:rsidRPr="009D4E93" w:rsidRDefault="00F52252" w:rsidP="003A635B">
      <w:pPr>
        <w:pStyle w:val="BodyA"/>
        <w:spacing w:line="480" w:lineRule="auto"/>
        <w:outlineLvl w:val="0"/>
        <w:rPr>
          <w:rFonts w:ascii="Times New Roman" w:hAnsi="Times New Roman"/>
          <w:i/>
        </w:rPr>
      </w:pPr>
      <w:r w:rsidRPr="009D4E93">
        <w:rPr>
          <w:rFonts w:ascii="Times New Roman" w:hAnsi="Times New Roman"/>
          <w:i/>
        </w:rPr>
        <w:t>Species Set</w:t>
      </w:r>
    </w:p>
    <w:p w14:paraId="2E4259E6" w14:textId="08CEBC42" w:rsidR="003434E7" w:rsidRDefault="005D668E" w:rsidP="00873E42">
      <w:pPr>
        <w:pStyle w:val="BodyA"/>
        <w:spacing w:line="480" w:lineRule="auto"/>
        <w:rPr>
          <w:rFonts w:ascii="Times New Roman" w:hAnsi="Times New Roman"/>
        </w:rPr>
      </w:pPr>
      <w:r>
        <w:rPr>
          <w:rFonts w:ascii="Times New Roman" w:hAnsi="Times New Roman"/>
        </w:rPr>
        <w:tab/>
        <w:t>We present the elevation</w:t>
      </w:r>
      <w:r w:rsidR="00F52252" w:rsidRPr="009D4E93">
        <w:rPr>
          <w:rFonts w:ascii="Times New Roman" w:hAnsi="Times New Roman"/>
        </w:rPr>
        <w:t xml:space="preserve"> distribution </w:t>
      </w:r>
      <w:r w:rsidR="00097798" w:rsidRPr="009D4E93">
        <w:rPr>
          <w:rFonts w:ascii="Times New Roman" w:hAnsi="Times New Roman"/>
        </w:rPr>
        <w:t>for 60</w:t>
      </w:r>
      <w:r w:rsidR="00097798">
        <w:rPr>
          <w:rFonts w:ascii="Times New Roman" w:hAnsi="Times New Roman"/>
        </w:rPr>
        <w:t xml:space="preserve"> species </w:t>
      </w:r>
      <w:r w:rsidR="00F52252" w:rsidRPr="009D4E93">
        <w:rPr>
          <w:rFonts w:ascii="Times New Roman" w:hAnsi="Times New Roman"/>
        </w:rPr>
        <w:t xml:space="preserve">of rodents, shrews, and pika recorded in the historical and modern surveys </w:t>
      </w:r>
      <w:r w:rsidR="00767B5F">
        <w:rPr>
          <w:rFonts w:ascii="Times New Roman" w:hAnsi="Times New Roman"/>
        </w:rPr>
        <w:t>(</w:t>
      </w:r>
      <w:r w:rsidR="00F53660">
        <w:rPr>
          <w:rFonts w:ascii="Times New Roman" w:hAnsi="Times New Roman"/>
        </w:rPr>
        <w:t xml:space="preserve">Table </w:t>
      </w:r>
      <w:r w:rsidR="00196708">
        <w:rPr>
          <w:rFonts w:ascii="Times New Roman" w:hAnsi="Times New Roman"/>
        </w:rPr>
        <w:t>S</w:t>
      </w:r>
      <w:r w:rsidR="00F53660">
        <w:rPr>
          <w:rFonts w:ascii="Times New Roman" w:hAnsi="Times New Roman"/>
        </w:rPr>
        <w:t>1</w:t>
      </w:r>
      <w:r w:rsidR="00767B5F">
        <w:rPr>
          <w:rFonts w:ascii="Times New Roman" w:hAnsi="Times New Roman"/>
        </w:rPr>
        <w:t>)</w:t>
      </w:r>
      <w:r w:rsidR="00F52252" w:rsidRPr="009D4E93">
        <w:rPr>
          <w:rFonts w:ascii="Times New Roman" w:hAnsi="Times New Roman"/>
        </w:rPr>
        <w:t xml:space="preserve">. Our </w:t>
      </w:r>
      <w:r w:rsidR="001C7AC6">
        <w:rPr>
          <w:rFonts w:ascii="Times New Roman" w:hAnsi="Times New Roman"/>
        </w:rPr>
        <w:t>resurvey</w:t>
      </w:r>
      <w:r w:rsidR="00F52252" w:rsidRPr="009D4E93">
        <w:rPr>
          <w:rFonts w:ascii="Times New Roman" w:hAnsi="Times New Roman"/>
        </w:rPr>
        <w:t xml:space="preserve"> protocols were not designed to </w:t>
      </w:r>
      <w:r w:rsidR="001C7AC6">
        <w:rPr>
          <w:rFonts w:ascii="Times New Roman" w:hAnsi="Times New Roman"/>
        </w:rPr>
        <w:t xml:space="preserve">detect </w:t>
      </w:r>
      <w:r w:rsidR="00F52252" w:rsidRPr="009D4E93">
        <w:rPr>
          <w:rFonts w:ascii="Times New Roman" w:hAnsi="Times New Roman"/>
        </w:rPr>
        <w:t xml:space="preserve">carnivores, ungulates, </w:t>
      </w:r>
      <w:r w:rsidR="00097798">
        <w:rPr>
          <w:rFonts w:ascii="Times New Roman" w:hAnsi="Times New Roman"/>
        </w:rPr>
        <w:t xml:space="preserve">or bats, so </w:t>
      </w:r>
      <w:r w:rsidR="00F52252" w:rsidRPr="009D4E93">
        <w:rPr>
          <w:rFonts w:ascii="Times New Roman" w:hAnsi="Times New Roman"/>
        </w:rPr>
        <w:t xml:space="preserve">these are not reported. Because two different faunal communities dominate the western and eastern slopes of </w:t>
      </w:r>
      <w:r w:rsidR="00270E89">
        <w:rPr>
          <w:rFonts w:ascii="Times New Roman" w:hAnsi="Times New Roman"/>
        </w:rPr>
        <w:t>California’s interior mountains (i.e</w:t>
      </w:r>
      <w:r w:rsidR="005846BD">
        <w:rPr>
          <w:rFonts w:ascii="Times New Roman" w:hAnsi="Times New Roman"/>
        </w:rPr>
        <w:t>.,</w:t>
      </w:r>
      <w:r w:rsidR="00270E89">
        <w:rPr>
          <w:rFonts w:ascii="Times New Roman" w:hAnsi="Times New Roman"/>
        </w:rPr>
        <w:t xml:space="preserve"> </w:t>
      </w:r>
      <w:r w:rsidR="00F52252" w:rsidRPr="009D4E93">
        <w:rPr>
          <w:rFonts w:ascii="Times New Roman" w:hAnsi="Times New Roman"/>
        </w:rPr>
        <w:t>Sierra Nevada</w:t>
      </w:r>
      <w:r w:rsidR="00270E89">
        <w:rPr>
          <w:rFonts w:ascii="Times New Roman" w:hAnsi="Times New Roman"/>
        </w:rPr>
        <w:t xml:space="preserve"> and southern Cascade Ranges)</w:t>
      </w:r>
      <w:r w:rsidR="00F52252" w:rsidRPr="009D4E93">
        <w:rPr>
          <w:rFonts w:ascii="Times New Roman" w:hAnsi="Times New Roman"/>
        </w:rPr>
        <w:t xml:space="preserve">, we divided species elevation profiles into west and east slope. We defined the west slope </w:t>
      </w:r>
      <w:r w:rsidR="006554E6">
        <w:rPr>
          <w:rFonts w:ascii="Times New Roman" w:hAnsi="Times New Roman"/>
        </w:rPr>
        <w:t>localities</w:t>
      </w:r>
      <w:r w:rsidR="006554E6" w:rsidRPr="009D4E93">
        <w:rPr>
          <w:rFonts w:ascii="Times New Roman" w:hAnsi="Times New Roman"/>
        </w:rPr>
        <w:t xml:space="preserve"> </w:t>
      </w:r>
      <w:r w:rsidR="00F52252" w:rsidRPr="009D4E93">
        <w:rPr>
          <w:rFonts w:ascii="Times New Roman" w:hAnsi="Times New Roman"/>
        </w:rPr>
        <w:t xml:space="preserve">to also include the lower limits of the yellow pine belt on the eastern </w:t>
      </w:r>
      <w:r w:rsidR="00270E89">
        <w:rPr>
          <w:rFonts w:ascii="Times New Roman" w:hAnsi="Times New Roman"/>
        </w:rPr>
        <w:t xml:space="preserve">slope </w:t>
      </w:r>
      <w:r w:rsidR="00F52252" w:rsidRPr="009D4E93">
        <w:rPr>
          <w:rFonts w:ascii="Times New Roman" w:hAnsi="Times New Roman"/>
        </w:rPr>
        <w:t xml:space="preserve">because the species utilizing these elevations are mostly </w:t>
      </w:r>
      <w:r w:rsidR="00270E89">
        <w:rPr>
          <w:rFonts w:ascii="Times New Roman" w:hAnsi="Times New Roman"/>
        </w:rPr>
        <w:t>Californian</w:t>
      </w:r>
      <w:r w:rsidR="00F52252" w:rsidRPr="009D4E93">
        <w:rPr>
          <w:rFonts w:ascii="Times New Roman" w:hAnsi="Times New Roman"/>
        </w:rPr>
        <w:t xml:space="preserve"> in origin and not from more eastern</w:t>
      </w:r>
      <w:r w:rsidR="00AD1770">
        <w:rPr>
          <w:rFonts w:ascii="Times New Roman" w:hAnsi="Times New Roman"/>
        </w:rPr>
        <w:t xml:space="preserve"> </w:t>
      </w:r>
      <w:r w:rsidR="00F52252" w:rsidRPr="009D4E93">
        <w:rPr>
          <w:rFonts w:ascii="Times New Roman" w:hAnsi="Times New Roman"/>
        </w:rPr>
        <w:t>fa</w:t>
      </w:r>
      <w:r w:rsidR="001B0C16">
        <w:rPr>
          <w:rFonts w:ascii="Times New Roman" w:hAnsi="Times New Roman"/>
        </w:rPr>
        <w:t>unal communities</w:t>
      </w:r>
      <w:r w:rsidR="00270E89">
        <w:rPr>
          <w:rFonts w:ascii="Times New Roman" w:hAnsi="Times New Roman"/>
        </w:rPr>
        <w:t xml:space="preserve"> (i.e., Great Basin and Mojave)</w:t>
      </w:r>
      <w:r w:rsidR="001B0C16">
        <w:rPr>
          <w:rFonts w:ascii="Times New Roman" w:hAnsi="Times New Roman"/>
        </w:rPr>
        <w:t xml:space="preserve">. Following </w:t>
      </w:r>
      <w:r w:rsidR="001B0C16">
        <w:rPr>
          <w:rFonts w:ascii="Times New Roman" w:hAnsi="Times New Roman"/>
        </w:rPr>
        <w:lastRenderedPageBreak/>
        <w:t>Mor</w:t>
      </w:r>
      <w:r w:rsidR="00F52252" w:rsidRPr="009D4E93">
        <w:rPr>
          <w:rFonts w:ascii="Times New Roman" w:hAnsi="Times New Roman"/>
        </w:rPr>
        <w:t>i</w:t>
      </w:r>
      <w:r w:rsidR="001B0C16">
        <w:rPr>
          <w:rFonts w:ascii="Times New Roman" w:hAnsi="Times New Roman"/>
        </w:rPr>
        <w:t>t</w:t>
      </w:r>
      <w:r w:rsidR="00F52252" w:rsidRPr="009D4E93">
        <w:rPr>
          <w:rFonts w:ascii="Times New Roman" w:hAnsi="Times New Roman"/>
        </w:rPr>
        <w:t>z et al. (2008)</w:t>
      </w:r>
      <w:r w:rsidR="00097798">
        <w:rPr>
          <w:rFonts w:ascii="Times New Roman" w:hAnsi="Times New Roman"/>
        </w:rPr>
        <w:t>,</w:t>
      </w:r>
      <w:r w:rsidR="00F52252" w:rsidRPr="009D4E93">
        <w:rPr>
          <w:rFonts w:ascii="Times New Roman" w:hAnsi="Times New Roman"/>
        </w:rPr>
        <w:t xml:space="preserve"> we adjusted the slope cut-off for </w:t>
      </w:r>
      <w:proofErr w:type="spellStart"/>
      <w:r w:rsidR="00F52252" w:rsidRPr="009D4E93">
        <w:rPr>
          <w:rFonts w:ascii="Times New Roman" w:hAnsi="Times New Roman"/>
          <w:i/>
        </w:rPr>
        <w:t>Peromyscus</w:t>
      </w:r>
      <w:proofErr w:type="spellEnd"/>
      <w:r w:rsidR="00F52252" w:rsidRPr="009D4E93">
        <w:rPr>
          <w:rFonts w:ascii="Times New Roman" w:hAnsi="Times New Roman"/>
          <w:i/>
        </w:rPr>
        <w:t xml:space="preserve"> </w:t>
      </w:r>
      <w:proofErr w:type="spellStart"/>
      <w:r w:rsidR="00F52252" w:rsidRPr="009D4E93">
        <w:rPr>
          <w:rFonts w:ascii="Times New Roman" w:hAnsi="Times New Roman"/>
          <w:i/>
        </w:rPr>
        <w:t>truei</w:t>
      </w:r>
      <w:proofErr w:type="spellEnd"/>
      <w:r w:rsidR="00F52252" w:rsidRPr="009D4E93">
        <w:rPr>
          <w:rFonts w:ascii="Times New Roman" w:hAnsi="Times New Roman"/>
        </w:rPr>
        <w:t xml:space="preserve"> to reflect known boundaries between Sierra Nevada and Great Basin subspecies (Yang et al. </w:t>
      </w:r>
      <w:r w:rsidR="00842AF1">
        <w:rPr>
          <w:rFonts w:ascii="Times New Roman" w:hAnsi="Times New Roman"/>
        </w:rPr>
        <w:t xml:space="preserve">2011). </w:t>
      </w:r>
    </w:p>
    <w:p w14:paraId="427FA259" w14:textId="49FAC2E3" w:rsidR="00F52252" w:rsidRDefault="00842AF1" w:rsidP="003434E7">
      <w:pPr>
        <w:pStyle w:val="BodyA"/>
        <w:spacing w:line="480" w:lineRule="auto"/>
        <w:ind w:firstLine="720"/>
        <w:rPr>
          <w:rFonts w:ascii="Times New Roman" w:hAnsi="Times New Roman"/>
        </w:rPr>
      </w:pPr>
      <w:r>
        <w:rPr>
          <w:rFonts w:ascii="Times New Roman" w:hAnsi="Times New Roman"/>
        </w:rPr>
        <w:t>Our analyses</w:t>
      </w:r>
      <w:r w:rsidR="00F52252" w:rsidRPr="009D4E93">
        <w:rPr>
          <w:rFonts w:ascii="Times New Roman" w:hAnsi="Times New Roman"/>
        </w:rPr>
        <w:t xml:space="preserve"> </w:t>
      </w:r>
      <w:r w:rsidR="00CD0B08">
        <w:rPr>
          <w:rFonts w:ascii="Times New Roman" w:hAnsi="Times New Roman"/>
        </w:rPr>
        <w:t>considered</w:t>
      </w:r>
      <w:r w:rsidR="003434E7">
        <w:rPr>
          <w:rFonts w:ascii="Times New Roman" w:hAnsi="Times New Roman"/>
        </w:rPr>
        <w:t xml:space="preserve"> only </w:t>
      </w:r>
      <w:r w:rsidR="00AD1770">
        <w:rPr>
          <w:rFonts w:ascii="Times New Roman" w:hAnsi="Times New Roman"/>
        </w:rPr>
        <w:t>those</w:t>
      </w:r>
      <w:r w:rsidR="00CD0B08">
        <w:rPr>
          <w:rFonts w:ascii="Times New Roman" w:hAnsi="Times New Roman"/>
        </w:rPr>
        <w:t xml:space="preserve"> west slope</w:t>
      </w:r>
      <w:r w:rsidR="00AD1770">
        <w:rPr>
          <w:rFonts w:ascii="Times New Roman" w:hAnsi="Times New Roman"/>
        </w:rPr>
        <w:t xml:space="preserve"> </w:t>
      </w:r>
      <w:r w:rsidR="003434E7">
        <w:rPr>
          <w:rFonts w:ascii="Times New Roman" w:hAnsi="Times New Roman"/>
        </w:rPr>
        <w:t>species</w:t>
      </w:r>
      <w:r w:rsidR="00F52252" w:rsidRPr="009D4E93">
        <w:rPr>
          <w:rFonts w:ascii="Times New Roman" w:hAnsi="Times New Roman"/>
        </w:rPr>
        <w:t xml:space="preserve"> that are characteristic of the Sierra Nevada</w:t>
      </w:r>
      <w:r w:rsidR="00270E89">
        <w:rPr>
          <w:rFonts w:ascii="Times New Roman" w:hAnsi="Times New Roman"/>
        </w:rPr>
        <w:t xml:space="preserve"> and Cascade Ranges</w:t>
      </w:r>
      <w:r w:rsidR="00F52252" w:rsidRPr="009D4E93">
        <w:rPr>
          <w:rFonts w:ascii="Times New Roman" w:hAnsi="Times New Roman"/>
        </w:rPr>
        <w:t xml:space="preserve">. For example, we did not include Mojave Desert species such as </w:t>
      </w:r>
      <w:proofErr w:type="spellStart"/>
      <w:r w:rsidR="00F52252" w:rsidRPr="009D4E93">
        <w:rPr>
          <w:rFonts w:ascii="Times New Roman" w:hAnsi="Times New Roman"/>
          <w:i/>
        </w:rPr>
        <w:t>Neotoma</w:t>
      </w:r>
      <w:proofErr w:type="spellEnd"/>
      <w:r w:rsidR="00F52252" w:rsidRPr="009D4E93">
        <w:rPr>
          <w:rFonts w:ascii="Times New Roman" w:hAnsi="Times New Roman"/>
          <w:i/>
        </w:rPr>
        <w:t xml:space="preserve"> </w:t>
      </w:r>
      <w:proofErr w:type="spellStart"/>
      <w:r w:rsidR="00F52252" w:rsidRPr="009D4E93">
        <w:rPr>
          <w:rFonts w:ascii="Times New Roman" w:hAnsi="Times New Roman"/>
          <w:i/>
        </w:rPr>
        <w:t>lepida</w:t>
      </w:r>
      <w:proofErr w:type="spellEnd"/>
      <w:r w:rsidR="00F52252" w:rsidRPr="009D4E93">
        <w:rPr>
          <w:rFonts w:ascii="Times New Roman" w:hAnsi="Times New Roman"/>
        </w:rPr>
        <w:t xml:space="preserve"> or </w:t>
      </w:r>
      <w:proofErr w:type="spellStart"/>
      <w:r w:rsidR="00F52252" w:rsidRPr="009D4E93">
        <w:rPr>
          <w:rFonts w:ascii="Times New Roman" w:hAnsi="Times New Roman"/>
          <w:i/>
        </w:rPr>
        <w:t>Perognathus</w:t>
      </w:r>
      <w:proofErr w:type="spellEnd"/>
      <w:r w:rsidR="00F52252" w:rsidRPr="009D4E93">
        <w:rPr>
          <w:rFonts w:ascii="Times New Roman" w:hAnsi="Times New Roman"/>
          <w:i/>
        </w:rPr>
        <w:t xml:space="preserve"> </w:t>
      </w:r>
      <w:proofErr w:type="spellStart"/>
      <w:r w:rsidR="00F52252" w:rsidRPr="009D4E93">
        <w:rPr>
          <w:rFonts w:ascii="Times New Roman" w:hAnsi="Times New Roman"/>
          <w:i/>
        </w:rPr>
        <w:t>longimembris</w:t>
      </w:r>
      <w:proofErr w:type="spellEnd"/>
      <w:r w:rsidR="00F52252" w:rsidRPr="009D4E93">
        <w:rPr>
          <w:rFonts w:ascii="Times New Roman" w:hAnsi="Times New Roman"/>
        </w:rPr>
        <w:t xml:space="preserve">. We further constrained our analyses to </w:t>
      </w:r>
      <w:r w:rsidR="001C7AC6">
        <w:rPr>
          <w:rFonts w:ascii="Times New Roman" w:hAnsi="Times New Roman"/>
        </w:rPr>
        <w:t>species that were detected at &gt;</w:t>
      </w:r>
      <w:r w:rsidR="00F52252" w:rsidRPr="009D4E93">
        <w:rPr>
          <w:rFonts w:ascii="Times New Roman" w:hAnsi="Times New Roman"/>
        </w:rPr>
        <w:t xml:space="preserve">10% of sites </w:t>
      </w:r>
      <w:r w:rsidR="00097798">
        <w:rPr>
          <w:rFonts w:ascii="Times New Roman" w:hAnsi="Times New Roman"/>
        </w:rPr>
        <w:t>for</w:t>
      </w:r>
      <w:r w:rsidR="00F52252" w:rsidRPr="009D4E93">
        <w:rPr>
          <w:rFonts w:ascii="Times New Roman" w:hAnsi="Times New Roman"/>
        </w:rPr>
        <w:t xml:space="preserve"> at least one </w:t>
      </w:r>
      <w:r w:rsidR="00097798">
        <w:rPr>
          <w:rFonts w:ascii="Times New Roman" w:hAnsi="Times New Roman"/>
        </w:rPr>
        <w:t xml:space="preserve">region </w:t>
      </w:r>
      <w:r w:rsidR="00F52252" w:rsidRPr="009D4E93">
        <w:rPr>
          <w:rFonts w:ascii="Times New Roman" w:hAnsi="Times New Roman"/>
        </w:rPr>
        <w:t xml:space="preserve">in both eras. This final set included 34 </w:t>
      </w:r>
      <w:r w:rsidR="00097798">
        <w:rPr>
          <w:rFonts w:ascii="Times New Roman" w:hAnsi="Times New Roman"/>
        </w:rPr>
        <w:t xml:space="preserve">mammal </w:t>
      </w:r>
      <w:r w:rsidR="00F52252" w:rsidRPr="009D4E93">
        <w:rPr>
          <w:rFonts w:ascii="Times New Roman" w:hAnsi="Times New Roman"/>
        </w:rPr>
        <w:t xml:space="preserve">species of which 28 were detected </w:t>
      </w:r>
      <w:r w:rsidR="00097798">
        <w:rPr>
          <w:rFonts w:ascii="Times New Roman" w:hAnsi="Times New Roman"/>
        </w:rPr>
        <w:t xml:space="preserve">through repeated nights of trapping </w:t>
      </w:r>
      <w:r w:rsidR="00270EBF">
        <w:rPr>
          <w:rFonts w:ascii="Times New Roman" w:hAnsi="Times New Roman"/>
        </w:rPr>
        <w:t xml:space="preserve">at sites </w:t>
      </w:r>
      <w:r w:rsidR="00270E89">
        <w:rPr>
          <w:rFonts w:ascii="Times New Roman" w:hAnsi="Times New Roman"/>
        </w:rPr>
        <w:t>and where</w:t>
      </w:r>
      <w:r w:rsidR="00270EBF">
        <w:rPr>
          <w:rFonts w:ascii="Times New Roman" w:hAnsi="Times New Roman"/>
        </w:rPr>
        <w:t xml:space="preserve"> the number of traps </w:t>
      </w:r>
      <w:r w:rsidR="00270E89">
        <w:rPr>
          <w:rFonts w:ascii="Times New Roman" w:hAnsi="Times New Roman"/>
        </w:rPr>
        <w:t xml:space="preserve">set was </w:t>
      </w:r>
      <w:r w:rsidR="00270EBF">
        <w:rPr>
          <w:rFonts w:ascii="Times New Roman" w:hAnsi="Times New Roman"/>
        </w:rPr>
        <w:t>reported (hereafter “quantitative trapping”)</w:t>
      </w:r>
      <w:r w:rsidR="001C7AC6">
        <w:rPr>
          <w:rFonts w:ascii="Times New Roman" w:hAnsi="Times New Roman"/>
        </w:rPr>
        <w:t>. The remaining six species</w:t>
      </w:r>
      <w:r w:rsidR="00F52252" w:rsidRPr="009D4E93">
        <w:rPr>
          <w:rFonts w:ascii="Times New Roman" w:hAnsi="Times New Roman"/>
        </w:rPr>
        <w:t xml:space="preserve"> </w:t>
      </w:r>
      <w:r w:rsidR="001C7AC6">
        <w:rPr>
          <w:rFonts w:ascii="Times New Roman" w:hAnsi="Times New Roman"/>
        </w:rPr>
        <w:t>(</w:t>
      </w:r>
      <w:proofErr w:type="spellStart"/>
      <w:r w:rsidR="00F52252" w:rsidRPr="009D4E93">
        <w:rPr>
          <w:rFonts w:ascii="Times New Roman" w:hAnsi="Times New Roman"/>
          <w:i/>
        </w:rPr>
        <w:t>Marmota</w:t>
      </w:r>
      <w:proofErr w:type="spellEnd"/>
      <w:r w:rsidR="00F52252" w:rsidRPr="009D4E93">
        <w:rPr>
          <w:rFonts w:ascii="Times New Roman" w:hAnsi="Times New Roman"/>
          <w:i/>
        </w:rPr>
        <w:t xml:space="preserve"> </w:t>
      </w:r>
      <w:proofErr w:type="spellStart"/>
      <w:r w:rsidR="00F52252" w:rsidRPr="009D4E93">
        <w:rPr>
          <w:rFonts w:ascii="Times New Roman" w:hAnsi="Times New Roman"/>
          <w:i/>
        </w:rPr>
        <w:t>flaviventris</w:t>
      </w:r>
      <w:proofErr w:type="spellEnd"/>
      <w:r w:rsidR="00F52252" w:rsidRPr="009D4E93">
        <w:rPr>
          <w:rFonts w:ascii="Times New Roman" w:hAnsi="Times New Roman"/>
        </w:rPr>
        <w:t xml:space="preserve">, </w:t>
      </w:r>
      <w:proofErr w:type="spellStart"/>
      <w:r w:rsidR="00F52252" w:rsidRPr="009D4E93">
        <w:rPr>
          <w:rFonts w:ascii="Times New Roman" w:hAnsi="Times New Roman"/>
          <w:i/>
        </w:rPr>
        <w:t>Sciurus</w:t>
      </w:r>
      <w:proofErr w:type="spellEnd"/>
      <w:r w:rsidR="00F52252" w:rsidRPr="009D4E93">
        <w:rPr>
          <w:rFonts w:ascii="Times New Roman" w:hAnsi="Times New Roman"/>
          <w:i/>
        </w:rPr>
        <w:t xml:space="preserve"> </w:t>
      </w:r>
      <w:proofErr w:type="spellStart"/>
      <w:r w:rsidR="00F52252" w:rsidRPr="009D4E93">
        <w:rPr>
          <w:rFonts w:ascii="Times New Roman" w:hAnsi="Times New Roman"/>
          <w:i/>
        </w:rPr>
        <w:t>griseus</w:t>
      </w:r>
      <w:proofErr w:type="spellEnd"/>
      <w:r w:rsidR="00F52252" w:rsidRPr="009D4E93">
        <w:rPr>
          <w:rFonts w:ascii="Times New Roman" w:hAnsi="Times New Roman"/>
        </w:rPr>
        <w:t xml:space="preserve">, </w:t>
      </w:r>
      <w:proofErr w:type="spellStart"/>
      <w:r w:rsidR="00F52252" w:rsidRPr="009D4E93">
        <w:rPr>
          <w:rFonts w:ascii="Times New Roman" w:hAnsi="Times New Roman"/>
          <w:i/>
        </w:rPr>
        <w:t>Tamiasciurus</w:t>
      </w:r>
      <w:proofErr w:type="spellEnd"/>
      <w:r w:rsidR="00F52252" w:rsidRPr="009D4E93">
        <w:rPr>
          <w:rFonts w:ascii="Times New Roman" w:hAnsi="Times New Roman"/>
          <w:i/>
        </w:rPr>
        <w:t xml:space="preserve"> </w:t>
      </w:r>
      <w:proofErr w:type="spellStart"/>
      <w:r w:rsidR="00F52252" w:rsidRPr="009D4E93">
        <w:rPr>
          <w:rFonts w:ascii="Times New Roman" w:hAnsi="Times New Roman"/>
          <w:i/>
        </w:rPr>
        <w:t>douglas</w:t>
      </w:r>
      <w:r w:rsidR="001B0C16">
        <w:rPr>
          <w:rFonts w:ascii="Times New Roman" w:hAnsi="Times New Roman"/>
          <w:i/>
        </w:rPr>
        <w:t>i</w:t>
      </w:r>
      <w:r w:rsidR="00F52252" w:rsidRPr="009D4E93">
        <w:rPr>
          <w:rFonts w:ascii="Times New Roman" w:hAnsi="Times New Roman"/>
          <w:i/>
        </w:rPr>
        <w:t>i</w:t>
      </w:r>
      <w:proofErr w:type="spellEnd"/>
      <w:r w:rsidR="00F52252" w:rsidRPr="009D4E93">
        <w:rPr>
          <w:rFonts w:ascii="Times New Roman" w:hAnsi="Times New Roman"/>
        </w:rPr>
        <w:t xml:space="preserve">, </w:t>
      </w:r>
      <w:proofErr w:type="spellStart"/>
      <w:r w:rsidR="00F52252" w:rsidRPr="009D4E93">
        <w:rPr>
          <w:rFonts w:ascii="Times New Roman" w:hAnsi="Times New Roman"/>
          <w:i/>
        </w:rPr>
        <w:t>Ochotona</w:t>
      </w:r>
      <w:proofErr w:type="spellEnd"/>
      <w:r w:rsidR="00F52252" w:rsidRPr="009D4E93">
        <w:rPr>
          <w:rFonts w:ascii="Times New Roman" w:hAnsi="Times New Roman"/>
          <w:i/>
        </w:rPr>
        <w:t xml:space="preserve"> </w:t>
      </w:r>
      <w:proofErr w:type="spellStart"/>
      <w:r w:rsidR="00F52252" w:rsidRPr="009D4E93">
        <w:rPr>
          <w:rFonts w:ascii="Times New Roman" w:hAnsi="Times New Roman"/>
          <w:i/>
        </w:rPr>
        <w:t>princeps</w:t>
      </w:r>
      <w:proofErr w:type="spellEnd"/>
      <w:r w:rsidR="00F52252" w:rsidRPr="009D4E93">
        <w:rPr>
          <w:rFonts w:ascii="Times New Roman" w:hAnsi="Times New Roman"/>
        </w:rPr>
        <w:t xml:space="preserve">, </w:t>
      </w:r>
      <w:proofErr w:type="spellStart"/>
      <w:r w:rsidR="00F52252" w:rsidRPr="009D4E93">
        <w:rPr>
          <w:rFonts w:ascii="Times New Roman" w:hAnsi="Times New Roman"/>
          <w:i/>
        </w:rPr>
        <w:t>Thomomys</w:t>
      </w:r>
      <w:proofErr w:type="spellEnd"/>
      <w:r w:rsidR="00F52252" w:rsidRPr="009D4E93">
        <w:rPr>
          <w:rFonts w:ascii="Times New Roman" w:hAnsi="Times New Roman"/>
          <w:i/>
        </w:rPr>
        <w:t xml:space="preserve"> </w:t>
      </w:r>
      <w:proofErr w:type="spellStart"/>
      <w:r w:rsidR="00F52252" w:rsidRPr="009D4E93">
        <w:rPr>
          <w:rFonts w:ascii="Times New Roman" w:hAnsi="Times New Roman"/>
          <w:i/>
        </w:rPr>
        <w:t>bottae</w:t>
      </w:r>
      <w:proofErr w:type="spellEnd"/>
      <w:r w:rsidR="00F52252" w:rsidRPr="009D4E93">
        <w:rPr>
          <w:rFonts w:ascii="Times New Roman" w:hAnsi="Times New Roman"/>
        </w:rPr>
        <w:t xml:space="preserve">, and </w:t>
      </w:r>
      <w:proofErr w:type="spellStart"/>
      <w:r w:rsidR="00F52252" w:rsidRPr="009D4E93">
        <w:rPr>
          <w:rFonts w:ascii="Times New Roman" w:hAnsi="Times New Roman"/>
          <w:i/>
        </w:rPr>
        <w:t>Thomomys</w:t>
      </w:r>
      <w:proofErr w:type="spellEnd"/>
      <w:r w:rsidR="00F52252" w:rsidRPr="009D4E93">
        <w:rPr>
          <w:rFonts w:ascii="Times New Roman" w:hAnsi="Times New Roman"/>
          <w:i/>
        </w:rPr>
        <w:t xml:space="preserve"> </w:t>
      </w:r>
      <w:proofErr w:type="spellStart"/>
      <w:r w:rsidR="00F52252" w:rsidRPr="009D4E93">
        <w:rPr>
          <w:rFonts w:ascii="Times New Roman" w:hAnsi="Times New Roman"/>
          <w:i/>
        </w:rPr>
        <w:t>monticola</w:t>
      </w:r>
      <w:proofErr w:type="spellEnd"/>
      <w:r w:rsidR="001C7AC6">
        <w:rPr>
          <w:rFonts w:ascii="Times New Roman" w:hAnsi="Times New Roman"/>
        </w:rPr>
        <w:t>)</w:t>
      </w:r>
      <w:r w:rsidR="00F52252" w:rsidRPr="009D4E93">
        <w:rPr>
          <w:rFonts w:ascii="Times New Roman" w:hAnsi="Times New Roman"/>
        </w:rPr>
        <w:t xml:space="preserve"> were readily detected by observations or by specialized trapping methods (e.g. </w:t>
      </w:r>
      <w:proofErr w:type="spellStart"/>
      <w:r w:rsidR="00F52252" w:rsidRPr="009D4E93">
        <w:rPr>
          <w:rFonts w:ascii="Times New Roman" w:hAnsi="Times New Roman"/>
        </w:rPr>
        <w:t>Macabee</w:t>
      </w:r>
      <w:proofErr w:type="spellEnd"/>
      <w:r w:rsidR="00F52252" w:rsidRPr="009D4E93">
        <w:rPr>
          <w:rFonts w:ascii="Times New Roman" w:hAnsi="Times New Roman"/>
        </w:rPr>
        <w:t xml:space="preserve"> gopher traps) that rely on detection of species’ </w:t>
      </w:r>
      <w:r w:rsidR="00270E89">
        <w:rPr>
          <w:rFonts w:ascii="Times New Roman" w:hAnsi="Times New Roman"/>
        </w:rPr>
        <w:t>sign</w:t>
      </w:r>
      <w:r w:rsidR="00F52252" w:rsidRPr="009D4E93">
        <w:rPr>
          <w:rFonts w:ascii="Times New Roman" w:hAnsi="Times New Roman"/>
        </w:rPr>
        <w:t xml:space="preserve"> (</w:t>
      </w:r>
      <w:r w:rsidR="00270E89">
        <w:rPr>
          <w:rFonts w:ascii="Times New Roman" w:hAnsi="Times New Roman"/>
        </w:rPr>
        <w:t>i.e.</w:t>
      </w:r>
      <w:r w:rsidR="005846BD">
        <w:rPr>
          <w:rFonts w:ascii="Times New Roman" w:hAnsi="Times New Roman"/>
        </w:rPr>
        <w:t>,</w:t>
      </w:r>
      <w:r w:rsidR="00270E89">
        <w:rPr>
          <w:rFonts w:ascii="Times New Roman" w:hAnsi="Times New Roman"/>
        </w:rPr>
        <w:t xml:space="preserve"> </w:t>
      </w:r>
      <w:r w:rsidR="00F52252" w:rsidRPr="009D4E93">
        <w:rPr>
          <w:rFonts w:ascii="Times New Roman" w:hAnsi="Times New Roman"/>
        </w:rPr>
        <w:t xml:space="preserve">burrows) prior to setting traps. While </w:t>
      </w:r>
      <w:del w:id="51" w:author="Morgan Tingley" w:date="2013-09-17T14:59:00Z">
        <w:r w:rsidR="00F52252" w:rsidRPr="009D4E93" w:rsidDel="00BC0434">
          <w:rPr>
            <w:rFonts w:ascii="Times New Roman" w:hAnsi="Times New Roman"/>
          </w:rPr>
          <w:delText>we did not</w:delText>
        </w:r>
      </w:del>
      <w:ins w:id="52" w:author="Morgan Tingley" w:date="2013-09-17T14:59:00Z">
        <w:r w:rsidR="00BC0434">
          <w:rPr>
            <w:rFonts w:ascii="Times New Roman" w:hAnsi="Times New Roman"/>
          </w:rPr>
          <w:t>we were not able to</w:t>
        </w:r>
      </w:ins>
      <w:r w:rsidR="00F52252" w:rsidRPr="009D4E93">
        <w:rPr>
          <w:rFonts w:ascii="Times New Roman" w:hAnsi="Times New Roman"/>
        </w:rPr>
        <w:t xml:space="preserve"> model detection probabilities for these latter six species</w:t>
      </w:r>
      <w:r w:rsidR="003434E7">
        <w:rPr>
          <w:rFonts w:ascii="Times New Roman" w:hAnsi="Times New Roman"/>
        </w:rPr>
        <w:t>,</w:t>
      </w:r>
      <w:r w:rsidR="00F52252" w:rsidRPr="009D4E93">
        <w:rPr>
          <w:rFonts w:ascii="Times New Roman" w:hAnsi="Times New Roman"/>
        </w:rPr>
        <w:t xml:space="preserve"> systematic efforts were made to detect and record these species in</w:t>
      </w:r>
      <w:r w:rsidR="00270E89">
        <w:rPr>
          <w:rFonts w:ascii="Times New Roman" w:hAnsi="Times New Roman"/>
        </w:rPr>
        <w:t xml:space="preserve"> suitable habitats at all sites, and they are included in range shift analyses.</w:t>
      </w:r>
    </w:p>
    <w:p w14:paraId="35840959" w14:textId="43B569D8" w:rsidR="001B0C16" w:rsidRDefault="001B0C16" w:rsidP="001B0C16">
      <w:pPr>
        <w:pStyle w:val="BodyA"/>
        <w:spacing w:line="480" w:lineRule="auto"/>
        <w:ind w:firstLine="720"/>
        <w:rPr>
          <w:rFonts w:ascii="Times New Roman" w:hAnsi="Times New Roman"/>
        </w:rPr>
      </w:pPr>
      <w:r>
        <w:rPr>
          <w:rFonts w:ascii="Times New Roman" w:hAnsi="Times New Roman"/>
        </w:rPr>
        <w:t>Following Moritz et al (2008), we categorized species as low elevation, high elevation</w:t>
      </w:r>
      <w:ins w:id="53" w:author="Morgan Tingley" w:date="2013-09-17T14:59:00Z">
        <w:r w:rsidR="00BC0434">
          <w:rPr>
            <w:rFonts w:ascii="Times New Roman" w:hAnsi="Times New Roman"/>
          </w:rPr>
          <w:t>,</w:t>
        </w:r>
      </w:ins>
      <w:r>
        <w:rPr>
          <w:rFonts w:ascii="Times New Roman" w:hAnsi="Times New Roman"/>
        </w:rPr>
        <w:t xml:space="preserve"> or widespread species. Low elevation species had historical elevation ranges that were primarily within the Lower Sonoran - Transition life zones, whereas high elevation species had historical elevation ranges within the Transition - Alpine life zones (Table </w:t>
      </w:r>
      <w:r w:rsidR="005A1AA0">
        <w:rPr>
          <w:rFonts w:ascii="Times New Roman" w:hAnsi="Times New Roman"/>
        </w:rPr>
        <w:t>S</w:t>
      </w:r>
      <w:r w:rsidR="00C5471A">
        <w:rPr>
          <w:rFonts w:ascii="Times New Roman" w:hAnsi="Times New Roman"/>
        </w:rPr>
        <w:t>3</w:t>
      </w:r>
      <w:r>
        <w:rPr>
          <w:rFonts w:ascii="Times New Roman" w:hAnsi="Times New Roman"/>
        </w:rPr>
        <w:t xml:space="preserve">; Grinnell, 1924; Grinnell et al., 1930; Sumner and Dixon, 1953). Two species, </w:t>
      </w:r>
      <w:proofErr w:type="spellStart"/>
      <w:r>
        <w:rPr>
          <w:rFonts w:ascii="Times New Roman" w:hAnsi="Times New Roman"/>
          <w:i/>
        </w:rPr>
        <w:t>Peromyscus</w:t>
      </w:r>
      <w:proofErr w:type="spellEnd"/>
      <w:r>
        <w:rPr>
          <w:rFonts w:ascii="Times New Roman" w:hAnsi="Times New Roman"/>
          <w:i/>
        </w:rPr>
        <w:t xml:space="preserve"> </w:t>
      </w:r>
      <w:proofErr w:type="spellStart"/>
      <w:r>
        <w:rPr>
          <w:rFonts w:ascii="Times New Roman" w:hAnsi="Times New Roman"/>
          <w:i/>
        </w:rPr>
        <w:t>maniculatus</w:t>
      </w:r>
      <w:proofErr w:type="spellEnd"/>
      <w:r>
        <w:rPr>
          <w:rFonts w:ascii="Times New Roman" w:hAnsi="Times New Roman"/>
        </w:rPr>
        <w:t xml:space="preserve"> and </w:t>
      </w:r>
      <w:proofErr w:type="spellStart"/>
      <w:r>
        <w:rPr>
          <w:rFonts w:ascii="Times New Roman" w:hAnsi="Times New Roman"/>
          <w:i/>
        </w:rPr>
        <w:t>Otospermophilus</w:t>
      </w:r>
      <w:proofErr w:type="spellEnd"/>
      <w:r>
        <w:rPr>
          <w:rFonts w:ascii="Times New Roman" w:hAnsi="Times New Roman"/>
          <w:i/>
        </w:rPr>
        <w:t xml:space="preserve"> </w:t>
      </w:r>
      <w:proofErr w:type="spellStart"/>
      <w:r>
        <w:rPr>
          <w:rFonts w:ascii="Times New Roman" w:hAnsi="Times New Roman"/>
          <w:i/>
        </w:rPr>
        <w:t>beecheyi</w:t>
      </w:r>
      <w:proofErr w:type="spellEnd"/>
      <w:r>
        <w:rPr>
          <w:rFonts w:ascii="Times New Roman" w:hAnsi="Times New Roman"/>
          <w:i/>
        </w:rPr>
        <w:t xml:space="preserve">, </w:t>
      </w:r>
      <w:r>
        <w:rPr>
          <w:rFonts w:ascii="Times New Roman" w:hAnsi="Times New Roman"/>
        </w:rPr>
        <w:t xml:space="preserve">were widespread because their historical life zone ranges extended from Lower Sonoran to Canadian and above. </w:t>
      </w:r>
    </w:p>
    <w:p w14:paraId="25676D15" w14:textId="77777777" w:rsidR="00F52252" w:rsidRPr="009D4E93" w:rsidRDefault="00F52252" w:rsidP="00873E42">
      <w:pPr>
        <w:pStyle w:val="BodyA"/>
        <w:spacing w:line="480" w:lineRule="auto"/>
        <w:rPr>
          <w:rFonts w:ascii="Times New Roman" w:hAnsi="Times New Roman"/>
        </w:rPr>
      </w:pPr>
    </w:p>
    <w:p w14:paraId="0BD078A0" w14:textId="77777777" w:rsidR="00F52252" w:rsidRPr="009D4E93" w:rsidRDefault="00F52252" w:rsidP="003A635B">
      <w:pPr>
        <w:pStyle w:val="BodyA"/>
        <w:spacing w:line="480" w:lineRule="auto"/>
        <w:outlineLvl w:val="0"/>
        <w:rPr>
          <w:rFonts w:ascii="Times New Roman" w:hAnsi="Times New Roman"/>
        </w:rPr>
      </w:pPr>
      <w:r w:rsidRPr="009D4E93">
        <w:rPr>
          <w:rFonts w:ascii="Times New Roman" w:hAnsi="Times New Roman"/>
          <w:i/>
        </w:rPr>
        <w:t>Elevation Range Models</w:t>
      </w:r>
      <w:r w:rsidRPr="009D4E93">
        <w:rPr>
          <w:rFonts w:ascii="Times New Roman" w:hAnsi="Times New Roman"/>
        </w:rPr>
        <w:t xml:space="preserve"> </w:t>
      </w:r>
    </w:p>
    <w:p w14:paraId="57B05C3A" w14:textId="669C9F8E" w:rsidR="00F52252" w:rsidRPr="009D4E93" w:rsidRDefault="00F52252" w:rsidP="00873E42">
      <w:pPr>
        <w:pStyle w:val="BodyA"/>
        <w:spacing w:line="480" w:lineRule="auto"/>
        <w:rPr>
          <w:rFonts w:ascii="Times New Roman" w:hAnsi="Times New Roman"/>
        </w:rPr>
      </w:pPr>
      <w:r w:rsidRPr="009D4E93">
        <w:rPr>
          <w:rFonts w:ascii="Times New Roman" w:hAnsi="Times New Roman"/>
        </w:rPr>
        <w:tab/>
        <w:t xml:space="preserve">Although the overall survey methodology was </w:t>
      </w:r>
      <w:r w:rsidR="003434E7">
        <w:rPr>
          <w:rFonts w:ascii="Times New Roman" w:hAnsi="Times New Roman"/>
        </w:rPr>
        <w:t>comparable</w:t>
      </w:r>
      <w:r w:rsidRPr="009D4E93">
        <w:rPr>
          <w:rFonts w:ascii="Times New Roman" w:hAnsi="Times New Roman"/>
        </w:rPr>
        <w:t xml:space="preserve"> between the two eras and among </w:t>
      </w:r>
      <w:r w:rsidR="00270E89">
        <w:rPr>
          <w:rFonts w:ascii="Times New Roman" w:hAnsi="Times New Roman"/>
        </w:rPr>
        <w:t>sites</w:t>
      </w:r>
      <w:r w:rsidRPr="009D4E93">
        <w:rPr>
          <w:rFonts w:ascii="Times New Roman" w:hAnsi="Times New Roman"/>
        </w:rPr>
        <w:t xml:space="preserve"> within eras, differences in trap types and effort could confound interpretations of absences. To simultaneously estimate the probability of detection (</w:t>
      </w:r>
      <w:r w:rsidRPr="009D4E93">
        <w:rPr>
          <w:rFonts w:ascii="Times New Roman" w:hAnsi="Times New Roman"/>
          <w:i/>
        </w:rPr>
        <w:t>p</w:t>
      </w:r>
      <w:r w:rsidRPr="009D4E93">
        <w:rPr>
          <w:rFonts w:ascii="Times New Roman" w:hAnsi="Times New Roman"/>
        </w:rPr>
        <w:t>) and the probability of occupancy (</w:t>
      </w:r>
      <w:r w:rsidR="00E8106C">
        <w:rPr>
          <w:rFonts w:ascii="Times New Roman" w:hAnsi="Times New Roman"/>
          <w:i/>
        </w:rPr>
        <w:t>Ψ</w:t>
      </w:r>
      <w:r w:rsidRPr="009D4E93">
        <w:rPr>
          <w:rFonts w:ascii="Times New Roman" w:hAnsi="Times New Roman"/>
        </w:rPr>
        <w:t>) of each species at each locality, we used the single-season occupancy model framework impl</w:t>
      </w:r>
      <w:r w:rsidR="00496214">
        <w:rPr>
          <w:rFonts w:ascii="Times New Roman" w:hAnsi="Times New Roman"/>
        </w:rPr>
        <w:t>emented in the program MARK v6.0 (White and Burn</w:t>
      </w:r>
      <w:r w:rsidR="00097798">
        <w:rPr>
          <w:rFonts w:ascii="Times New Roman" w:hAnsi="Times New Roman"/>
        </w:rPr>
        <w:t>ham, 1999; Mackenzie et al, 2002</w:t>
      </w:r>
      <w:r w:rsidRPr="009D4E93">
        <w:rPr>
          <w:rFonts w:ascii="Times New Roman" w:hAnsi="Times New Roman"/>
        </w:rPr>
        <w:t>).</w:t>
      </w:r>
      <w:r w:rsidR="00375EE6">
        <w:rPr>
          <w:rFonts w:ascii="Times New Roman" w:hAnsi="Times New Roman"/>
        </w:rPr>
        <w:t xml:space="preserve"> Our single-season model implemented an “unpaired-site” framework (Tingley &amp; Beissinger, 2009), which tests for temporal changes in occupancy by fitting time period (‘era’) as a covariate effect.</w:t>
      </w:r>
      <w:r w:rsidRPr="009D4E93">
        <w:rPr>
          <w:rFonts w:ascii="Times New Roman" w:hAnsi="Times New Roman"/>
        </w:rPr>
        <w:t xml:space="preserve"> To </w:t>
      </w:r>
      <w:r w:rsidR="00375EE6">
        <w:rPr>
          <w:rFonts w:ascii="Times New Roman" w:hAnsi="Times New Roman"/>
        </w:rPr>
        <w:t>fit</w:t>
      </w:r>
      <w:r w:rsidR="00375EE6" w:rsidRPr="009D4E93">
        <w:rPr>
          <w:rFonts w:ascii="Times New Roman" w:hAnsi="Times New Roman"/>
        </w:rPr>
        <w:t xml:space="preserve"> </w:t>
      </w:r>
      <w:r w:rsidRPr="009D4E93">
        <w:rPr>
          <w:rFonts w:ascii="Times New Roman" w:hAnsi="Times New Roman"/>
        </w:rPr>
        <w:t xml:space="preserve">these models we included </w:t>
      </w:r>
      <w:r w:rsidR="003434E7">
        <w:rPr>
          <w:rFonts w:ascii="Times New Roman" w:hAnsi="Times New Roman"/>
        </w:rPr>
        <w:t>the 28</w:t>
      </w:r>
      <w:r w:rsidRPr="009D4E93">
        <w:rPr>
          <w:rFonts w:ascii="Times New Roman" w:hAnsi="Times New Roman"/>
        </w:rPr>
        <w:t xml:space="preserve"> species and </w:t>
      </w:r>
      <w:r w:rsidR="003434E7">
        <w:rPr>
          <w:rFonts w:ascii="Times New Roman" w:hAnsi="Times New Roman"/>
        </w:rPr>
        <w:t xml:space="preserve">228 </w:t>
      </w:r>
      <w:r w:rsidR="00097798">
        <w:rPr>
          <w:rFonts w:ascii="Times New Roman" w:hAnsi="Times New Roman"/>
        </w:rPr>
        <w:t>sites</w:t>
      </w:r>
      <w:r w:rsidR="003434E7">
        <w:rPr>
          <w:rFonts w:ascii="Times New Roman" w:hAnsi="Times New Roman"/>
        </w:rPr>
        <w:t xml:space="preserve"> </w:t>
      </w:r>
      <w:r w:rsidRPr="009D4E93">
        <w:rPr>
          <w:rFonts w:ascii="Times New Roman" w:hAnsi="Times New Roman"/>
        </w:rPr>
        <w:t xml:space="preserve">for </w:t>
      </w:r>
      <w:r w:rsidR="00270EBF">
        <w:rPr>
          <w:rFonts w:ascii="Times New Roman" w:hAnsi="Times New Roman"/>
        </w:rPr>
        <w:t xml:space="preserve">which quantitative trapping data </w:t>
      </w:r>
      <w:r w:rsidRPr="009D4E93">
        <w:rPr>
          <w:rFonts w:ascii="Times New Roman" w:hAnsi="Times New Roman"/>
        </w:rPr>
        <w:t xml:space="preserve">were </w:t>
      </w:r>
      <w:commentRangeStart w:id="54"/>
      <w:r w:rsidR="00270EBF">
        <w:rPr>
          <w:rFonts w:ascii="Times New Roman" w:hAnsi="Times New Roman"/>
        </w:rPr>
        <w:t>available</w:t>
      </w:r>
      <w:commentRangeEnd w:id="54"/>
      <w:r w:rsidR="00A271A3">
        <w:rPr>
          <w:rStyle w:val="CommentReference"/>
          <w:rFonts w:ascii="Times New Roman" w:eastAsia="Times New Roman" w:hAnsi="Times New Roman"/>
          <w:color w:val="auto"/>
        </w:rPr>
        <w:commentReference w:id="54"/>
      </w:r>
      <w:r w:rsidRPr="009D4E93">
        <w:rPr>
          <w:rFonts w:ascii="Times New Roman" w:hAnsi="Times New Roman"/>
        </w:rPr>
        <w:t xml:space="preserve">. </w:t>
      </w:r>
      <w:del w:id="55" w:author="Morgan Tingley" w:date="2013-09-17T15:12:00Z">
        <w:r w:rsidRPr="009D4E93" w:rsidDel="00A271A3">
          <w:rPr>
            <w:rFonts w:ascii="Times New Roman" w:hAnsi="Times New Roman"/>
          </w:rPr>
          <w:delText>When reporting the elevatio</w:delText>
        </w:r>
        <w:r w:rsidR="005D668E" w:rsidDel="00A271A3">
          <w:rPr>
            <w:rFonts w:ascii="Times New Roman" w:hAnsi="Times New Roman"/>
          </w:rPr>
          <w:delText>n</w:delText>
        </w:r>
        <w:r w:rsidRPr="009D4E93" w:rsidDel="00A271A3">
          <w:rPr>
            <w:rFonts w:ascii="Times New Roman" w:hAnsi="Times New Roman"/>
          </w:rPr>
          <w:delText xml:space="preserve"> distribution of species we included non-quantifiable data such as observations and shot specimens as records of presence data</w:delText>
        </w:r>
        <w:r w:rsidR="001C7AC6" w:rsidDel="00A271A3">
          <w:rPr>
            <w:rFonts w:ascii="Times New Roman" w:hAnsi="Times New Roman"/>
          </w:rPr>
          <w:delText>,</w:delText>
        </w:r>
        <w:r w:rsidRPr="009D4E93" w:rsidDel="00A271A3">
          <w:rPr>
            <w:rFonts w:ascii="Times New Roman" w:hAnsi="Times New Roman"/>
          </w:rPr>
          <w:delText xml:space="preserve"> but </w:delText>
        </w:r>
        <w:r w:rsidR="001C7AC6" w:rsidDel="00A271A3">
          <w:rPr>
            <w:rFonts w:ascii="Times New Roman" w:hAnsi="Times New Roman"/>
          </w:rPr>
          <w:delText xml:space="preserve">we </w:delText>
        </w:r>
        <w:r w:rsidRPr="009D4E93" w:rsidDel="00A271A3">
          <w:rPr>
            <w:rFonts w:ascii="Times New Roman" w:hAnsi="Times New Roman"/>
          </w:rPr>
          <w:delText>only tested the significance of</w:delText>
        </w:r>
        <w:r w:rsidR="00270EBF" w:rsidDel="00A271A3">
          <w:rPr>
            <w:rFonts w:ascii="Times New Roman" w:hAnsi="Times New Roman"/>
          </w:rPr>
          <w:delText xml:space="preserve"> absences leading to an observed</w:delText>
        </w:r>
        <w:r w:rsidRPr="009D4E93" w:rsidDel="00A271A3">
          <w:rPr>
            <w:rFonts w:ascii="Times New Roman" w:hAnsi="Times New Roman"/>
          </w:rPr>
          <w:delText xml:space="preserve"> </w:delText>
        </w:r>
        <w:r w:rsidR="00270EBF" w:rsidDel="00A271A3">
          <w:rPr>
            <w:rFonts w:ascii="Times New Roman" w:hAnsi="Times New Roman"/>
          </w:rPr>
          <w:delText>range shift</w:delText>
        </w:r>
        <w:r w:rsidR="00375EE6" w:rsidRPr="009D4E93" w:rsidDel="00A271A3">
          <w:rPr>
            <w:rFonts w:ascii="Times New Roman" w:hAnsi="Times New Roman"/>
          </w:rPr>
          <w:delText xml:space="preserve"> </w:delText>
        </w:r>
        <w:r w:rsidRPr="009D4E93" w:rsidDel="00A271A3">
          <w:rPr>
            <w:rFonts w:ascii="Times New Roman" w:hAnsi="Times New Roman"/>
          </w:rPr>
          <w:delText>using data from s</w:delText>
        </w:r>
        <w:r w:rsidR="00270EBF" w:rsidDel="00A271A3">
          <w:rPr>
            <w:rFonts w:ascii="Times New Roman" w:hAnsi="Times New Roman"/>
          </w:rPr>
          <w:delText>ites with quantitative trapping</w:delText>
        </w:r>
        <w:r w:rsidR="00097798" w:rsidDel="00A271A3">
          <w:rPr>
            <w:rFonts w:ascii="Times New Roman" w:hAnsi="Times New Roman"/>
          </w:rPr>
          <w:delText>.</w:delText>
        </w:r>
        <w:r w:rsidR="009901DA" w:rsidDel="00A271A3">
          <w:rPr>
            <w:rFonts w:ascii="Times New Roman" w:hAnsi="Times New Roman"/>
          </w:rPr>
          <w:delText xml:space="preserve"> </w:delText>
        </w:r>
      </w:del>
      <w:r w:rsidR="009901DA">
        <w:rPr>
          <w:rFonts w:ascii="Times New Roman" w:hAnsi="Times New Roman"/>
        </w:rPr>
        <w:t xml:space="preserve">We used the </w:t>
      </w:r>
      <w:del w:id="56" w:author="Morgan Tingley" w:date="2013-09-17T15:00:00Z">
        <w:r w:rsidR="009901DA" w:rsidDel="00BC0434">
          <w:rPr>
            <w:rFonts w:ascii="Times New Roman" w:hAnsi="Times New Roman"/>
          </w:rPr>
          <w:delText xml:space="preserve">program </w:delText>
        </w:r>
      </w:del>
      <w:ins w:id="57" w:author="Morgan Tingley" w:date="2013-09-17T15:00:00Z">
        <w:r w:rsidR="00BC0434">
          <w:rPr>
            <w:rFonts w:ascii="Times New Roman" w:hAnsi="Times New Roman"/>
          </w:rPr>
          <w:t>package ‘</w:t>
        </w:r>
      </w:ins>
      <w:proofErr w:type="spellStart"/>
      <w:r w:rsidR="009901DA">
        <w:rPr>
          <w:rFonts w:ascii="Times New Roman" w:hAnsi="Times New Roman"/>
        </w:rPr>
        <w:t>RMark</w:t>
      </w:r>
      <w:proofErr w:type="spellEnd"/>
      <w:ins w:id="58" w:author="Morgan Tingley" w:date="2013-09-17T15:00:00Z">
        <w:r w:rsidR="00BC0434">
          <w:rPr>
            <w:rFonts w:ascii="Times New Roman" w:hAnsi="Times New Roman"/>
          </w:rPr>
          <w:t>’</w:t>
        </w:r>
      </w:ins>
      <w:r w:rsidR="009901DA">
        <w:rPr>
          <w:rFonts w:ascii="Times New Roman" w:hAnsi="Times New Roman"/>
        </w:rPr>
        <w:t xml:space="preserve"> v2.0.1</w:t>
      </w:r>
      <w:r w:rsidRPr="009D4E93">
        <w:rPr>
          <w:rFonts w:ascii="Times New Roman" w:hAnsi="Times New Roman"/>
        </w:rPr>
        <w:t xml:space="preserve"> in the R v</w:t>
      </w:r>
      <w:r w:rsidR="00021A25">
        <w:rPr>
          <w:rFonts w:ascii="Times New Roman" w:hAnsi="Times New Roman"/>
        </w:rPr>
        <w:t>2</w:t>
      </w:r>
      <w:r w:rsidRPr="009D4E93">
        <w:rPr>
          <w:rFonts w:ascii="Times New Roman" w:hAnsi="Times New Roman"/>
        </w:rPr>
        <w:t>.</w:t>
      </w:r>
      <w:r w:rsidR="00021A25">
        <w:rPr>
          <w:rFonts w:ascii="Times New Roman" w:hAnsi="Times New Roman"/>
        </w:rPr>
        <w:t xml:space="preserve">12.2 </w:t>
      </w:r>
      <w:del w:id="59" w:author="Morgan Tingley" w:date="2013-09-17T15:00:00Z">
        <w:r w:rsidRPr="009D4E93" w:rsidDel="00BC0434">
          <w:rPr>
            <w:rFonts w:ascii="Times New Roman" w:hAnsi="Times New Roman"/>
          </w:rPr>
          <w:delText xml:space="preserve">interface </w:delText>
        </w:r>
      </w:del>
      <w:ins w:id="60" w:author="Morgan Tingley" w:date="2013-09-17T15:00:00Z">
        <w:r w:rsidR="00BC0434">
          <w:rPr>
            <w:rFonts w:ascii="Times New Roman" w:hAnsi="Times New Roman"/>
          </w:rPr>
          <w:t>framework</w:t>
        </w:r>
        <w:r w:rsidR="00BC0434" w:rsidRPr="009D4E93">
          <w:rPr>
            <w:rFonts w:ascii="Times New Roman" w:hAnsi="Times New Roman"/>
          </w:rPr>
          <w:t xml:space="preserve"> </w:t>
        </w:r>
      </w:ins>
      <w:r w:rsidRPr="009D4E93">
        <w:rPr>
          <w:rFonts w:ascii="Times New Roman" w:hAnsi="Times New Roman"/>
        </w:rPr>
        <w:t>to build design matrices, combine models, and to compare AIC weights among models (</w:t>
      </w:r>
      <w:r w:rsidRPr="005D668E">
        <w:rPr>
          <w:rFonts w:ascii="Times New Roman" w:hAnsi="Times New Roman"/>
          <w:highlight w:val="yellow"/>
        </w:rPr>
        <w:t>REFS</w:t>
      </w:r>
      <w:r w:rsidRPr="009D4E93">
        <w:rPr>
          <w:rFonts w:ascii="Times New Roman" w:hAnsi="Times New Roman"/>
        </w:rPr>
        <w:t xml:space="preserve">). </w:t>
      </w:r>
    </w:p>
    <w:p w14:paraId="23CF0F90" w14:textId="3CD7B8C6" w:rsidR="00F52252" w:rsidRPr="009D4E93" w:rsidRDefault="00F52252" w:rsidP="00873E42">
      <w:pPr>
        <w:pStyle w:val="BodyA"/>
        <w:spacing w:line="480" w:lineRule="auto"/>
        <w:ind w:firstLine="720"/>
        <w:rPr>
          <w:rFonts w:ascii="Times New Roman" w:hAnsi="Times New Roman"/>
        </w:rPr>
      </w:pPr>
      <w:r w:rsidRPr="009D4E93">
        <w:rPr>
          <w:rFonts w:ascii="Times New Roman" w:hAnsi="Times New Roman"/>
        </w:rPr>
        <w:t>To develop</w:t>
      </w:r>
      <w:r w:rsidR="00375EE6">
        <w:rPr>
          <w:rFonts w:ascii="Times New Roman" w:hAnsi="Times New Roman"/>
        </w:rPr>
        <w:t xml:space="preserve"> detection-adjusted</w:t>
      </w:r>
      <w:r w:rsidRPr="009D4E93">
        <w:rPr>
          <w:rFonts w:ascii="Times New Roman" w:hAnsi="Times New Roman"/>
        </w:rPr>
        <w:t xml:space="preserve"> elevation range profiles for each species in each era and region we parameterized 25 occupancy models (</w:t>
      </w:r>
      <w:r w:rsidR="00E8106C">
        <w:rPr>
          <w:rFonts w:ascii="Times New Roman" w:hAnsi="Times New Roman"/>
          <w:i/>
        </w:rPr>
        <w:t>Ψ</w:t>
      </w:r>
      <w:r w:rsidRPr="009D4E93">
        <w:rPr>
          <w:rFonts w:ascii="Times New Roman" w:hAnsi="Times New Roman"/>
        </w:rPr>
        <w:t>) building on the model set of Moritz et al. (2008)</w:t>
      </w:r>
      <w:r w:rsidR="00EA0341">
        <w:rPr>
          <w:rFonts w:ascii="Times New Roman" w:hAnsi="Times New Roman"/>
        </w:rPr>
        <w:t xml:space="preserve"> and Tingley et al. (2012)</w:t>
      </w:r>
      <w:r w:rsidRPr="009D4E93">
        <w:rPr>
          <w:rFonts w:ascii="Times New Roman" w:hAnsi="Times New Roman"/>
        </w:rPr>
        <w:t xml:space="preserve">. The 25 models included all 2- and 3-way interactions among the </w:t>
      </w:r>
      <w:r w:rsidR="00BB14CA">
        <w:rPr>
          <w:rFonts w:ascii="Times New Roman" w:hAnsi="Times New Roman"/>
        </w:rPr>
        <w:t>following</w:t>
      </w:r>
      <w:r w:rsidRPr="009D4E93">
        <w:rPr>
          <w:rFonts w:ascii="Times New Roman" w:hAnsi="Times New Roman"/>
        </w:rPr>
        <w:t xml:space="preserve"> variables</w:t>
      </w:r>
      <w:r w:rsidR="00BB14CA">
        <w:rPr>
          <w:rFonts w:ascii="Times New Roman" w:hAnsi="Times New Roman"/>
        </w:rPr>
        <w:t>:</w:t>
      </w:r>
      <w:r w:rsidRPr="009D4E93">
        <w:rPr>
          <w:rFonts w:ascii="Times New Roman" w:hAnsi="Times New Roman"/>
        </w:rPr>
        <w:t xml:space="preserve"> era (</w:t>
      </w:r>
      <w:ins w:id="61" w:author="Morgan Tingley" w:date="2013-09-17T15:01:00Z">
        <w:r w:rsidR="00BC0434">
          <w:rPr>
            <w:rFonts w:ascii="Times New Roman" w:hAnsi="Times New Roman"/>
          </w:rPr>
          <w:t xml:space="preserve">categorical: </w:t>
        </w:r>
      </w:ins>
      <w:r w:rsidRPr="009D4E93">
        <w:rPr>
          <w:rFonts w:ascii="Times New Roman" w:hAnsi="Times New Roman"/>
        </w:rPr>
        <w:t>historical or modern), elevation (linear), elevation (quadratic) and region (</w:t>
      </w:r>
      <w:ins w:id="62" w:author="Morgan Tingley" w:date="2013-09-17T15:01:00Z">
        <w:r w:rsidR="00BC0434">
          <w:rPr>
            <w:rFonts w:ascii="Times New Roman" w:hAnsi="Times New Roman"/>
          </w:rPr>
          <w:t xml:space="preserve">categorical: </w:t>
        </w:r>
      </w:ins>
      <w:r w:rsidRPr="009D4E93">
        <w:rPr>
          <w:rFonts w:ascii="Times New Roman" w:hAnsi="Times New Roman"/>
        </w:rPr>
        <w:t xml:space="preserve">Lassen, Yosemite, </w:t>
      </w:r>
      <w:ins w:id="63" w:author="Morgan Tingley" w:date="2013-09-17T15:01:00Z">
        <w:r w:rsidR="00BC0434">
          <w:rPr>
            <w:rFonts w:ascii="Times New Roman" w:hAnsi="Times New Roman"/>
          </w:rPr>
          <w:t xml:space="preserve">or </w:t>
        </w:r>
      </w:ins>
      <w:r w:rsidRPr="009D4E93">
        <w:rPr>
          <w:rFonts w:ascii="Times New Roman" w:hAnsi="Times New Roman"/>
        </w:rPr>
        <w:t xml:space="preserve">Sequoia), as well as a constant model (.). The full model set is listed in </w:t>
      </w:r>
      <w:r w:rsidRPr="00021A25">
        <w:rPr>
          <w:rFonts w:ascii="Times New Roman" w:hAnsi="Times New Roman"/>
          <w:b/>
        </w:rPr>
        <w:t>Table</w:t>
      </w:r>
      <w:r w:rsidRPr="009D4E93">
        <w:rPr>
          <w:rFonts w:ascii="Times New Roman" w:hAnsi="Times New Roman"/>
        </w:rPr>
        <w:t xml:space="preserve"> </w:t>
      </w:r>
      <w:r w:rsidRPr="00842AF1">
        <w:rPr>
          <w:rFonts w:ascii="Times New Roman" w:hAnsi="Times New Roman"/>
          <w:b/>
        </w:rPr>
        <w:t>S</w:t>
      </w:r>
      <w:r w:rsidR="00196708">
        <w:rPr>
          <w:rFonts w:ascii="Times New Roman" w:hAnsi="Times New Roman"/>
          <w:b/>
        </w:rPr>
        <w:t>2</w:t>
      </w:r>
      <w:r w:rsidRPr="009D4E93">
        <w:rPr>
          <w:rFonts w:ascii="Times New Roman" w:hAnsi="Times New Roman"/>
        </w:rPr>
        <w:t xml:space="preserve">. Following Moritz et al. (2008) we estimated the probability of detection per </w:t>
      </w:r>
      <w:r w:rsidR="00EA0341">
        <w:rPr>
          <w:rFonts w:ascii="Times New Roman" w:hAnsi="Times New Roman"/>
        </w:rPr>
        <w:t>survey</w:t>
      </w:r>
      <w:r w:rsidR="00E8106C">
        <w:rPr>
          <w:rFonts w:ascii="Times New Roman" w:hAnsi="Times New Roman"/>
        </w:rPr>
        <w:t xml:space="preserve"> night</w:t>
      </w:r>
      <w:r w:rsidRPr="009D4E93">
        <w:rPr>
          <w:rFonts w:ascii="Times New Roman" w:hAnsi="Times New Roman"/>
        </w:rPr>
        <w:t xml:space="preserve"> (</w:t>
      </w:r>
      <w:r w:rsidRPr="009D4E93">
        <w:rPr>
          <w:rFonts w:ascii="Times New Roman" w:hAnsi="Times New Roman"/>
          <w:i/>
        </w:rPr>
        <w:t>p</w:t>
      </w:r>
      <w:r w:rsidRPr="009D4E93">
        <w:rPr>
          <w:rFonts w:ascii="Times New Roman" w:hAnsi="Times New Roman"/>
        </w:rPr>
        <w:t xml:space="preserve">), based on 34 competing models with the following variables: era (historical or modern), trend (linear </w:t>
      </w:r>
      <w:r w:rsidR="00E8106C">
        <w:rPr>
          <w:rFonts w:ascii="Times New Roman" w:hAnsi="Times New Roman"/>
        </w:rPr>
        <w:t>change</w:t>
      </w:r>
      <w:r w:rsidRPr="009D4E93">
        <w:rPr>
          <w:rFonts w:ascii="Times New Roman" w:hAnsi="Times New Roman"/>
        </w:rPr>
        <w:t xml:space="preserve"> in detections over sequential nights due to the collection o</w:t>
      </w:r>
      <w:r w:rsidR="00E8106C">
        <w:rPr>
          <w:rFonts w:ascii="Times New Roman" w:hAnsi="Times New Roman"/>
        </w:rPr>
        <w:t>f trapped individuals, trap habituation or</w:t>
      </w:r>
      <w:r w:rsidRPr="009D4E93">
        <w:rPr>
          <w:rFonts w:ascii="Times New Roman" w:hAnsi="Times New Roman"/>
        </w:rPr>
        <w:t xml:space="preserve"> to trap-shyness), trap effort (number of traps/100 and the lo</w:t>
      </w:r>
      <w:r w:rsidR="001B0C16">
        <w:rPr>
          <w:rFonts w:ascii="Times New Roman" w:hAnsi="Times New Roman"/>
        </w:rPr>
        <w:t>g</w:t>
      </w:r>
      <w:r w:rsidR="001B0C16" w:rsidRPr="001B0C16">
        <w:rPr>
          <w:rFonts w:ascii="Times New Roman" w:hAnsi="Times New Roman"/>
          <w:vertAlign w:val="subscript"/>
        </w:rPr>
        <w:t>10</w:t>
      </w:r>
      <w:r w:rsidRPr="009D4E93">
        <w:rPr>
          <w:rFonts w:ascii="Times New Roman" w:hAnsi="Times New Roman"/>
          <w:sz w:val="15"/>
        </w:rPr>
        <w:t xml:space="preserve"> </w:t>
      </w:r>
      <w:r w:rsidRPr="009D4E93">
        <w:rPr>
          <w:rFonts w:ascii="Times New Roman" w:hAnsi="Times New Roman"/>
        </w:rPr>
        <w:t xml:space="preserve">of the number of traps), the interaction between era </w:t>
      </w:r>
      <w:r w:rsidRPr="009D4E93">
        <w:rPr>
          <w:rFonts w:ascii="Times New Roman" w:hAnsi="Times New Roman"/>
        </w:rPr>
        <w:lastRenderedPageBreak/>
        <w:t xml:space="preserve">and trend, and the interactions between era and trap effort variables. We </w:t>
      </w:r>
      <w:del w:id="64" w:author="Morgan Tingley" w:date="2013-09-17T15:06:00Z">
        <w:r w:rsidRPr="009D4E93" w:rsidDel="00A271A3">
          <w:rPr>
            <w:rFonts w:ascii="Times New Roman" w:hAnsi="Times New Roman"/>
          </w:rPr>
          <w:delText xml:space="preserve">also </w:delText>
        </w:r>
      </w:del>
      <w:r w:rsidRPr="009D4E93">
        <w:rPr>
          <w:rFonts w:ascii="Times New Roman" w:hAnsi="Times New Roman"/>
        </w:rPr>
        <w:t xml:space="preserve">built detection models with all additive combinations of these independent variables, as well as a constant model (.). The full candidate model set is listed in </w:t>
      </w:r>
      <w:r w:rsidRPr="00630681">
        <w:rPr>
          <w:rFonts w:ascii="Times New Roman" w:hAnsi="Times New Roman"/>
          <w:b/>
        </w:rPr>
        <w:t>Table S</w:t>
      </w:r>
      <w:r w:rsidR="00196708">
        <w:rPr>
          <w:rFonts w:ascii="Times New Roman" w:hAnsi="Times New Roman"/>
          <w:b/>
        </w:rPr>
        <w:t>2</w:t>
      </w:r>
      <w:r w:rsidRPr="009D4E93">
        <w:rPr>
          <w:rFonts w:ascii="Times New Roman" w:hAnsi="Times New Roman"/>
        </w:rPr>
        <w:t xml:space="preserve">. We ran this full candidate </w:t>
      </w:r>
      <w:r w:rsidRPr="003434E7">
        <w:rPr>
          <w:rFonts w:ascii="Times New Roman" w:hAnsi="Times New Roman"/>
          <w:i/>
        </w:rPr>
        <w:t>p</w:t>
      </w:r>
      <w:r w:rsidRPr="009D4E93">
        <w:rPr>
          <w:rFonts w:ascii="Times New Roman" w:hAnsi="Times New Roman"/>
        </w:rPr>
        <w:t xml:space="preserve"> model set with </w:t>
      </w:r>
      <w:ins w:id="65" w:author="Morgan Tingley" w:date="2013-09-17T15:06:00Z">
        <w:r w:rsidR="00A271A3">
          <w:rPr>
            <w:rFonts w:ascii="Times New Roman" w:hAnsi="Times New Roman"/>
          </w:rPr>
          <w:t xml:space="preserve">two </w:t>
        </w:r>
      </w:ins>
      <w:del w:id="66" w:author="Morgan Tingley" w:date="2013-09-17T15:06:00Z">
        <w:r w:rsidRPr="009D4E93" w:rsidDel="00A271A3">
          <w:rPr>
            <w:rFonts w:ascii="Times New Roman" w:hAnsi="Times New Roman"/>
          </w:rPr>
          <w:delText xml:space="preserve">our </w:delText>
        </w:r>
      </w:del>
      <w:ins w:id="67" w:author="Morgan Tingley" w:date="2013-09-17T15:06:00Z">
        <w:r w:rsidR="00A271A3">
          <w:rPr>
            <w:rFonts w:ascii="Times New Roman" w:hAnsi="Times New Roman"/>
          </w:rPr>
          <w:t>parameterizations of</w:t>
        </w:r>
        <w:r w:rsidR="00A271A3" w:rsidRPr="009D4E93">
          <w:rPr>
            <w:rFonts w:ascii="Times New Roman" w:hAnsi="Times New Roman"/>
          </w:rPr>
          <w:t xml:space="preserve"> </w:t>
        </w:r>
      </w:ins>
      <w:r w:rsidR="00E8106C">
        <w:rPr>
          <w:rFonts w:ascii="Times New Roman" w:hAnsi="Times New Roman"/>
          <w:i/>
        </w:rPr>
        <w:t>Ψ</w:t>
      </w:r>
      <w:ins w:id="68" w:author="Morgan Tingley" w:date="2013-09-17T15:07:00Z">
        <w:r w:rsidR="00A271A3">
          <w:rPr>
            <w:rFonts w:ascii="Times New Roman" w:hAnsi="Times New Roman"/>
          </w:rPr>
          <w:t>:</w:t>
        </w:r>
      </w:ins>
      <w:r w:rsidRPr="009D4E93">
        <w:rPr>
          <w:rFonts w:ascii="Times New Roman" w:hAnsi="Times New Roman"/>
        </w:rPr>
        <w:t xml:space="preserve"> </w:t>
      </w:r>
      <w:ins w:id="69" w:author="Morgan Tingley" w:date="2013-09-17T15:07:00Z">
        <w:r w:rsidR="00A271A3">
          <w:rPr>
            <w:rFonts w:ascii="Times New Roman" w:hAnsi="Times New Roman"/>
          </w:rPr>
          <w:t xml:space="preserve">a </w:t>
        </w:r>
      </w:ins>
      <w:r w:rsidRPr="009D4E93">
        <w:rPr>
          <w:rFonts w:ascii="Times New Roman" w:hAnsi="Times New Roman"/>
        </w:rPr>
        <w:t xml:space="preserve">constant </w:t>
      </w:r>
      <w:ins w:id="70" w:author="Morgan Tingley" w:date="2013-09-17T15:07:00Z">
        <w:r w:rsidR="00A271A3">
          <w:rPr>
            <w:rFonts w:ascii="Times New Roman" w:hAnsi="Times New Roman"/>
          </w:rPr>
          <w:t xml:space="preserve">model </w:t>
        </w:r>
      </w:ins>
      <w:r w:rsidRPr="009D4E93">
        <w:rPr>
          <w:rFonts w:ascii="Times New Roman" w:hAnsi="Times New Roman"/>
        </w:rPr>
        <w:t xml:space="preserve">and </w:t>
      </w:r>
      <w:del w:id="71" w:author="Morgan Tingley" w:date="2013-09-17T15:07:00Z">
        <w:r w:rsidRPr="009D4E93" w:rsidDel="00A271A3">
          <w:rPr>
            <w:rFonts w:ascii="Times New Roman" w:hAnsi="Times New Roman"/>
          </w:rPr>
          <w:delText xml:space="preserve">our </w:delText>
        </w:r>
      </w:del>
      <w:ins w:id="72" w:author="Morgan Tingley" w:date="2013-09-17T15:07:00Z">
        <w:r w:rsidR="00A271A3">
          <w:rPr>
            <w:rFonts w:ascii="Times New Roman" w:hAnsi="Times New Roman"/>
          </w:rPr>
          <w:t>a</w:t>
        </w:r>
        <w:r w:rsidR="00A271A3" w:rsidRPr="009D4E93">
          <w:rPr>
            <w:rFonts w:ascii="Times New Roman" w:hAnsi="Times New Roman"/>
          </w:rPr>
          <w:t xml:space="preserve"> </w:t>
        </w:r>
      </w:ins>
      <w:r w:rsidRPr="009D4E93">
        <w:rPr>
          <w:rFonts w:ascii="Times New Roman" w:hAnsi="Times New Roman"/>
        </w:rPr>
        <w:t xml:space="preserve">fully parameterized </w:t>
      </w:r>
      <w:del w:id="73" w:author="Morgan Tingley" w:date="2013-09-17T15:07:00Z">
        <w:r w:rsidR="00E8106C" w:rsidDel="00A271A3">
          <w:rPr>
            <w:rFonts w:ascii="Times New Roman" w:hAnsi="Times New Roman"/>
            <w:i/>
          </w:rPr>
          <w:delText>Ψ</w:delText>
        </w:r>
        <w:r w:rsidRPr="009D4E93" w:rsidDel="00A271A3">
          <w:rPr>
            <w:rFonts w:ascii="Times New Roman" w:hAnsi="Times New Roman"/>
          </w:rPr>
          <w:delText xml:space="preserve"> </w:delText>
        </w:r>
      </w:del>
      <w:r w:rsidRPr="009D4E93">
        <w:rPr>
          <w:rFonts w:ascii="Times New Roman" w:hAnsi="Times New Roman"/>
        </w:rPr>
        <w:t>model</w:t>
      </w:r>
      <w:del w:id="74" w:author="Morgan Tingley" w:date="2013-09-17T15:07:00Z">
        <w:r w:rsidRPr="009D4E93" w:rsidDel="00A271A3">
          <w:rPr>
            <w:rFonts w:ascii="Times New Roman" w:hAnsi="Times New Roman"/>
          </w:rPr>
          <w:delText xml:space="preserve"> for each species</w:delText>
        </w:r>
      </w:del>
      <w:r w:rsidRPr="009D4E93">
        <w:rPr>
          <w:rFonts w:ascii="Times New Roman" w:hAnsi="Times New Roman"/>
        </w:rPr>
        <w:t xml:space="preserve">. From these analyses, we selected </w:t>
      </w:r>
      <w:del w:id="75" w:author="Morgan Tingley" w:date="2013-09-17T15:08:00Z">
        <w:r w:rsidRPr="009D4E93" w:rsidDel="00A271A3">
          <w:rPr>
            <w:rFonts w:ascii="Times New Roman" w:hAnsi="Times New Roman"/>
          </w:rPr>
          <w:delText xml:space="preserve">a </w:delText>
        </w:r>
      </w:del>
      <w:ins w:id="76" w:author="Morgan Tingley" w:date="2013-09-17T15:08:00Z">
        <w:r w:rsidR="00A271A3">
          <w:rPr>
            <w:rFonts w:ascii="Times New Roman" w:hAnsi="Times New Roman"/>
          </w:rPr>
          <w:t>the</w:t>
        </w:r>
        <w:r w:rsidR="00A271A3" w:rsidRPr="009D4E93">
          <w:rPr>
            <w:rFonts w:ascii="Times New Roman" w:hAnsi="Times New Roman"/>
          </w:rPr>
          <w:t xml:space="preserve"> </w:t>
        </w:r>
      </w:ins>
      <w:r w:rsidRPr="009D4E93">
        <w:rPr>
          <w:rFonts w:ascii="Times New Roman" w:hAnsi="Times New Roman"/>
        </w:rPr>
        <w:t>set of</w:t>
      </w:r>
      <w:commentRangeStart w:id="77"/>
      <w:r w:rsidRPr="009D4E93">
        <w:rPr>
          <w:rFonts w:ascii="Times New Roman" w:hAnsi="Times New Roman"/>
        </w:rPr>
        <w:t xml:space="preserve"> </w:t>
      </w:r>
      <w:commentRangeEnd w:id="77"/>
      <w:r w:rsidR="00A271A3">
        <w:rPr>
          <w:rStyle w:val="CommentReference"/>
          <w:rFonts w:ascii="Times New Roman" w:eastAsia="Times New Roman" w:hAnsi="Times New Roman"/>
          <w:color w:val="auto"/>
        </w:rPr>
        <w:commentReference w:id="77"/>
      </w:r>
      <w:del w:id="78" w:author="Morgan Tingley" w:date="2013-09-17T15:08:00Z">
        <w:r w:rsidRPr="009D4E93" w:rsidDel="00A271A3">
          <w:rPr>
            <w:rFonts w:ascii="Times New Roman" w:hAnsi="Times New Roman"/>
          </w:rPr>
          <w:delText xml:space="preserve">16 </w:delText>
        </w:r>
      </w:del>
      <w:r w:rsidRPr="005F078F">
        <w:rPr>
          <w:rFonts w:ascii="Times New Roman" w:hAnsi="Times New Roman"/>
          <w:i/>
        </w:rPr>
        <w:t>p</w:t>
      </w:r>
      <w:r w:rsidRPr="009D4E93">
        <w:rPr>
          <w:rFonts w:ascii="Times New Roman" w:hAnsi="Times New Roman"/>
        </w:rPr>
        <w:t xml:space="preserve"> models that incorporated </w:t>
      </w:r>
      <w:r w:rsidR="00AD2580" w:rsidRPr="009D4E93">
        <w:rPr>
          <w:rFonts w:ascii="Times New Roman" w:hAnsi="Times New Roman"/>
        </w:rPr>
        <w:t xml:space="preserve">the best (lowest AIC) </w:t>
      </w:r>
      <w:r w:rsidR="00AD2580">
        <w:rPr>
          <w:rFonts w:ascii="Times New Roman" w:hAnsi="Times New Roman"/>
        </w:rPr>
        <w:t xml:space="preserve">model and all models with delta AIC less than two </w:t>
      </w:r>
      <w:r w:rsidR="002D4CE2">
        <w:rPr>
          <w:rFonts w:ascii="Times New Roman" w:hAnsi="Times New Roman"/>
        </w:rPr>
        <w:t>for each species (Table S1</w:t>
      </w:r>
      <w:r w:rsidRPr="009D4E93">
        <w:rPr>
          <w:rFonts w:ascii="Times New Roman" w:hAnsi="Times New Roman"/>
        </w:rPr>
        <w:t>). Th</w:t>
      </w:r>
      <w:del w:id="79" w:author="Morgan Tingley" w:date="2013-09-17T15:09:00Z">
        <w:r w:rsidRPr="009D4E93" w:rsidDel="00A271A3">
          <w:rPr>
            <w:rFonts w:ascii="Times New Roman" w:hAnsi="Times New Roman"/>
          </w:rPr>
          <w:delText>ese</w:delText>
        </w:r>
      </w:del>
      <w:ins w:id="80" w:author="Morgan Tingley" w:date="2013-09-17T15:09:00Z">
        <w:r w:rsidR="00A271A3">
          <w:rPr>
            <w:rFonts w:ascii="Times New Roman" w:hAnsi="Times New Roman"/>
          </w:rPr>
          <w:t>is subset of</w:t>
        </w:r>
      </w:ins>
      <w:del w:id="81" w:author="Morgan Tingley" w:date="2013-09-17T15:09:00Z">
        <w:r w:rsidRPr="009D4E93" w:rsidDel="00A271A3">
          <w:rPr>
            <w:rFonts w:ascii="Times New Roman" w:hAnsi="Times New Roman"/>
          </w:rPr>
          <w:delText xml:space="preserve"> 16 </w:delText>
        </w:r>
      </w:del>
      <w:ins w:id="82" w:author="Morgan Tingley" w:date="2013-09-17T15:09:00Z">
        <w:r w:rsidR="00A271A3" w:rsidRPr="009D4E93">
          <w:rPr>
            <w:rFonts w:ascii="Times New Roman" w:hAnsi="Times New Roman"/>
          </w:rPr>
          <w:t xml:space="preserve"> </w:t>
        </w:r>
      </w:ins>
      <w:r w:rsidRPr="005F078F">
        <w:rPr>
          <w:rFonts w:ascii="Times New Roman" w:hAnsi="Times New Roman"/>
          <w:i/>
        </w:rPr>
        <w:t>p</w:t>
      </w:r>
      <w:r w:rsidRPr="009D4E93">
        <w:rPr>
          <w:rFonts w:ascii="Times New Roman" w:hAnsi="Times New Roman"/>
        </w:rPr>
        <w:t xml:space="preserve"> models </w:t>
      </w:r>
      <w:ins w:id="83" w:author="Morgan Tingley" w:date="2013-09-17T15:09:00Z">
        <w:r w:rsidR="00A271A3">
          <w:rPr>
            <w:rFonts w:ascii="Times New Roman" w:hAnsi="Times New Roman"/>
          </w:rPr>
          <w:t xml:space="preserve">(n = 16) </w:t>
        </w:r>
      </w:ins>
      <w:r w:rsidRPr="009D4E93">
        <w:rPr>
          <w:rFonts w:ascii="Times New Roman" w:hAnsi="Times New Roman"/>
        </w:rPr>
        <w:t xml:space="preserve">were </w:t>
      </w:r>
      <w:r w:rsidR="00E8106C">
        <w:rPr>
          <w:rFonts w:ascii="Times New Roman" w:hAnsi="Times New Roman"/>
        </w:rPr>
        <w:t>then combined</w:t>
      </w:r>
      <w:r w:rsidRPr="009D4E93">
        <w:rPr>
          <w:rFonts w:ascii="Times New Roman" w:hAnsi="Times New Roman"/>
        </w:rPr>
        <w:t xml:space="preserve"> with the full set of 25 </w:t>
      </w:r>
      <w:r w:rsidR="00E8106C">
        <w:rPr>
          <w:rFonts w:ascii="Times New Roman" w:hAnsi="Times New Roman"/>
          <w:i/>
        </w:rPr>
        <w:t>Ψ</w:t>
      </w:r>
      <w:r w:rsidRPr="009D4E93">
        <w:rPr>
          <w:rFonts w:ascii="Times New Roman" w:hAnsi="Times New Roman"/>
        </w:rPr>
        <w:t xml:space="preserve"> models for a total of 400 competing models that were run for each species and compared using AIC (Burnham and Anderson, 2002). </w:t>
      </w:r>
    </w:p>
    <w:p w14:paraId="5994CFC4" w14:textId="0CB5C87D" w:rsidR="00500895" w:rsidRDefault="00F52252" w:rsidP="001B0C16">
      <w:pPr>
        <w:pStyle w:val="BodyA"/>
        <w:spacing w:line="480" w:lineRule="auto"/>
        <w:ind w:firstLine="720"/>
        <w:rPr>
          <w:rFonts w:ascii="Times New Roman" w:hAnsi="Times New Roman"/>
        </w:rPr>
      </w:pPr>
      <w:r w:rsidRPr="009D4E93">
        <w:rPr>
          <w:rFonts w:ascii="Times New Roman" w:hAnsi="Times New Roman"/>
        </w:rPr>
        <w:t xml:space="preserve">Following Moritz et al. (2008), we estimated </w:t>
      </w:r>
      <w:ins w:id="84" w:author="Morgan Tingley" w:date="2013-09-17T15:10:00Z">
        <w:r w:rsidR="00A271A3">
          <w:rPr>
            <w:rFonts w:ascii="Times New Roman" w:hAnsi="Times New Roman"/>
          </w:rPr>
          <w:t xml:space="preserve">temporal </w:t>
        </w:r>
      </w:ins>
      <w:r w:rsidRPr="009D4E93">
        <w:rPr>
          <w:rFonts w:ascii="Times New Roman" w:hAnsi="Times New Roman"/>
        </w:rPr>
        <w:t xml:space="preserve">shifts </w:t>
      </w:r>
      <w:del w:id="85" w:author="Morgan Tingley" w:date="2013-09-17T15:10:00Z">
        <w:r w:rsidRPr="009D4E93" w:rsidDel="00A271A3">
          <w:rPr>
            <w:rFonts w:ascii="Times New Roman" w:hAnsi="Times New Roman"/>
          </w:rPr>
          <w:delText>from the historical to the modern era for</w:delText>
        </w:r>
      </w:del>
      <w:ins w:id="86" w:author="Morgan Tingley" w:date="2013-09-17T15:10:00Z">
        <w:r w:rsidR="00A271A3">
          <w:rPr>
            <w:rFonts w:ascii="Times New Roman" w:hAnsi="Times New Roman"/>
          </w:rPr>
          <w:t>in</w:t>
        </w:r>
      </w:ins>
      <w:r w:rsidRPr="009D4E93">
        <w:rPr>
          <w:rFonts w:ascii="Times New Roman" w:hAnsi="Times New Roman"/>
        </w:rPr>
        <w:t xml:space="preserve"> the lower and upper </w:t>
      </w:r>
      <w:del w:id="87" w:author="Morgan Tingley" w:date="2013-09-17T15:10:00Z">
        <w:r w:rsidRPr="009D4E93" w:rsidDel="00A271A3">
          <w:rPr>
            <w:rFonts w:ascii="Times New Roman" w:hAnsi="Times New Roman"/>
          </w:rPr>
          <w:delText xml:space="preserve">elevation </w:delText>
        </w:r>
      </w:del>
      <w:r w:rsidRPr="009D4E93">
        <w:rPr>
          <w:rFonts w:ascii="Times New Roman" w:hAnsi="Times New Roman"/>
        </w:rPr>
        <w:t xml:space="preserve">range limits for each species on each of </w:t>
      </w:r>
      <w:r w:rsidR="00AD2580">
        <w:rPr>
          <w:rFonts w:ascii="Times New Roman" w:hAnsi="Times New Roman"/>
        </w:rPr>
        <w:t xml:space="preserve">the </w:t>
      </w:r>
      <w:r w:rsidRPr="009D4E93">
        <w:rPr>
          <w:rFonts w:ascii="Times New Roman" w:hAnsi="Times New Roman"/>
        </w:rPr>
        <w:t xml:space="preserve">three </w:t>
      </w:r>
      <w:r w:rsidR="00AD2580">
        <w:rPr>
          <w:rFonts w:ascii="Times New Roman" w:hAnsi="Times New Roman"/>
        </w:rPr>
        <w:t>regions</w:t>
      </w:r>
      <w:r w:rsidRPr="009D4E93">
        <w:rPr>
          <w:rFonts w:ascii="Times New Roman" w:hAnsi="Times New Roman"/>
        </w:rPr>
        <w:t>. For elevation distributions, we included all presence data including quantitatively trapped specimens, incide</w:t>
      </w:r>
      <w:r w:rsidR="00BB14CA">
        <w:rPr>
          <w:rFonts w:ascii="Times New Roman" w:hAnsi="Times New Roman"/>
        </w:rPr>
        <w:t>ntally collected (</w:t>
      </w:r>
      <w:r w:rsidR="00BB14CA" w:rsidRPr="009D4E93">
        <w:rPr>
          <w:rFonts w:ascii="Times New Roman" w:hAnsi="Times New Roman"/>
        </w:rPr>
        <w:t>shot or salva</w:t>
      </w:r>
      <w:r w:rsidR="00BB14CA">
        <w:rPr>
          <w:rFonts w:ascii="Times New Roman" w:hAnsi="Times New Roman"/>
        </w:rPr>
        <w:t>ged</w:t>
      </w:r>
      <w:r w:rsidR="00BB14CA" w:rsidRPr="009D4E93">
        <w:rPr>
          <w:rFonts w:ascii="Times New Roman" w:hAnsi="Times New Roman"/>
        </w:rPr>
        <w:t>)</w:t>
      </w:r>
      <w:r w:rsidR="00BB14CA">
        <w:rPr>
          <w:rFonts w:ascii="Times New Roman" w:hAnsi="Times New Roman"/>
        </w:rPr>
        <w:t xml:space="preserve"> specimens </w:t>
      </w:r>
      <w:r w:rsidRPr="009D4E93">
        <w:rPr>
          <w:rFonts w:ascii="Times New Roman" w:hAnsi="Times New Roman"/>
        </w:rPr>
        <w:t>and observational records (Fig</w:t>
      </w:r>
      <w:r w:rsidR="00CF0CC9">
        <w:rPr>
          <w:rFonts w:ascii="Times New Roman" w:hAnsi="Times New Roman"/>
        </w:rPr>
        <w:t>ure</w:t>
      </w:r>
      <w:r w:rsidRPr="009D4E93">
        <w:rPr>
          <w:rFonts w:ascii="Times New Roman" w:hAnsi="Times New Roman"/>
        </w:rPr>
        <w:t xml:space="preserve"> </w:t>
      </w:r>
      <w:r w:rsidR="00CF0CC9">
        <w:rPr>
          <w:rFonts w:ascii="Times New Roman" w:hAnsi="Times New Roman"/>
        </w:rPr>
        <w:t>S2</w:t>
      </w:r>
      <w:r w:rsidRPr="009D4E93">
        <w:rPr>
          <w:rFonts w:ascii="Times New Roman" w:hAnsi="Times New Roman"/>
        </w:rPr>
        <w:t xml:space="preserve">). We plotted all </w:t>
      </w:r>
      <w:r w:rsidR="003434E7">
        <w:rPr>
          <w:rFonts w:ascii="Times New Roman" w:hAnsi="Times New Roman"/>
        </w:rPr>
        <w:t>localities</w:t>
      </w:r>
      <w:r w:rsidRPr="009D4E93">
        <w:rPr>
          <w:rFonts w:ascii="Times New Roman" w:hAnsi="Times New Roman"/>
        </w:rPr>
        <w:t xml:space="preserve"> in each transect for each era against elevation and coded each species at a </w:t>
      </w:r>
      <w:r w:rsidR="003434E7">
        <w:rPr>
          <w:rFonts w:ascii="Times New Roman" w:hAnsi="Times New Roman"/>
        </w:rPr>
        <w:t>locality</w:t>
      </w:r>
      <w:r w:rsidRPr="009D4E93">
        <w:rPr>
          <w:rFonts w:ascii="Times New Roman" w:hAnsi="Times New Roman"/>
        </w:rPr>
        <w:t xml:space="preserve"> as present or undetected. We then calculated the change in elevation of </w:t>
      </w:r>
      <w:del w:id="88" w:author="Morgan Tingley" w:date="2013-09-17T15:13:00Z">
        <w:r w:rsidRPr="009D4E93" w:rsidDel="00A271A3">
          <w:rPr>
            <w:rFonts w:ascii="Times New Roman" w:hAnsi="Times New Roman"/>
          </w:rPr>
          <w:delText>the lower and upper limits</w:delText>
        </w:r>
      </w:del>
      <w:ins w:id="89" w:author="Morgan Tingley" w:date="2013-09-17T15:13:00Z">
        <w:r w:rsidR="00A271A3">
          <w:rPr>
            <w:rFonts w:ascii="Times New Roman" w:hAnsi="Times New Roman"/>
          </w:rPr>
          <w:t>each range limit</w:t>
        </w:r>
      </w:ins>
      <w:r w:rsidRPr="009D4E93">
        <w:rPr>
          <w:rFonts w:ascii="Times New Roman" w:hAnsi="Times New Roman"/>
        </w:rPr>
        <w:t xml:space="preserve"> from the historical to the modern era. To test the significance of these shifts</w:t>
      </w:r>
      <w:r w:rsidR="00AD2580">
        <w:rPr>
          <w:rFonts w:ascii="Times New Roman" w:hAnsi="Times New Roman"/>
        </w:rPr>
        <w:t>,</w:t>
      </w:r>
      <w:r w:rsidRPr="009D4E93">
        <w:rPr>
          <w:rFonts w:ascii="Times New Roman" w:hAnsi="Times New Roman"/>
        </w:rPr>
        <w:t xml:space="preserve"> we estimated </w:t>
      </w:r>
      <w:r w:rsidR="003434E7">
        <w:rPr>
          <w:rFonts w:ascii="Times New Roman" w:hAnsi="Times New Roman"/>
        </w:rPr>
        <w:t>locality</w:t>
      </w:r>
      <w:r w:rsidRPr="009D4E93">
        <w:rPr>
          <w:rFonts w:ascii="Times New Roman" w:hAnsi="Times New Roman"/>
        </w:rPr>
        <w:t>-specific detection probabilities</w:t>
      </w:r>
      <w:r w:rsidR="00AD2580">
        <w:rPr>
          <w:rFonts w:ascii="Times New Roman" w:hAnsi="Times New Roman"/>
        </w:rPr>
        <w:t xml:space="preserve"> (</w:t>
      </w:r>
      <w:r w:rsidR="00AD2580" w:rsidRPr="00AD2580">
        <w:rPr>
          <w:rFonts w:ascii="Times New Roman" w:hAnsi="Times New Roman"/>
          <w:i/>
        </w:rPr>
        <w:t>p*</w:t>
      </w:r>
      <w:r w:rsidR="00AD2580">
        <w:rPr>
          <w:rFonts w:ascii="Times New Roman" w:hAnsi="Times New Roman"/>
        </w:rPr>
        <w:t>)</w:t>
      </w:r>
      <w:r w:rsidRPr="009D4E93">
        <w:rPr>
          <w:rFonts w:ascii="Times New Roman" w:hAnsi="Times New Roman"/>
        </w:rPr>
        <w:t xml:space="preserve"> </w:t>
      </w:r>
      <w:del w:id="90" w:author="Morgan Tingley" w:date="2013-09-17T15:13:00Z">
        <w:r w:rsidRPr="009D4E93" w:rsidDel="00A271A3">
          <w:rPr>
            <w:rFonts w:ascii="Times New Roman" w:hAnsi="Times New Roman"/>
          </w:rPr>
          <w:delText xml:space="preserve">for each species where quantitative trapping data was available </w:delText>
        </w:r>
      </w:del>
      <w:r w:rsidRPr="009D4E93">
        <w:rPr>
          <w:rFonts w:ascii="Times New Roman" w:hAnsi="Times New Roman"/>
        </w:rPr>
        <w:t>by model averaging</w:t>
      </w:r>
      <w:ins w:id="91" w:author="Morgan Tingley" w:date="2013-09-17T15:14:00Z">
        <w:r w:rsidR="00A271A3">
          <w:rPr>
            <w:rFonts w:ascii="Times New Roman" w:hAnsi="Times New Roman"/>
          </w:rPr>
          <w:t xml:space="preserve"> </w:t>
        </w:r>
      </w:ins>
      <w:del w:id="92" w:author="Morgan Tingley" w:date="2013-09-17T15:14:00Z">
        <w:r w:rsidRPr="009D4E93" w:rsidDel="00A271A3">
          <w:rPr>
            <w:rFonts w:ascii="Times New Roman" w:hAnsi="Times New Roman"/>
          </w:rPr>
          <w:delText xml:space="preserve">, </w:delText>
        </w:r>
      </w:del>
      <w:ins w:id="93" w:author="Morgan Tingley" w:date="2013-09-17T15:14:00Z">
        <w:r w:rsidR="00A271A3">
          <w:rPr>
            <w:rFonts w:ascii="Times New Roman" w:hAnsi="Times New Roman"/>
          </w:rPr>
          <w:t xml:space="preserve">model-specific </w:t>
        </w:r>
        <w:r w:rsidR="00A271A3">
          <w:rPr>
            <w:rFonts w:ascii="Times New Roman" w:hAnsi="Times New Roman"/>
            <w:i/>
          </w:rPr>
          <w:t>p</w:t>
        </w:r>
        <w:r w:rsidR="00A271A3">
          <w:rPr>
            <w:rFonts w:ascii="Times New Roman" w:hAnsi="Times New Roman"/>
          </w:rPr>
          <w:t xml:space="preserve"> estimated</w:t>
        </w:r>
        <w:r w:rsidR="00A271A3" w:rsidRPr="009D4E93">
          <w:rPr>
            <w:rFonts w:ascii="Times New Roman" w:hAnsi="Times New Roman"/>
          </w:rPr>
          <w:t xml:space="preserve"> </w:t>
        </w:r>
      </w:ins>
      <w:del w:id="94" w:author="Morgan Tingley" w:date="2013-09-17T15:14:00Z">
        <w:r w:rsidRPr="009D4E93" w:rsidDel="00A271A3">
          <w:rPr>
            <w:rFonts w:ascii="Times New Roman" w:hAnsi="Times New Roman"/>
          </w:rPr>
          <w:delText>based on</w:delText>
        </w:r>
      </w:del>
      <w:ins w:id="95" w:author="Morgan Tingley" w:date="2013-09-17T15:14:00Z">
        <w:r w:rsidR="00A271A3">
          <w:rPr>
            <w:rFonts w:ascii="Times New Roman" w:hAnsi="Times New Roman"/>
          </w:rPr>
          <w:t>using</w:t>
        </w:r>
      </w:ins>
      <w:r w:rsidRPr="009D4E93">
        <w:rPr>
          <w:rFonts w:ascii="Times New Roman" w:hAnsi="Times New Roman"/>
        </w:rPr>
        <w:t xml:space="preserve"> AIC weights</w:t>
      </w:r>
      <w:r w:rsidR="00113DF6">
        <w:rPr>
          <w:rFonts w:ascii="Times New Roman" w:hAnsi="Times New Roman"/>
        </w:rPr>
        <w:t xml:space="preserve"> </w:t>
      </w:r>
      <w:r w:rsidRPr="009D4E93">
        <w:rPr>
          <w:rFonts w:ascii="Times New Roman" w:hAnsi="Times New Roman"/>
        </w:rPr>
        <w:t xml:space="preserve">from our 400 </w:t>
      </w:r>
      <w:r w:rsidR="00270EBF" w:rsidRPr="009D4E93">
        <w:rPr>
          <w:rFonts w:ascii="Times New Roman" w:hAnsi="Times New Roman"/>
        </w:rPr>
        <w:t xml:space="preserve">occupancy </w:t>
      </w:r>
      <w:r w:rsidRPr="009D4E93">
        <w:rPr>
          <w:rFonts w:ascii="Times New Roman" w:hAnsi="Times New Roman"/>
        </w:rPr>
        <w:t>models</w:t>
      </w:r>
      <w:r w:rsidR="00EA0341">
        <w:rPr>
          <w:rFonts w:ascii="Times New Roman" w:hAnsi="Times New Roman"/>
        </w:rPr>
        <w:t xml:space="preserve"> (Burnham &amp; Anderson, 2002</w:t>
      </w:r>
      <w:r w:rsidR="00270EBF">
        <w:rPr>
          <w:rFonts w:ascii="Times New Roman" w:hAnsi="Times New Roman"/>
        </w:rPr>
        <w:t>; Moritz et al, 2008</w:t>
      </w:r>
      <w:r w:rsidR="00EA0341">
        <w:rPr>
          <w:rFonts w:ascii="Times New Roman" w:hAnsi="Times New Roman"/>
        </w:rPr>
        <w:t>)</w:t>
      </w:r>
      <w:r w:rsidRPr="009D4E93">
        <w:rPr>
          <w:rFonts w:ascii="Times New Roman" w:hAnsi="Times New Roman"/>
        </w:rPr>
        <w:t>. We calculated the probability of false absence (</w:t>
      </w:r>
      <w:proofErr w:type="spellStart"/>
      <w:r w:rsidRPr="009D4E93">
        <w:rPr>
          <w:rFonts w:ascii="Times New Roman" w:hAnsi="Times New Roman"/>
        </w:rPr>
        <w:t>P</w:t>
      </w:r>
      <w:r w:rsidRPr="009D4E93">
        <w:rPr>
          <w:rFonts w:ascii="Times New Roman" w:hAnsi="Times New Roman"/>
          <w:i/>
          <w:vertAlign w:val="subscript"/>
        </w:rPr>
        <w:t>fa</w:t>
      </w:r>
      <w:proofErr w:type="spellEnd"/>
      <w:ins w:id="96" w:author="Morgan Tingley" w:date="2013-09-17T15:15:00Z">
        <w:r w:rsidR="00A271A3">
          <w:rPr>
            <w:rFonts w:ascii="Times New Roman" w:hAnsi="Times New Roman"/>
          </w:rPr>
          <w:t>; Tingley &amp; Beissinger, 2009</w:t>
        </w:r>
      </w:ins>
      <w:r w:rsidRPr="009D4E93">
        <w:rPr>
          <w:rFonts w:ascii="Times New Roman" w:hAnsi="Times New Roman"/>
        </w:rPr>
        <w:t xml:space="preserve">) for each species </w:t>
      </w:r>
      <w:del w:id="97" w:author="Morgan Tingley" w:date="2013-09-17T15:16:00Z">
        <w:r w:rsidRPr="009D4E93" w:rsidDel="00105C9F">
          <w:rPr>
            <w:rFonts w:ascii="Times New Roman" w:hAnsi="Times New Roman"/>
          </w:rPr>
          <w:delText xml:space="preserve">at a </w:delText>
        </w:r>
        <w:r w:rsidR="00270EBF" w:rsidDel="00105C9F">
          <w:rPr>
            <w:rFonts w:ascii="Times New Roman" w:hAnsi="Times New Roman"/>
          </w:rPr>
          <w:delText>site</w:delText>
        </w:r>
        <w:r w:rsidRPr="009D4E93" w:rsidDel="00105C9F">
          <w:rPr>
            <w:rFonts w:ascii="Times New Roman" w:hAnsi="Times New Roman"/>
          </w:rPr>
          <w:delText xml:space="preserve"> as </w:delText>
        </w:r>
        <w:r w:rsidR="00270EBF" w:rsidDel="00105C9F">
          <w:rPr>
            <w:rFonts w:ascii="Times New Roman" w:hAnsi="Times New Roman"/>
          </w:rPr>
          <w:delText>π(</w:delText>
        </w:r>
        <w:r w:rsidRPr="009D4E93" w:rsidDel="00105C9F">
          <w:rPr>
            <w:rFonts w:ascii="Times New Roman" w:hAnsi="Times New Roman"/>
          </w:rPr>
          <w:delText xml:space="preserve">1 – </w:delText>
        </w:r>
        <w:r w:rsidRPr="009D4E93" w:rsidDel="00105C9F">
          <w:rPr>
            <w:rFonts w:ascii="Times New Roman" w:hAnsi="Times New Roman"/>
            <w:i/>
          </w:rPr>
          <w:delText>p</w:delText>
        </w:r>
        <w:r w:rsidR="00270EBF" w:rsidDel="00105C9F">
          <w:rPr>
            <w:rFonts w:ascii="Times New Roman" w:hAnsi="Times New Roman"/>
            <w:i/>
          </w:rPr>
          <w:delText>*)</w:delText>
        </w:r>
        <w:r w:rsidRPr="009D4E93" w:rsidDel="00105C9F">
          <w:rPr>
            <w:rFonts w:ascii="Times New Roman" w:hAnsi="Times New Roman"/>
          </w:rPr>
          <w:delText xml:space="preserve"> </w:delText>
        </w:r>
      </w:del>
      <w:r w:rsidR="00270EBF">
        <w:rPr>
          <w:rFonts w:ascii="Times New Roman" w:hAnsi="Times New Roman"/>
        </w:rPr>
        <w:t>for sites</w:t>
      </w:r>
      <w:r w:rsidRPr="009D4E93">
        <w:rPr>
          <w:rFonts w:ascii="Times New Roman" w:hAnsi="Times New Roman"/>
        </w:rPr>
        <w:t xml:space="preserve"> </w:t>
      </w:r>
      <w:r w:rsidR="003C5193">
        <w:rPr>
          <w:rFonts w:ascii="Times New Roman" w:hAnsi="Times New Roman"/>
        </w:rPr>
        <w:t>where the species was un</w:t>
      </w:r>
      <w:r w:rsidRPr="009D4E93">
        <w:rPr>
          <w:rFonts w:ascii="Times New Roman" w:hAnsi="Times New Roman"/>
        </w:rPr>
        <w:t xml:space="preserve">detected in one era </w:t>
      </w:r>
      <w:r w:rsidR="003C5193">
        <w:rPr>
          <w:rFonts w:ascii="Times New Roman" w:hAnsi="Times New Roman"/>
        </w:rPr>
        <w:t>and</w:t>
      </w:r>
      <w:r w:rsidR="008F2AEE">
        <w:rPr>
          <w:rFonts w:ascii="Times New Roman" w:hAnsi="Times New Roman"/>
        </w:rPr>
        <w:t xml:space="preserve"> </w:t>
      </w:r>
      <w:r w:rsidR="003C5193">
        <w:rPr>
          <w:rFonts w:ascii="Times New Roman" w:hAnsi="Times New Roman"/>
        </w:rPr>
        <w:t xml:space="preserve">that were located between the </w:t>
      </w:r>
      <w:r w:rsidRPr="009D4E93">
        <w:rPr>
          <w:rFonts w:ascii="Times New Roman" w:hAnsi="Times New Roman"/>
        </w:rPr>
        <w:t>lower or upper range limits</w:t>
      </w:r>
      <w:r w:rsidR="003C5193">
        <w:rPr>
          <w:rFonts w:ascii="Times New Roman" w:hAnsi="Times New Roman"/>
        </w:rPr>
        <w:t xml:space="preserve"> of the two eras</w:t>
      </w:r>
      <w:r w:rsidRPr="009D4E93">
        <w:rPr>
          <w:rFonts w:ascii="Times New Roman" w:hAnsi="Times New Roman"/>
        </w:rPr>
        <w:t xml:space="preserve">. </w:t>
      </w:r>
      <w:r w:rsidR="003C5193">
        <w:rPr>
          <w:rFonts w:ascii="Times New Roman" w:hAnsi="Times New Roman"/>
        </w:rPr>
        <w:t>Range limit</w:t>
      </w:r>
      <w:r w:rsidRPr="009D4E93">
        <w:rPr>
          <w:rFonts w:ascii="Times New Roman" w:hAnsi="Times New Roman"/>
        </w:rPr>
        <w:t xml:space="preserve"> shifts with </w:t>
      </w:r>
      <w:proofErr w:type="spellStart"/>
      <w:r w:rsidRPr="009D4E93">
        <w:rPr>
          <w:rFonts w:ascii="Times New Roman" w:hAnsi="Times New Roman"/>
        </w:rPr>
        <w:t>P</w:t>
      </w:r>
      <w:r w:rsidRPr="009D4E93">
        <w:rPr>
          <w:rFonts w:ascii="Times New Roman" w:hAnsi="Times New Roman"/>
          <w:i/>
          <w:vertAlign w:val="subscript"/>
        </w:rPr>
        <w:t>fa</w:t>
      </w:r>
      <w:proofErr w:type="spellEnd"/>
      <w:r w:rsidRPr="009D4E93">
        <w:rPr>
          <w:rFonts w:ascii="Times New Roman" w:hAnsi="Times New Roman"/>
        </w:rPr>
        <w:t xml:space="preserve"> ≤ 0.05 were considered statistically significant. We considered </w:t>
      </w:r>
      <w:r w:rsidR="003C5193">
        <w:rPr>
          <w:rFonts w:ascii="Times New Roman" w:hAnsi="Times New Roman"/>
        </w:rPr>
        <w:t>a shift</w:t>
      </w:r>
      <w:r w:rsidRPr="009D4E93">
        <w:rPr>
          <w:rFonts w:ascii="Times New Roman" w:hAnsi="Times New Roman"/>
        </w:rPr>
        <w:t xml:space="preserve"> </w:t>
      </w:r>
      <w:r w:rsidR="003C5193">
        <w:rPr>
          <w:rFonts w:ascii="Times New Roman" w:hAnsi="Times New Roman"/>
        </w:rPr>
        <w:t xml:space="preserve">to be </w:t>
      </w:r>
      <w:r w:rsidRPr="009D4E93">
        <w:rPr>
          <w:rFonts w:ascii="Times New Roman" w:hAnsi="Times New Roman"/>
        </w:rPr>
        <w:t xml:space="preserve">“ecologically relevant” </w:t>
      </w:r>
      <w:r w:rsidR="003C5193">
        <w:rPr>
          <w:rFonts w:ascii="Times New Roman" w:hAnsi="Times New Roman"/>
        </w:rPr>
        <w:t xml:space="preserve">if the movement was </w:t>
      </w:r>
      <w:r w:rsidRPr="009D4E93">
        <w:rPr>
          <w:rFonts w:ascii="Times New Roman" w:hAnsi="Times New Roman"/>
        </w:rPr>
        <w:t xml:space="preserve">both </w:t>
      </w:r>
      <w:r w:rsidR="00BB14CA">
        <w:rPr>
          <w:rFonts w:ascii="Times New Roman" w:hAnsi="Times New Roman"/>
        </w:rPr>
        <w:t>&gt;</w:t>
      </w:r>
      <w:r w:rsidRPr="009D4E93">
        <w:rPr>
          <w:rFonts w:ascii="Times New Roman" w:hAnsi="Times New Roman"/>
        </w:rPr>
        <w:t>10% of the species</w:t>
      </w:r>
      <w:r w:rsidR="00EA0341">
        <w:rPr>
          <w:rFonts w:ascii="Times New Roman" w:hAnsi="Times New Roman"/>
        </w:rPr>
        <w:t>’</w:t>
      </w:r>
      <w:r w:rsidRPr="009D4E93">
        <w:rPr>
          <w:rFonts w:ascii="Times New Roman" w:hAnsi="Times New Roman"/>
        </w:rPr>
        <w:t xml:space="preserve"> historical elevation range and </w:t>
      </w:r>
      <w:r w:rsidR="003C5193">
        <w:rPr>
          <w:rFonts w:ascii="Times New Roman" w:hAnsi="Times New Roman"/>
        </w:rPr>
        <w:t>&gt;</w:t>
      </w:r>
      <w:r w:rsidRPr="009D4E93">
        <w:rPr>
          <w:rFonts w:ascii="Times New Roman" w:hAnsi="Times New Roman"/>
        </w:rPr>
        <w:t>100 m</w:t>
      </w:r>
      <w:r w:rsidR="00BB14CA">
        <w:rPr>
          <w:rFonts w:ascii="Times New Roman" w:hAnsi="Times New Roman"/>
        </w:rPr>
        <w:t>eters in elevation, t</w:t>
      </w:r>
      <w:r w:rsidR="003C5193">
        <w:rPr>
          <w:rFonts w:ascii="Times New Roman" w:hAnsi="Times New Roman"/>
        </w:rPr>
        <w:t xml:space="preserve">he latter </w:t>
      </w:r>
      <w:r w:rsidR="00BB14CA">
        <w:rPr>
          <w:rFonts w:ascii="Times New Roman" w:hAnsi="Times New Roman"/>
        </w:rPr>
        <w:t xml:space="preserve">being </w:t>
      </w:r>
      <w:r w:rsidRPr="009D4E93">
        <w:rPr>
          <w:rFonts w:ascii="Times New Roman" w:hAnsi="Times New Roman"/>
        </w:rPr>
        <w:t xml:space="preserve">the resolution of our </w:t>
      </w:r>
      <w:r w:rsidRPr="009D4E93">
        <w:rPr>
          <w:rFonts w:ascii="Times New Roman" w:hAnsi="Times New Roman"/>
        </w:rPr>
        <w:lastRenderedPageBreak/>
        <w:t xml:space="preserve">aggregation of </w:t>
      </w:r>
      <w:proofErr w:type="spellStart"/>
      <w:r w:rsidRPr="009D4E93">
        <w:rPr>
          <w:rFonts w:ascii="Times New Roman" w:hAnsi="Times New Roman"/>
        </w:rPr>
        <w:t>traplines</w:t>
      </w:r>
      <w:proofErr w:type="spellEnd"/>
      <w:r w:rsidRPr="009D4E93">
        <w:rPr>
          <w:rFonts w:ascii="Times New Roman" w:hAnsi="Times New Roman"/>
        </w:rPr>
        <w:t xml:space="preserve"> into </w:t>
      </w:r>
      <w:r w:rsidR="003C5193">
        <w:rPr>
          <w:rFonts w:ascii="Times New Roman" w:hAnsi="Times New Roman"/>
        </w:rPr>
        <w:t>sites</w:t>
      </w:r>
      <w:r w:rsidRPr="009D4E93">
        <w:rPr>
          <w:rFonts w:ascii="Times New Roman" w:hAnsi="Times New Roman"/>
        </w:rPr>
        <w:t xml:space="preserve">. </w:t>
      </w:r>
      <w:r w:rsidR="00B53793">
        <w:rPr>
          <w:rFonts w:ascii="Times New Roman" w:hAnsi="Times New Roman"/>
        </w:rPr>
        <w:t xml:space="preserve">Simulations based on a </w:t>
      </w:r>
      <w:r w:rsidR="003C5193">
        <w:rPr>
          <w:rFonts w:ascii="Times New Roman" w:hAnsi="Times New Roman"/>
        </w:rPr>
        <w:t xml:space="preserve">similar </w:t>
      </w:r>
      <w:r w:rsidR="00B53793">
        <w:rPr>
          <w:rFonts w:ascii="Times New Roman" w:hAnsi="Times New Roman"/>
        </w:rPr>
        <w:t xml:space="preserve">analysis </w:t>
      </w:r>
      <w:r w:rsidR="003C5193">
        <w:rPr>
          <w:rFonts w:ascii="Times New Roman" w:hAnsi="Times New Roman"/>
        </w:rPr>
        <w:t xml:space="preserve">for </w:t>
      </w:r>
      <w:r w:rsidR="00D85AE2">
        <w:rPr>
          <w:rFonts w:ascii="Times New Roman" w:hAnsi="Times New Roman"/>
        </w:rPr>
        <w:t xml:space="preserve">avian </w:t>
      </w:r>
      <w:r w:rsidR="00B53793">
        <w:rPr>
          <w:rFonts w:ascii="Times New Roman" w:hAnsi="Times New Roman"/>
        </w:rPr>
        <w:t>species across</w:t>
      </w:r>
      <w:r w:rsidRPr="009D4E93">
        <w:rPr>
          <w:rFonts w:ascii="Times New Roman" w:hAnsi="Times New Roman"/>
        </w:rPr>
        <w:t xml:space="preserve"> </w:t>
      </w:r>
      <w:r w:rsidR="00B53793">
        <w:rPr>
          <w:rFonts w:ascii="Times New Roman" w:hAnsi="Times New Roman"/>
        </w:rPr>
        <w:t>the same region</w:t>
      </w:r>
      <w:ins w:id="98" w:author="Morgan Tingley" w:date="2013-09-17T15:17:00Z">
        <w:r w:rsidR="00105C9F">
          <w:rPr>
            <w:rFonts w:ascii="Times New Roman" w:hAnsi="Times New Roman"/>
          </w:rPr>
          <w:t>s</w:t>
        </w:r>
      </w:ins>
      <w:r w:rsidR="00D85AE2">
        <w:rPr>
          <w:rFonts w:ascii="Times New Roman" w:hAnsi="Times New Roman"/>
        </w:rPr>
        <w:t xml:space="preserve"> demonstrated that this approach is statistically conservative </w:t>
      </w:r>
      <w:r w:rsidR="00425585">
        <w:rPr>
          <w:rFonts w:ascii="Times New Roman" w:hAnsi="Times New Roman"/>
        </w:rPr>
        <w:t>and robust to violation</w:t>
      </w:r>
      <w:ins w:id="99" w:author="Morgan Tingley" w:date="2013-09-17T15:17:00Z">
        <w:r w:rsidR="00105C9F">
          <w:rPr>
            <w:rFonts w:ascii="Times New Roman" w:hAnsi="Times New Roman"/>
          </w:rPr>
          <w:t>s</w:t>
        </w:r>
      </w:ins>
      <w:r w:rsidR="00425585">
        <w:rPr>
          <w:rFonts w:ascii="Times New Roman" w:hAnsi="Times New Roman"/>
        </w:rPr>
        <w:t xml:space="preserve"> of closure (Tingley et al. 2012), an assumption of the occupancy method (</w:t>
      </w:r>
      <w:proofErr w:type="spellStart"/>
      <w:r w:rsidR="00425585">
        <w:rPr>
          <w:rFonts w:ascii="Times New Roman" w:hAnsi="Times New Roman"/>
        </w:rPr>
        <w:t>MacKenzie</w:t>
      </w:r>
      <w:proofErr w:type="spellEnd"/>
      <w:r w:rsidR="00425585">
        <w:rPr>
          <w:rFonts w:ascii="Times New Roman" w:hAnsi="Times New Roman"/>
        </w:rPr>
        <w:t xml:space="preserve"> et al. 2006)</w:t>
      </w:r>
      <w:r w:rsidR="00D85AE2">
        <w:rPr>
          <w:rFonts w:ascii="Times New Roman" w:hAnsi="Times New Roman"/>
        </w:rPr>
        <w:t>.</w:t>
      </w:r>
    </w:p>
    <w:p w14:paraId="3CF384D8" w14:textId="77777777" w:rsidR="001B0C16" w:rsidRPr="001C24F5" w:rsidRDefault="001B0C16" w:rsidP="001B0C16">
      <w:pPr>
        <w:pStyle w:val="BodyA"/>
        <w:spacing w:line="480" w:lineRule="auto"/>
        <w:ind w:firstLine="720"/>
        <w:rPr>
          <w:rFonts w:ascii="Times New Roman" w:hAnsi="Times New Roman"/>
        </w:rPr>
      </w:pPr>
    </w:p>
    <w:p w14:paraId="653C28DC" w14:textId="77777777" w:rsidR="00F52252" w:rsidRPr="009D4E93" w:rsidRDefault="001C24F5" w:rsidP="003A635B">
      <w:pPr>
        <w:pStyle w:val="BodyA"/>
        <w:spacing w:line="480" w:lineRule="auto"/>
        <w:outlineLvl w:val="0"/>
        <w:rPr>
          <w:rFonts w:ascii="Times New Roman" w:hAnsi="Times New Roman"/>
        </w:rPr>
      </w:pPr>
      <w:r w:rsidRPr="008A08DB">
        <w:rPr>
          <w:rFonts w:ascii="Times New Roman" w:hAnsi="Times New Roman"/>
          <w:i/>
        </w:rPr>
        <w:t xml:space="preserve">Mixed-model testing </w:t>
      </w:r>
      <w:r w:rsidR="00F52252" w:rsidRPr="008A08DB">
        <w:rPr>
          <w:rFonts w:ascii="Times New Roman" w:hAnsi="Times New Roman"/>
          <w:i/>
        </w:rPr>
        <w:t xml:space="preserve">of </w:t>
      </w:r>
      <w:r w:rsidR="00505C09" w:rsidRPr="008A08DB">
        <w:rPr>
          <w:rFonts w:ascii="Times New Roman" w:hAnsi="Times New Roman"/>
          <w:i/>
        </w:rPr>
        <w:t>range</w:t>
      </w:r>
      <w:r w:rsidR="00F52252" w:rsidRPr="008A08DB">
        <w:rPr>
          <w:rFonts w:ascii="Times New Roman" w:hAnsi="Times New Roman"/>
          <w:i/>
        </w:rPr>
        <w:t xml:space="preserve"> </w:t>
      </w:r>
      <w:r w:rsidRPr="008A08DB">
        <w:rPr>
          <w:rFonts w:ascii="Times New Roman" w:hAnsi="Times New Roman"/>
          <w:i/>
        </w:rPr>
        <w:t>s</w:t>
      </w:r>
      <w:r w:rsidR="00F52252" w:rsidRPr="008A08DB">
        <w:rPr>
          <w:rFonts w:ascii="Times New Roman" w:hAnsi="Times New Roman"/>
          <w:i/>
        </w:rPr>
        <w:t>hift</w:t>
      </w:r>
      <w:r w:rsidRPr="008A08DB">
        <w:rPr>
          <w:rFonts w:ascii="Times New Roman" w:hAnsi="Times New Roman"/>
          <w:i/>
        </w:rPr>
        <w:t>s</w:t>
      </w:r>
      <w:r w:rsidR="00F52252" w:rsidRPr="009D4E93">
        <w:rPr>
          <w:rFonts w:ascii="Times New Roman" w:hAnsi="Times New Roman"/>
          <w:i/>
        </w:rPr>
        <w:t xml:space="preserve"> </w:t>
      </w:r>
    </w:p>
    <w:p w14:paraId="4FF86A52" w14:textId="23E1C0CF" w:rsidR="00F52252" w:rsidRDefault="00041A37" w:rsidP="00B37E61">
      <w:pPr>
        <w:pStyle w:val="BodyA"/>
        <w:spacing w:line="480" w:lineRule="auto"/>
        <w:ind w:firstLine="720"/>
        <w:rPr>
          <w:rFonts w:ascii="Times New Roman" w:hAnsi="Times New Roman"/>
        </w:rPr>
      </w:pPr>
      <w:r>
        <w:rPr>
          <w:rFonts w:ascii="Times New Roman" w:hAnsi="Times New Roman"/>
        </w:rPr>
        <w:t xml:space="preserve">We used generalized linear mixed models (GLMM) to examine how </w:t>
      </w:r>
      <w:r w:rsidR="00B9438F">
        <w:rPr>
          <w:rFonts w:ascii="Times New Roman" w:hAnsi="Times New Roman"/>
        </w:rPr>
        <w:t>patterns of</w:t>
      </w:r>
      <w:r w:rsidR="00261AFF">
        <w:rPr>
          <w:rFonts w:ascii="Times New Roman" w:hAnsi="Times New Roman"/>
        </w:rPr>
        <w:t xml:space="preserve"> range shifts</w:t>
      </w:r>
      <w:r>
        <w:rPr>
          <w:rFonts w:ascii="Times New Roman" w:hAnsi="Times New Roman"/>
        </w:rPr>
        <w:t xml:space="preserve"> were related to regional variat</w:t>
      </w:r>
      <w:r w:rsidR="00FD0A65">
        <w:rPr>
          <w:rFonts w:ascii="Times New Roman" w:hAnsi="Times New Roman"/>
        </w:rPr>
        <w:t>ion and species</w:t>
      </w:r>
      <w:r w:rsidR="00425585">
        <w:rPr>
          <w:rFonts w:ascii="Times New Roman" w:hAnsi="Times New Roman"/>
        </w:rPr>
        <w:t>’</w:t>
      </w:r>
      <w:r w:rsidR="00FD0A65">
        <w:rPr>
          <w:rFonts w:ascii="Times New Roman" w:hAnsi="Times New Roman"/>
        </w:rPr>
        <w:t xml:space="preserve"> </w:t>
      </w:r>
      <w:r w:rsidR="00425585">
        <w:rPr>
          <w:rFonts w:ascii="Times New Roman" w:hAnsi="Times New Roman"/>
        </w:rPr>
        <w:t xml:space="preserve">traits </w:t>
      </w:r>
      <w:r w:rsidR="00EB23A2">
        <w:rPr>
          <w:rFonts w:ascii="Times New Roman" w:hAnsi="Times New Roman"/>
        </w:rPr>
        <w:t>defined below</w:t>
      </w:r>
      <w:r w:rsidR="00695C12">
        <w:rPr>
          <w:rFonts w:ascii="Times New Roman" w:hAnsi="Times New Roman"/>
        </w:rPr>
        <w:t xml:space="preserve">. </w:t>
      </w:r>
      <w:r w:rsidR="003A69F9">
        <w:rPr>
          <w:rFonts w:ascii="Times New Roman" w:hAnsi="Times New Roman"/>
        </w:rPr>
        <w:t xml:space="preserve">All GLMM models </w:t>
      </w:r>
      <w:ins w:id="100" w:author="Morgan  Tingley" w:date="2013-09-18T11:22:00Z">
        <w:r w:rsidR="00521F1E">
          <w:rPr>
            <w:rFonts w:ascii="Times New Roman" w:hAnsi="Times New Roman"/>
          </w:rPr>
          <w:t xml:space="preserve">used a </w:t>
        </w:r>
        <w:proofErr w:type="spellStart"/>
        <w:r w:rsidR="00521F1E">
          <w:rPr>
            <w:rFonts w:ascii="Times New Roman" w:hAnsi="Times New Roman"/>
          </w:rPr>
          <w:t>logit</w:t>
        </w:r>
        <w:proofErr w:type="spellEnd"/>
        <w:r w:rsidR="00521F1E">
          <w:rPr>
            <w:rFonts w:ascii="Times New Roman" w:hAnsi="Times New Roman"/>
          </w:rPr>
          <w:t xml:space="preserve"> link and </w:t>
        </w:r>
      </w:ins>
      <w:r w:rsidR="003A69F9">
        <w:rPr>
          <w:rFonts w:ascii="Times New Roman" w:hAnsi="Times New Roman"/>
        </w:rPr>
        <w:t xml:space="preserve">were run in R </w:t>
      </w:r>
      <w:del w:id="101" w:author="Morgan  Tingley" w:date="2013-09-18T11:23:00Z">
        <w:r w:rsidR="003A69F9" w:rsidDel="00521F1E">
          <w:rPr>
            <w:rFonts w:ascii="Times New Roman" w:hAnsi="Times New Roman"/>
          </w:rPr>
          <w:delText>using a logit link function in</w:delText>
        </w:r>
      </w:del>
      <w:ins w:id="102" w:author="Morgan  Tingley" w:date="2013-09-18T11:23:00Z">
        <w:r w:rsidR="00521F1E">
          <w:rPr>
            <w:rFonts w:ascii="Times New Roman" w:hAnsi="Times New Roman"/>
          </w:rPr>
          <w:t>with</w:t>
        </w:r>
      </w:ins>
      <w:r w:rsidR="003A69F9">
        <w:rPr>
          <w:rFonts w:ascii="Times New Roman" w:hAnsi="Times New Roman"/>
        </w:rPr>
        <w:t xml:space="preserve"> the ‘lme4’ package. Species was included as a random effect and model performance was assessed by AIC</w:t>
      </w:r>
      <w:del w:id="103" w:author="Morgan  Tingley" w:date="2013-09-18T11:22:00Z">
        <w:r w:rsidR="003A69F9" w:rsidDel="00521F1E">
          <w:rPr>
            <w:rFonts w:ascii="Times New Roman" w:hAnsi="Times New Roman"/>
          </w:rPr>
          <w:delText xml:space="preserve"> values</w:delText>
        </w:r>
      </w:del>
      <w:r w:rsidR="003A69F9">
        <w:rPr>
          <w:rFonts w:ascii="Times New Roman" w:hAnsi="Times New Roman"/>
        </w:rPr>
        <w:t>.</w:t>
      </w:r>
      <w:r w:rsidR="00695C12">
        <w:rPr>
          <w:rFonts w:ascii="Times New Roman" w:hAnsi="Times New Roman"/>
        </w:rPr>
        <w:t xml:space="preserve"> </w:t>
      </w:r>
      <w:ins w:id="104" w:author="Morgan  Tingley" w:date="2013-09-18T11:26:00Z">
        <w:r w:rsidR="00521F1E">
          <w:rPr>
            <w:rFonts w:ascii="Times New Roman" w:hAnsi="Times New Roman"/>
          </w:rPr>
          <w:t xml:space="preserve">We </w:t>
        </w:r>
      </w:ins>
      <w:del w:id="105" w:author="Morgan  Tingley" w:date="2013-09-18T11:26:00Z">
        <w:r w:rsidR="00CA413B" w:rsidRPr="00743C0E" w:rsidDel="00521F1E">
          <w:rPr>
            <w:rFonts w:ascii="Times New Roman" w:hAnsi="Times New Roman"/>
          </w:rPr>
          <w:delText xml:space="preserve">First </w:delText>
        </w:r>
      </w:del>
      <w:ins w:id="106" w:author="Morgan  Tingley" w:date="2013-09-18T11:26:00Z">
        <w:r w:rsidR="00521F1E">
          <w:rPr>
            <w:rFonts w:ascii="Times New Roman" w:hAnsi="Times New Roman"/>
          </w:rPr>
          <w:t>f</w:t>
        </w:r>
        <w:r w:rsidR="00521F1E" w:rsidRPr="00743C0E">
          <w:rPr>
            <w:rFonts w:ascii="Times New Roman" w:hAnsi="Times New Roman"/>
          </w:rPr>
          <w:t xml:space="preserve">irst </w:t>
        </w:r>
      </w:ins>
      <w:del w:id="107" w:author="Morgan  Tingley" w:date="2013-09-18T11:26:00Z">
        <w:r w:rsidR="00CA413B" w:rsidRPr="00743C0E" w:rsidDel="00521F1E">
          <w:rPr>
            <w:rFonts w:ascii="Times New Roman" w:hAnsi="Times New Roman"/>
          </w:rPr>
          <w:delText>we</w:delText>
        </w:r>
        <w:r w:rsidR="00BB14CA" w:rsidRPr="00743C0E" w:rsidDel="00521F1E">
          <w:rPr>
            <w:rFonts w:ascii="Times New Roman" w:hAnsi="Times New Roman"/>
          </w:rPr>
          <w:delText xml:space="preserve"> </w:delText>
        </w:r>
      </w:del>
      <w:r w:rsidR="00BB14CA" w:rsidRPr="00743C0E">
        <w:rPr>
          <w:rFonts w:ascii="Times New Roman" w:hAnsi="Times New Roman"/>
        </w:rPr>
        <w:t>used GLMM</w:t>
      </w:r>
      <w:r w:rsidR="00CA413B" w:rsidRPr="00743C0E">
        <w:rPr>
          <w:rFonts w:ascii="Times New Roman" w:hAnsi="Times New Roman"/>
        </w:rPr>
        <w:t xml:space="preserve">s to </w:t>
      </w:r>
      <w:r w:rsidR="001868F8" w:rsidRPr="00743C0E">
        <w:rPr>
          <w:rFonts w:ascii="Times New Roman" w:hAnsi="Times New Roman"/>
        </w:rPr>
        <w:t xml:space="preserve">evaluate what factors were associated with </w:t>
      </w:r>
      <w:del w:id="108" w:author="Morgan  Tingley" w:date="2013-09-18T11:27:00Z">
        <w:r w:rsidR="001868F8" w:rsidRPr="00743C0E" w:rsidDel="00521F1E">
          <w:rPr>
            <w:rFonts w:ascii="Times New Roman" w:hAnsi="Times New Roman"/>
          </w:rPr>
          <w:delText>range shifts</w:delText>
        </w:r>
      </w:del>
      <w:ins w:id="109" w:author="Morgan  Tingley" w:date="2013-09-18T11:27:00Z">
        <w:r w:rsidR="00521F1E">
          <w:rPr>
            <w:rFonts w:ascii="Times New Roman" w:hAnsi="Times New Roman"/>
          </w:rPr>
          <w:t>whether a range shift occurred or not</w:t>
        </w:r>
      </w:ins>
      <w:ins w:id="110" w:author="Morgan  Tingley" w:date="2013-09-18T11:28:00Z">
        <w:r w:rsidR="00521F1E">
          <w:rPr>
            <w:rFonts w:ascii="Times New Roman" w:hAnsi="Times New Roman"/>
          </w:rPr>
          <w:t xml:space="preserve"> (</w:t>
        </w:r>
      </w:ins>
      <w:ins w:id="111" w:author="Morgan  Tingley" w:date="2013-09-18T11:38:00Z">
        <w:r w:rsidR="00802C4C">
          <w:rPr>
            <w:rFonts w:ascii="Times New Roman" w:hAnsi="Times New Roman"/>
          </w:rPr>
          <w:t>as a binary variable</w:t>
        </w:r>
      </w:ins>
      <w:ins w:id="112" w:author="Morgan  Tingley" w:date="2013-09-18T11:28:00Z">
        <w:r w:rsidR="00521F1E">
          <w:rPr>
            <w:rFonts w:ascii="Times New Roman" w:hAnsi="Times New Roman"/>
          </w:rPr>
          <w:t>)</w:t>
        </w:r>
      </w:ins>
      <w:r w:rsidR="001868F8" w:rsidRPr="00743C0E">
        <w:rPr>
          <w:rFonts w:ascii="Times New Roman" w:hAnsi="Times New Roman"/>
        </w:rPr>
        <w:t>.</w:t>
      </w:r>
      <w:r w:rsidR="00CA413B">
        <w:rPr>
          <w:rFonts w:ascii="Times New Roman" w:hAnsi="Times New Roman"/>
        </w:rPr>
        <w:t xml:space="preserve"> </w:t>
      </w:r>
      <w:r w:rsidR="001868F8">
        <w:rPr>
          <w:rFonts w:ascii="Times New Roman" w:hAnsi="Times New Roman"/>
        </w:rPr>
        <w:t xml:space="preserve">Widespread </w:t>
      </w:r>
      <w:r w:rsidR="00C22485">
        <w:rPr>
          <w:rFonts w:ascii="Times New Roman" w:hAnsi="Times New Roman"/>
        </w:rPr>
        <w:t>species</w:t>
      </w:r>
      <w:r w:rsidR="001868F8">
        <w:rPr>
          <w:rFonts w:ascii="Times New Roman" w:hAnsi="Times New Roman"/>
        </w:rPr>
        <w:t xml:space="preserve"> </w:t>
      </w:r>
      <w:ins w:id="113" w:author="Morgan  Tingley" w:date="2013-09-18T11:27:00Z">
        <w:r w:rsidR="00521F1E">
          <w:rPr>
            <w:rFonts w:ascii="Times New Roman" w:hAnsi="Times New Roman"/>
          </w:rPr>
          <w:t xml:space="preserve">(n </w:t>
        </w:r>
        <w:proofErr w:type="gramStart"/>
        <w:r w:rsidR="00521F1E">
          <w:rPr>
            <w:rFonts w:ascii="Times New Roman" w:hAnsi="Times New Roman"/>
          </w:rPr>
          <w:t>= ?</w:t>
        </w:r>
        <w:proofErr w:type="gramEnd"/>
        <w:r w:rsidR="00521F1E">
          <w:rPr>
            <w:rFonts w:ascii="Times New Roman" w:hAnsi="Times New Roman"/>
          </w:rPr>
          <w:t xml:space="preserve">) </w:t>
        </w:r>
      </w:ins>
      <w:r w:rsidR="001868F8">
        <w:rPr>
          <w:rFonts w:ascii="Times New Roman" w:hAnsi="Times New Roman"/>
        </w:rPr>
        <w:t xml:space="preserve">were </w:t>
      </w:r>
      <w:del w:id="114" w:author="Morgan  Tingley" w:date="2013-09-18T11:27:00Z">
        <w:r w:rsidR="001868F8" w:rsidDel="00521F1E">
          <w:rPr>
            <w:rFonts w:ascii="Times New Roman" w:hAnsi="Times New Roman"/>
          </w:rPr>
          <w:delText>not in</w:delText>
        </w:r>
      </w:del>
      <w:ins w:id="115" w:author="Morgan  Tingley" w:date="2013-09-18T11:27:00Z">
        <w:r w:rsidR="00521F1E">
          <w:rPr>
            <w:rFonts w:ascii="Times New Roman" w:hAnsi="Times New Roman"/>
          </w:rPr>
          <w:t>ex</w:t>
        </w:r>
      </w:ins>
      <w:r w:rsidR="001868F8">
        <w:rPr>
          <w:rFonts w:ascii="Times New Roman" w:hAnsi="Times New Roman"/>
        </w:rPr>
        <w:t>clude</w:t>
      </w:r>
      <w:r w:rsidR="00D23BF4">
        <w:rPr>
          <w:rFonts w:ascii="Times New Roman" w:hAnsi="Times New Roman"/>
        </w:rPr>
        <w:t>d</w:t>
      </w:r>
      <w:r w:rsidR="00C22485">
        <w:rPr>
          <w:rFonts w:ascii="Times New Roman" w:hAnsi="Times New Roman"/>
        </w:rPr>
        <w:t xml:space="preserve"> </w:t>
      </w:r>
      <w:del w:id="116" w:author="Morgan  Tingley" w:date="2013-09-18T11:27:00Z">
        <w:r w:rsidR="00C22485" w:rsidDel="00521F1E">
          <w:rPr>
            <w:rFonts w:ascii="Times New Roman" w:hAnsi="Times New Roman"/>
          </w:rPr>
          <w:delText xml:space="preserve">in </w:delText>
        </w:r>
      </w:del>
      <w:ins w:id="117" w:author="Morgan  Tingley" w:date="2013-09-18T11:27:00Z">
        <w:r w:rsidR="00521F1E">
          <w:rPr>
            <w:rFonts w:ascii="Times New Roman" w:hAnsi="Times New Roman"/>
          </w:rPr>
          <w:t xml:space="preserve">from </w:t>
        </w:r>
      </w:ins>
      <w:del w:id="118" w:author="Morgan  Tingley" w:date="2013-09-18T11:27:00Z">
        <w:r w:rsidR="00C22485" w:rsidDel="00521F1E">
          <w:rPr>
            <w:rFonts w:ascii="Times New Roman" w:hAnsi="Times New Roman"/>
          </w:rPr>
          <w:delText xml:space="preserve">these </w:delText>
        </w:r>
      </w:del>
      <w:ins w:id="119" w:author="Morgan  Tingley" w:date="2013-09-18T11:27:00Z">
        <w:r w:rsidR="00521F1E">
          <w:rPr>
            <w:rFonts w:ascii="Times New Roman" w:hAnsi="Times New Roman"/>
          </w:rPr>
          <w:t xml:space="preserve">this </w:t>
        </w:r>
      </w:ins>
      <w:r w:rsidR="00C22485">
        <w:rPr>
          <w:rFonts w:ascii="Times New Roman" w:hAnsi="Times New Roman"/>
        </w:rPr>
        <w:t>analys</w:t>
      </w:r>
      <w:ins w:id="120" w:author="Morgan  Tingley" w:date="2013-09-18T11:27:00Z">
        <w:r w:rsidR="00521F1E">
          <w:rPr>
            <w:rFonts w:ascii="Times New Roman" w:hAnsi="Times New Roman"/>
          </w:rPr>
          <w:t>i</w:t>
        </w:r>
      </w:ins>
      <w:del w:id="121" w:author="Morgan  Tingley" w:date="2013-09-18T11:27:00Z">
        <w:r w:rsidR="00C22485" w:rsidDel="00521F1E">
          <w:rPr>
            <w:rFonts w:ascii="Times New Roman" w:hAnsi="Times New Roman"/>
          </w:rPr>
          <w:delText>e</w:delText>
        </w:r>
      </w:del>
      <w:r w:rsidR="00C22485">
        <w:rPr>
          <w:rFonts w:ascii="Times New Roman" w:hAnsi="Times New Roman"/>
        </w:rPr>
        <w:t xml:space="preserve">s. </w:t>
      </w:r>
      <w:r w:rsidR="00B9438F">
        <w:rPr>
          <w:rFonts w:ascii="Times New Roman" w:hAnsi="Times New Roman"/>
        </w:rPr>
        <w:t xml:space="preserve">We defined </w:t>
      </w:r>
      <w:r w:rsidR="00A9309D">
        <w:rPr>
          <w:rFonts w:ascii="Times New Roman" w:hAnsi="Times New Roman"/>
        </w:rPr>
        <w:t xml:space="preserve">12 models comprised of </w:t>
      </w:r>
      <w:r w:rsidR="00E83C08">
        <w:rPr>
          <w:rFonts w:ascii="Times New Roman" w:hAnsi="Times New Roman"/>
        </w:rPr>
        <w:t xml:space="preserve">a null model (intercept only) and all additive </w:t>
      </w:r>
      <w:r w:rsidR="00B37E61">
        <w:rPr>
          <w:rFonts w:ascii="Times New Roman" w:hAnsi="Times New Roman"/>
        </w:rPr>
        <w:t xml:space="preserve">combinations </w:t>
      </w:r>
      <w:r w:rsidR="00E83C08">
        <w:rPr>
          <w:rFonts w:ascii="Times New Roman" w:hAnsi="Times New Roman"/>
        </w:rPr>
        <w:t xml:space="preserve">and </w:t>
      </w:r>
      <w:r w:rsidR="00B37E61">
        <w:rPr>
          <w:rFonts w:ascii="Times New Roman" w:hAnsi="Times New Roman"/>
        </w:rPr>
        <w:t xml:space="preserve">one-way </w:t>
      </w:r>
      <w:r w:rsidR="00E83C08">
        <w:rPr>
          <w:rFonts w:ascii="Times New Roman" w:hAnsi="Times New Roman"/>
        </w:rPr>
        <w:t>interaction</w:t>
      </w:r>
      <w:r w:rsidR="00B37E61">
        <w:rPr>
          <w:rFonts w:ascii="Times New Roman" w:hAnsi="Times New Roman"/>
        </w:rPr>
        <w:t xml:space="preserve">s between </w:t>
      </w:r>
      <w:r w:rsidR="00E83C08">
        <w:rPr>
          <w:rFonts w:ascii="Times New Roman" w:hAnsi="Times New Roman"/>
        </w:rPr>
        <w:t xml:space="preserve">3 </w:t>
      </w:r>
      <w:r w:rsidR="00C7488C">
        <w:rPr>
          <w:rFonts w:ascii="Times New Roman" w:hAnsi="Times New Roman"/>
        </w:rPr>
        <w:t xml:space="preserve">categorical </w:t>
      </w:r>
      <w:r w:rsidR="00E83C08">
        <w:rPr>
          <w:rFonts w:ascii="Times New Roman" w:hAnsi="Times New Roman"/>
        </w:rPr>
        <w:t xml:space="preserve">explanatory variables: </w:t>
      </w:r>
      <w:r w:rsidR="00FD0A65">
        <w:rPr>
          <w:rFonts w:ascii="Times New Roman" w:hAnsi="Times New Roman"/>
        </w:rPr>
        <w:t>(1)</w:t>
      </w:r>
      <w:r w:rsidR="00E83C08">
        <w:rPr>
          <w:rFonts w:ascii="Times New Roman" w:hAnsi="Times New Roman"/>
        </w:rPr>
        <w:t xml:space="preserve"> L</w:t>
      </w:r>
      <w:r w:rsidR="00FD0A65">
        <w:rPr>
          <w:rFonts w:ascii="Times New Roman" w:hAnsi="Times New Roman"/>
        </w:rPr>
        <w:t>imit (upper or lower</w:t>
      </w:r>
      <w:r w:rsidR="00E83C08">
        <w:rPr>
          <w:rFonts w:ascii="Times New Roman" w:hAnsi="Times New Roman"/>
        </w:rPr>
        <w:t xml:space="preserve"> elevation range limit</w:t>
      </w:r>
      <w:r w:rsidR="00FD0A65">
        <w:rPr>
          <w:rFonts w:ascii="Times New Roman" w:hAnsi="Times New Roman"/>
        </w:rPr>
        <w:t>)</w:t>
      </w:r>
      <w:r w:rsidR="00E83C08">
        <w:rPr>
          <w:rFonts w:ascii="Times New Roman" w:hAnsi="Times New Roman"/>
        </w:rPr>
        <w:t xml:space="preserve">, (2) Region (Lassen, </w:t>
      </w:r>
      <w:r w:rsidR="003434E7">
        <w:rPr>
          <w:rFonts w:ascii="Times New Roman" w:hAnsi="Times New Roman"/>
        </w:rPr>
        <w:t>Sequoia</w:t>
      </w:r>
      <w:r w:rsidR="00E83C08">
        <w:rPr>
          <w:rFonts w:ascii="Times New Roman" w:hAnsi="Times New Roman"/>
        </w:rPr>
        <w:t xml:space="preserve">, Yosemite), and (3) Zone (low or high elevation species). </w:t>
      </w:r>
      <w:r w:rsidR="001868F8">
        <w:rPr>
          <w:rFonts w:ascii="Times New Roman" w:hAnsi="Times New Roman"/>
        </w:rPr>
        <w:t xml:space="preserve">Second, to </w:t>
      </w:r>
      <w:r w:rsidR="00A76A0E">
        <w:rPr>
          <w:rFonts w:ascii="Times New Roman" w:hAnsi="Times New Roman"/>
        </w:rPr>
        <w:t>resolve interaction effects</w:t>
      </w:r>
      <w:r w:rsidR="001868F8">
        <w:rPr>
          <w:rFonts w:ascii="Times New Roman" w:hAnsi="Times New Roman"/>
        </w:rPr>
        <w:t xml:space="preserve"> associated with Zone,</w:t>
      </w:r>
      <w:r w:rsidR="00A76A0E">
        <w:rPr>
          <w:rFonts w:ascii="Times New Roman" w:hAnsi="Times New Roman"/>
        </w:rPr>
        <w:t xml:space="preserve"> we </w:t>
      </w:r>
      <w:r w:rsidR="001868F8">
        <w:rPr>
          <w:rFonts w:ascii="Times New Roman" w:hAnsi="Times New Roman"/>
        </w:rPr>
        <w:t xml:space="preserve">then </w:t>
      </w:r>
      <w:r w:rsidR="00A76A0E">
        <w:rPr>
          <w:rFonts w:ascii="Times New Roman" w:hAnsi="Times New Roman"/>
        </w:rPr>
        <w:t>analyzed low elevation and high elevation species separately</w:t>
      </w:r>
      <w:r w:rsidR="00425585">
        <w:rPr>
          <w:rFonts w:ascii="Times New Roman" w:hAnsi="Times New Roman"/>
        </w:rPr>
        <w:t>,</w:t>
      </w:r>
      <w:r w:rsidR="00A76A0E">
        <w:rPr>
          <w:rFonts w:ascii="Times New Roman" w:hAnsi="Times New Roman"/>
        </w:rPr>
        <w:t xml:space="preserve"> retaining Limit and Region variables.</w:t>
      </w:r>
      <w:r w:rsidR="00610AAF">
        <w:rPr>
          <w:rFonts w:ascii="Times New Roman" w:hAnsi="Times New Roman"/>
        </w:rPr>
        <w:t xml:space="preserve"> </w:t>
      </w:r>
      <w:r w:rsidR="001868F8">
        <w:rPr>
          <w:rFonts w:ascii="Times New Roman" w:hAnsi="Times New Roman"/>
        </w:rPr>
        <w:t xml:space="preserve">Finally, </w:t>
      </w:r>
      <w:r w:rsidR="001868F8" w:rsidRPr="00743C0E">
        <w:rPr>
          <w:rFonts w:ascii="Times New Roman" w:hAnsi="Times New Roman"/>
        </w:rPr>
        <w:t>we</w:t>
      </w:r>
      <w:r w:rsidR="00610AAF" w:rsidRPr="00743C0E">
        <w:rPr>
          <w:rFonts w:ascii="Times New Roman" w:hAnsi="Times New Roman"/>
        </w:rPr>
        <w:t xml:space="preserve"> analyzed </w:t>
      </w:r>
      <w:r w:rsidR="00425585" w:rsidRPr="00743C0E">
        <w:rPr>
          <w:rFonts w:ascii="Times New Roman" w:hAnsi="Times New Roman"/>
        </w:rPr>
        <w:t xml:space="preserve">whether </w:t>
      </w:r>
      <w:r w:rsidR="00610AAF" w:rsidRPr="00743C0E">
        <w:rPr>
          <w:rFonts w:ascii="Times New Roman" w:hAnsi="Times New Roman"/>
        </w:rPr>
        <w:t>the direction (upslope or downslope) of elevation limit shifts of high and low elevation species could be explained by Limit and Zone</w:t>
      </w:r>
      <w:r w:rsidR="00610AAF">
        <w:rPr>
          <w:rFonts w:ascii="Times New Roman" w:hAnsi="Times New Roman"/>
        </w:rPr>
        <w:t>. Here we examined only significant shifts</w:t>
      </w:r>
      <w:r w:rsidR="00AF378D">
        <w:rPr>
          <w:rFonts w:ascii="Times New Roman" w:hAnsi="Times New Roman"/>
        </w:rPr>
        <w:t xml:space="preserve"> determined from the </w:t>
      </w:r>
      <w:del w:id="122" w:author="Morgan  Tingley" w:date="2013-09-18T11:39:00Z">
        <w:r w:rsidR="00AF378D" w:rsidRPr="00802C4C" w:rsidDel="00802C4C">
          <w:rPr>
            <w:rFonts w:ascii="Times New Roman" w:hAnsi="Times New Roman"/>
            <w:i/>
            <w:rPrChange w:id="123" w:author="Morgan  Tingley" w:date="2013-09-18T11:40:00Z">
              <w:rPr>
                <w:rFonts w:ascii="Times New Roman" w:hAnsi="Times New Roman"/>
              </w:rPr>
            </w:rPrChange>
          </w:rPr>
          <w:delText xml:space="preserve">pfa </w:delText>
        </w:r>
      </w:del>
      <w:proofErr w:type="spellStart"/>
      <w:ins w:id="124" w:author="Morgan  Tingley" w:date="2013-09-18T11:39:00Z">
        <w:r w:rsidR="00802C4C" w:rsidRPr="00802C4C">
          <w:rPr>
            <w:rFonts w:ascii="Times New Roman" w:hAnsi="Times New Roman"/>
            <w:i/>
            <w:rPrChange w:id="125" w:author="Morgan  Tingley" w:date="2013-09-18T11:40:00Z">
              <w:rPr>
                <w:rFonts w:ascii="Times New Roman" w:hAnsi="Times New Roman"/>
              </w:rPr>
            </w:rPrChange>
          </w:rPr>
          <w:t>P</w:t>
        </w:r>
        <w:r w:rsidR="00802C4C" w:rsidRPr="00802C4C">
          <w:rPr>
            <w:rFonts w:ascii="Times New Roman" w:hAnsi="Times New Roman"/>
            <w:i/>
            <w:vertAlign w:val="subscript"/>
            <w:rPrChange w:id="126" w:author="Morgan  Tingley" w:date="2013-09-18T11:40:00Z">
              <w:rPr>
                <w:rFonts w:ascii="Times New Roman" w:hAnsi="Times New Roman"/>
              </w:rPr>
            </w:rPrChange>
          </w:rPr>
          <w:t>fa</w:t>
        </w:r>
        <w:proofErr w:type="spellEnd"/>
        <w:r w:rsidR="00802C4C">
          <w:rPr>
            <w:rFonts w:ascii="Times New Roman" w:hAnsi="Times New Roman"/>
          </w:rPr>
          <w:t xml:space="preserve"> </w:t>
        </w:r>
      </w:ins>
      <w:r w:rsidR="00AF378D">
        <w:rPr>
          <w:rFonts w:ascii="Times New Roman" w:hAnsi="Times New Roman"/>
        </w:rPr>
        <w:t>analysis above</w:t>
      </w:r>
      <w:r w:rsidR="003D126E">
        <w:rPr>
          <w:rFonts w:ascii="Times New Roman" w:hAnsi="Times New Roman"/>
        </w:rPr>
        <w:t>. We used one-sided binomial</w:t>
      </w:r>
      <w:del w:id="127" w:author="Morgan  Tingley" w:date="2013-09-18T11:40:00Z">
        <w:r w:rsidR="003D126E" w:rsidDel="00802C4C">
          <w:rPr>
            <w:rFonts w:ascii="Times New Roman" w:hAnsi="Times New Roman"/>
          </w:rPr>
          <w:delText>s</w:delText>
        </w:r>
      </w:del>
      <w:r w:rsidR="003D126E">
        <w:rPr>
          <w:rFonts w:ascii="Times New Roman" w:hAnsi="Times New Roman"/>
        </w:rPr>
        <w:t xml:space="preserve"> </w:t>
      </w:r>
      <w:del w:id="128" w:author="Morgan  Tingley" w:date="2013-09-18T11:40:00Z">
        <w:r w:rsidR="003D126E" w:rsidDel="00802C4C">
          <w:rPr>
            <w:rFonts w:ascii="Times New Roman" w:hAnsi="Times New Roman"/>
          </w:rPr>
          <w:delText xml:space="preserve">to </w:delText>
        </w:r>
      </w:del>
      <w:r w:rsidR="003D126E">
        <w:rPr>
          <w:rFonts w:ascii="Times New Roman" w:hAnsi="Times New Roman"/>
        </w:rPr>
        <w:t>test</w:t>
      </w:r>
      <w:ins w:id="129" w:author="Morgan  Tingley" w:date="2013-09-18T11:40:00Z">
        <w:r w:rsidR="00802C4C">
          <w:rPr>
            <w:rFonts w:ascii="Times New Roman" w:hAnsi="Times New Roman"/>
          </w:rPr>
          <w:t>s to determine</w:t>
        </w:r>
      </w:ins>
      <w:r w:rsidR="003D126E">
        <w:rPr>
          <w:rFonts w:ascii="Times New Roman" w:hAnsi="Times New Roman"/>
        </w:rPr>
        <w:t xml:space="preserve"> whether upslope shifts </w:t>
      </w:r>
      <w:r w:rsidR="00044636">
        <w:rPr>
          <w:rFonts w:ascii="Times New Roman" w:hAnsi="Times New Roman"/>
        </w:rPr>
        <w:t xml:space="preserve">were the most common across regions (Hypothesis 1), whether </w:t>
      </w:r>
      <w:r w:rsidR="003D126E">
        <w:rPr>
          <w:rFonts w:ascii="Times New Roman" w:hAnsi="Times New Roman"/>
        </w:rPr>
        <w:t xml:space="preserve">range contractions were more likely </w:t>
      </w:r>
      <w:r w:rsidR="00044636">
        <w:rPr>
          <w:rFonts w:ascii="Times New Roman" w:hAnsi="Times New Roman"/>
        </w:rPr>
        <w:t xml:space="preserve">in high elevation species and conversely, whether </w:t>
      </w:r>
      <w:r w:rsidR="003D126E">
        <w:rPr>
          <w:rFonts w:ascii="Times New Roman" w:hAnsi="Times New Roman"/>
        </w:rPr>
        <w:t>range expansions</w:t>
      </w:r>
      <w:r w:rsidR="00044636">
        <w:rPr>
          <w:rFonts w:ascii="Times New Roman" w:hAnsi="Times New Roman"/>
        </w:rPr>
        <w:t xml:space="preserve"> were more common in low elevation species (Hypothesis 2). </w:t>
      </w:r>
      <w:commentRangeStart w:id="130"/>
      <w:r w:rsidR="00044636">
        <w:rPr>
          <w:rFonts w:ascii="Times New Roman" w:hAnsi="Times New Roman"/>
        </w:rPr>
        <w:t xml:space="preserve">We </w:t>
      </w:r>
      <w:r w:rsidR="0051195E">
        <w:rPr>
          <w:rFonts w:ascii="Times New Roman" w:hAnsi="Times New Roman"/>
        </w:rPr>
        <w:t xml:space="preserve">then compared these results across all three </w:t>
      </w:r>
      <w:r w:rsidR="0051195E">
        <w:rPr>
          <w:rFonts w:ascii="Times New Roman" w:hAnsi="Times New Roman"/>
        </w:rPr>
        <w:lastRenderedPageBreak/>
        <w:t xml:space="preserve">regions to evaluate whether the patterns of range shifts of species from Yosemite </w:t>
      </w:r>
      <w:del w:id="131" w:author="Morgan  Tingley" w:date="2013-09-18T11:41:00Z">
        <w:r w:rsidR="0051195E" w:rsidDel="00802C4C">
          <w:rPr>
            <w:rFonts w:ascii="Times New Roman" w:hAnsi="Times New Roman"/>
          </w:rPr>
          <w:delText xml:space="preserve">was </w:delText>
        </w:r>
      </w:del>
      <w:ins w:id="132" w:author="Morgan  Tingley" w:date="2013-09-18T11:41:00Z">
        <w:r w:rsidR="00802C4C">
          <w:rPr>
            <w:rFonts w:ascii="Times New Roman" w:hAnsi="Times New Roman"/>
          </w:rPr>
          <w:t xml:space="preserve">were </w:t>
        </w:r>
      </w:ins>
      <w:r w:rsidR="0051195E">
        <w:rPr>
          <w:rFonts w:ascii="Times New Roman" w:hAnsi="Times New Roman"/>
        </w:rPr>
        <w:t xml:space="preserve">consistent in the other regions (Hypothesis </w:t>
      </w:r>
      <w:r w:rsidR="00044636">
        <w:rPr>
          <w:rFonts w:ascii="Times New Roman" w:hAnsi="Times New Roman"/>
        </w:rPr>
        <w:t>3</w:t>
      </w:r>
      <w:r w:rsidR="0051195E">
        <w:rPr>
          <w:rFonts w:ascii="Times New Roman" w:hAnsi="Times New Roman"/>
        </w:rPr>
        <w:t>).</w:t>
      </w:r>
      <w:commentRangeEnd w:id="130"/>
      <w:r w:rsidR="00802C4C">
        <w:rPr>
          <w:rStyle w:val="CommentReference"/>
          <w:rFonts w:ascii="Times New Roman" w:eastAsia="Times New Roman" w:hAnsi="Times New Roman"/>
          <w:color w:val="auto"/>
        </w:rPr>
        <w:commentReference w:id="130"/>
      </w:r>
    </w:p>
    <w:p w14:paraId="0813A2EF" w14:textId="2F5CFA05" w:rsidR="00F52252" w:rsidRPr="009D4E93" w:rsidRDefault="00610AAF" w:rsidP="00500895">
      <w:pPr>
        <w:pStyle w:val="BodyA"/>
        <w:spacing w:line="480" w:lineRule="auto"/>
        <w:ind w:firstLine="720"/>
        <w:rPr>
          <w:rFonts w:ascii="Times New Roman" w:hAnsi="Times New Roman"/>
        </w:rPr>
      </w:pPr>
      <w:r>
        <w:rPr>
          <w:rFonts w:ascii="Times New Roman" w:hAnsi="Times New Roman"/>
        </w:rPr>
        <w:t>W</w:t>
      </w:r>
      <w:r w:rsidR="003A69F9" w:rsidRPr="00CA413B">
        <w:rPr>
          <w:rFonts w:ascii="Times New Roman" w:hAnsi="Times New Roman"/>
        </w:rPr>
        <w:t xml:space="preserve">e </w:t>
      </w:r>
      <w:r>
        <w:rPr>
          <w:rFonts w:ascii="Times New Roman" w:hAnsi="Times New Roman"/>
        </w:rPr>
        <w:t xml:space="preserve">also </w:t>
      </w:r>
      <w:r w:rsidR="003A69F9" w:rsidRPr="00CA413B">
        <w:rPr>
          <w:rFonts w:ascii="Times New Roman" w:hAnsi="Times New Roman"/>
        </w:rPr>
        <w:t xml:space="preserve">used </w:t>
      </w:r>
      <w:r w:rsidR="00505C09" w:rsidRPr="00CA413B">
        <w:rPr>
          <w:rFonts w:ascii="Times New Roman" w:hAnsi="Times New Roman"/>
        </w:rPr>
        <w:t xml:space="preserve">GLMMs </w:t>
      </w:r>
      <w:r w:rsidR="003A69F9" w:rsidRPr="00CA413B">
        <w:rPr>
          <w:rFonts w:ascii="Times New Roman" w:hAnsi="Times New Roman"/>
        </w:rPr>
        <w:t xml:space="preserve">to examine </w:t>
      </w:r>
      <w:r w:rsidR="00425585" w:rsidRPr="00743C0E">
        <w:rPr>
          <w:rFonts w:ascii="Times New Roman" w:hAnsi="Times New Roman"/>
        </w:rPr>
        <w:t xml:space="preserve">whether </w:t>
      </w:r>
      <w:r w:rsidR="003A69F9" w:rsidRPr="00743C0E">
        <w:rPr>
          <w:rFonts w:ascii="Times New Roman" w:hAnsi="Times New Roman"/>
        </w:rPr>
        <w:t xml:space="preserve">species’ traits explained </w:t>
      </w:r>
      <w:r w:rsidR="00425585" w:rsidRPr="00743C0E">
        <w:rPr>
          <w:rFonts w:ascii="Times New Roman" w:hAnsi="Times New Roman"/>
        </w:rPr>
        <w:t>range shifts</w:t>
      </w:r>
      <w:r w:rsidR="003A69F9" w:rsidRPr="00CA413B">
        <w:rPr>
          <w:rFonts w:ascii="Times New Roman" w:hAnsi="Times New Roman"/>
        </w:rPr>
        <w:t>.</w:t>
      </w:r>
      <w:r w:rsidR="00CA413B">
        <w:rPr>
          <w:rFonts w:ascii="Times New Roman" w:hAnsi="Times New Roman"/>
        </w:rPr>
        <w:t xml:space="preserve"> We tested </w:t>
      </w:r>
      <w:r w:rsidR="00C22485">
        <w:rPr>
          <w:rFonts w:ascii="Times New Roman" w:hAnsi="Times New Roman"/>
        </w:rPr>
        <w:t>eight</w:t>
      </w:r>
      <w:r w:rsidR="00CA413B">
        <w:rPr>
          <w:rFonts w:ascii="Times New Roman" w:hAnsi="Times New Roman"/>
        </w:rPr>
        <w:t xml:space="preserve"> </w:t>
      </w:r>
      <w:r w:rsidR="00425585">
        <w:rPr>
          <w:rFonts w:ascii="Times New Roman" w:hAnsi="Times New Roman"/>
        </w:rPr>
        <w:t>species’</w:t>
      </w:r>
      <w:r w:rsidR="00CA413B">
        <w:rPr>
          <w:rFonts w:ascii="Times New Roman" w:hAnsi="Times New Roman"/>
        </w:rPr>
        <w:t xml:space="preserve"> </w:t>
      </w:r>
      <w:r w:rsidR="00BB14CA">
        <w:rPr>
          <w:rFonts w:ascii="Times New Roman" w:hAnsi="Times New Roman"/>
        </w:rPr>
        <w:t xml:space="preserve">traits: </w:t>
      </w:r>
      <w:r w:rsidR="00CA413B">
        <w:rPr>
          <w:rFonts w:ascii="Times New Roman" w:hAnsi="Times New Roman"/>
        </w:rPr>
        <w:t>(1) annual rhythm (obligate hibern</w:t>
      </w:r>
      <w:r w:rsidR="000F6389">
        <w:rPr>
          <w:rFonts w:ascii="Times New Roman" w:hAnsi="Times New Roman"/>
        </w:rPr>
        <w:t>ator, facultative hibernator,</w:t>
      </w:r>
      <w:r w:rsidR="00CA413B">
        <w:rPr>
          <w:rFonts w:ascii="Times New Roman" w:hAnsi="Times New Roman"/>
        </w:rPr>
        <w:t xml:space="preserve"> non-hibernator), (2) daily</w:t>
      </w:r>
      <w:r w:rsidR="000F6389">
        <w:rPr>
          <w:rFonts w:ascii="Times New Roman" w:hAnsi="Times New Roman"/>
        </w:rPr>
        <w:t xml:space="preserve"> rhythm (diurnal, nocturnal, </w:t>
      </w:r>
      <w:r w:rsidR="00CA413B">
        <w:rPr>
          <w:rFonts w:ascii="Times New Roman" w:hAnsi="Times New Roman"/>
        </w:rPr>
        <w:t xml:space="preserve">active anytime), (3) </w:t>
      </w:r>
      <w:r w:rsidR="006554E6">
        <w:rPr>
          <w:rFonts w:ascii="Times New Roman" w:hAnsi="Times New Roman"/>
        </w:rPr>
        <w:t>m</w:t>
      </w:r>
      <w:r w:rsidR="00CA413B">
        <w:rPr>
          <w:rFonts w:ascii="Times New Roman" w:hAnsi="Times New Roman"/>
        </w:rPr>
        <w:t xml:space="preserve">ean litter size, (4) </w:t>
      </w:r>
      <w:r w:rsidR="000F6389">
        <w:rPr>
          <w:rFonts w:ascii="Times New Roman" w:hAnsi="Times New Roman"/>
        </w:rPr>
        <w:t xml:space="preserve">mean litters per year, (5) </w:t>
      </w:r>
      <w:r w:rsidR="00CA413B">
        <w:rPr>
          <w:rFonts w:ascii="Times New Roman" w:hAnsi="Times New Roman"/>
        </w:rPr>
        <w:t xml:space="preserve">mean young </w:t>
      </w:r>
      <w:r w:rsidR="000F6389">
        <w:rPr>
          <w:rFonts w:ascii="Times New Roman" w:hAnsi="Times New Roman"/>
        </w:rPr>
        <w:t>per year</w:t>
      </w:r>
      <w:r w:rsidR="004E5786">
        <w:rPr>
          <w:rFonts w:ascii="Times New Roman" w:hAnsi="Times New Roman"/>
        </w:rPr>
        <w:t>,</w:t>
      </w:r>
      <w:r w:rsidR="000F6389">
        <w:rPr>
          <w:rFonts w:ascii="Times New Roman" w:hAnsi="Times New Roman"/>
        </w:rPr>
        <w:t xml:space="preserve"> (6</w:t>
      </w:r>
      <w:r w:rsidR="00CA413B">
        <w:rPr>
          <w:rFonts w:ascii="Times New Roman" w:hAnsi="Times New Roman"/>
        </w:rPr>
        <w:t>)</w:t>
      </w:r>
      <w:r w:rsidR="000F6389">
        <w:rPr>
          <w:rFonts w:ascii="Times New Roman" w:hAnsi="Times New Roman"/>
        </w:rPr>
        <w:t xml:space="preserve"> mean adult mass</w:t>
      </w:r>
      <w:r w:rsidR="004E5786">
        <w:rPr>
          <w:rFonts w:ascii="Times New Roman" w:hAnsi="Times New Roman"/>
        </w:rPr>
        <w:t>,</w:t>
      </w:r>
      <w:r w:rsidR="000F6389">
        <w:rPr>
          <w:rFonts w:ascii="Times New Roman" w:hAnsi="Times New Roman"/>
        </w:rPr>
        <w:t xml:space="preserve"> (7) mean longevity, and (8) diet (omnivore, herbivore, </w:t>
      </w:r>
      <w:proofErr w:type="spellStart"/>
      <w:r w:rsidR="000F6389">
        <w:rPr>
          <w:rFonts w:ascii="Times New Roman" w:hAnsi="Times New Roman"/>
        </w:rPr>
        <w:t>granivore</w:t>
      </w:r>
      <w:proofErr w:type="spellEnd"/>
      <w:r w:rsidR="000F6389">
        <w:rPr>
          <w:rFonts w:ascii="Times New Roman" w:hAnsi="Times New Roman"/>
        </w:rPr>
        <w:t>, insectivore). We also included</w:t>
      </w:r>
      <w:r w:rsidR="00C22485">
        <w:rPr>
          <w:rFonts w:ascii="Times New Roman" w:hAnsi="Times New Roman"/>
        </w:rPr>
        <w:t xml:space="preserve"> </w:t>
      </w:r>
      <w:r w:rsidR="000F6389">
        <w:rPr>
          <w:rFonts w:ascii="Times New Roman" w:hAnsi="Times New Roman"/>
        </w:rPr>
        <w:t>Limit and Region</w:t>
      </w:r>
      <w:r w:rsidR="00CA413B">
        <w:rPr>
          <w:rFonts w:ascii="Times New Roman" w:hAnsi="Times New Roman"/>
        </w:rPr>
        <w:t xml:space="preserve"> </w:t>
      </w:r>
      <w:r w:rsidR="000F6389">
        <w:rPr>
          <w:rFonts w:ascii="Times New Roman" w:hAnsi="Times New Roman"/>
        </w:rPr>
        <w:t>in the</w:t>
      </w:r>
      <w:r w:rsidR="00BB14CA">
        <w:rPr>
          <w:rFonts w:ascii="Times New Roman" w:hAnsi="Times New Roman"/>
        </w:rPr>
        <w:t>se</w:t>
      </w:r>
      <w:r w:rsidR="000F6389">
        <w:rPr>
          <w:rFonts w:ascii="Times New Roman" w:hAnsi="Times New Roman"/>
        </w:rPr>
        <w:t xml:space="preserve"> analyses</w:t>
      </w:r>
      <w:r w:rsidR="006D281E">
        <w:rPr>
          <w:rFonts w:ascii="Times New Roman" w:hAnsi="Times New Roman"/>
        </w:rPr>
        <w:t xml:space="preserve"> to determine whether </w:t>
      </w:r>
      <w:r w:rsidR="00743C0E">
        <w:rPr>
          <w:rFonts w:ascii="Times New Roman" w:hAnsi="Times New Roman"/>
        </w:rPr>
        <w:t>species’</w:t>
      </w:r>
      <w:r w:rsidR="006D281E">
        <w:rPr>
          <w:rFonts w:ascii="Times New Roman" w:hAnsi="Times New Roman"/>
        </w:rPr>
        <w:t xml:space="preserve"> traits explained more variation in shifts than models that included Limit and Region</w:t>
      </w:r>
      <w:r w:rsidR="00F43C3D">
        <w:rPr>
          <w:rFonts w:ascii="Times New Roman" w:hAnsi="Times New Roman"/>
        </w:rPr>
        <w:t xml:space="preserve"> (Hypothesis </w:t>
      </w:r>
      <w:r w:rsidR="00044636">
        <w:rPr>
          <w:rFonts w:ascii="Times New Roman" w:hAnsi="Times New Roman"/>
        </w:rPr>
        <w:t>4</w:t>
      </w:r>
      <w:r w:rsidR="00F43C3D">
        <w:rPr>
          <w:rFonts w:ascii="Times New Roman" w:hAnsi="Times New Roman"/>
        </w:rPr>
        <w:t>)</w:t>
      </w:r>
      <w:r w:rsidR="000F6389">
        <w:rPr>
          <w:rFonts w:ascii="Times New Roman" w:hAnsi="Times New Roman"/>
        </w:rPr>
        <w:t xml:space="preserve">. </w:t>
      </w:r>
      <w:r w:rsidR="00425585">
        <w:rPr>
          <w:rFonts w:ascii="Times New Roman" w:hAnsi="Times New Roman"/>
        </w:rPr>
        <w:t>To resolve interaction</w:t>
      </w:r>
      <w:r w:rsidR="00CA413B">
        <w:rPr>
          <w:rFonts w:ascii="Times New Roman" w:hAnsi="Times New Roman"/>
        </w:rPr>
        <w:t>s</w:t>
      </w:r>
      <w:r w:rsidR="000F6389">
        <w:rPr>
          <w:rFonts w:ascii="Times New Roman" w:hAnsi="Times New Roman"/>
        </w:rPr>
        <w:t xml:space="preserve"> between Limit and Zone</w:t>
      </w:r>
      <w:r w:rsidR="00CA413B">
        <w:rPr>
          <w:rFonts w:ascii="Times New Roman" w:hAnsi="Times New Roman"/>
        </w:rPr>
        <w:t>, we analyzed low elevation and high elevation species separately</w:t>
      </w:r>
      <w:r w:rsidR="000F6389">
        <w:rPr>
          <w:rFonts w:ascii="Times New Roman" w:hAnsi="Times New Roman"/>
        </w:rPr>
        <w:t xml:space="preserve">. Each </w:t>
      </w:r>
      <w:r w:rsidR="00425585">
        <w:rPr>
          <w:rFonts w:ascii="Times New Roman" w:hAnsi="Times New Roman"/>
        </w:rPr>
        <w:t>variable</w:t>
      </w:r>
      <w:r w:rsidR="000F6389">
        <w:rPr>
          <w:rFonts w:ascii="Times New Roman" w:hAnsi="Times New Roman"/>
        </w:rPr>
        <w:t xml:space="preserve"> </w:t>
      </w:r>
      <w:r w:rsidR="00425585">
        <w:rPr>
          <w:rFonts w:ascii="Times New Roman" w:hAnsi="Times New Roman"/>
        </w:rPr>
        <w:t xml:space="preserve">was </w:t>
      </w:r>
      <w:r w:rsidR="00BB14CA">
        <w:rPr>
          <w:rFonts w:ascii="Times New Roman" w:hAnsi="Times New Roman"/>
        </w:rPr>
        <w:t xml:space="preserve">analyzed </w:t>
      </w:r>
      <w:r w:rsidR="00425585">
        <w:rPr>
          <w:rFonts w:ascii="Times New Roman" w:hAnsi="Times New Roman"/>
        </w:rPr>
        <w:t xml:space="preserve">singly and </w:t>
      </w:r>
      <w:r w:rsidR="000F6389">
        <w:rPr>
          <w:rFonts w:ascii="Times New Roman" w:hAnsi="Times New Roman"/>
        </w:rPr>
        <w:t xml:space="preserve">then </w:t>
      </w:r>
      <w:r w:rsidR="00425585">
        <w:rPr>
          <w:rFonts w:ascii="Times New Roman" w:hAnsi="Times New Roman"/>
        </w:rPr>
        <w:t xml:space="preserve">in </w:t>
      </w:r>
      <w:r w:rsidR="000F6389">
        <w:rPr>
          <w:rFonts w:ascii="Times New Roman" w:hAnsi="Times New Roman"/>
        </w:rPr>
        <w:t xml:space="preserve">additive models by adding each of the remaining variables to the best </w:t>
      </w:r>
      <w:r w:rsidR="00A76A0E">
        <w:rPr>
          <w:rFonts w:ascii="Times New Roman" w:hAnsi="Times New Roman"/>
        </w:rPr>
        <w:t>model from the previous step. We repeated th</w:t>
      </w:r>
      <w:r w:rsidR="00BB14CA">
        <w:rPr>
          <w:rFonts w:ascii="Times New Roman" w:hAnsi="Times New Roman"/>
        </w:rPr>
        <w:t>is</w:t>
      </w:r>
      <w:r w:rsidR="00A76A0E">
        <w:rPr>
          <w:rFonts w:ascii="Times New Roman" w:hAnsi="Times New Roman"/>
        </w:rPr>
        <w:t xml:space="preserve"> procedure </w:t>
      </w:r>
      <w:r w:rsidR="00425585">
        <w:rPr>
          <w:rFonts w:ascii="Times New Roman" w:hAnsi="Times New Roman"/>
        </w:rPr>
        <w:t xml:space="preserve">in a forward manner </w:t>
      </w:r>
      <w:r w:rsidR="00A76A0E">
        <w:rPr>
          <w:rFonts w:ascii="Times New Roman" w:hAnsi="Times New Roman"/>
        </w:rPr>
        <w:t>until additional variables no longer improved</w:t>
      </w:r>
      <w:ins w:id="133" w:author="Morgan  Tingley" w:date="2013-09-18T11:42:00Z">
        <w:r w:rsidR="00802C4C">
          <w:rPr>
            <w:rFonts w:ascii="Times New Roman" w:hAnsi="Times New Roman"/>
          </w:rPr>
          <w:t xml:space="preserve"> (i.e., lowered)</w:t>
        </w:r>
      </w:ins>
      <w:r w:rsidR="00A76A0E">
        <w:rPr>
          <w:rFonts w:ascii="Times New Roman" w:hAnsi="Times New Roman"/>
        </w:rPr>
        <w:t xml:space="preserve"> </w:t>
      </w:r>
      <w:del w:id="134" w:author="Morgan  Tingley" w:date="2013-09-18T11:42:00Z">
        <w:r w:rsidR="00A76A0E" w:rsidDel="00802C4C">
          <w:rPr>
            <w:rFonts w:ascii="Times New Roman" w:hAnsi="Times New Roman"/>
          </w:rPr>
          <w:delText xml:space="preserve">the </w:delText>
        </w:r>
      </w:del>
      <w:r w:rsidR="00A76A0E">
        <w:rPr>
          <w:rFonts w:ascii="Times New Roman" w:hAnsi="Times New Roman"/>
        </w:rPr>
        <w:t>AIC</w:t>
      </w:r>
      <w:del w:id="135" w:author="Morgan  Tingley" w:date="2013-09-18T11:42:00Z">
        <w:r w:rsidR="00A76A0E" w:rsidDel="00802C4C">
          <w:rPr>
            <w:rFonts w:ascii="Times New Roman" w:hAnsi="Times New Roman"/>
          </w:rPr>
          <w:delText xml:space="preserve"> score</w:delText>
        </w:r>
      </w:del>
      <w:r w:rsidR="00A76A0E">
        <w:rPr>
          <w:rFonts w:ascii="Times New Roman" w:hAnsi="Times New Roman"/>
        </w:rPr>
        <w:t>.</w:t>
      </w:r>
    </w:p>
    <w:p w14:paraId="745E67D0" w14:textId="77777777" w:rsidR="00FD0A65" w:rsidRDefault="00FD0A65" w:rsidP="00873E42">
      <w:pPr>
        <w:pStyle w:val="BodyA"/>
        <w:spacing w:line="480" w:lineRule="auto"/>
        <w:rPr>
          <w:rFonts w:ascii="Times New Roman" w:hAnsi="Times New Roman"/>
          <w:i/>
        </w:rPr>
      </w:pPr>
    </w:p>
    <w:p w14:paraId="64C19138" w14:textId="77777777" w:rsidR="00FD0A65" w:rsidRDefault="00FD0A65" w:rsidP="003A635B">
      <w:pPr>
        <w:pStyle w:val="BodyA"/>
        <w:spacing w:line="480" w:lineRule="auto"/>
        <w:outlineLvl w:val="0"/>
        <w:rPr>
          <w:rFonts w:ascii="Times New Roman" w:hAnsi="Times New Roman"/>
          <w:i/>
        </w:rPr>
      </w:pPr>
      <w:r>
        <w:rPr>
          <w:rFonts w:ascii="Times New Roman" w:hAnsi="Times New Roman"/>
          <w:i/>
        </w:rPr>
        <w:t>Climatic nearest neighbor</w:t>
      </w:r>
    </w:p>
    <w:p w14:paraId="70ECF884" w14:textId="687A2224" w:rsidR="0002428B" w:rsidRDefault="00FD0A65" w:rsidP="00873E42">
      <w:pPr>
        <w:pStyle w:val="BodyA"/>
        <w:spacing w:line="480" w:lineRule="auto"/>
        <w:rPr>
          <w:rFonts w:ascii="Times New Roman" w:hAnsi="Times New Roman"/>
        </w:rPr>
      </w:pPr>
      <w:r>
        <w:rPr>
          <w:rFonts w:ascii="Times New Roman" w:hAnsi="Times New Roman"/>
        </w:rPr>
        <w:tab/>
        <w:t xml:space="preserve">We </w:t>
      </w:r>
      <w:r w:rsidR="00425585">
        <w:rPr>
          <w:rFonts w:ascii="Times New Roman" w:hAnsi="Times New Roman"/>
        </w:rPr>
        <w:t>examined</w:t>
      </w:r>
      <w:r>
        <w:rPr>
          <w:rFonts w:ascii="Times New Roman" w:hAnsi="Times New Roman"/>
        </w:rPr>
        <w:t xml:space="preserve"> spatial heterogeneity in climate change by identifying the nearest climatic neighbors of historical localities under modern climate conditions</w:t>
      </w:r>
      <w:r w:rsidR="00425585">
        <w:rPr>
          <w:rFonts w:ascii="Times New Roman" w:hAnsi="Times New Roman"/>
        </w:rPr>
        <w:t>,</w:t>
      </w:r>
      <w:r>
        <w:rPr>
          <w:rFonts w:ascii="Times New Roman" w:hAnsi="Times New Roman"/>
        </w:rPr>
        <w:t xml:space="preserve"> </w:t>
      </w:r>
      <w:r w:rsidR="00425585">
        <w:rPr>
          <w:rFonts w:ascii="Times New Roman" w:hAnsi="Times New Roman"/>
        </w:rPr>
        <w:t>following</w:t>
      </w:r>
      <w:r>
        <w:rPr>
          <w:rFonts w:ascii="Times New Roman" w:hAnsi="Times New Roman"/>
        </w:rPr>
        <w:t xml:space="preserve"> the app</w:t>
      </w:r>
      <w:r w:rsidR="006C10F0">
        <w:rPr>
          <w:rFonts w:ascii="Times New Roman" w:hAnsi="Times New Roman"/>
        </w:rPr>
        <w:t xml:space="preserve">roach </w:t>
      </w:r>
      <w:r w:rsidR="00112D2A">
        <w:rPr>
          <w:rFonts w:ascii="Times New Roman" w:hAnsi="Times New Roman"/>
        </w:rPr>
        <w:t xml:space="preserve">described </w:t>
      </w:r>
      <w:r w:rsidR="006C10F0">
        <w:rPr>
          <w:rFonts w:ascii="Times New Roman" w:hAnsi="Times New Roman"/>
        </w:rPr>
        <w:t>in Tingley et al.</w:t>
      </w:r>
      <w:r w:rsidR="00113DF6">
        <w:rPr>
          <w:rFonts w:ascii="Times New Roman" w:hAnsi="Times New Roman"/>
        </w:rPr>
        <w:t xml:space="preserve"> </w:t>
      </w:r>
      <w:r w:rsidR="00CD0B08">
        <w:rPr>
          <w:rFonts w:ascii="Times New Roman" w:hAnsi="Times New Roman"/>
        </w:rPr>
        <w:t>(</w:t>
      </w:r>
      <w:r w:rsidR="006C10F0">
        <w:rPr>
          <w:rFonts w:ascii="Times New Roman" w:hAnsi="Times New Roman"/>
        </w:rPr>
        <w:t>2012</w:t>
      </w:r>
      <w:r w:rsidR="00CD0B08">
        <w:rPr>
          <w:rFonts w:ascii="Times New Roman" w:hAnsi="Times New Roman"/>
        </w:rPr>
        <w:t>)</w:t>
      </w:r>
      <w:r w:rsidR="00425585">
        <w:rPr>
          <w:rFonts w:ascii="Times New Roman" w:hAnsi="Times New Roman"/>
        </w:rPr>
        <w:t>.</w:t>
      </w:r>
      <w:r w:rsidR="006C10F0">
        <w:rPr>
          <w:rFonts w:ascii="Times New Roman" w:hAnsi="Times New Roman"/>
        </w:rPr>
        <w:t xml:space="preserve"> </w:t>
      </w:r>
      <w:r w:rsidR="00425585">
        <w:rPr>
          <w:rFonts w:ascii="Times New Roman" w:hAnsi="Times New Roman"/>
        </w:rPr>
        <w:t xml:space="preserve">Using </w:t>
      </w:r>
      <w:r w:rsidR="006C10F0">
        <w:rPr>
          <w:rFonts w:ascii="Times New Roman" w:hAnsi="Times New Roman"/>
        </w:rPr>
        <w:t xml:space="preserve">four standard </w:t>
      </w:r>
      <w:proofErr w:type="spellStart"/>
      <w:r w:rsidR="00113DF6">
        <w:rPr>
          <w:rFonts w:ascii="Times New Roman" w:hAnsi="Times New Roman"/>
        </w:rPr>
        <w:t>Bioclim</w:t>
      </w:r>
      <w:proofErr w:type="spellEnd"/>
      <w:r w:rsidR="00113DF6">
        <w:rPr>
          <w:rFonts w:ascii="Times New Roman" w:hAnsi="Times New Roman"/>
        </w:rPr>
        <w:t xml:space="preserve"> </w:t>
      </w:r>
      <w:r w:rsidR="006C10F0">
        <w:rPr>
          <w:rFonts w:ascii="Times New Roman" w:hAnsi="Times New Roman"/>
        </w:rPr>
        <w:t>variables (</w:t>
      </w:r>
      <w:r>
        <w:rPr>
          <w:rFonts w:ascii="Times New Roman" w:hAnsi="Times New Roman"/>
        </w:rPr>
        <w:t>mean annual temperature</w:t>
      </w:r>
      <w:ins w:id="136" w:author="Morgan  Tingley" w:date="2013-09-18T11:43:00Z">
        <w:r w:rsidR="00802C4C">
          <w:rPr>
            <w:rFonts w:ascii="Times New Roman" w:hAnsi="Times New Roman"/>
          </w:rPr>
          <w:t>,</w:t>
        </w:r>
      </w:ins>
      <w:r>
        <w:rPr>
          <w:rFonts w:ascii="Times New Roman" w:hAnsi="Times New Roman"/>
        </w:rPr>
        <w:t xml:space="preserve"> </w:t>
      </w:r>
      <w:del w:id="137" w:author="Morgan  Tingley" w:date="2013-09-18T11:43:00Z">
        <w:r w:rsidDel="00802C4C">
          <w:rPr>
            <w:rFonts w:ascii="Times New Roman" w:hAnsi="Times New Roman"/>
          </w:rPr>
          <w:delText>(</w:delText>
        </w:r>
      </w:del>
      <w:r>
        <w:rPr>
          <w:rFonts w:ascii="Times New Roman" w:hAnsi="Times New Roman"/>
        </w:rPr>
        <w:t>B1</w:t>
      </w:r>
      <w:ins w:id="138" w:author="Morgan  Tingley" w:date="2013-09-18T11:43:00Z">
        <w:r w:rsidR="00802C4C">
          <w:rPr>
            <w:rFonts w:ascii="Times New Roman" w:hAnsi="Times New Roman"/>
          </w:rPr>
          <w:t>;</w:t>
        </w:r>
      </w:ins>
      <w:del w:id="139" w:author="Morgan  Tingley" w:date="2013-09-18T11:43:00Z">
        <w:r w:rsidDel="00802C4C">
          <w:rPr>
            <w:rFonts w:ascii="Times New Roman" w:hAnsi="Times New Roman"/>
          </w:rPr>
          <w:delText>),</w:delText>
        </w:r>
      </w:del>
      <w:r>
        <w:rPr>
          <w:rFonts w:ascii="Times New Roman" w:hAnsi="Times New Roman"/>
        </w:rPr>
        <w:t xml:space="preserve"> maximum temperature of the warmest month</w:t>
      </w:r>
      <w:ins w:id="140" w:author="Morgan  Tingley" w:date="2013-09-18T11:43:00Z">
        <w:r w:rsidR="00802C4C">
          <w:rPr>
            <w:rFonts w:ascii="Times New Roman" w:hAnsi="Times New Roman"/>
          </w:rPr>
          <w:t>,</w:t>
        </w:r>
      </w:ins>
      <w:r>
        <w:rPr>
          <w:rFonts w:ascii="Times New Roman" w:hAnsi="Times New Roman"/>
        </w:rPr>
        <w:t xml:space="preserve"> </w:t>
      </w:r>
      <w:del w:id="141" w:author="Morgan  Tingley" w:date="2013-09-18T11:43:00Z">
        <w:r w:rsidDel="00802C4C">
          <w:rPr>
            <w:rFonts w:ascii="Times New Roman" w:hAnsi="Times New Roman"/>
          </w:rPr>
          <w:delText>(</w:delText>
        </w:r>
      </w:del>
      <w:r>
        <w:rPr>
          <w:rFonts w:ascii="Times New Roman" w:hAnsi="Times New Roman"/>
        </w:rPr>
        <w:t>B5</w:t>
      </w:r>
      <w:ins w:id="142" w:author="Morgan  Tingley" w:date="2013-09-18T11:43:00Z">
        <w:r w:rsidR="00802C4C">
          <w:rPr>
            <w:rFonts w:ascii="Times New Roman" w:hAnsi="Times New Roman"/>
          </w:rPr>
          <w:t>;</w:t>
        </w:r>
      </w:ins>
      <w:del w:id="143" w:author="Morgan  Tingley" w:date="2013-09-18T11:43:00Z">
        <w:r w:rsidDel="00802C4C">
          <w:rPr>
            <w:rFonts w:ascii="Times New Roman" w:hAnsi="Times New Roman"/>
          </w:rPr>
          <w:delText>),</w:delText>
        </w:r>
      </w:del>
      <w:r>
        <w:rPr>
          <w:rFonts w:ascii="Times New Roman" w:hAnsi="Times New Roman"/>
        </w:rPr>
        <w:t xml:space="preserve"> minimum temperature of the coldest month</w:t>
      </w:r>
      <w:ins w:id="144" w:author="Morgan  Tingley" w:date="2013-09-18T11:43:00Z">
        <w:r w:rsidR="00802C4C">
          <w:rPr>
            <w:rFonts w:ascii="Times New Roman" w:hAnsi="Times New Roman"/>
          </w:rPr>
          <w:t>,</w:t>
        </w:r>
      </w:ins>
      <w:r>
        <w:rPr>
          <w:rFonts w:ascii="Times New Roman" w:hAnsi="Times New Roman"/>
        </w:rPr>
        <w:t xml:space="preserve"> </w:t>
      </w:r>
      <w:del w:id="145" w:author="Morgan  Tingley" w:date="2013-09-18T11:43:00Z">
        <w:r w:rsidDel="00802C4C">
          <w:rPr>
            <w:rFonts w:ascii="Times New Roman" w:hAnsi="Times New Roman"/>
          </w:rPr>
          <w:delText>(</w:delText>
        </w:r>
      </w:del>
      <w:r>
        <w:rPr>
          <w:rFonts w:ascii="Times New Roman" w:hAnsi="Times New Roman"/>
        </w:rPr>
        <w:t>B6</w:t>
      </w:r>
      <w:ins w:id="146" w:author="Morgan  Tingley" w:date="2013-09-18T11:43:00Z">
        <w:r w:rsidR="00802C4C">
          <w:rPr>
            <w:rFonts w:ascii="Times New Roman" w:hAnsi="Times New Roman"/>
          </w:rPr>
          <w:t>;</w:t>
        </w:r>
      </w:ins>
      <w:del w:id="147" w:author="Morgan  Tingley" w:date="2013-09-18T11:43:00Z">
        <w:r w:rsidDel="00802C4C">
          <w:rPr>
            <w:rFonts w:ascii="Times New Roman" w:hAnsi="Times New Roman"/>
          </w:rPr>
          <w:delText>)</w:delText>
        </w:r>
      </w:del>
      <w:r>
        <w:rPr>
          <w:rFonts w:ascii="Times New Roman" w:hAnsi="Times New Roman"/>
        </w:rPr>
        <w:t xml:space="preserve"> and mean annual precipitation</w:t>
      </w:r>
      <w:ins w:id="148" w:author="Morgan  Tingley" w:date="2013-09-18T11:43:00Z">
        <w:r w:rsidR="00802C4C">
          <w:rPr>
            <w:rFonts w:ascii="Times New Roman" w:hAnsi="Times New Roman"/>
          </w:rPr>
          <w:t>,</w:t>
        </w:r>
      </w:ins>
      <w:r>
        <w:rPr>
          <w:rFonts w:ascii="Times New Roman" w:hAnsi="Times New Roman"/>
        </w:rPr>
        <w:t xml:space="preserve"> </w:t>
      </w:r>
      <w:del w:id="149" w:author="Morgan  Tingley" w:date="2013-09-18T11:43:00Z">
        <w:r w:rsidDel="00802C4C">
          <w:rPr>
            <w:rFonts w:ascii="Times New Roman" w:hAnsi="Times New Roman"/>
          </w:rPr>
          <w:delText>(</w:delText>
        </w:r>
      </w:del>
      <w:r>
        <w:rPr>
          <w:rFonts w:ascii="Times New Roman" w:hAnsi="Times New Roman"/>
        </w:rPr>
        <w:t>B12</w:t>
      </w:r>
      <w:r w:rsidR="006C10F0">
        <w:rPr>
          <w:rFonts w:ascii="Times New Roman" w:hAnsi="Times New Roman"/>
        </w:rPr>
        <w:t>)</w:t>
      </w:r>
      <w:r>
        <w:rPr>
          <w:rFonts w:ascii="Times New Roman" w:hAnsi="Times New Roman"/>
        </w:rPr>
        <w:t xml:space="preserve"> from the Parameter-elevation Regressions on Independent Slope Model (</w:t>
      </w:r>
      <w:r w:rsidR="006C10F0">
        <w:rPr>
          <w:rFonts w:ascii="Times New Roman" w:hAnsi="Times New Roman"/>
        </w:rPr>
        <w:t xml:space="preserve">PRISM; </w:t>
      </w:r>
      <w:r>
        <w:rPr>
          <w:rFonts w:ascii="Times New Roman" w:hAnsi="Times New Roman"/>
        </w:rPr>
        <w:t>Daly et al. 2002) at a resolution of 30 arc-second (1 km</w:t>
      </w:r>
      <w:r w:rsidRPr="00093174">
        <w:rPr>
          <w:rFonts w:ascii="Times New Roman" w:hAnsi="Times New Roman"/>
          <w:vertAlign w:val="superscript"/>
        </w:rPr>
        <w:t>2</w:t>
      </w:r>
      <w:r w:rsidR="00425585">
        <w:rPr>
          <w:rFonts w:ascii="Times New Roman" w:hAnsi="Times New Roman"/>
        </w:rPr>
        <w:t xml:space="preserve">), </w:t>
      </w:r>
      <w:r w:rsidR="00357478">
        <w:rPr>
          <w:rFonts w:ascii="Times New Roman" w:hAnsi="Times New Roman"/>
        </w:rPr>
        <w:t xml:space="preserve">we calculated 20-year averages for </w:t>
      </w:r>
      <w:r>
        <w:rPr>
          <w:rFonts w:ascii="Times New Roman" w:hAnsi="Times New Roman"/>
        </w:rPr>
        <w:t xml:space="preserve">the historical (1910-1930) and modern (1989-2009) survey periods. Climatic distances </w:t>
      </w:r>
      <w:r w:rsidR="00A76A0E">
        <w:rPr>
          <w:rFonts w:ascii="Times New Roman" w:hAnsi="Times New Roman"/>
        </w:rPr>
        <w:t xml:space="preserve">for each of the </w:t>
      </w:r>
      <w:proofErr w:type="spellStart"/>
      <w:r w:rsidR="00A76A0E">
        <w:rPr>
          <w:rFonts w:ascii="Times New Roman" w:hAnsi="Times New Roman"/>
        </w:rPr>
        <w:t>Bioclim</w:t>
      </w:r>
      <w:proofErr w:type="spellEnd"/>
      <w:r w:rsidR="00A76A0E">
        <w:rPr>
          <w:rFonts w:ascii="Times New Roman" w:hAnsi="Times New Roman"/>
        </w:rPr>
        <w:t xml:space="preserve"> variables </w:t>
      </w:r>
      <w:r>
        <w:rPr>
          <w:rFonts w:ascii="Times New Roman" w:hAnsi="Times New Roman"/>
        </w:rPr>
        <w:t xml:space="preserve">were calculated </w:t>
      </w:r>
      <w:r>
        <w:rPr>
          <w:rFonts w:ascii="Times New Roman" w:hAnsi="Times New Roman"/>
        </w:rPr>
        <w:lastRenderedPageBreak/>
        <w:t>between each historical locality and all modern era PRISM grid cells within the same region</w:t>
      </w:r>
      <w:r w:rsidR="00357478">
        <w:rPr>
          <w:rFonts w:ascii="Times New Roman" w:hAnsi="Times New Roman"/>
        </w:rPr>
        <w:t xml:space="preserve">, which </w:t>
      </w:r>
      <w:r w:rsidR="00A76A0E">
        <w:rPr>
          <w:rFonts w:ascii="Times New Roman" w:hAnsi="Times New Roman"/>
        </w:rPr>
        <w:t>was</w:t>
      </w:r>
      <w:r w:rsidR="00357478">
        <w:rPr>
          <w:rFonts w:ascii="Times New Roman" w:hAnsi="Times New Roman"/>
        </w:rPr>
        <w:t xml:space="preserve"> defined by a 20-</w:t>
      </w:r>
      <w:r w:rsidR="00BB14CA">
        <w:rPr>
          <w:rFonts w:ascii="Times New Roman" w:hAnsi="Times New Roman"/>
        </w:rPr>
        <w:t>kilometer buffer around the</w:t>
      </w:r>
      <w:r>
        <w:rPr>
          <w:rFonts w:ascii="Times New Roman" w:hAnsi="Times New Roman"/>
        </w:rPr>
        <w:t xml:space="preserve"> minimum convex polygon</w:t>
      </w:r>
      <w:r w:rsidR="00112D2A">
        <w:rPr>
          <w:rFonts w:ascii="Times New Roman" w:hAnsi="Times New Roman"/>
        </w:rPr>
        <w:t xml:space="preserve"> that</w:t>
      </w:r>
      <w:r>
        <w:rPr>
          <w:rFonts w:ascii="Times New Roman" w:hAnsi="Times New Roman"/>
        </w:rPr>
        <w:t xml:space="preserve"> </w:t>
      </w:r>
      <w:r w:rsidR="00112D2A">
        <w:rPr>
          <w:rFonts w:ascii="Times New Roman" w:hAnsi="Times New Roman"/>
        </w:rPr>
        <w:t xml:space="preserve">encompassed </w:t>
      </w:r>
      <w:r>
        <w:rPr>
          <w:rFonts w:ascii="Times New Roman" w:hAnsi="Times New Roman"/>
        </w:rPr>
        <w:t>a</w:t>
      </w:r>
      <w:r w:rsidR="0002428B">
        <w:rPr>
          <w:rFonts w:ascii="Times New Roman" w:hAnsi="Times New Roman"/>
        </w:rPr>
        <w:t xml:space="preserve">ll survey </w:t>
      </w:r>
      <w:r w:rsidR="00357478">
        <w:rPr>
          <w:rFonts w:ascii="Times New Roman" w:hAnsi="Times New Roman"/>
        </w:rPr>
        <w:t>sites</w:t>
      </w:r>
      <w:r>
        <w:rPr>
          <w:rFonts w:ascii="Times New Roman" w:hAnsi="Times New Roman"/>
        </w:rPr>
        <w:t xml:space="preserve">. </w:t>
      </w:r>
      <w:r w:rsidR="00112D2A">
        <w:rPr>
          <w:rFonts w:ascii="Times New Roman" w:hAnsi="Times New Roman"/>
        </w:rPr>
        <w:t xml:space="preserve">For each historical </w:t>
      </w:r>
      <w:r w:rsidR="00357478">
        <w:rPr>
          <w:rFonts w:ascii="Times New Roman" w:hAnsi="Times New Roman"/>
        </w:rPr>
        <w:t>site</w:t>
      </w:r>
      <w:r w:rsidR="00983D5C">
        <w:rPr>
          <w:rFonts w:ascii="Times New Roman" w:hAnsi="Times New Roman"/>
        </w:rPr>
        <w:t>,</w:t>
      </w:r>
      <w:r w:rsidR="00112D2A">
        <w:rPr>
          <w:rFonts w:ascii="Times New Roman" w:hAnsi="Times New Roman"/>
        </w:rPr>
        <w:t xml:space="preserve"> we identified the </w:t>
      </w:r>
      <w:r>
        <w:rPr>
          <w:rFonts w:ascii="Times New Roman" w:hAnsi="Times New Roman"/>
        </w:rPr>
        <w:t xml:space="preserve">5% of modern cells </w:t>
      </w:r>
      <w:r w:rsidR="00112D2A">
        <w:rPr>
          <w:rFonts w:ascii="Times New Roman" w:hAnsi="Times New Roman"/>
        </w:rPr>
        <w:t>that were nearest cl</w:t>
      </w:r>
      <w:r w:rsidR="002D7FD8">
        <w:rPr>
          <w:rFonts w:ascii="Times New Roman" w:hAnsi="Times New Roman"/>
        </w:rPr>
        <w:t>imatically</w:t>
      </w:r>
      <w:r w:rsidR="00EA0341">
        <w:rPr>
          <w:rFonts w:ascii="Times New Roman" w:hAnsi="Times New Roman"/>
        </w:rPr>
        <w:t>. This was calculated separately for each climatic variable using the Euclidian distance</w:t>
      </w:r>
      <w:r w:rsidR="00983D5C">
        <w:rPr>
          <w:rFonts w:ascii="Times New Roman" w:hAnsi="Times New Roman"/>
        </w:rPr>
        <w:t>. We subtracted the</w:t>
      </w:r>
      <w:r w:rsidR="00357478">
        <w:rPr>
          <w:rFonts w:ascii="Times New Roman" w:hAnsi="Times New Roman"/>
        </w:rPr>
        <w:t xml:space="preserve"> elevation of the historical site from the</w:t>
      </w:r>
      <w:r w:rsidR="00112D2A">
        <w:rPr>
          <w:rFonts w:ascii="Times New Roman" w:hAnsi="Times New Roman"/>
        </w:rPr>
        <w:t xml:space="preserve"> average elevation </w:t>
      </w:r>
      <w:r w:rsidR="00357478">
        <w:rPr>
          <w:rFonts w:ascii="Times New Roman" w:hAnsi="Times New Roman"/>
        </w:rPr>
        <w:t xml:space="preserve">of the </w:t>
      </w:r>
      <w:r w:rsidR="00983D5C">
        <w:rPr>
          <w:rFonts w:ascii="Times New Roman" w:hAnsi="Times New Roman"/>
        </w:rPr>
        <w:t>modern nearest climate neighbor</w:t>
      </w:r>
      <w:r w:rsidR="003434E7">
        <w:rPr>
          <w:rFonts w:ascii="Times New Roman" w:hAnsi="Times New Roman"/>
        </w:rPr>
        <w:t xml:space="preserve"> cell</w:t>
      </w:r>
      <w:r w:rsidR="00983D5C">
        <w:rPr>
          <w:rFonts w:ascii="Times New Roman" w:hAnsi="Times New Roman"/>
        </w:rPr>
        <w:t>s</w:t>
      </w:r>
      <w:r w:rsidR="00357478">
        <w:rPr>
          <w:rFonts w:ascii="Times New Roman" w:hAnsi="Times New Roman"/>
        </w:rPr>
        <w:t xml:space="preserve">; positive </w:t>
      </w:r>
      <w:r w:rsidR="00983D5C">
        <w:rPr>
          <w:rFonts w:ascii="Times New Roman" w:hAnsi="Times New Roman"/>
        </w:rPr>
        <w:t xml:space="preserve">values </w:t>
      </w:r>
      <w:r w:rsidR="00357478">
        <w:rPr>
          <w:rFonts w:ascii="Times New Roman" w:hAnsi="Times New Roman"/>
        </w:rPr>
        <w:t>indicate</w:t>
      </w:r>
      <w:r w:rsidR="00BB14CA">
        <w:rPr>
          <w:rFonts w:ascii="Times New Roman" w:hAnsi="Times New Roman"/>
        </w:rPr>
        <w:t>d</w:t>
      </w:r>
      <w:r w:rsidR="00357478">
        <w:rPr>
          <w:rFonts w:ascii="Times New Roman" w:hAnsi="Times New Roman"/>
        </w:rPr>
        <w:t xml:space="preserve"> </w:t>
      </w:r>
      <w:r w:rsidR="00983D5C">
        <w:rPr>
          <w:rFonts w:ascii="Times New Roman" w:hAnsi="Times New Roman"/>
        </w:rPr>
        <w:t>upslope movem</w:t>
      </w:r>
      <w:r w:rsidR="00357478">
        <w:rPr>
          <w:rFonts w:ascii="Times New Roman" w:hAnsi="Times New Roman"/>
        </w:rPr>
        <w:t>ent in</w:t>
      </w:r>
      <w:r w:rsidR="00983D5C">
        <w:rPr>
          <w:rFonts w:ascii="Times New Roman" w:hAnsi="Times New Roman"/>
        </w:rPr>
        <w:t xml:space="preserve"> climate space. </w:t>
      </w:r>
      <w:r w:rsidR="002D7FD8">
        <w:rPr>
          <w:rFonts w:ascii="Times New Roman" w:hAnsi="Times New Roman"/>
        </w:rPr>
        <w:t xml:space="preserve">We recorded </w:t>
      </w:r>
      <w:r w:rsidR="00983D5C">
        <w:rPr>
          <w:rFonts w:ascii="Times New Roman" w:hAnsi="Times New Roman"/>
        </w:rPr>
        <w:t xml:space="preserve">these values </w:t>
      </w:r>
      <w:r w:rsidR="002D7FD8">
        <w:rPr>
          <w:rFonts w:ascii="Times New Roman" w:hAnsi="Times New Roman"/>
        </w:rPr>
        <w:t xml:space="preserve">(positive or negative) </w:t>
      </w:r>
      <w:r w:rsidR="00983D5C">
        <w:rPr>
          <w:rFonts w:ascii="Times New Roman" w:hAnsi="Times New Roman"/>
        </w:rPr>
        <w:t>f</w:t>
      </w:r>
      <w:r w:rsidR="00112D2A">
        <w:rPr>
          <w:rFonts w:ascii="Times New Roman" w:hAnsi="Times New Roman"/>
        </w:rPr>
        <w:t>or</w:t>
      </w:r>
      <w:r w:rsidR="00983D5C" w:rsidRPr="00983D5C">
        <w:rPr>
          <w:rFonts w:ascii="Times New Roman" w:hAnsi="Times New Roman"/>
        </w:rPr>
        <w:t xml:space="preserve"> </w:t>
      </w:r>
      <w:r w:rsidR="00983D5C">
        <w:rPr>
          <w:rFonts w:ascii="Times New Roman" w:hAnsi="Times New Roman"/>
        </w:rPr>
        <w:t>the two historical localities defining the upper and lower limits of</w:t>
      </w:r>
      <w:r w:rsidR="00112D2A">
        <w:rPr>
          <w:rFonts w:ascii="Times New Roman" w:hAnsi="Times New Roman"/>
        </w:rPr>
        <w:t xml:space="preserve"> each species</w:t>
      </w:r>
      <w:r w:rsidR="00983D5C">
        <w:rPr>
          <w:rFonts w:ascii="Times New Roman" w:hAnsi="Times New Roman"/>
        </w:rPr>
        <w:t xml:space="preserve"> on each transect. </w:t>
      </w:r>
      <w:r w:rsidR="009962A5">
        <w:rPr>
          <w:rFonts w:ascii="Times New Roman" w:hAnsi="Times New Roman"/>
        </w:rPr>
        <w:t>These values provide</w:t>
      </w:r>
      <w:r w:rsidR="00500895">
        <w:rPr>
          <w:rFonts w:ascii="Times New Roman" w:hAnsi="Times New Roman"/>
        </w:rPr>
        <w:t>d</w:t>
      </w:r>
      <w:r w:rsidR="009962A5">
        <w:rPr>
          <w:rFonts w:ascii="Times New Roman" w:hAnsi="Times New Roman"/>
        </w:rPr>
        <w:t xml:space="preserve"> a climate-based prediction for movement of species at their range limits on each transect (i.e. upslope or downslope). </w:t>
      </w:r>
    </w:p>
    <w:p w14:paraId="4E06E4BA" w14:textId="6B5FB3E0" w:rsidR="00F52252" w:rsidRPr="00A9309D" w:rsidRDefault="00BB14CA" w:rsidP="00802C4C">
      <w:pPr>
        <w:pStyle w:val="BodyA"/>
        <w:spacing w:line="480" w:lineRule="auto"/>
        <w:ind w:firstLine="720"/>
        <w:rPr>
          <w:rFonts w:ascii="Times New Roman" w:hAnsi="Times New Roman"/>
        </w:rPr>
        <w:pPrChange w:id="150" w:author="Morgan  Tingley" w:date="2013-09-18T11:44:00Z">
          <w:pPr>
            <w:pStyle w:val="BodyA"/>
            <w:spacing w:line="480" w:lineRule="auto"/>
          </w:pPr>
        </w:pPrChange>
      </w:pPr>
      <w:r>
        <w:rPr>
          <w:rFonts w:ascii="Times New Roman" w:hAnsi="Times New Roman"/>
        </w:rPr>
        <w:t>We used GLMM</w:t>
      </w:r>
      <w:r w:rsidR="0002428B">
        <w:rPr>
          <w:rFonts w:ascii="Times New Roman" w:hAnsi="Times New Roman"/>
        </w:rPr>
        <w:t xml:space="preserve">s </w:t>
      </w:r>
      <w:r w:rsidR="00A9309D">
        <w:rPr>
          <w:rFonts w:ascii="Times New Roman" w:hAnsi="Times New Roman"/>
        </w:rPr>
        <w:t xml:space="preserve">to </w:t>
      </w:r>
      <w:r w:rsidR="00B45137">
        <w:rPr>
          <w:rFonts w:ascii="Times New Roman" w:hAnsi="Times New Roman"/>
        </w:rPr>
        <w:t xml:space="preserve">compare </w:t>
      </w:r>
      <w:r w:rsidR="002D7FD8">
        <w:rPr>
          <w:rFonts w:ascii="Times New Roman" w:hAnsi="Times New Roman"/>
        </w:rPr>
        <w:t xml:space="preserve">the </w:t>
      </w:r>
      <w:r w:rsidR="00357478">
        <w:rPr>
          <w:rFonts w:ascii="Times New Roman" w:hAnsi="Times New Roman"/>
        </w:rPr>
        <w:t>ability</w:t>
      </w:r>
      <w:r w:rsidR="002D7FD8">
        <w:rPr>
          <w:rFonts w:ascii="Times New Roman" w:hAnsi="Times New Roman"/>
        </w:rPr>
        <w:t xml:space="preserve"> of each of </w:t>
      </w:r>
      <w:r>
        <w:rPr>
          <w:rFonts w:ascii="Times New Roman" w:hAnsi="Times New Roman"/>
        </w:rPr>
        <w:t xml:space="preserve">the </w:t>
      </w:r>
      <w:proofErr w:type="spellStart"/>
      <w:r w:rsidR="00113DF6">
        <w:rPr>
          <w:rFonts w:ascii="Times New Roman" w:hAnsi="Times New Roman"/>
        </w:rPr>
        <w:t>Bioclim</w:t>
      </w:r>
      <w:proofErr w:type="spellEnd"/>
      <w:r w:rsidR="00113DF6">
        <w:rPr>
          <w:rFonts w:ascii="Times New Roman" w:hAnsi="Times New Roman"/>
        </w:rPr>
        <w:t xml:space="preserve"> </w:t>
      </w:r>
      <w:r>
        <w:rPr>
          <w:rFonts w:ascii="Times New Roman" w:hAnsi="Times New Roman"/>
        </w:rPr>
        <w:t>variables</w:t>
      </w:r>
      <w:r w:rsidR="002D7FD8">
        <w:rPr>
          <w:rFonts w:ascii="Times New Roman" w:hAnsi="Times New Roman"/>
        </w:rPr>
        <w:t xml:space="preserve"> (</w:t>
      </w:r>
      <w:r w:rsidR="00A9309D">
        <w:rPr>
          <w:rFonts w:ascii="Times New Roman" w:hAnsi="Times New Roman"/>
        </w:rPr>
        <w:t>B1, B5, B6 and B12</w:t>
      </w:r>
      <w:r w:rsidR="002D7FD8">
        <w:rPr>
          <w:rFonts w:ascii="Times New Roman" w:hAnsi="Times New Roman"/>
        </w:rPr>
        <w:t>)</w:t>
      </w:r>
      <w:r w:rsidR="0002428B">
        <w:rPr>
          <w:rFonts w:ascii="Times New Roman" w:hAnsi="Times New Roman"/>
        </w:rPr>
        <w:t xml:space="preserve"> </w:t>
      </w:r>
      <w:r w:rsidR="00357478">
        <w:rPr>
          <w:rFonts w:ascii="Times New Roman" w:hAnsi="Times New Roman"/>
        </w:rPr>
        <w:t xml:space="preserve">to predict </w:t>
      </w:r>
      <w:r w:rsidR="0002428B">
        <w:rPr>
          <w:rFonts w:ascii="Times New Roman" w:hAnsi="Times New Roman"/>
        </w:rPr>
        <w:t xml:space="preserve">the direction of significant </w:t>
      </w:r>
      <w:r w:rsidR="00357478">
        <w:rPr>
          <w:rFonts w:ascii="Times New Roman" w:hAnsi="Times New Roman"/>
        </w:rPr>
        <w:t xml:space="preserve">range </w:t>
      </w:r>
      <w:r w:rsidR="0002428B">
        <w:rPr>
          <w:rFonts w:ascii="Times New Roman" w:hAnsi="Times New Roman"/>
        </w:rPr>
        <w:t xml:space="preserve">shifts. </w:t>
      </w:r>
      <w:r w:rsidR="00044636">
        <w:rPr>
          <w:rFonts w:ascii="Times New Roman" w:hAnsi="Times New Roman"/>
        </w:rPr>
        <w:t>We analyzed 32 models comprised of a null model (intercept only), and all additive combinations of our 6 variables, except no more than one temperature variable was included in each model</w:t>
      </w:r>
      <w:r w:rsidR="004E5786">
        <w:rPr>
          <w:rFonts w:ascii="Times New Roman" w:hAnsi="Times New Roman"/>
        </w:rPr>
        <w:t>.</w:t>
      </w:r>
      <w:r w:rsidR="00044636">
        <w:rPr>
          <w:rFonts w:ascii="Times New Roman" w:hAnsi="Times New Roman"/>
        </w:rPr>
        <w:t xml:space="preserve"> </w:t>
      </w:r>
      <w:r w:rsidR="0002428B">
        <w:rPr>
          <w:rFonts w:ascii="Times New Roman" w:hAnsi="Times New Roman"/>
        </w:rPr>
        <w:t xml:space="preserve">Because an overall warming model </w:t>
      </w:r>
      <w:commentRangeStart w:id="151"/>
      <w:r w:rsidR="0002428B">
        <w:rPr>
          <w:rFonts w:ascii="Times New Roman" w:hAnsi="Times New Roman"/>
        </w:rPr>
        <w:t>always predicts upslope movement</w:t>
      </w:r>
      <w:commentRangeEnd w:id="151"/>
      <w:r w:rsidR="003F0FB9">
        <w:rPr>
          <w:rStyle w:val="CommentReference"/>
          <w:rFonts w:ascii="Times New Roman" w:eastAsia="Times New Roman" w:hAnsi="Times New Roman"/>
          <w:color w:val="auto"/>
        </w:rPr>
        <w:commentReference w:id="151"/>
      </w:r>
      <w:r w:rsidR="00357478">
        <w:rPr>
          <w:rFonts w:ascii="Times New Roman" w:hAnsi="Times New Roman"/>
        </w:rPr>
        <w:t>,</w:t>
      </w:r>
      <w:r w:rsidR="0002428B">
        <w:rPr>
          <w:rFonts w:ascii="Times New Roman" w:hAnsi="Times New Roman"/>
        </w:rPr>
        <w:t xml:space="preserve"> it </w:t>
      </w:r>
      <w:r w:rsidR="00F90344">
        <w:rPr>
          <w:rFonts w:ascii="Times New Roman" w:hAnsi="Times New Roman"/>
        </w:rPr>
        <w:t>could not</w:t>
      </w:r>
      <w:r w:rsidR="0002428B">
        <w:rPr>
          <w:rFonts w:ascii="Times New Roman" w:hAnsi="Times New Roman"/>
        </w:rPr>
        <w:t xml:space="preserve"> </w:t>
      </w:r>
      <w:r w:rsidR="004E5786">
        <w:rPr>
          <w:rFonts w:ascii="Times New Roman" w:hAnsi="Times New Roman"/>
        </w:rPr>
        <w:t>be compared in a GLMM context</w:t>
      </w:r>
      <w:r w:rsidR="00F90344">
        <w:rPr>
          <w:rFonts w:ascii="Times New Roman" w:hAnsi="Times New Roman"/>
        </w:rPr>
        <w:t>.</w:t>
      </w:r>
      <w:r w:rsidR="00044636" w:rsidRPr="00044636">
        <w:rPr>
          <w:rFonts w:ascii="Times New Roman" w:hAnsi="Times New Roman"/>
        </w:rPr>
        <w:t xml:space="preserve"> </w:t>
      </w:r>
      <w:r w:rsidR="00044636">
        <w:rPr>
          <w:rFonts w:ascii="Times New Roman" w:hAnsi="Times New Roman"/>
        </w:rPr>
        <w:t xml:space="preserve">Therefore, we used a one-sided binomial to test if the predictions from the overall warming model (i.e. upslope) and each of the </w:t>
      </w:r>
      <w:proofErr w:type="spellStart"/>
      <w:r w:rsidR="00044636">
        <w:rPr>
          <w:rFonts w:ascii="Times New Roman" w:hAnsi="Times New Roman"/>
        </w:rPr>
        <w:t>Bioclim</w:t>
      </w:r>
      <w:proofErr w:type="spellEnd"/>
      <w:r w:rsidR="00044636">
        <w:rPr>
          <w:rFonts w:ascii="Times New Roman" w:hAnsi="Times New Roman"/>
        </w:rPr>
        <w:t xml:space="preserve"> variables were consistent with the direction of observed shifts (Hypothesis 5).</w:t>
      </w:r>
    </w:p>
    <w:p w14:paraId="79818850" w14:textId="77777777" w:rsidR="00F52252" w:rsidRPr="009D4E93" w:rsidRDefault="00F52252" w:rsidP="00873E42">
      <w:pPr>
        <w:pStyle w:val="BodyA"/>
        <w:spacing w:line="480" w:lineRule="auto"/>
        <w:rPr>
          <w:rFonts w:ascii="Times New Roman" w:hAnsi="Times New Roman"/>
        </w:rPr>
      </w:pPr>
    </w:p>
    <w:p w14:paraId="79574F9B" w14:textId="77777777" w:rsidR="00F52252" w:rsidRPr="009D4E93" w:rsidRDefault="00817909" w:rsidP="003A635B">
      <w:pPr>
        <w:pStyle w:val="BodyA"/>
        <w:spacing w:line="480" w:lineRule="auto"/>
        <w:outlineLvl w:val="0"/>
        <w:rPr>
          <w:rFonts w:ascii="Times New Roman" w:hAnsi="Times New Roman"/>
          <w:b/>
        </w:rPr>
      </w:pPr>
      <w:r w:rsidRPr="009D4E93">
        <w:rPr>
          <w:rFonts w:ascii="Times New Roman" w:hAnsi="Times New Roman"/>
          <w:b/>
        </w:rPr>
        <w:t>Results</w:t>
      </w:r>
      <w:r w:rsidR="00F52252" w:rsidRPr="009D4E93">
        <w:rPr>
          <w:rFonts w:ascii="Times New Roman" w:hAnsi="Times New Roman"/>
          <w:b/>
        </w:rPr>
        <w:tab/>
      </w:r>
    </w:p>
    <w:p w14:paraId="2595F8E7" w14:textId="67705F36" w:rsidR="00F5767D" w:rsidRPr="00F5767D" w:rsidRDefault="00F5767D" w:rsidP="00F5767D">
      <w:pPr>
        <w:spacing w:line="480" w:lineRule="auto"/>
        <w:rPr>
          <w:rFonts w:ascii="Times New Roman" w:hAnsi="Times New Roman"/>
        </w:rPr>
      </w:pPr>
      <w:r w:rsidRPr="00F5767D">
        <w:rPr>
          <w:rFonts w:ascii="Times New Roman" w:hAnsi="Times New Roman"/>
          <w:i/>
        </w:rPr>
        <w:tab/>
      </w:r>
      <w:r w:rsidR="00BB14CA">
        <w:rPr>
          <w:rFonts w:ascii="Times New Roman" w:hAnsi="Times New Roman"/>
        </w:rPr>
        <w:t xml:space="preserve">A </w:t>
      </w:r>
      <w:r w:rsidRPr="00F5767D">
        <w:rPr>
          <w:rFonts w:ascii="Times New Roman" w:hAnsi="Times New Roman"/>
        </w:rPr>
        <w:t xml:space="preserve">total of 57 small mammal species </w:t>
      </w:r>
      <w:r w:rsidR="00BB14CA">
        <w:rPr>
          <w:rFonts w:ascii="Times New Roman" w:hAnsi="Times New Roman"/>
        </w:rPr>
        <w:t xml:space="preserve">were detected </w:t>
      </w:r>
      <w:r w:rsidRPr="00F5767D">
        <w:rPr>
          <w:rFonts w:ascii="Times New Roman" w:hAnsi="Times New Roman"/>
        </w:rPr>
        <w:t>in both the his</w:t>
      </w:r>
      <w:r w:rsidR="002D4CE2">
        <w:rPr>
          <w:rFonts w:ascii="Times New Roman" w:hAnsi="Times New Roman"/>
        </w:rPr>
        <w:t>torical and modern surveys (</w:t>
      </w:r>
      <w:r w:rsidRPr="00F5767D">
        <w:rPr>
          <w:rFonts w:ascii="Times New Roman" w:hAnsi="Times New Roman"/>
        </w:rPr>
        <w:t xml:space="preserve">Table </w:t>
      </w:r>
      <w:r w:rsidR="002D4CE2">
        <w:rPr>
          <w:rFonts w:ascii="Times New Roman" w:hAnsi="Times New Roman"/>
        </w:rPr>
        <w:t>S</w:t>
      </w:r>
      <w:r w:rsidRPr="00F5767D">
        <w:rPr>
          <w:rFonts w:ascii="Times New Roman" w:hAnsi="Times New Roman"/>
        </w:rPr>
        <w:t>2</w:t>
      </w:r>
      <w:r w:rsidR="00740BCB">
        <w:rPr>
          <w:rFonts w:ascii="Times New Roman" w:hAnsi="Times New Roman"/>
        </w:rPr>
        <w:t>, Figure S2</w:t>
      </w:r>
      <w:r w:rsidRPr="00F5767D">
        <w:rPr>
          <w:rFonts w:ascii="Times New Roman" w:hAnsi="Times New Roman"/>
        </w:rPr>
        <w:t>). Of</w:t>
      </w:r>
      <w:r w:rsidR="00357478">
        <w:rPr>
          <w:rFonts w:ascii="Times New Roman" w:hAnsi="Times New Roman"/>
        </w:rPr>
        <w:t xml:space="preserve"> these, 22 species </w:t>
      </w:r>
      <w:r w:rsidR="009E6CC0">
        <w:rPr>
          <w:rFonts w:ascii="Times New Roman" w:hAnsi="Times New Roman"/>
        </w:rPr>
        <w:t xml:space="preserve">occurred </w:t>
      </w:r>
      <w:r w:rsidR="00357478">
        <w:rPr>
          <w:rFonts w:ascii="Times New Roman" w:hAnsi="Times New Roman"/>
        </w:rPr>
        <w:t>i</w:t>
      </w:r>
      <w:r w:rsidRPr="00F5767D">
        <w:rPr>
          <w:rFonts w:ascii="Times New Roman" w:hAnsi="Times New Roman"/>
        </w:rPr>
        <w:t xml:space="preserve">n all three </w:t>
      </w:r>
      <w:r w:rsidR="00357478">
        <w:rPr>
          <w:rFonts w:ascii="Times New Roman" w:hAnsi="Times New Roman"/>
        </w:rPr>
        <w:t xml:space="preserve">regions, 22 species </w:t>
      </w:r>
      <w:r w:rsidR="009E6CC0">
        <w:rPr>
          <w:rFonts w:ascii="Times New Roman" w:hAnsi="Times New Roman"/>
        </w:rPr>
        <w:t xml:space="preserve">occurred </w:t>
      </w:r>
      <w:r w:rsidR="00357478">
        <w:rPr>
          <w:rFonts w:ascii="Times New Roman" w:hAnsi="Times New Roman"/>
        </w:rPr>
        <w:t>i</w:t>
      </w:r>
      <w:r w:rsidRPr="00F5767D">
        <w:rPr>
          <w:rFonts w:ascii="Times New Roman" w:hAnsi="Times New Roman"/>
        </w:rPr>
        <w:t xml:space="preserve">n two </w:t>
      </w:r>
      <w:r w:rsidR="00357478">
        <w:rPr>
          <w:rFonts w:ascii="Times New Roman" w:hAnsi="Times New Roman"/>
        </w:rPr>
        <w:t xml:space="preserve">regions </w:t>
      </w:r>
      <w:r w:rsidRPr="00F5767D">
        <w:rPr>
          <w:rFonts w:ascii="Times New Roman" w:hAnsi="Times New Roman"/>
        </w:rPr>
        <w:t xml:space="preserve">and 13 species </w:t>
      </w:r>
      <w:r w:rsidR="009E6CC0">
        <w:rPr>
          <w:rFonts w:ascii="Times New Roman" w:hAnsi="Times New Roman"/>
        </w:rPr>
        <w:t xml:space="preserve">occurred </w:t>
      </w:r>
      <w:r w:rsidR="00357478">
        <w:rPr>
          <w:rFonts w:ascii="Times New Roman" w:hAnsi="Times New Roman"/>
        </w:rPr>
        <w:t>i</w:t>
      </w:r>
      <w:r w:rsidRPr="00F5767D">
        <w:rPr>
          <w:rFonts w:ascii="Times New Roman" w:hAnsi="Times New Roman"/>
        </w:rPr>
        <w:t xml:space="preserve">n </w:t>
      </w:r>
      <w:r w:rsidR="00271A42">
        <w:rPr>
          <w:rFonts w:ascii="Times New Roman" w:hAnsi="Times New Roman"/>
        </w:rPr>
        <w:t>a single</w:t>
      </w:r>
      <w:r w:rsidRPr="00F5767D">
        <w:rPr>
          <w:rFonts w:ascii="Times New Roman" w:hAnsi="Times New Roman"/>
        </w:rPr>
        <w:t xml:space="preserve"> </w:t>
      </w:r>
      <w:r w:rsidR="00357478">
        <w:rPr>
          <w:rFonts w:ascii="Times New Roman" w:hAnsi="Times New Roman"/>
        </w:rPr>
        <w:t>region</w:t>
      </w:r>
      <w:r w:rsidRPr="00F5767D">
        <w:rPr>
          <w:rFonts w:ascii="Times New Roman" w:hAnsi="Times New Roman"/>
        </w:rPr>
        <w:t xml:space="preserve">. Two species, </w:t>
      </w:r>
      <w:proofErr w:type="spellStart"/>
      <w:r w:rsidRPr="00F5767D">
        <w:rPr>
          <w:rFonts w:ascii="Times New Roman" w:hAnsi="Times New Roman"/>
          <w:i/>
        </w:rPr>
        <w:t>Sorex</w:t>
      </w:r>
      <w:proofErr w:type="spellEnd"/>
      <w:r w:rsidRPr="00F5767D">
        <w:rPr>
          <w:rFonts w:ascii="Times New Roman" w:hAnsi="Times New Roman"/>
          <w:i/>
        </w:rPr>
        <w:t xml:space="preserve"> </w:t>
      </w:r>
      <w:proofErr w:type="spellStart"/>
      <w:r w:rsidRPr="00F5767D">
        <w:rPr>
          <w:rFonts w:ascii="Times New Roman" w:hAnsi="Times New Roman"/>
          <w:i/>
        </w:rPr>
        <w:t>merriami</w:t>
      </w:r>
      <w:proofErr w:type="spellEnd"/>
      <w:r w:rsidRPr="00F5767D">
        <w:rPr>
          <w:rFonts w:ascii="Times New Roman" w:hAnsi="Times New Roman"/>
          <w:i/>
        </w:rPr>
        <w:t xml:space="preserve"> </w:t>
      </w:r>
      <w:r w:rsidRPr="00F5767D">
        <w:rPr>
          <w:rFonts w:ascii="Times New Roman" w:hAnsi="Times New Roman"/>
        </w:rPr>
        <w:t xml:space="preserve">and </w:t>
      </w:r>
      <w:proofErr w:type="spellStart"/>
      <w:r w:rsidRPr="00F5767D">
        <w:rPr>
          <w:rFonts w:ascii="Times New Roman" w:hAnsi="Times New Roman"/>
          <w:i/>
        </w:rPr>
        <w:t>Tamias</w:t>
      </w:r>
      <w:proofErr w:type="spellEnd"/>
      <w:r w:rsidRPr="00F5767D">
        <w:rPr>
          <w:rFonts w:ascii="Times New Roman" w:hAnsi="Times New Roman"/>
          <w:i/>
        </w:rPr>
        <w:t xml:space="preserve"> </w:t>
      </w:r>
      <w:proofErr w:type="spellStart"/>
      <w:r w:rsidRPr="00F5767D">
        <w:rPr>
          <w:rFonts w:ascii="Times New Roman" w:hAnsi="Times New Roman"/>
          <w:i/>
        </w:rPr>
        <w:t>umbrinus</w:t>
      </w:r>
      <w:proofErr w:type="spellEnd"/>
      <w:r w:rsidRPr="00F5767D">
        <w:rPr>
          <w:rFonts w:ascii="Times New Roman" w:hAnsi="Times New Roman"/>
          <w:i/>
        </w:rPr>
        <w:t xml:space="preserve">, </w:t>
      </w:r>
      <w:r w:rsidRPr="00F5767D">
        <w:rPr>
          <w:rFonts w:ascii="Times New Roman" w:hAnsi="Times New Roman"/>
        </w:rPr>
        <w:t xml:space="preserve">were detected in the historical era </w:t>
      </w:r>
      <w:r w:rsidR="00C22485">
        <w:rPr>
          <w:rFonts w:ascii="Times New Roman" w:hAnsi="Times New Roman"/>
        </w:rPr>
        <w:lastRenderedPageBreak/>
        <w:t xml:space="preserve">only </w:t>
      </w:r>
      <w:r w:rsidRPr="00F5767D">
        <w:rPr>
          <w:rFonts w:ascii="Times New Roman" w:hAnsi="Times New Roman"/>
        </w:rPr>
        <w:t xml:space="preserve">and one species, </w:t>
      </w:r>
      <w:proofErr w:type="spellStart"/>
      <w:r w:rsidRPr="00F5767D">
        <w:rPr>
          <w:rFonts w:ascii="Times New Roman" w:hAnsi="Times New Roman"/>
          <w:i/>
        </w:rPr>
        <w:t>Sorex</w:t>
      </w:r>
      <w:proofErr w:type="spellEnd"/>
      <w:r w:rsidRPr="00F5767D">
        <w:rPr>
          <w:rFonts w:ascii="Times New Roman" w:hAnsi="Times New Roman"/>
          <w:i/>
        </w:rPr>
        <w:t xml:space="preserve"> </w:t>
      </w:r>
      <w:proofErr w:type="spellStart"/>
      <w:r w:rsidRPr="00F5767D">
        <w:rPr>
          <w:rFonts w:ascii="Times New Roman" w:hAnsi="Times New Roman"/>
          <w:i/>
        </w:rPr>
        <w:t>tenellus</w:t>
      </w:r>
      <w:proofErr w:type="spellEnd"/>
      <w:r w:rsidRPr="00F5767D">
        <w:rPr>
          <w:rFonts w:ascii="Times New Roman" w:hAnsi="Times New Roman"/>
          <w:i/>
        </w:rPr>
        <w:t xml:space="preserve">, </w:t>
      </w:r>
      <w:r w:rsidRPr="00F5767D">
        <w:rPr>
          <w:rFonts w:ascii="Times New Roman" w:hAnsi="Times New Roman"/>
        </w:rPr>
        <w:t>was detected in the modern era</w:t>
      </w:r>
      <w:r w:rsidR="00C22485">
        <w:rPr>
          <w:rFonts w:ascii="Times New Roman" w:hAnsi="Times New Roman"/>
        </w:rPr>
        <w:t xml:space="preserve"> only</w:t>
      </w:r>
      <w:r w:rsidRPr="00F5767D">
        <w:rPr>
          <w:rFonts w:ascii="Times New Roman" w:hAnsi="Times New Roman"/>
        </w:rPr>
        <w:t>.</w:t>
      </w:r>
      <w:r w:rsidRPr="00F5767D">
        <w:rPr>
          <w:rFonts w:ascii="Times New Roman" w:hAnsi="Times New Roman"/>
          <w:i/>
        </w:rPr>
        <w:t xml:space="preserve"> </w:t>
      </w:r>
      <w:r w:rsidR="005D668E">
        <w:rPr>
          <w:rFonts w:ascii="Times New Roman" w:hAnsi="Times New Roman"/>
        </w:rPr>
        <w:t>Each of t</w:t>
      </w:r>
      <w:r w:rsidR="009E6CC0">
        <w:rPr>
          <w:rFonts w:ascii="Times New Roman" w:hAnsi="Times New Roman"/>
        </w:rPr>
        <w:t xml:space="preserve">hese </w:t>
      </w:r>
      <w:r w:rsidR="005D668E" w:rsidRPr="00F5767D">
        <w:rPr>
          <w:rFonts w:ascii="Times New Roman" w:hAnsi="Times New Roman"/>
        </w:rPr>
        <w:t xml:space="preserve">three </w:t>
      </w:r>
      <w:r w:rsidRPr="00F5767D">
        <w:rPr>
          <w:rFonts w:ascii="Times New Roman" w:hAnsi="Times New Roman"/>
        </w:rPr>
        <w:t xml:space="preserve">species </w:t>
      </w:r>
      <w:r w:rsidR="005D668E">
        <w:rPr>
          <w:rFonts w:ascii="Times New Roman" w:hAnsi="Times New Roman"/>
        </w:rPr>
        <w:t xml:space="preserve">was </w:t>
      </w:r>
      <w:r w:rsidR="00357478">
        <w:rPr>
          <w:rFonts w:ascii="Times New Roman" w:hAnsi="Times New Roman"/>
        </w:rPr>
        <w:t>detected at &lt;10% of sites i</w:t>
      </w:r>
      <w:r w:rsidRPr="00F5767D">
        <w:rPr>
          <w:rFonts w:ascii="Times New Roman" w:hAnsi="Times New Roman"/>
        </w:rPr>
        <w:t xml:space="preserve">n a single </w:t>
      </w:r>
      <w:r w:rsidR="00357478">
        <w:rPr>
          <w:rFonts w:ascii="Times New Roman" w:hAnsi="Times New Roman"/>
        </w:rPr>
        <w:t xml:space="preserve">region </w:t>
      </w:r>
      <w:r w:rsidRPr="00F5767D">
        <w:rPr>
          <w:rFonts w:ascii="Times New Roman" w:hAnsi="Times New Roman"/>
        </w:rPr>
        <w:t xml:space="preserve">in their respective era. From the 57 species detected, we analyzed </w:t>
      </w:r>
      <w:r w:rsidR="00271A42">
        <w:rPr>
          <w:rFonts w:ascii="Times New Roman" w:hAnsi="Times New Roman"/>
        </w:rPr>
        <w:t xml:space="preserve">range limit shifts for </w:t>
      </w:r>
      <w:r w:rsidRPr="00F5767D">
        <w:rPr>
          <w:rFonts w:ascii="Times New Roman" w:hAnsi="Times New Roman"/>
        </w:rPr>
        <w:t>34 species detected in both the historical and modern eras.</w:t>
      </w:r>
      <w:r w:rsidRPr="00F5767D">
        <w:rPr>
          <w:rFonts w:ascii="Times New Roman" w:hAnsi="Times New Roman"/>
        </w:rPr>
        <w:tab/>
      </w:r>
    </w:p>
    <w:p w14:paraId="057A78AF" w14:textId="663A1775" w:rsidR="00B874C8" w:rsidRDefault="00F5767D" w:rsidP="00F5767D">
      <w:pPr>
        <w:spacing w:line="480" w:lineRule="auto"/>
        <w:rPr>
          <w:rFonts w:ascii="Times New Roman" w:hAnsi="Times New Roman"/>
        </w:rPr>
      </w:pPr>
      <w:r w:rsidRPr="00F5767D">
        <w:rPr>
          <w:rFonts w:ascii="Times New Roman" w:hAnsi="Times New Roman"/>
          <w:i/>
        </w:rPr>
        <w:tab/>
      </w:r>
      <w:r w:rsidR="00211EF0" w:rsidRPr="00D526C6">
        <w:rPr>
          <w:rFonts w:ascii="Times New Roman" w:hAnsi="Times New Roman"/>
        </w:rPr>
        <w:t xml:space="preserve">Across the </w:t>
      </w:r>
      <w:r w:rsidR="00211EF0" w:rsidRPr="00211EF0">
        <w:rPr>
          <w:rFonts w:ascii="Times New Roman" w:hAnsi="Times New Roman"/>
        </w:rPr>
        <w:t>three</w:t>
      </w:r>
      <w:r w:rsidR="00357478">
        <w:rPr>
          <w:rFonts w:ascii="Times New Roman" w:hAnsi="Times New Roman"/>
        </w:rPr>
        <w:t xml:space="preserve"> region</w:t>
      </w:r>
      <w:r w:rsidR="00211EF0">
        <w:rPr>
          <w:rFonts w:ascii="Times New Roman" w:hAnsi="Times New Roman"/>
        </w:rPr>
        <w:t xml:space="preserve">s, we detected 52 significant range limit shifts </w:t>
      </w:r>
      <w:r w:rsidR="003D2DD9">
        <w:rPr>
          <w:rFonts w:ascii="Times New Roman" w:hAnsi="Times New Roman"/>
        </w:rPr>
        <w:t>represen</w:t>
      </w:r>
      <w:r w:rsidR="00211EF0">
        <w:rPr>
          <w:rFonts w:ascii="Times New Roman" w:hAnsi="Times New Roman"/>
        </w:rPr>
        <w:t>ting 31.3% of t</w:t>
      </w:r>
      <w:r w:rsidR="00D85AE2">
        <w:rPr>
          <w:rFonts w:ascii="Times New Roman" w:hAnsi="Times New Roman"/>
        </w:rPr>
        <w:t xml:space="preserve">he 166 </w:t>
      </w:r>
      <w:r w:rsidR="00357478">
        <w:rPr>
          <w:rFonts w:ascii="Times New Roman" w:hAnsi="Times New Roman"/>
        </w:rPr>
        <w:t>region</w:t>
      </w:r>
      <w:r w:rsidR="00B90608">
        <w:rPr>
          <w:rFonts w:ascii="Times New Roman" w:hAnsi="Times New Roman"/>
        </w:rPr>
        <w:t xml:space="preserve">-specific </w:t>
      </w:r>
      <w:r w:rsidR="00D85AE2">
        <w:rPr>
          <w:rFonts w:ascii="Times New Roman" w:hAnsi="Times New Roman"/>
        </w:rPr>
        <w:t xml:space="preserve">historical range limits </w:t>
      </w:r>
      <w:r w:rsidR="00211EF0">
        <w:rPr>
          <w:rFonts w:ascii="Times New Roman" w:hAnsi="Times New Roman"/>
        </w:rPr>
        <w:t xml:space="preserve">in </w:t>
      </w:r>
      <w:r w:rsidR="003D2DD9">
        <w:rPr>
          <w:rFonts w:ascii="Times New Roman" w:hAnsi="Times New Roman"/>
        </w:rPr>
        <w:t>our study</w:t>
      </w:r>
      <w:r w:rsidR="00474E00">
        <w:rPr>
          <w:rFonts w:ascii="Times New Roman" w:hAnsi="Times New Roman"/>
        </w:rPr>
        <w:t xml:space="preserve"> (Fi</w:t>
      </w:r>
      <w:r w:rsidR="00124037">
        <w:rPr>
          <w:rFonts w:ascii="Times New Roman" w:hAnsi="Times New Roman"/>
        </w:rPr>
        <w:t>g.</w:t>
      </w:r>
      <w:r w:rsidR="00474E00">
        <w:rPr>
          <w:rFonts w:ascii="Times New Roman" w:hAnsi="Times New Roman"/>
        </w:rPr>
        <w:t xml:space="preserve"> 2). </w:t>
      </w:r>
      <w:r w:rsidR="00BC76D1">
        <w:rPr>
          <w:rFonts w:ascii="Times New Roman" w:hAnsi="Times New Roman"/>
        </w:rPr>
        <w:t>Twenty-five</w:t>
      </w:r>
      <w:r w:rsidR="00506897" w:rsidRPr="00F5767D">
        <w:rPr>
          <w:rFonts w:ascii="Times New Roman" w:hAnsi="Times New Roman"/>
        </w:rPr>
        <w:t xml:space="preserve"> </w:t>
      </w:r>
      <w:r w:rsidR="00261305">
        <w:rPr>
          <w:rFonts w:ascii="Times New Roman" w:hAnsi="Times New Roman"/>
        </w:rPr>
        <w:t>of the thirty-four</w:t>
      </w:r>
      <w:r w:rsidR="00D526C6">
        <w:rPr>
          <w:rFonts w:ascii="Times New Roman" w:hAnsi="Times New Roman"/>
        </w:rPr>
        <w:t xml:space="preserve"> </w:t>
      </w:r>
      <w:r w:rsidR="00506897" w:rsidRPr="00F5767D">
        <w:rPr>
          <w:rFonts w:ascii="Times New Roman" w:hAnsi="Times New Roman"/>
        </w:rPr>
        <w:t xml:space="preserve">species </w:t>
      </w:r>
      <w:r w:rsidR="00684E8B">
        <w:rPr>
          <w:rFonts w:ascii="Times New Roman" w:hAnsi="Times New Roman"/>
        </w:rPr>
        <w:t>analyzed shifted</w:t>
      </w:r>
      <w:r w:rsidR="00DA2D79" w:rsidRPr="00F5767D">
        <w:rPr>
          <w:rFonts w:ascii="Times New Roman" w:hAnsi="Times New Roman"/>
        </w:rPr>
        <w:t xml:space="preserve"> </w:t>
      </w:r>
      <w:r w:rsidR="00D51E83">
        <w:rPr>
          <w:rFonts w:ascii="Times New Roman" w:hAnsi="Times New Roman"/>
        </w:rPr>
        <w:t xml:space="preserve">at </w:t>
      </w:r>
      <w:r w:rsidR="00DA2D79" w:rsidRPr="00F5767D">
        <w:rPr>
          <w:rFonts w:ascii="Times New Roman" w:hAnsi="Times New Roman"/>
        </w:rPr>
        <w:t xml:space="preserve">least one </w:t>
      </w:r>
      <w:r w:rsidR="00DA2D79">
        <w:rPr>
          <w:rFonts w:ascii="Times New Roman" w:hAnsi="Times New Roman"/>
        </w:rPr>
        <w:t xml:space="preserve">range limit </w:t>
      </w:r>
      <w:r w:rsidR="00684E8B">
        <w:rPr>
          <w:rFonts w:ascii="Times New Roman" w:hAnsi="Times New Roman"/>
        </w:rPr>
        <w:t xml:space="preserve">in one region </w:t>
      </w:r>
      <w:r w:rsidR="00506897">
        <w:rPr>
          <w:rFonts w:ascii="Times New Roman" w:hAnsi="Times New Roman"/>
        </w:rPr>
        <w:t>(Table 1, Figure 2).</w:t>
      </w:r>
      <w:r w:rsidR="00D83481">
        <w:rPr>
          <w:rFonts w:ascii="Times New Roman" w:hAnsi="Times New Roman"/>
        </w:rPr>
        <w:t xml:space="preserve"> </w:t>
      </w:r>
      <w:r w:rsidR="00684E8B" w:rsidRPr="001379B5">
        <w:rPr>
          <w:rFonts w:ascii="Times New Roman" w:hAnsi="Times New Roman"/>
        </w:rPr>
        <w:t>The</w:t>
      </w:r>
      <w:r w:rsidR="00684E8B">
        <w:rPr>
          <w:rFonts w:ascii="Times New Roman" w:hAnsi="Times New Roman"/>
        </w:rPr>
        <w:t xml:space="preserve"> nine species with no significant range limit shifts included </w:t>
      </w:r>
      <w:del w:id="152" w:author="Morgan  Tingley" w:date="2013-09-18T11:53:00Z">
        <w:r w:rsidR="00684E8B" w:rsidDel="003F0FB9">
          <w:rPr>
            <w:rFonts w:ascii="Times New Roman" w:hAnsi="Times New Roman"/>
          </w:rPr>
          <w:delText>the two</w:delText>
        </w:r>
      </w:del>
      <w:proofErr w:type="gramStart"/>
      <w:ins w:id="153" w:author="Morgan  Tingley" w:date="2013-09-18T11:53:00Z">
        <w:r w:rsidR="003F0FB9">
          <w:rPr>
            <w:rFonts w:ascii="Times New Roman" w:hAnsi="Times New Roman"/>
          </w:rPr>
          <w:t>both</w:t>
        </w:r>
      </w:ins>
      <w:proofErr w:type="gramEnd"/>
      <w:r w:rsidR="00684E8B">
        <w:rPr>
          <w:rFonts w:ascii="Times New Roman" w:hAnsi="Times New Roman"/>
        </w:rPr>
        <w:t xml:space="preserve"> </w:t>
      </w:r>
      <w:r w:rsidR="00D51E83">
        <w:rPr>
          <w:rFonts w:ascii="Times New Roman" w:hAnsi="Times New Roman"/>
        </w:rPr>
        <w:t>gop</w:t>
      </w:r>
      <w:r w:rsidR="00684E8B">
        <w:rPr>
          <w:rFonts w:ascii="Times New Roman" w:hAnsi="Times New Roman"/>
        </w:rPr>
        <w:t>hers (</w:t>
      </w:r>
      <w:proofErr w:type="spellStart"/>
      <w:r w:rsidR="00684E8B">
        <w:rPr>
          <w:rFonts w:ascii="Times New Roman" w:hAnsi="Times New Roman"/>
          <w:i/>
        </w:rPr>
        <w:t>Thomomys</w:t>
      </w:r>
      <w:proofErr w:type="spellEnd"/>
      <w:r w:rsidR="00684E8B">
        <w:rPr>
          <w:rFonts w:ascii="Times New Roman" w:hAnsi="Times New Roman"/>
          <w:i/>
        </w:rPr>
        <w:t xml:space="preserve"> </w:t>
      </w:r>
      <w:proofErr w:type="spellStart"/>
      <w:r w:rsidR="00684E8B">
        <w:rPr>
          <w:rFonts w:ascii="Times New Roman" w:hAnsi="Times New Roman"/>
          <w:i/>
        </w:rPr>
        <w:t>bottae</w:t>
      </w:r>
      <w:proofErr w:type="spellEnd"/>
      <w:r w:rsidR="00684E8B">
        <w:rPr>
          <w:rFonts w:ascii="Times New Roman" w:hAnsi="Times New Roman"/>
          <w:i/>
        </w:rPr>
        <w:t xml:space="preserve"> </w:t>
      </w:r>
      <w:r w:rsidR="00684E8B">
        <w:rPr>
          <w:rFonts w:ascii="Times New Roman" w:hAnsi="Times New Roman"/>
        </w:rPr>
        <w:t xml:space="preserve">and </w:t>
      </w:r>
      <w:r w:rsidR="00684E8B">
        <w:rPr>
          <w:rFonts w:ascii="Times New Roman" w:hAnsi="Times New Roman"/>
          <w:i/>
        </w:rPr>
        <w:t xml:space="preserve">T. </w:t>
      </w:r>
      <w:proofErr w:type="spellStart"/>
      <w:r w:rsidR="00684E8B">
        <w:rPr>
          <w:rFonts w:ascii="Times New Roman" w:hAnsi="Times New Roman"/>
          <w:i/>
        </w:rPr>
        <w:t>monticola</w:t>
      </w:r>
      <w:proofErr w:type="spellEnd"/>
      <w:r w:rsidR="00684E8B">
        <w:rPr>
          <w:rFonts w:ascii="Times New Roman" w:hAnsi="Times New Roman"/>
        </w:rPr>
        <w:t>), three chipmunks (</w:t>
      </w:r>
      <w:proofErr w:type="spellStart"/>
      <w:r w:rsidR="00684E8B">
        <w:rPr>
          <w:rFonts w:ascii="Times New Roman" w:hAnsi="Times New Roman"/>
          <w:i/>
        </w:rPr>
        <w:t>Tamias</w:t>
      </w:r>
      <w:proofErr w:type="spellEnd"/>
      <w:r w:rsidR="00684E8B">
        <w:rPr>
          <w:rFonts w:ascii="Times New Roman" w:hAnsi="Times New Roman"/>
          <w:i/>
        </w:rPr>
        <w:t xml:space="preserve"> </w:t>
      </w:r>
      <w:proofErr w:type="spellStart"/>
      <w:r w:rsidR="00684E8B">
        <w:rPr>
          <w:rFonts w:ascii="Times New Roman" w:hAnsi="Times New Roman"/>
          <w:i/>
        </w:rPr>
        <w:t>merriami</w:t>
      </w:r>
      <w:proofErr w:type="spellEnd"/>
      <w:r w:rsidR="00684E8B">
        <w:rPr>
          <w:rFonts w:ascii="Times New Roman" w:hAnsi="Times New Roman"/>
          <w:i/>
        </w:rPr>
        <w:t xml:space="preserve">, T. </w:t>
      </w:r>
      <w:proofErr w:type="spellStart"/>
      <w:r w:rsidR="00684E8B">
        <w:rPr>
          <w:rFonts w:ascii="Times New Roman" w:hAnsi="Times New Roman"/>
          <w:i/>
        </w:rPr>
        <w:t>quadrimaculatus</w:t>
      </w:r>
      <w:proofErr w:type="spellEnd"/>
      <w:r w:rsidR="00684E8B" w:rsidRPr="008A5D92">
        <w:rPr>
          <w:rFonts w:ascii="Times New Roman" w:hAnsi="Times New Roman"/>
        </w:rPr>
        <w:t xml:space="preserve">, </w:t>
      </w:r>
      <w:r w:rsidR="00684E8B">
        <w:rPr>
          <w:rFonts w:ascii="Times New Roman" w:hAnsi="Times New Roman"/>
        </w:rPr>
        <w:t xml:space="preserve">and </w:t>
      </w:r>
      <w:r w:rsidR="00684E8B">
        <w:rPr>
          <w:rFonts w:ascii="Times New Roman" w:hAnsi="Times New Roman"/>
          <w:i/>
        </w:rPr>
        <w:t xml:space="preserve">T. </w:t>
      </w:r>
      <w:proofErr w:type="spellStart"/>
      <w:r w:rsidR="00684E8B">
        <w:rPr>
          <w:rFonts w:ascii="Times New Roman" w:hAnsi="Times New Roman"/>
          <w:i/>
        </w:rPr>
        <w:t>amoenus</w:t>
      </w:r>
      <w:proofErr w:type="spellEnd"/>
      <w:r w:rsidR="00684E8B" w:rsidRPr="008A5D92">
        <w:rPr>
          <w:rFonts w:ascii="Times New Roman" w:hAnsi="Times New Roman"/>
        </w:rPr>
        <w:t>)</w:t>
      </w:r>
      <w:r w:rsidR="00684E8B">
        <w:rPr>
          <w:rFonts w:ascii="Times New Roman" w:hAnsi="Times New Roman"/>
        </w:rPr>
        <w:t>, two shrews (</w:t>
      </w:r>
      <w:proofErr w:type="spellStart"/>
      <w:r w:rsidR="00684E8B">
        <w:rPr>
          <w:rFonts w:ascii="Times New Roman" w:hAnsi="Times New Roman"/>
          <w:i/>
        </w:rPr>
        <w:t>Sorex</w:t>
      </w:r>
      <w:proofErr w:type="spellEnd"/>
      <w:r w:rsidR="00684E8B">
        <w:rPr>
          <w:rFonts w:ascii="Times New Roman" w:hAnsi="Times New Roman"/>
          <w:i/>
        </w:rPr>
        <w:t xml:space="preserve"> </w:t>
      </w:r>
      <w:proofErr w:type="spellStart"/>
      <w:r w:rsidR="00684E8B" w:rsidRPr="008A5D92">
        <w:rPr>
          <w:rFonts w:ascii="Times New Roman" w:hAnsi="Times New Roman"/>
          <w:i/>
        </w:rPr>
        <w:t>trowbridgii</w:t>
      </w:r>
      <w:proofErr w:type="spellEnd"/>
      <w:r w:rsidR="00684E8B">
        <w:rPr>
          <w:rFonts w:ascii="Times New Roman" w:hAnsi="Times New Roman"/>
          <w:i/>
        </w:rPr>
        <w:t xml:space="preserve">, </w:t>
      </w:r>
      <w:r w:rsidR="00684E8B">
        <w:rPr>
          <w:rFonts w:ascii="Times New Roman" w:hAnsi="Times New Roman"/>
        </w:rPr>
        <w:t xml:space="preserve">and </w:t>
      </w:r>
      <w:r w:rsidR="00684E8B">
        <w:rPr>
          <w:rFonts w:ascii="Times New Roman" w:hAnsi="Times New Roman"/>
          <w:i/>
        </w:rPr>
        <w:t xml:space="preserve">S. </w:t>
      </w:r>
      <w:proofErr w:type="spellStart"/>
      <w:r w:rsidR="00684E8B">
        <w:rPr>
          <w:rFonts w:ascii="Times New Roman" w:hAnsi="Times New Roman"/>
          <w:i/>
        </w:rPr>
        <w:t>vagrans</w:t>
      </w:r>
      <w:proofErr w:type="spellEnd"/>
      <w:r w:rsidR="00684E8B">
        <w:rPr>
          <w:rFonts w:ascii="Times New Roman" w:hAnsi="Times New Roman"/>
        </w:rPr>
        <w:t xml:space="preserve">), </w:t>
      </w:r>
      <w:del w:id="154" w:author="Morgan  Tingley" w:date="2013-09-18T11:53:00Z">
        <w:r w:rsidR="00684E8B" w:rsidDel="003F0FB9">
          <w:rPr>
            <w:rFonts w:ascii="Times New Roman" w:hAnsi="Times New Roman"/>
          </w:rPr>
          <w:delText xml:space="preserve">the </w:delText>
        </w:r>
      </w:del>
      <w:ins w:id="155" w:author="Morgan  Tingley" w:date="2013-09-18T11:53:00Z">
        <w:r w:rsidR="003F0FB9">
          <w:rPr>
            <w:rFonts w:ascii="Times New Roman" w:hAnsi="Times New Roman"/>
          </w:rPr>
          <w:t xml:space="preserve">a </w:t>
        </w:r>
      </w:ins>
      <w:r w:rsidR="00684E8B">
        <w:rPr>
          <w:rFonts w:ascii="Times New Roman" w:hAnsi="Times New Roman"/>
        </w:rPr>
        <w:t>widespread deer mouse (</w:t>
      </w:r>
      <w:proofErr w:type="spellStart"/>
      <w:r w:rsidR="00684E8B">
        <w:rPr>
          <w:rFonts w:ascii="Times New Roman" w:hAnsi="Times New Roman"/>
          <w:i/>
        </w:rPr>
        <w:t>Peromyscus</w:t>
      </w:r>
      <w:proofErr w:type="spellEnd"/>
      <w:r w:rsidR="00684E8B">
        <w:rPr>
          <w:rFonts w:ascii="Times New Roman" w:hAnsi="Times New Roman"/>
          <w:i/>
        </w:rPr>
        <w:t xml:space="preserve"> </w:t>
      </w:r>
      <w:proofErr w:type="spellStart"/>
      <w:r w:rsidR="00684E8B" w:rsidRPr="008A5D92">
        <w:rPr>
          <w:rFonts w:ascii="Times New Roman" w:hAnsi="Times New Roman"/>
          <w:i/>
        </w:rPr>
        <w:t>maniculatus</w:t>
      </w:r>
      <w:proofErr w:type="spellEnd"/>
      <w:r w:rsidR="00684E8B" w:rsidRPr="00B874C8">
        <w:rPr>
          <w:rFonts w:ascii="Times New Roman" w:hAnsi="Times New Roman"/>
        </w:rPr>
        <w:t>)</w:t>
      </w:r>
      <w:r w:rsidR="00684E8B">
        <w:rPr>
          <w:rFonts w:ascii="Times New Roman" w:hAnsi="Times New Roman"/>
        </w:rPr>
        <w:t xml:space="preserve">, and </w:t>
      </w:r>
      <w:del w:id="156" w:author="Morgan  Tingley" w:date="2013-09-18T11:53:00Z">
        <w:r w:rsidR="00684E8B" w:rsidDel="003F0FB9">
          <w:rPr>
            <w:rFonts w:ascii="Times New Roman" w:hAnsi="Times New Roman"/>
          </w:rPr>
          <w:delText xml:space="preserve">the </w:delText>
        </w:r>
      </w:del>
      <w:proofErr w:type="spellStart"/>
      <w:r w:rsidR="00684E8B">
        <w:rPr>
          <w:rFonts w:ascii="Times New Roman" w:hAnsi="Times New Roman"/>
        </w:rPr>
        <w:t>pika</w:t>
      </w:r>
      <w:proofErr w:type="spellEnd"/>
      <w:r w:rsidR="00684E8B">
        <w:rPr>
          <w:rFonts w:ascii="Times New Roman" w:hAnsi="Times New Roman"/>
        </w:rPr>
        <w:t xml:space="preserve"> (</w:t>
      </w:r>
      <w:proofErr w:type="spellStart"/>
      <w:r w:rsidR="00684E8B">
        <w:rPr>
          <w:rFonts w:ascii="Times New Roman" w:hAnsi="Times New Roman"/>
          <w:i/>
        </w:rPr>
        <w:t>Ochotona</w:t>
      </w:r>
      <w:proofErr w:type="spellEnd"/>
      <w:r w:rsidR="00684E8B">
        <w:rPr>
          <w:rFonts w:ascii="Times New Roman" w:hAnsi="Times New Roman"/>
          <w:i/>
        </w:rPr>
        <w:t xml:space="preserve"> </w:t>
      </w:r>
      <w:proofErr w:type="spellStart"/>
      <w:r w:rsidR="00684E8B">
        <w:rPr>
          <w:rFonts w:ascii="Times New Roman" w:hAnsi="Times New Roman"/>
          <w:i/>
        </w:rPr>
        <w:t>princeps</w:t>
      </w:r>
      <w:proofErr w:type="spellEnd"/>
      <w:r w:rsidR="00684E8B">
        <w:rPr>
          <w:rFonts w:ascii="Times New Roman" w:hAnsi="Times New Roman"/>
        </w:rPr>
        <w:t>).</w:t>
      </w:r>
      <w:r w:rsidR="00743C0E">
        <w:rPr>
          <w:rFonts w:ascii="Times New Roman" w:hAnsi="Times New Roman"/>
        </w:rPr>
        <w:t xml:space="preserve"> </w:t>
      </w:r>
    </w:p>
    <w:p w14:paraId="7E81151B" w14:textId="5F9CE174" w:rsidR="00743C0E" w:rsidRDefault="003053D6" w:rsidP="00743C0E">
      <w:pPr>
        <w:spacing w:line="480" w:lineRule="auto"/>
        <w:rPr>
          <w:rFonts w:ascii="Times New Roman" w:hAnsi="Times New Roman"/>
        </w:rPr>
      </w:pPr>
      <w:r>
        <w:rPr>
          <w:rFonts w:ascii="Times New Roman" w:hAnsi="Times New Roman"/>
        </w:rPr>
        <w:tab/>
      </w:r>
      <w:commentRangeStart w:id="157"/>
      <w:ins w:id="158" w:author="Rowe, Karen" w:date="2013-08-15T15:29:00Z">
        <w:r w:rsidR="00607135">
          <w:rPr>
            <w:rFonts w:ascii="Times New Roman" w:hAnsi="Times New Roman"/>
          </w:rPr>
          <w:t xml:space="preserve">The likelihood of an elevation shift among regions </w:t>
        </w:r>
      </w:ins>
      <w:ins w:id="159" w:author="Rowe, Karen" w:date="2013-08-15T15:43:00Z">
        <w:r w:rsidR="00385450">
          <w:rPr>
            <w:rFonts w:ascii="Times New Roman" w:hAnsi="Times New Roman"/>
          </w:rPr>
          <w:t>was</w:t>
        </w:r>
      </w:ins>
      <w:ins w:id="160" w:author="Rowe, Karen" w:date="2013-08-15T15:29:00Z">
        <w:r w:rsidR="00607135">
          <w:rPr>
            <w:rFonts w:ascii="Times New Roman" w:hAnsi="Times New Roman"/>
          </w:rPr>
          <w:t xml:space="preserve"> overwhelmed by an overall pattern described by upper and lower elevation limits</w:t>
        </w:r>
      </w:ins>
      <w:commentRangeEnd w:id="157"/>
      <w:r w:rsidR="003F0FB9">
        <w:rPr>
          <w:rStyle w:val="CommentReference"/>
          <w:rFonts w:ascii="Times New Roman" w:eastAsia="Times New Roman" w:hAnsi="Times New Roman"/>
        </w:rPr>
        <w:commentReference w:id="157"/>
      </w:r>
      <w:ins w:id="161" w:author="Rowe, Karen" w:date="2013-08-15T15:41:00Z">
        <w:r w:rsidR="00385450">
          <w:rPr>
            <w:rFonts w:ascii="Times New Roman" w:hAnsi="Times New Roman"/>
          </w:rPr>
          <w:t>.</w:t>
        </w:r>
      </w:ins>
      <w:ins w:id="162" w:author="Rowe, Karen" w:date="2013-08-15T15:29:00Z">
        <w:r w:rsidR="00607135">
          <w:rPr>
            <w:rFonts w:ascii="Times New Roman" w:hAnsi="Times New Roman"/>
          </w:rPr>
          <w:t xml:space="preserve"> </w:t>
        </w:r>
      </w:ins>
      <w:r>
        <w:rPr>
          <w:rFonts w:ascii="Times New Roman" w:hAnsi="Times New Roman"/>
        </w:rPr>
        <w:t xml:space="preserve">Our overall GLMM analysis revealed the Zone*Limit </w:t>
      </w:r>
      <w:ins w:id="163" w:author="Morgan  Tingley" w:date="2013-09-18T11:55:00Z">
        <w:r w:rsidR="003F0FB9">
          <w:rPr>
            <w:rFonts w:ascii="Times New Roman" w:hAnsi="Times New Roman"/>
          </w:rPr>
          <w:t>interaction model</w:t>
        </w:r>
      </w:ins>
      <w:del w:id="164" w:author="Morgan  Tingley" w:date="2013-09-18T11:55:00Z">
        <w:r w:rsidR="00194539" w:rsidDel="003F0FB9">
          <w:rPr>
            <w:rFonts w:ascii="Times New Roman" w:hAnsi="Times New Roman"/>
          </w:rPr>
          <w:delText>(i.e., high vs. low elevation species</w:delText>
        </w:r>
      </w:del>
      <w:del w:id="165" w:author="Morgan  Tingley" w:date="2013-09-18T11:54:00Z">
        <w:r w:rsidR="00194539" w:rsidDel="003F0FB9">
          <w:rPr>
            <w:rFonts w:ascii="Times New Roman" w:hAnsi="Times New Roman"/>
          </w:rPr>
          <w:delText xml:space="preserve"> and upper vs. lower limits</w:delText>
        </w:r>
      </w:del>
      <w:del w:id="166" w:author="Morgan  Tingley" w:date="2013-09-18T11:55:00Z">
        <w:r w:rsidR="00194539" w:rsidDel="003F0FB9">
          <w:rPr>
            <w:rFonts w:ascii="Times New Roman" w:hAnsi="Times New Roman"/>
          </w:rPr>
          <w:delText>)</w:delText>
        </w:r>
      </w:del>
      <w:r w:rsidR="00194539">
        <w:rPr>
          <w:rFonts w:ascii="Times New Roman" w:hAnsi="Times New Roman"/>
        </w:rPr>
        <w:t xml:space="preserve"> </w:t>
      </w:r>
      <w:del w:id="167" w:author="Morgan  Tingley" w:date="2013-09-18T11:55:00Z">
        <w:r w:rsidDel="003F0FB9">
          <w:rPr>
            <w:rFonts w:ascii="Times New Roman" w:hAnsi="Times New Roman"/>
          </w:rPr>
          <w:delText xml:space="preserve">interaction model </w:delText>
        </w:r>
      </w:del>
      <w:r>
        <w:rPr>
          <w:rFonts w:ascii="Times New Roman" w:hAnsi="Times New Roman"/>
        </w:rPr>
        <w:t xml:space="preserve">was very strongly supported (AIC </w:t>
      </w:r>
      <w:proofErr w:type="spellStart"/>
      <w:r>
        <w:rPr>
          <w:rFonts w:ascii="Times New Roman" w:hAnsi="Times New Roman"/>
        </w:rPr>
        <w:t>wt</w:t>
      </w:r>
      <w:proofErr w:type="spellEnd"/>
      <w:r>
        <w:rPr>
          <w:rFonts w:ascii="Times New Roman" w:hAnsi="Times New Roman"/>
        </w:rPr>
        <w:t xml:space="preserve">=1), </w:t>
      </w:r>
      <w:ins w:id="168" w:author="Morgan  Tingley" w:date="2013-09-18T11:56:00Z">
        <w:r w:rsidR="00F74562">
          <w:rPr>
            <w:rFonts w:ascii="Times New Roman" w:hAnsi="Times New Roman"/>
          </w:rPr>
          <w:t xml:space="preserve">indicating that the probability of shift differed for each range limit and for high versus low elevation species. Region had little effect on the probability of a range shift, </w:t>
        </w:r>
      </w:ins>
      <w:del w:id="169" w:author="Morgan  Tingley" w:date="2013-09-18T11:56:00Z">
        <w:r w:rsidDel="00F74562">
          <w:rPr>
            <w:rFonts w:ascii="Times New Roman" w:hAnsi="Times New Roman"/>
          </w:rPr>
          <w:delText xml:space="preserve">and </w:delText>
        </w:r>
      </w:del>
      <w:ins w:id="170" w:author="Morgan  Tingley" w:date="2013-09-18T11:56:00Z">
        <w:r w:rsidR="00F74562">
          <w:rPr>
            <w:rFonts w:ascii="Times New Roman" w:hAnsi="Times New Roman"/>
          </w:rPr>
          <w:t xml:space="preserve">as </w:t>
        </w:r>
      </w:ins>
      <w:r>
        <w:rPr>
          <w:rFonts w:ascii="Times New Roman" w:hAnsi="Times New Roman"/>
        </w:rPr>
        <w:t xml:space="preserve">models containing Region received less support than a Null model (Table </w:t>
      </w:r>
      <w:r w:rsidR="00A90F08">
        <w:rPr>
          <w:rFonts w:ascii="Times New Roman" w:hAnsi="Times New Roman"/>
        </w:rPr>
        <w:t>1</w:t>
      </w:r>
      <w:r>
        <w:rPr>
          <w:rFonts w:ascii="Times New Roman" w:hAnsi="Times New Roman"/>
        </w:rPr>
        <w:t>).</w:t>
      </w:r>
      <w:r w:rsidR="00743C0E">
        <w:rPr>
          <w:rFonts w:ascii="Times New Roman" w:hAnsi="Times New Roman"/>
        </w:rPr>
        <w:t xml:space="preserve"> </w:t>
      </w:r>
      <w:del w:id="171" w:author="Morgan  Tingley" w:date="2013-09-18T11:58:00Z">
        <w:r w:rsidR="00A90F08" w:rsidDel="00F74562">
          <w:rPr>
            <w:rFonts w:ascii="Times New Roman" w:hAnsi="Times New Roman"/>
          </w:rPr>
          <w:delText>In separate analyses of high and low elevation species, t</w:delText>
        </w:r>
      </w:del>
      <w:ins w:id="172" w:author="Morgan  Tingley" w:date="2013-09-18T11:58:00Z">
        <w:r w:rsidR="00F74562">
          <w:rPr>
            <w:rFonts w:ascii="Times New Roman" w:hAnsi="Times New Roman"/>
          </w:rPr>
          <w:t>T</w:t>
        </w:r>
      </w:ins>
      <w:r w:rsidR="00A90F08">
        <w:rPr>
          <w:rFonts w:ascii="Times New Roman" w:hAnsi="Times New Roman"/>
        </w:rPr>
        <w:t>he Limit</w:t>
      </w:r>
      <w:ins w:id="173" w:author="Morgan  Tingley" w:date="2013-09-18T11:57:00Z">
        <w:r w:rsidR="00F74562">
          <w:rPr>
            <w:rFonts w:ascii="Times New Roman" w:hAnsi="Times New Roman"/>
          </w:rPr>
          <w:t>-</w:t>
        </w:r>
      </w:ins>
      <w:del w:id="174" w:author="Morgan  Tingley" w:date="2013-09-18T11:57:00Z">
        <w:r w:rsidR="00A90F08" w:rsidDel="00F74562">
          <w:rPr>
            <w:rFonts w:ascii="Times New Roman" w:hAnsi="Times New Roman"/>
          </w:rPr>
          <w:delText xml:space="preserve"> </w:delText>
        </w:r>
      </w:del>
      <w:r w:rsidR="00A90F08">
        <w:rPr>
          <w:rFonts w:ascii="Times New Roman" w:hAnsi="Times New Roman"/>
        </w:rPr>
        <w:t xml:space="preserve">only model </w:t>
      </w:r>
      <w:del w:id="175" w:author="Morgan  Tingley" w:date="2013-09-18T11:57:00Z">
        <w:r w:rsidR="00A90F08" w:rsidDel="00F74562">
          <w:rPr>
            <w:rFonts w:ascii="Times New Roman" w:hAnsi="Times New Roman"/>
          </w:rPr>
          <w:delText>was the most strongly supported in both</w:delText>
        </w:r>
      </w:del>
      <w:ins w:id="176" w:author="Morgan  Tingley" w:date="2013-09-18T11:57:00Z">
        <w:r w:rsidR="00F74562">
          <w:rPr>
            <w:rFonts w:ascii="Times New Roman" w:hAnsi="Times New Roman"/>
          </w:rPr>
          <w:t xml:space="preserve">received the </w:t>
        </w:r>
      </w:ins>
      <w:ins w:id="177" w:author="Morgan  Tingley" w:date="2013-09-18T11:58:00Z">
        <w:r w:rsidR="00F74562">
          <w:rPr>
            <w:rFonts w:ascii="Times New Roman" w:hAnsi="Times New Roman"/>
          </w:rPr>
          <w:t>greatest support in separate analyses for high and low elevation species</w:t>
        </w:r>
      </w:ins>
      <w:r w:rsidR="00A90F08">
        <w:rPr>
          <w:rFonts w:ascii="Times New Roman" w:hAnsi="Times New Roman"/>
        </w:rPr>
        <w:t xml:space="preserve">. </w:t>
      </w:r>
      <w:ins w:id="178" w:author="Morgan  Tingley" w:date="2013-09-18T11:58:00Z">
        <w:r w:rsidR="00F74562">
          <w:rPr>
            <w:rFonts w:ascii="Times New Roman" w:hAnsi="Times New Roman"/>
          </w:rPr>
          <w:t>Here, again, r</w:t>
        </w:r>
      </w:ins>
      <w:del w:id="179" w:author="Morgan  Tingley" w:date="2013-09-18T11:58:00Z">
        <w:r w:rsidR="00A90F08" w:rsidDel="00F74562">
          <w:rPr>
            <w:rFonts w:ascii="Times New Roman" w:hAnsi="Times New Roman"/>
          </w:rPr>
          <w:delText>R</w:delText>
        </w:r>
      </w:del>
      <w:r w:rsidR="00A90F08">
        <w:rPr>
          <w:rFonts w:ascii="Times New Roman" w:hAnsi="Times New Roman"/>
        </w:rPr>
        <w:t xml:space="preserve">egion </w:t>
      </w:r>
      <w:del w:id="180" w:author="Morgan  Tingley" w:date="2013-09-18T11:58:00Z">
        <w:r w:rsidR="00A90F08" w:rsidDel="00F74562">
          <w:rPr>
            <w:rFonts w:ascii="Times New Roman" w:hAnsi="Times New Roman"/>
          </w:rPr>
          <w:delText>added little information; and models with only Region received less support than the Null model</w:delText>
        </w:r>
      </w:del>
      <w:ins w:id="181" w:author="Morgan  Tingley" w:date="2013-09-18T11:58:00Z">
        <w:r w:rsidR="00F74562">
          <w:rPr>
            <w:rFonts w:ascii="Times New Roman" w:hAnsi="Times New Roman"/>
          </w:rPr>
          <w:t>was poorly supported (</w:t>
        </w:r>
        <w:proofErr w:type="gramStart"/>
        <w:r w:rsidR="00F74562">
          <w:rPr>
            <w:rFonts w:ascii="Times New Roman" w:hAnsi="Times New Roman"/>
          </w:rPr>
          <w:t>Table ?</w:t>
        </w:r>
        <w:proofErr w:type="gramEnd"/>
        <w:r w:rsidR="00F74562">
          <w:rPr>
            <w:rFonts w:ascii="Times New Roman" w:hAnsi="Times New Roman"/>
          </w:rPr>
          <w:t>)</w:t>
        </w:r>
      </w:ins>
      <w:ins w:id="182" w:author="Rowe, Karen" w:date="2013-08-15T15:42:00Z">
        <w:r w:rsidR="00385450">
          <w:rPr>
            <w:rFonts w:ascii="Times New Roman" w:hAnsi="Times New Roman"/>
          </w:rPr>
          <w:t xml:space="preserve">. </w:t>
        </w:r>
      </w:ins>
    </w:p>
    <w:p w14:paraId="1A94F74E" w14:textId="77777777" w:rsidR="00342544" w:rsidRDefault="00342544" w:rsidP="00743C0E">
      <w:pPr>
        <w:spacing w:line="480" w:lineRule="auto"/>
        <w:rPr>
          <w:rFonts w:ascii="Times New Roman" w:hAnsi="Times New Roman"/>
        </w:rPr>
      </w:pPr>
    </w:p>
    <w:p w14:paraId="11E2BE0F" w14:textId="096013F2" w:rsidR="00144F37" w:rsidRPr="005D668E" w:rsidRDefault="00144F37" w:rsidP="00743C0E">
      <w:pPr>
        <w:spacing w:line="480" w:lineRule="auto"/>
        <w:rPr>
          <w:rFonts w:ascii="Times New Roman" w:hAnsi="Times New Roman"/>
          <w:i/>
        </w:rPr>
      </w:pPr>
      <w:r>
        <w:rPr>
          <w:rFonts w:ascii="Times New Roman" w:hAnsi="Times New Roman"/>
          <w:i/>
        </w:rPr>
        <w:t>General patterns of range shifts</w:t>
      </w:r>
      <w:r w:rsidR="00DC6D15">
        <w:rPr>
          <w:rFonts w:ascii="Times New Roman" w:hAnsi="Times New Roman"/>
          <w:i/>
        </w:rPr>
        <w:t xml:space="preserve"> (Hypotheses 1 &amp; 2)</w:t>
      </w:r>
    </w:p>
    <w:p w14:paraId="4EF71BF0" w14:textId="271DE7C1" w:rsidR="00AF5807" w:rsidRDefault="00292B52" w:rsidP="009723D0">
      <w:pPr>
        <w:spacing w:line="480" w:lineRule="auto"/>
        <w:ind w:firstLine="720"/>
        <w:rPr>
          <w:rFonts w:ascii="Times New Roman" w:hAnsi="Times New Roman"/>
        </w:rPr>
      </w:pPr>
      <w:r>
        <w:rPr>
          <w:rFonts w:ascii="Times New Roman" w:hAnsi="Times New Roman"/>
        </w:rPr>
        <w:t xml:space="preserve">Consistent with </w:t>
      </w:r>
      <w:r w:rsidR="00B55150">
        <w:rPr>
          <w:rFonts w:ascii="Times New Roman" w:hAnsi="Times New Roman"/>
        </w:rPr>
        <w:t>patterns observed in Yosemite</w:t>
      </w:r>
      <w:r w:rsidR="00116533">
        <w:rPr>
          <w:rFonts w:ascii="Times New Roman" w:hAnsi="Times New Roman"/>
        </w:rPr>
        <w:t xml:space="preserve">, </w:t>
      </w:r>
      <w:r w:rsidR="00D50B35">
        <w:rPr>
          <w:rFonts w:ascii="Times New Roman" w:hAnsi="Times New Roman"/>
        </w:rPr>
        <w:t xml:space="preserve">species limits were more likely to move upslope </w:t>
      </w:r>
      <w:r w:rsidR="007307A6">
        <w:rPr>
          <w:rFonts w:ascii="Times New Roman" w:hAnsi="Times New Roman"/>
        </w:rPr>
        <w:t>(</w:t>
      </w:r>
      <w:r w:rsidR="007307A6" w:rsidRPr="00F5767D">
        <w:rPr>
          <w:rFonts w:ascii="Times New Roman" w:hAnsi="Times New Roman"/>
        </w:rPr>
        <w:t xml:space="preserve">69.2%) </w:t>
      </w:r>
      <w:r w:rsidR="00D50B35">
        <w:rPr>
          <w:rFonts w:ascii="Times New Roman" w:hAnsi="Times New Roman"/>
        </w:rPr>
        <w:t>than downslope</w:t>
      </w:r>
      <w:r w:rsidR="007307A6">
        <w:rPr>
          <w:rFonts w:ascii="Times New Roman" w:hAnsi="Times New Roman"/>
        </w:rPr>
        <w:t xml:space="preserve"> (31.8%; </w:t>
      </w:r>
      <w:r w:rsidR="007307A6" w:rsidRPr="00F5767D">
        <w:rPr>
          <w:rFonts w:ascii="Times New Roman" w:hAnsi="Times New Roman"/>
        </w:rPr>
        <w:t xml:space="preserve">one-sided binomial test, </w:t>
      </w:r>
      <w:r w:rsidR="007307A6" w:rsidRPr="00022609">
        <w:rPr>
          <w:rFonts w:ascii="Times New Roman" w:hAnsi="Times New Roman"/>
          <w:i/>
        </w:rPr>
        <w:t>n</w:t>
      </w:r>
      <w:r w:rsidR="007307A6" w:rsidRPr="00F5767D">
        <w:rPr>
          <w:rFonts w:ascii="Times New Roman" w:hAnsi="Times New Roman"/>
        </w:rPr>
        <w:t xml:space="preserve">=52, </w:t>
      </w:r>
      <w:r w:rsidR="007307A6" w:rsidRPr="00022609">
        <w:rPr>
          <w:rFonts w:ascii="Times New Roman" w:hAnsi="Times New Roman"/>
          <w:i/>
        </w:rPr>
        <w:t>p</w:t>
      </w:r>
      <w:r w:rsidR="007307A6">
        <w:rPr>
          <w:rFonts w:ascii="Times New Roman" w:hAnsi="Times New Roman"/>
        </w:rPr>
        <w:t>=0.004</w:t>
      </w:r>
      <w:r w:rsidR="001055B5">
        <w:rPr>
          <w:rFonts w:ascii="Times New Roman" w:hAnsi="Times New Roman"/>
        </w:rPr>
        <w:t>)</w:t>
      </w:r>
      <w:r w:rsidR="00B55150">
        <w:rPr>
          <w:rFonts w:ascii="Times New Roman" w:hAnsi="Times New Roman"/>
        </w:rPr>
        <w:t xml:space="preserve">. </w:t>
      </w:r>
      <w:r w:rsidR="00194539">
        <w:rPr>
          <w:rFonts w:ascii="Times New Roman" w:hAnsi="Times New Roman"/>
        </w:rPr>
        <w:t xml:space="preserve">In addition, high </w:t>
      </w:r>
      <w:r w:rsidR="00340A6B">
        <w:rPr>
          <w:rFonts w:ascii="Times New Roman" w:hAnsi="Times New Roman"/>
        </w:rPr>
        <w:t>e</w:t>
      </w:r>
      <w:r w:rsidR="00DC6999">
        <w:rPr>
          <w:rFonts w:ascii="Times New Roman" w:hAnsi="Times New Roman"/>
        </w:rPr>
        <w:t xml:space="preserve">levation species were significantly more likely to </w:t>
      </w:r>
      <w:r w:rsidR="00DC6999">
        <w:rPr>
          <w:rFonts w:ascii="Times New Roman" w:hAnsi="Times New Roman"/>
        </w:rPr>
        <w:lastRenderedPageBreak/>
        <w:t>contract their ranges</w:t>
      </w:r>
      <w:r w:rsidR="00743C0E">
        <w:rPr>
          <w:rFonts w:ascii="Times New Roman" w:hAnsi="Times New Roman"/>
        </w:rPr>
        <w:t xml:space="preserve"> </w:t>
      </w:r>
      <w:r w:rsidR="00743C0E" w:rsidRPr="00F5767D">
        <w:rPr>
          <w:rFonts w:ascii="Times New Roman" w:hAnsi="Times New Roman"/>
        </w:rPr>
        <w:t>(79%</w:t>
      </w:r>
      <w:r w:rsidR="00743C0E">
        <w:rPr>
          <w:rFonts w:ascii="Times New Roman" w:hAnsi="Times New Roman"/>
        </w:rPr>
        <w:t xml:space="preserve"> contract</w:t>
      </w:r>
      <w:ins w:id="183" w:author="Morgan  Tingley" w:date="2013-09-18T11:59:00Z">
        <w:r w:rsidR="00F74562">
          <w:rPr>
            <w:rFonts w:ascii="Times New Roman" w:hAnsi="Times New Roman"/>
          </w:rPr>
          <w:t xml:space="preserve">, n </w:t>
        </w:r>
        <w:proofErr w:type="gramStart"/>
        <w:r w:rsidR="00F74562">
          <w:rPr>
            <w:rFonts w:ascii="Times New Roman" w:hAnsi="Times New Roman"/>
          </w:rPr>
          <w:t>= ?</w:t>
        </w:r>
        <w:proofErr w:type="gramEnd"/>
        <w:r w:rsidR="00F74562">
          <w:rPr>
            <w:rFonts w:ascii="Times New Roman" w:hAnsi="Times New Roman"/>
          </w:rPr>
          <w:t>, p = ?</w:t>
        </w:r>
      </w:ins>
      <w:r w:rsidR="00743C0E">
        <w:rPr>
          <w:rFonts w:ascii="Times New Roman" w:hAnsi="Times New Roman"/>
        </w:rPr>
        <w:t>)</w:t>
      </w:r>
      <w:r w:rsidR="009723D0">
        <w:rPr>
          <w:rFonts w:ascii="Times New Roman" w:hAnsi="Times New Roman"/>
        </w:rPr>
        <w:t xml:space="preserve">. However, </w:t>
      </w:r>
      <w:r w:rsidR="00194539">
        <w:rPr>
          <w:rFonts w:ascii="Times New Roman" w:hAnsi="Times New Roman"/>
        </w:rPr>
        <w:t xml:space="preserve">contrary to our expectation, </w:t>
      </w:r>
      <w:r w:rsidR="006D7ACB">
        <w:rPr>
          <w:rFonts w:ascii="Times New Roman" w:hAnsi="Times New Roman"/>
        </w:rPr>
        <w:t xml:space="preserve">low elevation species expanded their limits as often as they contracted them </w:t>
      </w:r>
      <w:r w:rsidR="00743C0E" w:rsidRPr="00F5767D">
        <w:rPr>
          <w:rFonts w:ascii="Times New Roman" w:hAnsi="Times New Roman"/>
        </w:rPr>
        <w:t>(50%</w:t>
      </w:r>
      <w:r w:rsidR="00743C0E">
        <w:rPr>
          <w:rFonts w:ascii="Times New Roman" w:hAnsi="Times New Roman"/>
        </w:rPr>
        <w:t xml:space="preserve"> contract</w:t>
      </w:r>
      <w:r w:rsidR="006D7ACB" w:rsidRPr="00F5767D">
        <w:rPr>
          <w:rFonts w:ascii="Times New Roman" w:hAnsi="Times New Roman"/>
        </w:rPr>
        <w:t xml:space="preserve">; one-sided binomial tests, </w:t>
      </w:r>
      <w:commentRangeStart w:id="184"/>
      <w:r w:rsidR="00743C0E" w:rsidRPr="00F5767D">
        <w:rPr>
          <w:rFonts w:ascii="Times New Roman" w:hAnsi="Times New Roman"/>
        </w:rPr>
        <w:t xml:space="preserve">high </w:t>
      </w:r>
      <w:r w:rsidR="00743C0E" w:rsidRPr="00DF72C2">
        <w:rPr>
          <w:rFonts w:ascii="Times New Roman" w:hAnsi="Times New Roman"/>
          <w:i/>
        </w:rPr>
        <w:t>n</w:t>
      </w:r>
      <w:r w:rsidR="00743C0E" w:rsidRPr="00F5767D">
        <w:rPr>
          <w:rFonts w:ascii="Times New Roman" w:hAnsi="Times New Roman"/>
        </w:rPr>
        <w:t xml:space="preserve">=29, </w:t>
      </w:r>
      <w:r w:rsidR="00743C0E" w:rsidRPr="00DF72C2">
        <w:rPr>
          <w:rFonts w:ascii="Times New Roman" w:hAnsi="Times New Roman"/>
          <w:i/>
        </w:rPr>
        <w:t>p</w:t>
      </w:r>
      <w:r w:rsidR="00743C0E">
        <w:rPr>
          <w:rFonts w:ascii="Times New Roman" w:hAnsi="Times New Roman"/>
        </w:rPr>
        <w:t xml:space="preserve">=0.001; </w:t>
      </w:r>
      <w:r w:rsidR="006D7ACB" w:rsidRPr="00F5767D">
        <w:rPr>
          <w:rFonts w:ascii="Times New Roman" w:hAnsi="Times New Roman"/>
        </w:rPr>
        <w:t xml:space="preserve">low: </w:t>
      </w:r>
      <w:r w:rsidR="006D7ACB" w:rsidRPr="00DF72C2">
        <w:rPr>
          <w:rFonts w:ascii="Times New Roman" w:hAnsi="Times New Roman"/>
          <w:i/>
        </w:rPr>
        <w:t>n</w:t>
      </w:r>
      <w:r w:rsidR="006D7ACB" w:rsidRPr="00F5767D">
        <w:rPr>
          <w:rFonts w:ascii="Times New Roman" w:hAnsi="Times New Roman"/>
        </w:rPr>
        <w:t xml:space="preserve">=22, </w:t>
      </w:r>
      <w:r w:rsidR="006D7ACB" w:rsidRPr="00DF72C2">
        <w:rPr>
          <w:rFonts w:ascii="Times New Roman" w:hAnsi="Times New Roman"/>
          <w:i/>
        </w:rPr>
        <w:t>p</w:t>
      </w:r>
      <w:r w:rsidR="006D7ACB">
        <w:rPr>
          <w:rFonts w:ascii="Times New Roman" w:hAnsi="Times New Roman"/>
        </w:rPr>
        <w:t>=0.584</w:t>
      </w:r>
      <w:commentRangeEnd w:id="184"/>
      <w:r w:rsidR="00F74562">
        <w:rPr>
          <w:rStyle w:val="CommentReference"/>
          <w:rFonts w:ascii="Times New Roman" w:eastAsia="Times New Roman" w:hAnsi="Times New Roman"/>
        </w:rPr>
        <w:commentReference w:id="184"/>
      </w:r>
      <w:r w:rsidR="006D7ACB" w:rsidRPr="00F5767D">
        <w:rPr>
          <w:rFonts w:ascii="Times New Roman" w:hAnsi="Times New Roman"/>
        </w:rPr>
        <w:t>).</w:t>
      </w:r>
      <w:r w:rsidR="00342544">
        <w:rPr>
          <w:rFonts w:ascii="Times New Roman" w:hAnsi="Times New Roman"/>
        </w:rPr>
        <w:t xml:space="preserve"> </w:t>
      </w:r>
    </w:p>
    <w:p w14:paraId="51016738" w14:textId="77777777" w:rsidR="00DA2D79" w:rsidRDefault="00DA2D79" w:rsidP="00803CA7">
      <w:pPr>
        <w:spacing w:line="480" w:lineRule="auto"/>
        <w:outlineLvl w:val="0"/>
        <w:rPr>
          <w:rFonts w:ascii="Times New Roman" w:hAnsi="Times New Roman"/>
          <w:i/>
        </w:rPr>
      </w:pPr>
    </w:p>
    <w:p w14:paraId="2E0E7B05" w14:textId="728CB18C" w:rsidR="008F7781" w:rsidRPr="00803CA7" w:rsidRDefault="00D547C6" w:rsidP="00803CA7">
      <w:pPr>
        <w:spacing w:line="480" w:lineRule="auto"/>
        <w:outlineLvl w:val="0"/>
        <w:rPr>
          <w:rFonts w:ascii="Times New Roman" w:hAnsi="Times New Roman"/>
          <w:i/>
        </w:rPr>
      </w:pPr>
      <w:r>
        <w:rPr>
          <w:rFonts w:ascii="Times New Roman" w:hAnsi="Times New Roman"/>
          <w:i/>
        </w:rPr>
        <w:t>Regional</w:t>
      </w:r>
      <w:r w:rsidR="009723D0">
        <w:rPr>
          <w:rFonts w:ascii="Times New Roman" w:hAnsi="Times New Roman"/>
          <w:i/>
        </w:rPr>
        <w:t xml:space="preserve"> variation in range shifts (Hypothesis 3</w:t>
      </w:r>
      <w:r w:rsidR="008F7781">
        <w:rPr>
          <w:rFonts w:ascii="Times New Roman" w:hAnsi="Times New Roman"/>
          <w:i/>
        </w:rPr>
        <w:t>)</w:t>
      </w:r>
      <w:r w:rsidR="008F7781">
        <w:rPr>
          <w:rFonts w:ascii="Times New Roman" w:hAnsi="Times New Roman"/>
        </w:rPr>
        <w:t xml:space="preserve"> </w:t>
      </w:r>
    </w:p>
    <w:p w14:paraId="3F7F45D9" w14:textId="3A3CAB15" w:rsidR="00A92C2E" w:rsidRDefault="008F7781" w:rsidP="009F6D25">
      <w:pPr>
        <w:spacing w:line="480" w:lineRule="auto"/>
        <w:ind w:firstLine="720"/>
        <w:rPr>
          <w:rFonts w:ascii="Times New Roman" w:hAnsi="Times New Roman"/>
        </w:rPr>
      </w:pPr>
      <w:r>
        <w:rPr>
          <w:rFonts w:ascii="Times New Roman" w:hAnsi="Times New Roman"/>
        </w:rPr>
        <w:t>Despite our prediction that species with strong elevation range shifts in Yose</w:t>
      </w:r>
      <w:r w:rsidR="009723D0">
        <w:rPr>
          <w:rFonts w:ascii="Times New Roman" w:hAnsi="Times New Roman"/>
        </w:rPr>
        <w:t>mite w</w:t>
      </w:r>
      <w:r>
        <w:rPr>
          <w:rFonts w:ascii="Times New Roman" w:hAnsi="Times New Roman"/>
        </w:rPr>
        <w:t xml:space="preserve">ould show consistent trends across other regions, we found heterogeneous patterns in range shifts among regions. </w:t>
      </w:r>
      <w:r w:rsidR="006D7ACB">
        <w:rPr>
          <w:rFonts w:ascii="Times New Roman" w:hAnsi="Times New Roman"/>
        </w:rPr>
        <w:t xml:space="preserve"> </w:t>
      </w:r>
      <w:r w:rsidR="00DA2D79">
        <w:rPr>
          <w:rFonts w:ascii="Times New Roman" w:hAnsi="Times New Roman"/>
        </w:rPr>
        <w:t>No</w:t>
      </w:r>
      <w:r w:rsidR="00084734">
        <w:rPr>
          <w:rFonts w:ascii="Times New Roman" w:hAnsi="Times New Roman"/>
        </w:rPr>
        <w:t>t o</w:t>
      </w:r>
      <w:r w:rsidR="00DA2D79">
        <w:rPr>
          <w:rFonts w:ascii="Times New Roman" w:hAnsi="Times New Roman"/>
        </w:rPr>
        <w:t>ne of the 22 species found in all regions shifted</w:t>
      </w:r>
      <w:r w:rsidR="00084734">
        <w:rPr>
          <w:rFonts w:ascii="Times New Roman" w:hAnsi="Times New Roman"/>
        </w:rPr>
        <w:t xml:space="preserve"> both</w:t>
      </w:r>
      <w:r w:rsidR="00DA2D79">
        <w:rPr>
          <w:rFonts w:ascii="Times New Roman" w:hAnsi="Times New Roman"/>
        </w:rPr>
        <w:t xml:space="preserve"> upper and lower limits in the same direction in all regions. </w:t>
      </w:r>
      <w:r w:rsidR="00084734">
        <w:rPr>
          <w:rFonts w:ascii="Times New Roman" w:hAnsi="Times New Roman"/>
        </w:rPr>
        <w:t>However, six out of eight high elevation species that exhibited significant upslope shifts at their lower</w:t>
      </w:r>
      <w:r w:rsidR="00084734">
        <w:rPr>
          <w:rFonts w:ascii="Times New Roman" w:hAnsi="Times New Roman"/>
          <w:i/>
        </w:rPr>
        <w:t xml:space="preserve"> </w:t>
      </w:r>
      <w:r w:rsidR="00084734">
        <w:rPr>
          <w:rFonts w:ascii="Times New Roman" w:hAnsi="Times New Roman"/>
        </w:rPr>
        <w:t xml:space="preserve">range limits in Yosemite also showed these patterns in Lassen and/or Sequoia (Figure 2; </w:t>
      </w:r>
      <w:proofErr w:type="spellStart"/>
      <w:r w:rsidR="00084734">
        <w:rPr>
          <w:rFonts w:ascii="Times New Roman" w:hAnsi="Times New Roman"/>
          <w:i/>
        </w:rPr>
        <w:t>Zapus</w:t>
      </w:r>
      <w:proofErr w:type="spellEnd"/>
      <w:r w:rsidR="00084734">
        <w:rPr>
          <w:rFonts w:ascii="Times New Roman" w:hAnsi="Times New Roman"/>
          <w:i/>
        </w:rPr>
        <w:t xml:space="preserve"> </w:t>
      </w:r>
      <w:proofErr w:type="spellStart"/>
      <w:r w:rsidR="00084734">
        <w:rPr>
          <w:rFonts w:ascii="Times New Roman" w:hAnsi="Times New Roman"/>
          <w:i/>
        </w:rPr>
        <w:t>princeps</w:t>
      </w:r>
      <w:proofErr w:type="spellEnd"/>
      <w:r w:rsidR="00084734">
        <w:rPr>
          <w:rFonts w:ascii="Times New Roman" w:hAnsi="Times New Roman"/>
          <w:i/>
        </w:rPr>
        <w:t xml:space="preserve">, </w:t>
      </w:r>
      <w:proofErr w:type="spellStart"/>
      <w:r w:rsidR="00084734">
        <w:rPr>
          <w:rFonts w:ascii="Times New Roman" w:hAnsi="Times New Roman"/>
          <w:i/>
        </w:rPr>
        <w:t>Microtus</w:t>
      </w:r>
      <w:proofErr w:type="spellEnd"/>
      <w:r w:rsidR="00084734">
        <w:rPr>
          <w:rFonts w:ascii="Times New Roman" w:hAnsi="Times New Roman"/>
          <w:i/>
        </w:rPr>
        <w:t xml:space="preserve"> </w:t>
      </w:r>
      <w:proofErr w:type="spellStart"/>
      <w:r w:rsidR="00084734">
        <w:rPr>
          <w:rFonts w:ascii="Times New Roman" w:hAnsi="Times New Roman"/>
          <w:i/>
        </w:rPr>
        <w:t>longicaudus</w:t>
      </w:r>
      <w:proofErr w:type="spellEnd"/>
      <w:r w:rsidR="00084734">
        <w:rPr>
          <w:rFonts w:ascii="Times New Roman" w:hAnsi="Times New Roman"/>
          <w:i/>
        </w:rPr>
        <w:t xml:space="preserve">, </w:t>
      </w:r>
      <w:proofErr w:type="spellStart"/>
      <w:r w:rsidR="00084734">
        <w:rPr>
          <w:rFonts w:ascii="Times New Roman" w:hAnsi="Times New Roman"/>
          <w:i/>
        </w:rPr>
        <w:t>Neotoma</w:t>
      </w:r>
      <w:proofErr w:type="spellEnd"/>
      <w:r w:rsidR="00084734">
        <w:rPr>
          <w:rFonts w:ascii="Times New Roman" w:hAnsi="Times New Roman"/>
          <w:i/>
        </w:rPr>
        <w:t xml:space="preserve"> </w:t>
      </w:r>
      <w:proofErr w:type="spellStart"/>
      <w:r w:rsidR="00084734">
        <w:rPr>
          <w:rFonts w:ascii="Times New Roman" w:hAnsi="Times New Roman"/>
          <w:i/>
        </w:rPr>
        <w:t>cinerea</w:t>
      </w:r>
      <w:proofErr w:type="spellEnd"/>
      <w:r w:rsidR="00084734">
        <w:rPr>
          <w:rFonts w:ascii="Times New Roman" w:hAnsi="Times New Roman"/>
          <w:i/>
        </w:rPr>
        <w:t xml:space="preserve">, </w:t>
      </w:r>
      <w:proofErr w:type="spellStart"/>
      <w:r w:rsidR="00084734">
        <w:rPr>
          <w:rFonts w:ascii="Times New Roman" w:hAnsi="Times New Roman"/>
          <w:i/>
        </w:rPr>
        <w:t>Sorex</w:t>
      </w:r>
      <w:proofErr w:type="spellEnd"/>
      <w:r w:rsidR="00084734">
        <w:rPr>
          <w:rFonts w:ascii="Times New Roman" w:hAnsi="Times New Roman"/>
          <w:i/>
        </w:rPr>
        <w:t xml:space="preserve"> </w:t>
      </w:r>
      <w:proofErr w:type="spellStart"/>
      <w:r w:rsidR="00084734">
        <w:rPr>
          <w:rFonts w:ascii="Times New Roman" w:hAnsi="Times New Roman"/>
          <w:i/>
        </w:rPr>
        <w:t>palustris</w:t>
      </w:r>
      <w:proofErr w:type="spellEnd"/>
      <w:r w:rsidR="00084734">
        <w:rPr>
          <w:rFonts w:ascii="Times New Roman" w:hAnsi="Times New Roman"/>
          <w:i/>
        </w:rPr>
        <w:t xml:space="preserve">, </w:t>
      </w:r>
      <w:proofErr w:type="spellStart"/>
      <w:r w:rsidR="00084734">
        <w:rPr>
          <w:rFonts w:ascii="Times New Roman" w:hAnsi="Times New Roman"/>
          <w:i/>
        </w:rPr>
        <w:t>Urocitellus</w:t>
      </w:r>
      <w:proofErr w:type="spellEnd"/>
      <w:r w:rsidR="00084734">
        <w:rPr>
          <w:rFonts w:ascii="Times New Roman" w:hAnsi="Times New Roman"/>
          <w:i/>
        </w:rPr>
        <w:t xml:space="preserve"> </w:t>
      </w:r>
      <w:proofErr w:type="spellStart"/>
      <w:r w:rsidR="00084734">
        <w:rPr>
          <w:rFonts w:ascii="Times New Roman" w:hAnsi="Times New Roman"/>
          <w:i/>
        </w:rPr>
        <w:t>beldingi</w:t>
      </w:r>
      <w:proofErr w:type="spellEnd"/>
      <w:r w:rsidR="00084734">
        <w:rPr>
          <w:rFonts w:ascii="Times New Roman" w:hAnsi="Times New Roman"/>
          <w:i/>
        </w:rPr>
        <w:t xml:space="preserve">, </w:t>
      </w:r>
      <w:r w:rsidR="00084734" w:rsidRPr="00B874C8">
        <w:rPr>
          <w:rFonts w:ascii="Times New Roman" w:hAnsi="Times New Roman"/>
        </w:rPr>
        <w:t xml:space="preserve">and </w:t>
      </w:r>
      <w:proofErr w:type="spellStart"/>
      <w:r w:rsidR="00084734">
        <w:rPr>
          <w:rFonts w:ascii="Times New Roman" w:hAnsi="Times New Roman"/>
          <w:i/>
        </w:rPr>
        <w:t>Tamias</w:t>
      </w:r>
      <w:proofErr w:type="spellEnd"/>
      <w:r w:rsidR="00084734">
        <w:rPr>
          <w:rFonts w:ascii="Times New Roman" w:hAnsi="Times New Roman"/>
          <w:i/>
        </w:rPr>
        <w:t xml:space="preserve"> </w:t>
      </w:r>
      <w:proofErr w:type="spellStart"/>
      <w:r w:rsidR="00084734">
        <w:rPr>
          <w:rFonts w:ascii="Times New Roman" w:hAnsi="Times New Roman"/>
          <w:i/>
        </w:rPr>
        <w:t>alpinus</w:t>
      </w:r>
      <w:proofErr w:type="spellEnd"/>
      <w:r w:rsidR="00084734">
        <w:rPr>
          <w:rFonts w:ascii="Times New Roman" w:hAnsi="Times New Roman"/>
        </w:rPr>
        <w:t xml:space="preserve">). One additional species, </w:t>
      </w:r>
      <w:proofErr w:type="spellStart"/>
      <w:r w:rsidR="00084734">
        <w:rPr>
          <w:rFonts w:ascii="Times New Roman" w:hAnsi="Times New Roman"/>
          <w:i/>
        </w:rPr>
        <w:t>Tamias</w:t>
      </w:r>
      <w:proofErr w:type="spellEnd"/>
      <w:r w:rsidR="00084734">
        <w:rPr>
          <w:rFonts w:ascii="Times New Roman" w:hAnsi="Times New Roman"/>
          <w:i/>
        </w:rPr>
        <w:t xml:space="preserve"> </w:t>
      </w:r>
      <w:proofErr w:type="spellStart"/>
      <w:r w:rsidR="00084734">
        <w:rPr>
          <w:rFonts w:ascii="Times New Roman" w:hAnsi="Times New Roman"/>
          <w:i/>
        </w:rPr>
        <w:t>speciosus</w:t>
      </w:r>
      <w:proofErr w:type="spellEnd"/>
      <w:r w:rsidR="00084734">
        <w:rPr>
          <w:rFonts w:ascii="Times New Roman" w:hAnsi="Times New Roman"/>
          <w:i/>
        </w:rPr>
        <w:t xml:space="preserve">, </w:t>
      </w:r>
      <w:r w:rsidR="00084734">
        <w:rPr>
          <w:rFonts w:ascii="Times New Roman" w:hAnsi="Times New Roman"/>
        </w:rPr>
        <w:t>showed a significant contraction at its lower range limit in Lassen and Sequoia</w:t>
      </w:r>
      <w:r w:rsidR="00E6361C">
        <w:rPr>
          <w:rFonts w:ascii="Times New Roman" w:hAnsi="Times New Roman"/>
        </w:rPr>
        <w:t xml:space="preserve"> but not in Yosemite. </w:t>
      </w:r>
      <w:r w:rsidR="00A92C2E">
        <w:rPr>
          <w:rFonts w:ascii="Times New Roman" w:hAnsi="Times New Roman"/>
        </w:rPr>
        <w:t>Overall seven out</w:t>
      </w:r>
      <w:r w:rsidR="009F6D25">
        <w:rPr>
          <w:rFonts w:ascii="Times New Roman" w:hAnsi="Times New Roman"/>
        </w:rPr>
        <w:t xml:space="preserve"> of </w:t>
      </w:r>
      <w:r w:rsidR="00A92C2E">
        <w:rPr>
          <w:rFonts w:ascii="Times New Roman" w:hAnsi="Times New Roman"/>
        </w:rPr>
        <w:t>ten</w:t>
      </w:r>
      <w:r w:rsidR="009F6D25">
        <w:rPr>
          <w:rFonts w:ascii="Times New Roman" w:hAnsi="Times New Roman"/>
        </w:rPr>
        <w:t xml:space="preserve"> high elevation species with a significant shift at their lower limit</w:t>
      </w:r>
      <w:r w:rsidR="00A92C2E">
        <w:rPr>
          <w:rFonts w:ascii="Times New Roman" w:hAnsi="Times New Roman"/>
        </w:rPr>
        <w:t xml:space="preserve"> showed a similar pattern in at least two regions</w:t>
      </w:r>
      <w:r w:rsidR="005866E4">
        <w:rPr>
          <w:rFonts w:ascii="Times New Roman" w:hAnsi="Times New Roman"/>
        </w:rPr>
        <w:t xml:space="preserve"> suggesting</w:t>
      </w:r>
      <w:ins w:id="185" w:author="Rowe, Karen" w:date="2013-08-15T15:46:00Z">
        <w:r w:rsidR="00385450">
          <w:rPr>
            <w:rFonts w:ascii="Times New Roman" w:hAnsi="Times New Roman"/>
          </w:rPr>
          <w:t xml:space="preserve"> limited</w:t>
        </w:r>
      </w:ins>
      <w:r w:rsidR="005866E4">
        <w:rPr>
          <w:rFonts w:ascii="Times New Roman" w:hAnsi="Times New Roman"/>
        </w:rPr>
        <w:t xml:space="preserve"> consistency in individual species’ responses across regions</w:t>
      </w:r>
      <w:r w:rsidR="00A92C2E">
        <w:rPr>
          <w:rFonts w:ascii="Times New Roman" w:hAnsi="Times New Roman"/>
        </w:rPr>
        <w:t xml:space="preserve">.  </w:t>
      </w:r>
    </w:p>
    <w:p w14:paraId="79E35E13" w14:textId="49313929" w:rsidR="006D7ACB" w:rsidRDefault="00A92C2E" w:rsidP="009F6D25">
      <w:pPr>
        <w:spacing w:line="480" w:lineRule="auto"/>
        <w:ind w:firstLine="720"/>
        <w:rPr>
          <w:rFonts w:ascii="Times New Roman" w:hAnsi="Times New Roman"/>
        </w:rPr>
      </w:pPr>
      <w:r>
        <w:rPr>
          <w:rFonts w:ascii="Times New Roman" w:hAnsi="Times New Roman"/>
        </w:rPr>
        <w:t xml:space="preserve">The patterns for low elevation species were similar. </w:t>
      </w:r>
      <w:r w:rsidR="00E6361C">
        <w:rPr>
          <w:rFonts w:ascii="Times New Roman" w:hAnsi="Times New Roman"/>
        </w:rPr>
        <w:t>Three</w:t>
      </w:r>
      <w:r w:rsidR="00084734">
        <w:rPr>
          <w:rFonts w:ascii="Times New Roman" w:hAnsi="Times New Roman"/>
        </w:rPr>
        <w:t xml:space="preserve"> </w:t>
      </w:r>
      <w:r w:rsidR="00E6361C">
        <w:rPr>
          <w:rFonts w:ascii="Times New Roman" w:hAnsi="Times New Roman"/>
        </w:rPr>
        <w:t xml:space="preserve">out of five </w:t>
      </w:r>
      <w:r w:rsidR="00084734">
        <w:rPr>
          <w:rFonts w:ascii="Times New Roman" w:hAnsi="Times New Roman"/>
        </w:rPr>
        <w:t xml:space="preserve">low elevation species </w:t>
      </w:r>
      <w:r w:rsidR="00E6361C">
        <w:rPr>
          <w:rFonts w:ascii="Times New Roman" w:hAnsi="Times New Roman"/>
        </w:rPr>
        <w:t xml:space="preserve">that </w:t>
      </w:r>
      <w:r w:rsidR="00084734">
        <w:rPr>
          <w:rFonts w:ascii="Times New Roman" w:hAnsi="Times New Roman"/>
        </w:rPr>
        <w:t xml:space="preserve">exhibited </w:t>
      </w:r>
      <w:r w:rsidR="00E6361C">
        <w:rPr>
          <w:rFonts w:ascii="Times New Roman" w:hAnsi="Times New Roman"/>
        </w:rPr>
        <w:t xml:space="preserve">significant </w:t>
      </w:r>
      <w:r w:rsidR="00084734">
        <w:rPr>
          <w:rFonts w:ascii="Times New Roman" w:hAnsi="Times New Roman"/>
        </w:rPr>
        <w:t>shifts at their upper limits</w:t>
      </w:r>
      <w:r w:rsidR="00E6361C">
        <w:rPr>
          <w:rFonts w:ascii="Times New Roman" w:hAnsi="Times New Roman"/>
        </w:rPr>
        <w:t xml:space="preserve"> in Yosemite showed similar patterns in Lassen and/or Sequoia</w:t>
      </w:r>
      <w:r w:rsidR="00084734">
        <w:rPr>
          <w:rFonts w:ascii="Times New Roman" w:hAnsi="Times New Roman"/>
        </w:rPr>
        <w:t xml:space="preserve"> (</w:t>
      </w:r>
      <w:proofErr w:type="spellStart"/>
      <w:r w:rsidR="00084734">
        <w:rPr>
          <w:rFonts w:ascii="Times New Roman" w:hAnsi="Times New Roman"/>
          <w:i/>
        </w:rPr>
        <w:t>Chaetodipus</w:t>
      </w:r>
      <w:proofErr w:type="spellEnd"/>
      <w:r w:rsidR="00084734">
        <w:rPr>
          <w:rFonts w:ascii="Times New Roman" w:hAnsi="Times New Roman"/>
          <w:i/>
        </w:rPr>
        <w:t xml:space="preserve"> </w:t>
      </w:r>
      <w:proofErr w:type="spellStart"/>
      <w:r w:rsidR="00084734">
        <w:rPr>
          <w:rFonts w:ascii="Times New Roman" w:hAnsi="Times New Roman"/>
          <w:i/>
        </w:rPr>
        <w:t>californicus</w:t>
      </w:r>
      <w:proofErr w:type="spellEnd"/>
      <w:r w:rsidR="00084734">
        <w:rPr>
          <w:rFonts w:ascii="Times New Roman" w:hAnsi="Times New Roman"/>
          <w:i/>
        </w:rPr>
        <w:t xml:space="preserve">, </w:t>
      </w:r>
      <w:proofErr w:type="spellStart"/>
      <w:r w:rsidR="00084734">
        <w:rPr>
          <w:rFonts w:ascii="Times New Roman" w:hAnsi="Times New Roman"/>
          <w:i/>
        </w:rPr>
        <w:t>Peromyscus</w:t>
      </w:r>
      <w:proofErr w:type="spellEnd"/>
      <w:r w:rsidR="00084734">
        <w:rPr>
          <w:rFonts w:ascii="Times New Roman" w:hAnsi="Times New Roman"/>
          <w:i/>
        </w:rPr>
        <w:t xml:space="preserve"> </w:t>
      </w:r>
      <w:proofErr w:type="spellStart"/>
      <w:r w:rsidR="00084734" w:rsidRPr="001379B5">
        <w:rPr>
          <w:rFonts w:ascii="Times New Roman" w:hAnsi="Times New Roman"/>
          <w:i/>
        </w:rPr>
        <w:t>truei</w:t>
      </w:r>
      <w:proofErr w:type="spellEnd"/>
      <w:r w:rsidR="00E6361C">
        <w:rPr>
          <w:rFonts w:ascii="Times New Roman" w:hAnsi="Times New Roman"/>
          <w:i/>
        </w:rPr>
        <w:t xml:space="preserve">, </w:t>
      </w:r>
      <w:r w:rsidR="00E6361C" w:rsidRPr="00E6361C">
        <w:rPr>
          <w:rFonts w:ascii="Times New Roman" w:hAnsi="Times New Roman"/>
        </w:rPr>
        <w:t xml:space="preserve">and </w:t>
      </w:r>
      <w:proofErr w:type="spellStart"/>
      <w:r w:rsidR="00E6361C">
        <w:rPr>
          <w:rFonts w:ascii="Times New Roman" w:hAnsi="Times New Roman"/>
          <w:i/>
        </w:rPr>
        <w:t>Sciurus</w:t>
      </w:r>
      <w:proofErr w:type="spellEnd"/>
      <w:r w:rsidR="00E6361C">
        <w:rPr>
          <w:rFonts w:ascii="Times New Roman" w:hAnsi="Times New Roman"/>
          <w:i/>
        </w:rPr>
        <w:t xml:space="preserve"> </w:t>
      </w:r>
      <w:proofErr w:type="spellStart"/>
      <w:r w:rsidR="00E6361C">
        <w:rPr>
          <w:rFonts w:ascii="Times New Roman" w:hAnsi="Times New Roman"/>
          <w:i/>
        </w:rPr>
        <w:t>griseus</w:t>
      </w:r>
      <w:proofErr w:type="spellEnd"/>
      <w:r w:rsidR="00084734">
        <w:rPr>
          <w:rFonts w:ascii="Times New Roman" w:hAnsi="Times New Roman"/>
        </w:rPr>
        <w:t>)</w:t>
      </w:r>
      <w:r w:rsidR="00E6361C">
        <w:rPr>
          <w:rFonts w:ascii="Times New Roman" w:hAnsi="Times New Roman"/>
        </w:rPr>
        <w:t xml:space="preserve">. </w:t>
      </w:r>
      <w:r w:rsidR="00084734">
        <w:rPr>
          <w:rFonts w:ascii="Times New Roman" w:hAnsi="Times New Roman"/>
        </w:rPr>
        <w:t xml:space="preserve"> </w:t>
      </w:r>
      <w:r w:rsidR="00E6361C">
        <w:rPr>
          <w:rFonts w:ascii="Times New Roman" w:hAnsi="Times New Roman"/>
        </w:rPr>
        <w:t xml:space="preserve">Two species </w:t>
      </w:r>
      <w:proofErr w:type="spellStart"/>
      <w:r w:rsidR="00084734">
        <w:rPr>
          <w:rFonts w:ascii="Times New Roman" w:hAnsi="Times New Roman"/>
          <w:i/>
        </w:rPr>
        <w:t>Reithrodontomys</w:t>
      </w:r>
      <w:proofErr w:type="spellEnd"/>
      <w:r w:rsidR="00084734">
        <w:rPr>
          <w:rFonts w:ascii="Times New Roman" w:hAnsi="Times New Roman"/>
          <w:i/>
        </w:rPr>
        <w:t xml:space="preserve"> </w:t>
      </w:r>
      <w:proofErr w:type="spellStart"/>
      <w:r w:rsidR="00084734">
        <w:rPr>
          <w:rFonts w:ascii="Times New Roman" w:hAnsi="Times New Roman"/>
          <w:i/>
        </w:rPr>
        <w:t>megalotis</w:t>
      </w:r>
      <w:proofErr w:type="spellEnd"/>
      <w:r w:rsidR="00084734">
        <w:rPr>
          <w:rFonts w:ascii="Times New Roman" w:hAnsi="Times New Roman"/>
          <w:i/>
        </w:rPr>
        <w:t xml:space="preserve"> </w:t>
      </w:r>
      <w:r w:rsidR="00084734">
        <w:rPr>
          <w:rFonts w:ascii="Times New Roman" w:hAnsi="Times New Roman"/>
        </w:rPr>
        <w:t xml:space="preserve">and </w:t>
      </w:r>
      <w:proofErr w:type="spellStart"/>
      <w:r w:rsidR="00E6361C">
        <w:rPr>
          <w:rFonts w:ascii="Times New Roman" w:hAnsi="Times New Roman"/>
          <w:i/>
        </w:rPr>
        <w:t>Neotoma</w:t>
      </w:r>
      <w:proofErr w:type="spellEnd"/>
      <w:r w:rsidR="00E6361C">
        <w:rPr>
          <w:rFonts w:ascii="Times New Roman" w:hAnsi="Times New Roman"/>
          <w:i/>
        </w:rPr>
        <w:t xml:space="preserve"> </w:t>
      </w:r>
      <w:proofErr w:type="spellStart"/>
      <w:r w:rsidR="00E6361C">
        <w:rPr>
          <w:rFonts w:ascii="Times New Roman" w:hAnsi="Times New Roman"/>
          <w:i/>
        </w:rPr>
        <w:t>fuscipes</w:t>
      </w:r>
      <w:proofErr w:type="spellEnd"/>
      <w:r w:rsidR="00E6361C">
        <w:rPr>
          <w:rFonts w:ascii="Times New Roman" w:hAnsi="Times New Roman"/>
          <w:i/>
        </w:rPr>
        <w:t>/</w:t>
      </w:r>
      <w:proofErr w:type="spellStart"/>
      <w:r w:rsidR="00E6361C">
        <w:rPr>
          <w:rFonts w:ascii="Times New Roman" w:hAnsi="Times New Roman"/>
          <w:i/>
        </w:rPr>
        <w:t>macrotis</w:t>
      </w:r>
      <w:proofErr w:type="spellEnd"/>
      <w:r w:rsidR="00084734">
        <w:rPr>
          <w:rFonts w:ascii="Times New Roman" w:hAnsi="Times New Roman"/>
        </w:rPr>
        <w:t xml:space="preserve"> </w:t>
      </w:r>
      <w:r w:rsidR="00E6361C">
        <w:rPr>
          <w:rFonts w:ascii="Times New Roman" w:hAnsi="Times New Roman"/>
        </w:rPr>
        <w:t>showed significant shifts at their upper range limits in Lassen and Sequoia but not in Yosemite.</w:t>
      </w:r>
      <w:r w:rsidR="009F6D25">
        <w:rPr>
          <w:rFonts w:ascii="Times New Roman" w:hAnsi="Times New Roman"/>
        </w:rPr>
        <w:t xml:space="preserve"> </w:t>
      </w:r>
      <w:r>
        <w:rPr>
          <w:rFonts w:ascii="Times New Roman" w:hAnsi="Times New Roman"/>
        </w:rPr>
        <w:t>Overall</w:t>
      </w:r>
      <w:ins w:id="186" w:author="Rowe, Karen" w:date="2013-08-15T15:47:00Z">
        <w:r w:rsidR="00DE746C">
          <w:rPr>
            <w:rFonts w:ascii="Times New Roman" w:hAnsi="Times New Roman"/>
          </w:rPr>
          <w:t>, only</w:t>
        </w:r>
      </w:ins>
      <w:r>
        <w:rPr>
          <w:rFonts w:ascii="Times New Roman" w:hAnsi="Times New Roman"/>
        </w:rPr>
        <w:t xml:space="preserve"> five out of eight low elevation </w:t>
      </w:r>
      <w:r>
        <w:rPr>
          <w:rFonts w:ascii="Times New Roman" w:hAnsi="Times New Roman"/>
        </w:rPr>
        <w:lastRenderedPageBreak/>
        <w:t xml:space="preserve">species with a significant shift at their upper limit showed a similar pattern in at least two regions.  </w:t>
      </w:r>
    </w:p>
    <w:p w14:paraId="55E189A0" w14:textId="77777777" w:rsidR="00144F37" w:rsidRDefault="00144F37" w:rsidP="00F5767D">
      <w:pPr>
        <w:spacing w:line="480" w:lineRule="auto"/>
        <w:rPr>
          <w:rFonts w:ascii="Times New Roman" w:hAnsi="Times New Roman"/>
        </w:rPr>
      </w:pPr>
    </w:p>
    <w:p w14:paraId="2FEF064F" w14:textId="7AA483F8" w:rsidR="00144F37" w:rsidRPr="00DA2D79" w:rsidRDefault="00144F37" w:rsidP="003A635B">
      <w:pPr>
        <w:spacing w:line="480" w:lineRule="auto"/>
        <w:outlineLvl w:val="0"/>
        <w:rPr>
          <w:rFonts w:ascii="Times New Roman" w:hAnsi="Times New Roman"/>
          <w:i/>
        </w:rPr>
      </w:pPr>
      <w:r>
        <w:rPr>
          <w:rFonts w:ascii="Times New Roman" w:hAnsi="Times New Roman"/>
          <w:i/>
        </w:rPr>
        <w:t>Life history traits</w:t>
      </w:r>
      <w:r w:rsidR="005866E4">
        <w:rPr>
          <w:rFonts w:ascii="Times New Roman" w:hAnsi="Times New Roman"/>
          <w:i/>
        </w:rPr>
        <w:t xml:space="preserve"> (Hypothesis 4</w:t>
      </w:r>
      <w:r w:rsidR="0015712D">
        <w:rPr>
          <w:rFonts w:ascii="Times New Roman" w:hAnsi="Times New Roman"/>
          <w:i/>
        </w:rPr>
        <w:t>)</w:t>
      </w:r>
    </w:p>
    <w:p w14:paraId="78F79C6D" w14:textId="041D4E6A" w:rsidR="00F5767D" w:rsidRPr="00AD4B13" w:rsidRDefault="00AD20AA" w:rsidP="00F5767D">
      <w:pPr>
        <w:spacing w:line="480" w:lineRule="auto"/>
        <w:rPr>
          <w:rFonts w:ascii="Times New Roman" w:hAnsi="Times New Roman"/>
        </w:rPr>
      </w:pPr>
      <w:r>
        <w:rPr>
          <w:rFonts w:ascii="Times New Roman" w:hAnsi="Times New Roman"/>
        </w:rPr>
        <w:tab/>
      </w:r>
      <w:r w:rsidR="005866E4">
        <w:rPr>
          <w:rFonts w:ascii="Times New Roman" w:hAnsi="Times New Roman"/>
        </w:rPr>
        <w:t>O</w:t>
      </w:r>
      <w:r w:rsidR="00144F37" w:rsidRPr="00AD4B13">
        <w:rPr>
          <w:rFonts w:ascii="Times New Roman" w:hAnsi="Times New Roman"/>
        </w:rPr>
        <w:t>ur a</w:t>
      </w:r>
      <w:r w:rsidR="00B2634D" w:rsidRPr="00AD4B13">
        <w:rPr>
          <w:rFonts w:ascii="Times New Roman" w:hAnsi="Times New Roman"/>
        </w:rPr>
        <w:t xml:space="preserve">nalysis of </w:t>
      </w:r>
      <w:r w:rsidR="00144F37" w:rsidRPr="00AD4B13">
        <w:rPr>
          <w:rFonts w:ascii="Times New Roman" w:hAnsi="Times New Roman"/>
        </w:rPr>
        <w:t xml:space="preserve">species </w:t>
      </w:r>
      <w:r w:rsidR="00B2634D" w:rsidRPr="00AD4B13">
        <w:rPr>
          <w:rFonts w:ascii="Times New Roman" w:hAnsi="Times New Roman"/>
        </w:rPr>
        <w:t xml:space="preserve">life history traits in conjunction with range shifts revealed </w:t>
      </w:r>
      <w:r w:rsidR="00144F37" w:rsidRPr="00AD4B13">
        <w:rPr>
          <w:rFonts w:ascii="Times New Roman" w:hAnsi="Times New Roman"/>
        </w:rPr>
        <w:t xml:space="preserve">that the </w:t>
      </w:r>
      <w:r w:rsidR="00B2634D" w:rsidRPr="00AD4B13">
        <w:rPr>
          <w:rFonts w:ascii="Times New Roman" w:hAnsi="Times New Roman"/>
        </w:rPr>
        <w:t xml:space="preserve">limit of </w:t>
      </w:r>
      <w:r w:rsidR="00144F37" w:rsidRPr="00AD4B13">
        <w:rPr>
          <w:rFonts w:ascii="Times New Roman" w:hAnsi="Times New Roman"/>
        </w:rPr>
        <w:t>the species</w:t>
      </w:r>
      <w:r w:rsidR="00BD42A4" w:rsidRPr="00AD4B13">
        <w:rPr>
          <w:rFonts w:ascii="Times New Roman" w:hAnsi="Times New Roman"/>
        </w:rPr>
        <w:t>’</w:t>
      </w:r>
      <w:r w:rsidR="00B6096B" w:rsidRPr="00AD4B13">
        <w:rPr>
          <w:rFonts w:ascii="Times New Roman" w:hAnsi="Times New Roman"/>
        </w:rPr>
        <w:t xml:space="preserve"> range (lower or upper)</w:t>
      </w:r>
      <w:r w:rsidR="00CA37E8" w:rsidRPr="00AD4B13">
        <w:rPr>
          <w:rFonts w:ascii="Times New Roman" w:hAnsi="Times New Roman"/>
        </w:rPr>
        <w:t xml:space="preserve"> </w:t>
      </w:r>
      <w:r w:rsidR="00144F37" w:rsidRPr="00AD4B13">
        <w:rPr>
          <w:rFonts w:ascii="Times New Roman" w:hAnsi="Times New Roman"/>
        </w:rPr>
        <w:t>w</w:t>
      </w:r>
      <w:r w:rsidR="00AD4B13" w:rsidRPr="00AD4B13">
        <w:rPr>
          <w:rFonts w:ascii="Times New Roman" w:hAnsi="Times New Roman"/>
        </w:rPr>
        <w:t xml:space="preserve">as a </w:t>
      </w:r>
      <w:r w:rsidR="00144F37" w:rsidRPr="00AD4B13">
        <w:rPr>
          <w:rFonts w:ascii="Times New Roman" w:hAnsi="Times New Roman"/>
        </w:rPr>
        <w:t>stronger</w:t>
      </w:r>
      <w:r w:rsidR="00CA37E8" w:rsidRPr="00AD4B13">
        <w:rPr>
          <w:rFonts w:ascii="Times New Roman" w:hAnsi="Times New Roman"/>
        </w:rPr>
        <w:t xml:space="preserve"> predictor</w:t>
      </w:r>
      <w:r w:rsidR="00144F37" w:rsidRPr="00AD4B13">
        <w:rPr>
          <w:rFonts w:ascii="Times New Roman" w:hAnsi="Times New Roman"/>
        </w:rPr>
        <w:t xml:space="preserve"> </w:t>
      </w:r>
      <w:r w:rsidR="00CA37E8" w:rsidRPr="00AD4B13">
        <w:rPr>
          <w:rFonts w:ascii="Times New Roman" w:hAnsi="Times New Roman"/>
        </w:rPr>
        <w:t>of range shifts than any of the eight</w:t>
      </w:r>
      <w:r w:rsidR="00DE63F6" w:rsidRPr="00AD4B13">
        <w:rPr>
          <w:rFonts w:ascii="Times New Roman" w:hAnsi="Times New Roman"/>
        </w:rPr>
        <w:t xml:space="preserve"> life history</w:t>
      </w:r>
      <w:r w:rsidR="00CA37E8" w:rsidRPr="00AD4B13">
        <w:rPr>
          <w:rFonts w:ascii="Times New Roman" w:hAnsi="Times New Roman"/>
        </w:rPr>
        <w:t xml:space="preserve"> variables we included</w:t>
      </w:r>
      <w:r w:rsidR="00E36F07" w:rsidRPr="00AD4B13">
        <w:rPr>
          <w:rFonts w:ascii="Times New Roman" w:hAnsi="Times New Roman"/>
        </w:rPr>
        <w:t xml:space="preserve"> (Table 2)</w:t>
      </w:r>
      <w:r w:rsidR="00DE63F6" w:rsidRPr="00AD4B13">
        <w:rPr>
          <w:rFonts w:ascii="Times New Roman" w:hAnsi="Times New Roman"/>
        </w:rPr>
        <w:t>. Region provided little additional information and was not included in any of the top models.</w:t>
      </w:r>
      <w:r w:rsidR="00AD4B13" w:rsidRPr="00AD4B13">
        <w:rPr>
          <w:rFonts w:ascii="Times New Roman" w:hAnsi="Times New Roman"/>
        </w:rPr>
        <w:t xml:space="preserve"> </w:t>
      </w:r>
      <w:r w:rsidR="00F024BE" w:rsidRPr="00AD4B13">
        <w:rPr>
          <w:rFonts w:ascii="Times New Roman" w:hAnsi="Times New Roman"/>
        </w:rPr>
        <w:t>For high elevation species</w:t>
      </w:r>
      <w:r w:rsidR="00FF312C" w:rsidRPr="00AD4B13">
        <w:rPr>
          <w:rFonts w:ascii="Times New Roman" w:hAnsi="Times New Roman"/>
        </w:rPr>
        <w:t xml:space="preserve"> significant shifts were more likely to be detected in nocturnal species, species with larger litter sizes and species with shorter lifespans</w:t>
      </w:r>
      <w:r w:rsidR="00AD4B13" w:rsidRPr="00AD4B13">
        <w:rPr>
          <w:rFonts w:ascii="Times New Roman" w:hAnsi="Times New Roman"/>
        </w:rPr>
        <w:t xml:space="preserve"> (Table 2</w:t>
      </w:r>
      <w:r w:rsidR="00BD42A4" w:rsidRPr="00AD4B13">
        <w:rPr>
          <w:rFonts w:ascii="Times New Roman" w:hAnsi="Times New Roman"/>
        </w:rPr>
        <w:t xml:space="preserve">). </w:t>
      </w:r>
      <w:r w:rsidR="00AD4B13" w:rsidRPr="00AD4B13">
        <w:rPr>
          <w:rFonts w:ascii="Times New Roman" w:hAnsi="Times New Roman"/>
        </w:rPr>
        <w:t xml:space="preserve">Limit was the most informative single variable followed distantly by Daily Rhythm; these two models were the only </w:t>
      </w:r>
      <w:proofErr w:type="spellStart"/>
      <w:r w:rsidR="00AD4B13" w:rsidRPr="00AD4B13">
        <w:rPr>
          <w:rFonts w:ascii="Times New Roman" w:hAnsi="Times New Roman"/>
        </w:rPr>
        <w:t>univariate</w:t>
      </w:r>
      <w:proofErr w:type="spellEnd"/>
      <w:r w:rsidR="00AD4B13" w:rsidRPr="00AD4B13">
        <w:rPr>
          <w:rFonts w:ascii="Times New Roman" w:hAnsi="Times New Roman"/>
        </w:rPr>
        <w:t xml:space="preserve"> models that were more informative than the Null model. </w:t>
      </w:r>
      <w:r w:rsidR="00FF312C" w:rsidRPr="00AD4B13">
        <w:rPr>
          <w:rFonts w:ascii="Times New Roman" w:hAnsi="Times New Roman"/>
        </w:rPr>
        <w:t>For low elevation species</w:t>
      </w:r>
      <w:r w:rsidR="00873CC9" w:rsidRPr="00AD4B13">
        <w:rPr>
          <w:rFonts w:ascii="Times New Roman" w:hAnsi="Times New Roman"/>
        </w:rPr>
        <w:t xml:space="preserve">, </w:t>
      </w:r>
      <w:r w:rsidR="00FF312C" w:rsidRPr="00AD4B13">
        <w:rPr>
          <w:rFonts w:ascii="Times New Roman" w:hAnsi="Times New Roman"/>
        </w:rPr>
        <w:t xml:space="preserve">Limit was the best model with little additional information provided by </w:t>
      </w:r>
      <w:r w:rsidR="00873CC9" w:rsidRPr="00AD4B13">
        <w:rPr>
          <w:rFonts w:ascii="Times New Roman" w:hAnsi="Times New Roman"/>
        </w:rPr>
        <w:t>species’ traits</w:t>
      </w:r>
      <w:r w:rsidR="00FF312C" w:rsidRPr="00AD4B13">
        <w:rPr>
          <w:rFonts w:ascii="Times New Roman" w:hAnsi="Times New Roman"/>
        </w:rPr>
        <w:t xml:space="preserve">. </w:t>
      </w:r>
      <w:r w:rsidR="00AD4B13" w:rsidRPr="00AD4B13">
        <w:rPr>
          <w:rFonts w:ascii="Times New Roman" w:hAnsi="Times New Roman"/>
        </w:rPr>
        <w:t>In both high and low elevation species</w:t>
      </w:r>
      <w:r w:rsidR="00FF312C" w:rsidRPr="00AD4B13">
        <w:rPr>
          <w:rFonts w:ascii="Times New Roman" w:hAnsi="Times New Roman"/>
        </w:rPr>
        <w:t xml:space="preserve">, models containing </w:t>
      </w:r>
      <w:r w:rsidR="00873CC9" w:rsidRPr="00AD4B13">
        <w:rPr>
          <w:rFonts w:ascii="Times New Roman" w:hAnsi="Times New Roman"/>
        </w:rPr>
        <w:t xml:space="preserve">species’ traits </w:t>
      </w:r>
      <w:r w:rsidR="00FF312C" w:rsidRPr="00AD4B13">
        <w:rPr>
          <w:rFonts w:ascii="Times New Roman" w:hAnsi="Times New Roman"/>
        </w:rPr>
        <w:t>were more informative than models containing Region.</w:t>
      </w:r>
    </w:p>
    <w:p w14:paraId="19E078AC" w14:textId="77777777" w:rsidR="00952721" w:rsidRDefault="00952721" w:rsidP="00F5767D">
      <w:pPr>
        <w:spacing w:line="480" w:lineRule="auto"/>
        <w:rPr>
          <w:rFonts w:ascii="Times New Roman" w:hAnsi="Times New Roman"/>
        </w:rPr>
      </w:pPr>
    </w:p>
    <w:p w14:paraId="740877E8" w14:textId="08727691" w:rsidR="00952721" w:rsidRPr="00DA2D79" w:rsidRDefault="00952721" w:rsidP="003A635B">
      <w:pPr>
        <w:spacing w:line="480" w:lineRule="auto"/>
        <w:outlineLvl w:val="0"/>
        <w:rPr>
          <w:rFonts w:ascii="Times New Roman" w:hAnsi="Times New Roman"/>
          <w:i/>
        </w:rPr>
      </w:pPr>
      <w:r>
        <w:rPr>
          <w:rFonts w:ascii="Times New Roman" w:hAnsi="Times New Roman"/>
          <w:i/>
        </w:rPr>
        <w:t xml:space="preserve">Nearest climate neighbor </w:t>
      </w:r>
      <w:r w:rsidR="0015712D">
        <w:rPr>
          <w:rFonts w:ascii="Times New Roman" w:hAnsi="Times New Roman"/>
          <w:i/>
        </w:rPr>
        <w:t>ana</w:t>
      </w:r>
      <w:r w:rsidR="005866E4">
        <w:rPr>
          <w:rFonts w:ascii="Times New Roman" w:hAnsi="Times New Roman"/>
          <w:i/>
        </w:rPr>
        <w:t>lysis (Hypothesis 5</w:t>
      </w:r>
      <w:r w:rsidR="0015712D">
        <w:rPr>
          <w:rFonts w:ascii="Times New Roman" w:hAnsi="Times New Roman"/>
          <w:i/>
        </w:rPr>
        <w:t>)</w:t>
      </w:r>
    </w:p>
    <w:p w14:paraId="7C6B82C4" w14:textId="50974173" w:rsidR="00F5767D" w:rsidRDefault="00840DD8" w:rsidP="00F5767D">
      <w:pPr>
        <w:spacing w:line="480" w:lineRule="auto"/>
        <w:rPr>
          <w:rFonts w:ascii="Times New Roman" w:hAnsi="Times New Roman"/>
        </w:rPr>
      </w:pPr>
      <w:r>
        <w:rPr>
          <w:rFonts w:ascii="Times New Roman" w:hAnsi="Times New Roman"/>
        </w:rPr>
        <w:tab/>
      </w:r>
      <w:r w:rsidR="002E7054">
        <w:rPr>
          <w:rFonts w:ascii="Times New Roman" w:hAnsi="Times New Roman"/>
        </w:rPr>
        <w:t xml:space="preserve">Our nearest </w:t>
      </w:r>
      <w:r w:rsidR="00FB6B4C">
        <w:rPr>
          <w:rFonts w:ascii="Times New Roman" w:hAnsi="Times New Roman"/>
        </w:rPr>
        <w:t>climat</w:t>
      </w:r>
      <w:r w:rsidR="00B90608">
        <w:rPr>
          <w:rFonts w:ascii="Times New Roman" w:hAnsi="Times New Roman"/>
        </w:rPr>
        <w:t>ic</w:t>
      </w:r>
      <w:r w:rsidR="00FB6B4C">
        <w:rPr>
          <w:rFonts w:ascii="Times New Roman" w:hAnsi="Times New Roman"/>
        </w:rPr>
        <w:t xml:space="preserve"> neighbor analyses </w:t>
      </w:r>
      <w:r w:rsidR="002E7054">
        <w:rPr>
          <w:rFonts w:ascii="Times New Roman" w:hAnsi="Times New Roman"/>
        </w:rPr>
        <w:t xml:space="preserve">revealed </w:t>
      </w:r>
      <w:r w:rsidR="003C6425">
        <w:rPr>
          <w:rFonts w:ascii="Times New Roman" w:hAnsi="Times New Roman"/>
        </w:rPr>
        <w:t xml:space="preserve">that </w:t>
      </w:r>
      <w:r w:rsidR="00FB6B4C">
        <w:rPr>
          <w:rFonts w:ascii="Times New Roman" w:hAnsi="Times New Roman"/>
        </w:rPr>
        <w:t xml:space="preserve">both upslope and downslope </w:t>
      </w:r>
      <w:r w:rsidR="00DA2D79">
        <w:rPr>
          <w:rFonts w:ascii="Times New Roman" w:hAnsi="Times New Roman"/>
        </w:rPr>
        <w:t>shifts we</w:t>
      </w:r>
      <w:r w:rsidR="003C6425">
        <w:rPr>
          <w:rFonts w:ascii="Times New Roman" w:hAnsi="Times New Roman"/>
        </w:rPr>
        <w:t xml:space="preserve">re predicted by observed </w:t>
      </w:r>
      <w:r w:rsidR="00FB6B4C">
        <w:rPr>
          <w:rFonts w:ascii="Times New Roman" w:hAnsi="Times New Roman"/>
        </w:rPr>
        <w:t xml:space="preserve">climate </w:t>
      </w:r>
      <w:r w:rsidR="003C6425">
        <w:rPr>
          <w:rFonts w:ascii="Times New Roman" w:hAnsi="Times New Roman"/>
        </w:rPr>
        <w:t xml:space="preserve">change </w:t>
      </w:r>
      <w:r w:rsidR="00FB6B4C">
        <w:rPr>
          <w:rFonts w:ascii="Times New Roman" w:hAnsi="Times New Roman"/>
        </w:rPr>
        <w:t xml:space="preserve">at </w:t>
      </w:r>
      <w:r w:rsidR="003C6425">
        <w:rPr>
          <w:rFonts w:ascii="Times New Roman" w:hAnsi="Times New Roman"/>
        </w:rPr>
        <w:t xml:space="preserve">the </w:t>
      </w:r>
      <w:r w:rsidR="00FB6B4C">
        <w:rPr>
          <w:rFonts w:ascii="Times New Roman" w:hAnsi="Times New Roman"/>
        </w:rPr>
        <w:t>historical range limits of species</w:t>
      </w:r>
      <w:r w:rsidR="00E711BE">
        <w:rPr>
          <w:rFonts w:ascii="Times New Roman" w:hAnsi="Times New Roman"/>
        </w:rPr>
        <w:t xml:space="preserve"> (Fig. 1x)</w:t>
      </w:r>
      <w:r w:rsidR="00DA2D79">
        <w:rPr>
          <w:rFonts w:ascii="Times New Roman" w:hAnsi="Times New Roman"/>
        </w:rPr>
        <w:t>. C</w:t>
      </w:r>
      <w:r w:rsidR="005866E4">
        <w:rPr>
          <w:rFonts w:ascii="Times New Roman" w:hAnsi="Times New Roman"/>
        </w:rPr>
        <w:t>onsistent with our hypothesis</w:t>
      </w:r>
      <w:r w:rsidR="00DA2D79">
        <w:rPr>
          <w:rFonts w:ascii="Times New Roman" w:hAnsi="Times New Roman"/>
        </w:rPr>
        <w:t>,</w:t>
      </w:r>
      <w:r w:rsidR="00FB6B4C">
        <w:rPr>
          <w:rFonts w:ascii="Times New Roman" w:hAnsi="Times New Roman"/>
        </w:rPr>
        <w:t xml:space="preserve"> </w:t>
      </w:r>
      <w:r w:rsidR="00DA2D79">
        <w:rPr>
          <w:rFonts w:ascii="Times New Roman" w:hAnsi="Times New Roman"/>
        </w:rPr>
        <w:t xml:space="preserve">we found that nearest minimum temperature was the best predictor and explained 73% of the </w:t>
      </w:r>
      <w:r w:rsidR="00D40734">
        <w:rPr>
          <w:rFonts w:ascii="Times New Roman" w:hAnsi="Times New Roman"/>
        </w:rPr>
        <w:t xml:space="preserve">52 significant </w:t>
      </w:r>
      <w:r w:rsidR="00FB6B4C">
        <w:rPr>
          <w:rFonts w:ascii="Times New Roman" w:hAnsi="Times New Roman"/>
        </w:rPr>
        <w:t>range limit shifts</w:t>
      </w:r>
      <w:r w:rsidR="00D40734">
        <w:rPr>
          <w:rFonts w:ascii="Times New Roman" w:hAnsi="Times New Roman"/>
        </w:rPr>
        <w:t xml:space="preserve"> observed in this study</w:t>
      </w:r>
      <w:r w:rsidR="00684E8B">
        <w:rPr>
          <w:rFonts w:ascii="Times New Roman" w:hAnsi="Times New Roman"/>
        </w:rPr>
        <w:t>, whereas an overall warming model explained 69% of shifts</w:t>
      </w:r>
      <w:r w:rsidR="003C6425">
        <w:rPr>
          <w:rFonts w:ascii="Times New Roman" w:hAnsi="Times New Roman"/>
        </w:rPr>
        <w:t>. P</w:t>
      </w:r>
      <w:r w:rsidR="00D40734">
        <w:rPr>
          <w:rFonts w:ascii="Times New Roman" w:hAnsi="Times New Roman"/>
        </w:rPr>
        <w:t xml:space="preserve">redictions </w:t>
      </w:r>
      <w:r w:rsidR="003C6425">
        <w:rPr>
          <w:rFonts w:ascii="Times New Roman" w:hAnsi="Times New Roman"/>
        </w:rPr>
        <w:t xml:space="preserve">from an overall warming model, minimum temperature, and </w:t>
      </w:r>
      <w:r w:rsidR="00D40734">
        <w:rPr>
          <w:rFonts w:ascii="Times New Roman" w:hAnsi="Times New Roman"/>
        </w:rPr>
        <w:t>mean annual temperature w</w:t>
      </w:r>
      <w:r w:rsidR="009E6CC0">
        <w:rPr>
          <w:rFonts w:ascii="Times New Roman" w:hAnsi="Times New Roman"/>
        </w:rPr>
        <w:t xml:space="preserve">ere </w:t>
      </w:r>
      <w:r w:rsidR="003C6425">
        <w:rPr>
          <w:rFonts w:ascii="Times New Roman" w:hAnsi="Times New Roman"/>
        </w:rPr>
        <w:t xml:space="preserve">each </w:t>
      </w:r>
      <w:r w:rsidR="009E6CC0">
        <w:rPr>
          <w:rFonts w:ascii="Times New Roman" w:hAnsi="Times New Roman"/>
        </w:rPr>
        <w:t>more consistent than random</w:t>
      </w:r>
      <w:r w:rsidR="00D40734">
        <w:rPr>
          <w:rFonts w:ascii="Times New Roman" w:hAnsi="Times New Roman"/>
        </w:rPr>
        <w:t>,</w:t>
      </w:r>
      <w:r w:rsidR="009E6CC0">
        <w:rPr>
          <w:rFonts w:ascii="Times New Roman" w:hAnsi="Times New Roman"/>
        </w:rPr>
        <w:t xml:space="preserve"> but</w:t>
      </w:r>
      <w:r w:rsidR="00D40734">
        <w:rPr>
          <w:rFonts w:ascii="Times New Roman" w:hAnsi="Times New Roman"/>
        </w:rPr>
        <w:t xml:space="preserve"> maximum </w:t>
      </w:r>
      <w:r w:rsidR="00D40734">
        <w:rPr>
          <w:rFonts w:ascii="Times New Roman" w:hAnsi="Times New Roman"/>
        </w:rPr>
        <w:lastRenderedPageBreak/>
        <w:t xml:space="preserve">temperature and mean annual precipitation were not (binomial tests, </w:t>
      </w:r>
      <w:r w:rsidR="00D40734" w:rsidRPr="00873CC9">
        <w:rPr>
          <w:rFonts w:ascii="Times New Roman" w:hAnsi="Times New Roman"/>
          <w:i/>
        </w:rPr>
        <w:t>n</w:t>
      </w:r>
      <w:r w:rsidR="00D40734">
        <w:rPr>
          <w:rFonts w:ascii="Times New Roman" w:hAnsi="Times New Roman"/>
        </w:rPr>
        <w:t xml:space="preserve">=52, </w:t>
      </w:r>
      <w:r w:rsidR="00060747">
        <w:rPr>
          <w:rFonts w:ascii="Times New Roman" w:hAnsi="Times New Roman"/>
        </w:rPr>
        <w:t>w</w:t>
      </w:r>
      <w:r w:rsidR="00873CC9">
        <w:rPr>
          <w:rFonts w:ascii="Times New Roman" w:hAnsi="Times New Roman"/>
        </w:rPr>
        <w:t xml:space="preserve">arming (69.2%), </w:t>
      </w:r>
      <w:r w:rsidR="00873CC9" w:rsidRPr="00873CC9">
        <w:rPr>
          <w:rFonts w:ascii="Times New Roman" w:hAnsi="Times New Roman"/>
          <w:i/>
        </w:rPr>
        <w:t>p</w:t>
      </w:r>
      <w:r w:rsidR="00873CC9">
        <w:rPr>
          <w:rFonts w:ascii="Times New Roman" w:hAnsi="Times New Roman"/>
        </w:rPr>
        <w:t>=0.004</w:t>
      </w:r>
      <w:r w:rsidR="00D40734">
        <w:rPr>
          <w:rFonts w:ascii="Times New Roman" w:hAnsi="Times New Roman"/>
        </w:rPr>
        <w:t xml:space="preserve">; </w:t>
      </w:r>
      <w:r w:rsidR="00D526C6">
        <w:rPr>
          <w:rFonts w:ascii="Times New Roman" w:hAnsi="Times New Roman"/>
        </w:rPr>
        <w:t xml:space="preserve">mean annual temperature </w:t>
      </w:r>
      <w:r w:rsidR="00D40734">
        <w:rPr>
          <w:rFonts w:ascii="Times New Roman" w:hAnsi="Times New Roman"/>
        </w:rPr>
        <w:t xml:space="preserve">(63.5%): </w:t>
      </w:r>
      <w:r w:rsidR="00D40734" w:rsidRPr="00873CC9">
        <w:rPr>
          <w:rFonts w:ascii="Times New Roman" w:hAnsi="Times New Roman"/>
          <w:i/>
        </w:rPr>
        <w:t>p</w:t>
      </w:r>
      <w:r w:rsidR="00873CC9">
        <w:rPr>
          <w:rFonts w:ascii="Times New Roman" w:hAnsi="Times New Roman"/>
        </w:rPr>
        <w:t>=0.035</w:t>
      </w:r>
      <w:r w:rsidR="00D40734">
        <w:rPr>
          <w:rFonts w:ascii="Times New Roman" w:hAnsi="Times New Roman"/>
        </w:rPr>
        <w:t xml:space="preserve">; </w:t>
      </w:r>
      <w:r w:rsidR="00D526C6">
        <w:rPr>
          <w:rFonts w:ascii="Times New Roman" w:hAnsi="Times New Roman"/>
        </w:rPr>
        <w:t xml:space="preserve">maximum temperature </w:t>
      </w:r>
      <w:r w:rsidR="00D40734">
        <w:rPr>
          <w:rFonts w:ascii="Times New Roman" w:hAnsi="Times New Roman"/>
        </w:rPr>
        <w:t xml:space="preserve">(53.8%): </w:t>
      </w:r>
      <w:r w:rsidR="00D40734" w:rsidRPr="00873CC9">
        <w:rPr>
          <w:rFonts w:ascii="Times New Roman" w:hAnsi="Times New Roman"/>
          <w:i/>
        </w:rPr>
        <w:t>p</w:t>
      </w:r>
      <w:r w:rsidR="00873CC9">
        <w:rPr>
          <w:rFonts w:ascii="Times New Roman" w:hAnsi="Times New Roman"/>
        </w:rPr>
        <w:t>=0.339</w:t>
      </w:r>
      <w:r w:rsidR="00D40734">
        <w:rPr>
          <w:rFonts w:ascii="Times New Roman" w:hAnsi="Times New Roman"/>
        </w:rPr>
        <w:t xml:space="preserve">; </w:t>
      </w:r>
      <w:r w:rsidR="00D526C6">
        <w:rPr>
          <w:rFonts w:ascii="Times New Roman" w:hAnsi="Times New Roman"/>
        </w:rPr>
        <w:t xml:space="preserve">minimum temperature </w:t>
      </w:r>
      <w:r w:rsidR="00D40734">
        <w:rPr>
          <w:rFonts w:ascii="Times New Roman" w:hAnsi="Times New Roman"/>
        </w:rPr>
        <w:t xml:space="preserve">(73.1%), </w:t>
      </w:r>
      <w:r w:rsidR="00D40734" w:rsidRPr="00873CC9">
        <w:rPr>
          <w:rFonts w:ascii="Times New Roman" w:hAnsi="Times New Roman"/>
          <w:i/>
        </w:rPr>
        <w:t>p</w:t>
      </w:r>
      <w:r w:rsidR="00873CC9">
        <w:rPr>
          <w:rFonts w:ascii="Times New Roman" w:hAnsi="Times New Roman"/>
        </w:rPr>
        <w:t>=0.001</w:t>
      </w:r>
      <w:r w:rsidR="00D40734">
        <w:rPr>
          <w:rFonts w:ascii="Times New Roman" w:hAnsi="Times New Roman"/>
        </w:rPr>
        <w:t xml:space="preserve">; </w:t>
      </w:r>
      <w:r w:rsidR="00D526C6">
        <w:rPr>
          <w:rFonts w:ascii="Times New Roman" w:hAnsi="Times New Roman"/>
        </w:rPr>
        <w:t xml:space="preserve">mean annual precipitation </w:t>
      </w:r>
      <w:r w:rsidR="00D40734">
        <w:rPr>
          <w:rFonts w:ascii="Times New Roman" w:hAnsi="Times New Roman"/>
        </w:rPr>
        <w:t xml:space="preserve">(53.8%), </w:t>
      </w:r>
      <w:r w:rsidR="00D40734" w:rsidRPr="00873CC9">
        <w:rPr>
          <w:rFonts w:ascii="Times New Roman" w:hAnsi="Times New Roman"/>
          <w:i/>
        </w:rPr>
        <w:t>p</w:t>
      </w:r>
      <w:r w:rsidR="00873CC9">
        <w:rPr>
          <w:rFonts w:ascii="Times New Roman" w:hAnsi="Times New Roman"/>
        </w:rPr>
        <w:t>=0.33</w:t>
      </w:r>
      <w:r w:rsidR="00D40734">
        <w:rPr>
          <w:rFonts w:ascii="Times New Roman" w:hAnsi="Times New Roman"/>
        </w:rPr>
        <w:t xml:space="preserve">9). Similar patterns were observed for </w:t>
      </w:r>
      <w:r w:rsidR="008D03ED">
        <w:rPr>
          <w:rFonts w:ascii="Times New Roman" w:hAnsi="Times New Roman"/>
        </w:rPr>
        <w:t xml:space="preserve">low and </w:t>
      </w:r>
      <w:r w:rsidR="0017022B">
        <w:rPr>
          <w:rFonts w:ascii="Times New Roman" w:hAnsi="Times New Roman"/>
        </w:rPr>
        <w:t>high elevation species (Figure 3</w:t>
      </w:r>
      <w:r w:rsidR="008D03ED">
        <w:rPr>
          <w:rFonts w:ascii="Times New Roman" w:hAnsi="Times New Roman"/>
        </w:rPr>
        <w:t xml:space="preserve">) except that for low elevation species, only minimum temperature was </w:t>
      </w:r>
      <w:r w:rsidR="00873CC9">
        <w:rPr>
          <w:rFonts w:ascii="Times New Roman" w:hAnsi="Times New Roman"/>
        </w:rPr>
        <w:t xml:space="preserve">more consistent </w:t>
      </w:r>
      <w:r w:rsidR="008D03ED">
        <w:rPr>
          <w:rFonts w:ascii="Times New Roman" w:hAnsi="Times New Roman"/>
        </w:rPr>
        <w:t>than random.</w:t>
      </w:r>
      <w:r w:rsidR="001D6800">
        <w:rPr>
          <w:rFonts w:ascii="Times New Roman" w:hAnsi="Times New Roman"/>
        </w:rPr>
        <w:t xml:space="preserve"> </w:t>
      </w:r>
      <w:r w:rsidR="008D03ED">
        <w:rPr>
          <w:rFonts w:ascii="Times New Roman" w:hAnsi="Times New Roman"/>
        </w:rPr>
        <w:t xml:space="preserve">GLMM analyses of nearest neighbor predictions supported the superior performance of minimum temperature in predicting the direction of range shifts (Table 4). The </w:t>
      </w:r>
      <w:r w:rsidR="009E6CC0">
        <w:rPr>
          <w:rFonts w:ascii="Times New Roman" w:hAnsi="Times New Roman"/>
        </w:rPr>
        <w:t>best</w:t>
      </w:r>
      <w:r w:rsidR="008D03ED">
        <w:rPr>
          <w:rFonts w:ascii="Times New Roman" w:hAnsi="Times New Roman"/>
        </w:rPr>
        <w:t xml:space="preserve"> model was the additive Limit and </w:t>
      </w:r>
      <w:r w:rsidR="00D526C6">
        <w:rPr>
          <w:rFonts w:ascii="Times New Roman" w:hAnsi="Times New Roman"/>
        </w:rPr>
        <w:t>mi</w:t>
      </w:r>
      <w:r w:rsidR="00CD5A07">
        <w:rPr>
          <w:rFonts w:ascii="Times New Roman" w:hAnsi="Times New Roman"/>
        </w:rPr>
        <w:t>n</w:t>
      </w:r>
      <w:r w:rsidR="00D526C6">
        <w:rPr>
          <w:rFonts w:ascii="Times New Roman" w:hAnsi="Times New Roman"/>
        </w:rPr>
        <w:t xml:space="preserve">imum temperature </w:t>
      </w:r>
      <w:r w:rsidR="008D03ED">
        <w:rPr>
          <w:rFonts w:ascii="Times New Roman" w:hAnsi="Times New Roman"/>
        </w:rPr>
        <w:t>model</w:t>
      </w:r>
      <w:r w:rsidR="009E6CC0">
        <w:rPr>
          <w:rFonts w:ascii="Times New Roman" w:hAnsi="Times New Roman"/>
        </w:rPr>
        <w:t>,</w:t>
      </w:r>
      <w:r w:rsidR="008D03ED">
        <w:rPr>
          <w:rFonts w:ascii="Times New Roman" w:hAnsi="Times New Roman"/>
        </w:rPr>
        <w:t xml:space="preserve"> followed closely b</w:t>
      </w:r>
      <w:r w:rsidR="00C72CD7">
        <w:rPr>
          <w:rFonts w:ascii="Times New Roman" w:hAnsi="Times New Roman"/>
        </w:rPr>
        <w:t>y th</w:t>
      </w:r>
      <w:r w:rsidR="008D03ED">
        <w:rPr>
          <w:rFonts w:ascii="Times New Roman" w:hAnsi="Times New Roman"/>
        </w:rPr>
        <w:t xml:space="preserve">e </w:t>
      </w:r>
      <w:r w:rsidR="00D526C6">
        <w:rPr>
          <w:rFonts w:ascii="Times New Roman" w:hAnsi="Times New Roman"/>
        </w:rPr>
        <w:t xml:space="preserve">minimum temperature </w:t>
      </w:r>
      <w:r w:rsidR="008D03ED">
        <w:rPr>
          <w:rFonts w:ascii="Times New Roman" w:hAnsi="Times New Roman"/>
        </w:rPr>
        <w:t>only model</w:t>
      </w:r>
      <w:r w:rsidR="00C72CD7">
        <w:rPr>
          <w:rFonts w:ascii="Times New Roman" w:hAnsi="Times New Roman"/>
        </w:rPr>
        <w:t>.</w:t>
      </w:r>
      <w:r w:rsidR="008D03ED">
        <w:rPr>
          <w:rFonts w:ascii="Times New Roman" w:hAnsi="Times New Roman"/>
        </w:rPr>
        <w:t xml:space="preserve"> </w:t>
      </w:r>
      <w:r w:rsidR="00C72CD7">
        <w:rPr>
          <w:rFonts w:ascii="Times New Roman" w:hAnsi="Times New Roman"/>
        </w:rPr>
        <w:t>T</w:t>
      </w:r>
      <w:r w:rsidR="008D03ED">
        <w:rPr>
          <w:rFonts w:ascii="Times New Roman" w:hAnsi="Times New Roman"/>
        </w:rPr>
        <w:t>hus</w:t>
      </w:r>
      <w:r w:rsidR="00803CA7">
        <w:rPr>
          <w:rFonts w:ascii="Times New Roman" w:hAnsi="Times New Roman"/>
        </w:rPr>
        <w:t>,</w:t>
      </w:r>
      <w:r w:rsidR="008D03ED">
        <w:rPr>
          <w:rFonts w:ascii="Times New Roman" w:hAnsi="Times New Roman"/>
        </w:rPr>
        <w:t xml:space="preserve"> </w:t>
      </w:r>
      <w:r w:rsidR="00D526C6">
        <w:rPr>
          <w:rFonts w:ascii="Times New Roman" w:hAnsi="Times New Roman"/>
        </w:rPr>
        <w:t xml:space="preserve">minimum temperature </w:t>
      </w:r>
      <w:r w:rsidR="008D03ED">
        <w:rPr>
          <w:rFonts w:ascii="Times New Roman" w:hAnsi="Times New Roman"/>
        </w:rPr>
        <w:t>was a better predictor of range shift direction than Limit, Reg</w:t>
      </w:r>
      <w:r w:rsidR="00C72CD7">
        <w:rPr>
          <w:rFonts w:ascii="Times New Roman" w:hAnsi="Times New Roman"/>
        </w:rPr>
        <w:t xml:space="preserve">ion or other </w:t>
      </w:r>
      <w:proofErr w:type="spellStart"/>
      <w:r w:rsidR="00060747">
        <w:rPr>
          <w:rFonts w:ascii="Times New Roman" w:hAnsi="Times New Roman"/>
        </w:rPr>
        <w:t>Bioclim</w:t>
      </w:r>
      <w:proofErr w:type="spellEnd"/>
      <w:r w:rsidR="00060747">
        <w:rPr>
          <w:rFonts w:ascii="Times New Roman" w:hAnsi="Times New Roman"/>
        </w:rPr>
        <w:t xml:space="preserve"> </w:t>
      </w:r>
      <w:r w:rsidR="00C72CD7">
        <w:rPr>
          <w:rFonts w:ascii="Times New Roman" w:hAnsi="Times New Roman"/>
        </w:rPr>
        <w:t>variab</w:t>
      </w:r>
      <w:r w:rsidR="008D03ED">
        <w:rPr>
          <w:rFonts w:ascii="Times New Roman" w:hAnsi="Times New Roman"/>
        </w:rPr>
        <w:t>l</w:t>
      </w:r>
      <w:r w:rsidR="00C72CD7">
        <w:rPr>
          <w:rFonts w:ascii="Times New Roman" w:hAnsi="Times New Roman"/>
        </w:rPr>
        <w:t>e</w:t>
      </w:r>
      <w:r w:rsidR="008D03ED">
        <w:rPr>
          <w:rFonts w:ascii="Times New Roman" w:hAnsi="Times New Roman"/>
        </w:rPr>
        <w:t>s.</w:t>
      </w:r>
    </w:p>
    <w:p w14:paraId="438489BF" w14:textId="77777777" w:rsidR="00817909" w:rsidRPr="009D4E93" w:rsidRDefault="00817909" w:rsidP="00873E42">
      <w:pPr>
        <w:pStyle w:val="BodyA"/>
        <w:spacing w:line="480" w:lineRule="auto"/>
        <w:rPr>
          <w:rFonts w:ascii="Times New Roman" w:hAnsi="Times New Roman"/>
          <w:b/>
          <w:u w:val="single"/>
        </w:rPr>
      </w:pPr>
    </w:p>
    <w:p w14:paraId="4EA537A2" w14:textId="77777777" w:rsidR="00817909" w:rsidRPr="009D4E93" w:rsidRDefault="00817909" w:rsidP="003A635B">
      <w:pPr>
        <w:pStyle w:val="BodyA"/>
        <w:spacing w:line="480" w:lineRule="auto"/>
        <w:outlineLvl w:val="0"/>
        <w:rPr>
          <w:rFonts w:ascii="Times New Roman" w:hAnsi="Times New Roman"/>
        </w:rPr>
      </w:pPr>
      <w:commentRangeStart w:id="187"/>
      <w:commentRangeStart w:id="188"/>
      <w:r w:rsidRPr="009D4E93">
        <w:rPr>
          <w:rFonts w:ascii="Times New Roman" w:hAnsi="Times New Roman"/>
          <w:b/>
          <w:u w:val="single"/>
        </w:rPr>
        <w:t>Discussion</w:t>
      </w:r>
      <w:r w:rsidRPr="009D4E93">
        <w:rPr>
          <w:rFonts w:ascii="Times New Roman" w:hAnsi="Times New Roman"/>
        </w:rPr>
        <w:t>:</w:t>
      </w:r>
      <w:commentRangeEnd w:id="187"/>
      <w:r w:rsidR="00A56693">
        <w:rPr>
          <w:rStyle w:val="CommentReference"/>
          <w:rFonts w:ascii="Times New Roman" w:eastAsia="Times New Roman" w:hAnsi="Times New Roman"/>
          <w:color w:val="auto"/>
        </w:rPr>
        <w:commentReference w:id="187"/>
      </w:r>
      <w:commentRangeEnd w:id="188"/>
      <w:r w:rsidR="006A44DC">
        <w:rPr>
          <w:rStyle w:val="CommentReference"/>
          <w:rFonts w:ascii="Times New Roman" w:eastAsia="Times New Roman" w:hAnsi="Times New Roman"/>
          <w:color w:val="auto"/>
        </w:rPr>
        <w:commentReference w:id="188"/>
      </w:r>
    </w:p>
    <w:p w14:paraId="33541420" w14:textId="59993EC4" w:rsidR="00DE49DC" w:rsidRDefault="0074673F" w:rsidP="00DE49DC">
      <w:pPr>
        <w:pStyle w:val="BodyA"/>
        <w:spacing w:line="480" w:lineRule="auto"/>
        <w:ind w:firstLine="720"/>
        <w:rPr>
          <w:rFonts w:ascii="Times New Roman" w:hAnsi="Times New Roman"/>
        </w:rPr>
      </w:pPr>
      <w:r>
        <w:rPr>
          <w:rFonts w:ascii="Times New Roman" w:hAnsi="Times New Roman"/>
        </w:rPr>
        <w:t xml:space="preserve">Our results </w:t>
      </w:r>
      <w:r w:rsidR="00E562F4" w:rsidRPr="009D4E93">
        <w:rPr>
          <w:rFonts w:ascii="Times New Roman" w:hAnsi="Times New Roman"/>
        </w:rPr>
        <w:t>from multiple</w:t>
      </w:r>
      <w:r w:rsidR="003D7CD7">
        <w:rPr>
          <w:rFonts w:ascii="Times New Roman" w:hAnsi="Times New Roman"/>
        </w:rPr>
        <w:t xml:space="preserve"> regional</w:t>
      </w:r>
      <w:r w:rsidR="00E562F4" w:rsidRPr="009D4E93">
        <w:rPr>
          <w:rFonts w:ascii="Times New Roman" w:hAnsi="Times New Roman"/>
        </w:rPr>
        <w:t xml:space="preserve"> </w:t>
      </w:r>
      <w:r w:rsidR="005D668E">
        <w:rPr>
          <w:rFonts w:ascii="Times New Roman" w:hAnsi="Times New Roman"/>
        </w:rPr>
        <w:t>elevation</w:t>
      </w:r>
      <w:r>
        <w:rPr>
          <w:rFonts w:ascii="Times New Roman" w:hAnsi="Times New Roman"/>
        </w:rPr>
        <w:t xml:space="preserve"> </w:t>
      </w:r>
      <w:r w:rsidR="00E562F4" w:rsidRPr="009D4E93">
        <w:rPr>
          <w:rFonts w:ascii="Times New Roman" w:hAnsi="Times New Roman"/>
        </w:rPr>
        <w:t xml:space="preserve">transects </w:t>
      </w:r>
      <w:r>
        <w:rPr>
          <w:rFonts w:ascii="Times New Roman" w:hAnsi="Times New Roman"/>
        </w:rPr>
        <w:t xml:space="preserve">across </w:t>
      </w:r>
      <w:r w:rsidR="009E6CC0">
        <w:rPr>
          <w:rFonts w:ascii="Times New Roman" w:hAnsi="Times New Roman"/>
        </w:rPr>
        <w:t xml:space="preserve">California </w:t>
      </w:r>
      <w:r>
        <w:rPr>
          <w:rFonts w:ascii="Times New Roman" w:hAnsi="Times New Roman"/>
        </w:rPr>
        <w:t xml:space="preserve">confirm and extend the </w:t>
      </w:r>
      <w:r w:rsidR="00E562F4" w:rsidRPr="009D4E93">
        <w:rPr>
          <w:rFonts w:ascii="Times New Roman" w:hAnsi="Times New Roman"/>
        </w:rPr>
        <w:t xml:space="preserve">results from </w:t>
      </w:r>
      <w:r>
        <w:rPr>
          <w:rFonts w:ascii="Times New Roman" w:hAnsi="Times New Roman"/>
        </w:rPr>
        <w:t xml:space="preserve">our </w:t>
      </w:r>
      <w:r w:rsidR="00E562F4" w:rsidRPr="009D4E93">
        <w:rPr>
          <w:rFonts w:ascii="Times New Roman" w:hAnsi="Times New Roman"/>
        </w:rPr>
        <w:t xml:space="preserve">initial </w:t>
      </w:r>
      <w:r>
        <w:rPr>
          <w:rFonts w:ascii="Times New Roman" w:hAnsi="Times New Roman"/>
        </w:rPr>
        <w:t xml:space="preserve">study of </w:t>
      </w:r>
      <w:r w:rsidR="00A9464B">
        <w:rPr>
          <w:rFonts w:ascii="Times New Roman" w:hAnsi="Times New Roman"/>
        </w:rPr>
        <w:t xml:space="preserve">small mammals from the </w:t>
      </w:r>
      <w:r>
        <w:rPr>
          <w:rFonts w:ascii="Times New Roman" w:hAnsi="Times New Roman"/>
        </w:rPr>
        <w:t xml:space="preserve">Yosemite </w:t>
      </w:r>
      <w:r w:rsidR="003D7CD7">
        <w:rPr>
          <w:rFonts w:ascii="Times New Roman" w:hAnsi="Times New Roman"/>
        </w:rPr>
        <w:t xml:space="preserve">region </w:t>
      </w:r>
      <w:r>
        <w:rPr>
          <w:rFonts w:ascii="Times New Roman" w:hAnsi="Times New Roman"/>
        </w:rPr>
        <w:t xml:space="preserve">(Moritz et al 2008). </w:t>
      </w:r>
      <w:r w:rsidR="00435198">
        <w:rPr>
          <w:rFonts w:ascii="Times New Roman" w:hAnsi="Times New Roman"/>
        </w:rPr>
        <w:t>Even with our conservative statistical approach</w:t>
      </w:r>
      <w:r w:rsidR="00A03C13">
        <w:rPr>
          <w:rFonts w:ascii="Times New Roman" w:hAnsi="Times New Roman"/>
        </w:rPr>
        <w:t xml:space="preserve"> (Tingley et al. 2012)</w:t>
      </w:r>
      <w:r w:rsidR="00435198">
        <w:rPr>
          <w:rFonts w:ascii="Times New Roman" w:hAnsi="Times New Roman"/>
        </w:rPr>
        <w:t xml:space="preserve">, </w:t>
      </w:r>
      <w:r>
        <w:rPr>
          <w:rFonts w:ascii="Times New Roman" w:hAnsi="Times New Roman"/>
        </w:rPr>
        <w:t xml:space="preserve">we </w:t>
      </w:r>
      <w:r w:rsidR="009E6CC0">
        <w:rPr>
          <w:rFonts w:ascii="Times New Roman" w:hAnsi="Times New Roman"/>
        </w:rPr>
        <w:t>found</w:t>
      </w:r>
      <w:r>
        <w:rPr>
          <w:rFonts w:ascii="Times New Roman" w:hAnsi="Times New Roman"/>
        </w:rPr>
        <w:t xml:space="preserve"> strong evidence for significant</w:t>
      </w:r>
      <w:r w:rsidR="00A03C13">
        <w:rPr>
          <w:rFonts w:ascii="Times New Roman" w:hAnsi="Times New Roman"/>
        </w:rPr>
        <w:t xml:space="preserve"> and consistent</w:t>
      </w:r>
      <w:r>
        <w:rPr>
          <w:rFonts w:ascii="Times New Roman" w:hAnsi="Times New Roman"/>
        </w:rPr>
        <w:t xml:space="preserve"> 20</w:t>
      </w:r>
      <w:r w:rsidRPr="0074673F">
        <w:rPr>
          <w:rFonts w:ascii="Times New Roman" w:hAnsi="Times New Roman"/>
          <w:vertAlign w:val="superscript"/>
        </w:rPr>
        <w:t>th</w:t>
      </w:r>
      <w:r>
        <w:rPr>
          <w:rFonts w:ascii="Times New Roman" w:hAnsi="Times New Roman"/>
        </w:rPr>
        <w:t xml:space="preserve"> century elevation </w:t>
      </w:r>
      <w:r w:rsidR="0084065D">
        <w:rPr>
          <w:rFonts w:ascii="Times New Roman" w:hAnsi="Times New Roman"/>
        </w:rPr>
        <w:t>shifts</w:t>
      </w:r>
      <w:r>
        <w:rPr>
          <w:rFonts w:ascii="Times New Roman" w:hAnsi="Times New Roman"/>
        </w:rPr>
        <w:t xml:space="preserve"> in small mammals. </w:t>
      </w:r>
      <w:r w:rsidR="00435198">
        <w:rPr>
          <w:rFonts w:ascii="Times New Roman" w:hAnsi="Times New Roman"/>
        </w:rPr>
        <w:t xml:space="preserve">While other recent </w:t>
      </w:r>
      <w:r>
        <w:rPr>
          <w:rFonts w:ascii="Times New Roman" w:hAnsi="Times New Roman"/>
        </w:rPr>
        <w:t xml:space="preserve">studies of </w:t>
      </w:r>
      <w:r w:rsidR="00886E2F">
        <w:rPr>
          <w:rFonts w:ascii="Times New Roman" w:hAnsi="Times New Roman"/>
        </w:rPr>
        <w:t>birds (Tingley et 2012), invertebrates</w:t>
      </w:r>
      <w:r>
        <w:rPr>
          <w:rFonts w:ascii="Times New Roman" w:hAnsi="Times New Roman"/>
        </w:rPr>
        <w:t xml:space="preserve"> (</w:t>
      </w:r>
      <w:proofErr w:type="spellStart"/>
      <w:r>
        <w:rPr>
          <w:rFonts w:ascii="Times New Roman" w:hAnsi="Times New Roman"/>
        </w:rPr>
        <w:t>Forister</w:t>
      </w:r>
      <w:proofErr w:type="spellEnd"/>
      <w:r>
        <w:rPr>
          <w:rFonts w:ascii="Times New Roman" w:hAnsi="Times New Roman"/>
        </w:rPr>
        <w:t xml:space="preserve"> et al 2010), </w:t>
      </w:r>
      <w:r w:rsidR="00886E2F">
        <w:rPr>
          <w:rFonts w:ascii="Times New Roman" w:hAnsi="Times New Roman"/>
        </w:rPr>
        <w:t xml:space="preserve">and plants </w:t>
      </w:r>
      <w:r>
        <w:rPr>
          <w:rFonts w:ascii="Times New Roman" w:hAnsi="Times New Roman"/>
        </w:rPr>
        <w:t>(</w:t>
      </w:r>
      <w:proofErr w:type="spellStart"/>
      <w:r>
        <w:rPr>
          <w:rFonts w:ascii="Times New Roman" w:hAnsi="Times New Roman"/>
        </w:rPr>
        <w:t>Crimmins</w:t>
      </w:r>
      <w:proofErr w:type="spellEnd"/>
      <w:r>
        <w:rPr>
          <w:rFonts w:ascii="Times New Roman" w:hAnsi="Times New Roman"/>
        </w:rPr>
        <w:t xml:space="preserve"> et al 2011) </w:t>
      </w:r>
      <w:r w:rsidR="00435198">
        <w:rPr>
          <w:rFonts w:ascii="Times New Roman" w:hAnsi="Times New Roman"/>
        </w:rPr>
        <w:t>in the region found substantial elevation shifts over similar time periods, our data</w:t>
      </w:r>
      <w:r w:rsidR="00A9464B">
        <w:rPr>
          <w:rFonts w:ascii="Times New Roman" w:hAnsi="Times New Roman"/>
        </w:rPr>
        <w:t xml:space="preserve"> provide</w:t>
      </w:r>
      <w:r w:rsidR="00435198">
        <w:rPr>
          <w:rFonts w:ascii="Times New Roman" w:hAnsi="Times New Roman"/>
        </w:rPr>
        <w:t xml:space="preserve"> </w:t>
      </w:r>
      <w:r w:rsidR="00710EDB">
        <w:rPr>
          <w:rFonts w:ascii="Times New Roman" w:hAnsi="Times New Roman"/>
        </w:rPr>
        <w:t xml:space="preserve">the clearest pattern of </w:t>
      </w:r>
      <w:r w:rsidR="00435198">
        <w:rPr>
          <w:rFonts w:ascii="Times New Roman" w:hAnsi="Times New Roman"/>
        </w:rPr>
        <w:t xml:space="preserve">upslope movements, </w:t>
      </w:r>
      <w:r w:rsidR="00A9464B">
        <w:rPr>
          <w:rFonts w:ascii="Times New Roman" w:hAnsi="Times New Roman"/>
        </w:rPr>
        <w:t>with range cont</w:t>
      </w:r>
      <w:r w:rsidR="005D0FB1">
        <w:rPr>
          <w:rFonts w:ascii="Times New Roman" w:hAnsi="Times New Roman"/>
        </w:rPr>
        <w:t>raction at the lagging edge</w:t>
      </w:r>
      <w:r w:rsidR="00B47F5A">
        <w:rPr>
          <w:rFonts w:ascii="Times New Roman" w:hAnsi="Times New Roman"/>
        </w:rPr>
        <w:t xml:space="preserve"> of high elevation species the most common outcome</w:t>
      </w:r>
      <w:r w:rsidR="00435198">
        <w:rPr>
          <w:rFonts w:ascii="Times New Roman" w:hAnsi="Times New Roman"/>
        </w:rPr>
        <w:t>.</w:t>
      </w:r>
      <w:r w:rsidR="00A9464B">
        <w:rPr>
          <w:rFonts w:ascii="Times New Roman" w:hAnsi="Times New Roman"/>
        </w:rPr>
        <w:t xml:space="preserve"> </w:t>
      </w:r>
      <w:r w:rsidR="00DE49DC">
        <w:rPr>
          <w:rFonts w:ascii="Times New Roman" w:hAnsi="Times New Roman"/>
        </w:rPr>
        <w:t xml:space="preserve">These patterns were most pronounced in Yosemite and Sequoia with strong upward contractions of high elevation species. </w:t>
      </w:r>
      <w:ins w:id="189" w:author="Morgan  Tingley" w:date="2013-09-18T12:04:00Z">
        <w:r w:rsidR="00F74562">
          <w:rPr>
            <w:rFonts w:ascii="Times New Roman" w:hAnsi="Times New Roman"/>
          </w:rPr>
          <w:t xml:space="preserve">These two regions also experienced greater warming relative </w:t>
        </w:r>
        <w:r w:rsidR="00F74562">
          <w:rPr>
            <w:rFonts w:ascii="Times New Roman" w:hAnsi="Times New Roman"/>
          </w:rPr>
          <w:lastRenderedPageBreak/>
          <w:t xml:space="preserve">to Lassen. </w:t>
        </w:r>
      </w:ins>
      <w:r w:rsidR="00A9464B">
        <w:rPr>
          <w:rFonts w:ascii="Times New Roman" w:hAnsi="Times New Roman"/>
        </w:rPr>
        <w:t>The overall patterns</w:t>
      </w:r>
      <w:r w:rsidR="00A03C13">
        <w:rPr>
          <w:rFonts w:ascii="Times New Roman" w:hAnsi="Times New Roman"/>
        </w:rPr>
        <w:t xml:space="preserve"> from this multi-</w:t>
      </w:r>
      <w:r w:rsidR="003D7CD7">
        <w:rPr>
          <w:rFonts w:ascii="Times New Roman" w:hAnsi="Times New Roman"/>
        </w:rPr>
        <w:t>region</w:t>
      </w:r>
      <w:r w:rsidR="00A03C13">
        <w:rPr>
          <w:rFonts w:ascii="Times New Roman" w:hAnsi="Times New Roman"/>
        </w:rPr>
        <w:t xml:space="preserve"> and community</w:t>
      </w:r>
      <w:r w:rsidR="00D92779">
        <w:rPr>
          <w:rFonts w:ascii="Times New Roman" w:hAnsi="Times New Roman"/>
        </w:rPr>
        <w:t>-</w:t>
      </w:r>
      <w:r w:rsidR="00A03C13">
        <w:rPr>
          <w:rFonts w:ascii="Times New Roman" w:hAnsi="Times New Roman"/>
        </w:rPr>
        <w:t>wide analysis</w:t>
      </w:r>
      <w:r w:rsidR="00A9464B">
        <w:rPr>
          <w:rFonts w:ascii="Times New Roman" w:hAnsi="Times New Roman"/>
        </w:rPr>
        <w:t xml:space="preserve"> </w:t>
      </w:r>
      <w:r w:rsidR="00A03C13">
        <w:rPr>
          <w:rFonts w:ascii="Times New Roman" w:hAnsi="Times New Roman"/>
        </w:rPr>
        <w:t>demonstrate</w:t>
      </w:r>
      <w:del w:id="190" w:author="Morgan  Tingley" w:date="2013-09-18T12:04:00Z">
        <w:r w:rsidR="00DE49DC" w:rsidDel="00F74562">
          <w:rPr>
            <w:rFonts w:ascii="Times New Roman" w:hAnsi="Times New Roman"/>
          </w:rPr>
          <w:delText>d</w:delText>
        </w:r>
      </w:del>
      <w:r w:rsidR="00A9464B">
        <w:rPr>
          <w:rFonts w:ascii="Times New Roman" w:hAnsi="Times New Roman"/>
        </w:rPr>
        <w:t xml:space="preserve"> </w:t>
      </w:r>
      <w:proofErr w:type="gramStart"/>
      <w:r w:rsidR="00A9464B">
        <w:rPr>
          <w:rFonts w:ascii="Times New Roman" w:hAnsi="Times New Roman"/>
        </w:rPr>
        <w:t>a wide</w:t>
      </w:r>
      <w:r w:rsidR="003D7CD7">
        <w:rPr>
          <w:rFonts w:ascii="Times New Roman" w:hAnsi="Times New Roman"/>
        </w:rPr>
        <w:t>spread</w:t>
      </w:r>
      <w:proofErr w:type="gramEnd"/>
      <w:r w:rsidR="00A9464B">
        <w:rPr>
          <w:rFonts w:ascii="Times New Roman" w:hAnsi="Times New Roman"/>
        </w:rPr>
        <w:t xml:space="preserve"> </w:t>
      </w:r>
      <w:r w:rsidR="00D92779">
        <w:rPr>
          <w:rFonts w:ascii="Times New Roman" w:hAnsi="Times New Roman"/>
        </w:rPr>
        <w:t>e</w:t>
      </w:r>
      <w:r w:rsidR="00A9464B">
        <w:rPr>
          <w:rFonts w:ascii="Times New Roman" w:hAnsi="Times New Roman"/>
        </w:rPr>
        <w:t xml:space="preserve">ffect acting across species and </w:t>
      </w:r>
      <w:r w:rsidR="003D7CD7">
        <w:rPr>
          <w:rFonts w:ascii="Times New Roman" w:hAnsi="Times New Roman"/>
        </w:rPr>
        <w:t>regions</w:t>
      </w:r>
      <w:r w:rsidR="00A9464B">
        <w:rPr>
          <w:rFonts w:ascii="Times New Roman" w:hAnsi="Times New Roman"/>
        </w:rPr>
        <w:t xml:space="preserve">. </w:t>
      </w:r>
    </w:p>
    <w:p w14:paraId="3B94D409" w14:textId="57C18CAA" w:rsidR="0074673F" w:rsidRDefault="009E6CC0" w:rsidP="00DE49DC">
      <w:pPr>
        <w:pStyle w:val="BodyA"/>
        <w:spacing w:line="480" w:lineRule="auto"/>
        <w:ind w:firstLine="720"/>
        <w:rPr>
          <w:rFonts w:ascii="Times New Roman" w:hAnsi="Times New Roman"/>
        </w:rPr>
      </w:pPr>
      <w:r>
        <w:rPr>
          <w:rFonts w:ascii="Times New Roman" w:hAnsi="Times New Roman"/>
        </w:rPr>
        <w:t>Des</w:t>
      </w:r>
      <w:r w:rsidR="00A9464B">
        <w:rPr>
          <w:rFonts w:ascii="Times New Roman" w:hAnsi="Times New Roman"/>
        </w:rPr>
        <w:t>pite the predominant patterns in our study</w:t>
      </w:r>
      <w:r w:rsidR="00B47F5A">
        <w:rPr>
          <w:rFonts w:ascii="Times New Roman" w:hAnsi="Times New Roman"/>
        </w:rPr>
        <w:t>,</w:t>
      </w:r>
      <w:r w:rsidR="00A9464B">
        <w:rPr>
          <w:rFonts w:ascii="Times New Roman" w:hAnsi="Times New Roman"/>
        </w:rPr>
        <w:t xml:space="preserve"> nearly one-th</w:t>
      </w:r>
      <w:r w:rsidR="00F95329">
        <w:rPr>
          <w:rFonts w:ascii="Times New Roman" w:hAnsi="Times New Roman"/>
        </w:rPr>
        <w:t>ird of shifts were downslope,</w:t>
      </w:r>
      <w:r w:rsidR="00A9464B">
        <w:rPr>
          <w:rFonts w:ascii="Times New Roman" w:hAnsi="Times New Roman"/>
        </w:rPr>
        <w:t xml:space="preserve"> </w:t>
      </w:r>
      <w:r w:rsidR="00F95329">
        <w:rPr>
          <w:rFonts w:ascii="Times New Roman" w:hAnsi="Times New Roman"/>
        </w:rPr>
        <w:t xml:space="preserve">one-fourth of species did not shift, and </w:t>
      </w:r>
      <w:r w:rsidR="00A9464B">
        <w:rPr>
          <w:rFonts w:ascii="Times New Roman" w:hAnsi="Times New Roman"/>
        </w:rPr>
        <w:t>patterns within species</w:t>
      </w:r>
      <w:r w:rsidR="00600660">
        <w:rPr>
          <w:rFonts w:ascii="Times New Roman" w:hAnsi="Times New Roman"/>
        </w:rPr>
        <w:t xml:space="preserve"> often varied</w:t>
      </w:r>
      <w:r w:rsidR="00A9464B">
        <w:rPr>
          <w:rFonts w:ascii="Times New Roman" w:hAnsi="Times New Roman"/>
        </w:rPr>
        <w:t xml:space="preserve"> across </w:t>
      </w:r>
      <w:r w:rsidR="003D7CD7">
        <w:rPr>
          <w:rFonts w:ascii="Times New Roman" w:hAnsi="Times New Roman"/>
        </w:rPr>
        <w:t>regions</w:t>
      </w:r>
      <w:r w:rsidR="00A9464B">
        <w:rPr>
          <w:rFonts w:ascii="Times New Roman" w:hAnsi="Times New Roman"/>
        </w:rPr>
        <w:t xml:space="preserve">. These patterns </w:t>
      </w:r>
      <w:r w:rsidR="004D5B16">
        <w:rPr>
          <w:rFonts w:ascii="Times New Roman" w:hAnsi="Times New Roman"/>
        </w:rPr>
        <w:t>indicate</w:t>
      </w:r>
      <w:r w:rsidR="00A9464B">
        <w:rPr>
          <w:rFonts w:ascii="Times New Roman" w:hAnsi="Times New Roman"/>
        </w:rPr>
        <w:t xml:space="preserve"> that </w:t>
      </w:r>
      <w:r w:rsidR="00F47830">
        <w:rPr>
          <w:rFonts w:ascii="Times New Roman" w:hAnsi="Times New Roman"/>
        </w:rPr>
        <w:t>species</w:t>
      </w:r>
      <w:r>
        <w:rPr>
          <w:rFonts w:ascii="Times New Roman" w:hAnsi="Times New Roman"/>
        </w:rPr>
        <w:t>’ responses</w:t>
      </w:r>
      <w:r w:rsidR="00F47830">
        <w:rPr>
          <w:rFonts w:ascii="Times New Roman" w:hAnsi="Times New Roman"/>
        </w:rPr>
        <w:t xml:space="preserve"> we</w:t>
      </w:r>
      <w:r w:rsidR="00D66D8C">
        <w:rPr>
          <w:rFonts w:ascii="Times New Roman" w:hAnsi="Times New Roman"/>
        </w:rPr>
        <w:t>re</w:t>
      </w:r>
      <w:r w:rsidR="00A9464B">
        <w:rPr>
          <w:rFonts w:ascii="Times New Roman" w:hAnsi="Times New Roman"/>
        </w:rPr>
        <w:t xml:space="preserve"> </w:t>
      </w:r>
      <w:r w:rsidR="000D3410">
        <w:rPr>
          <w:rFonts w:ascii="Times New Roman" w:hAnsi="Times New Roman"/>
        </w:rPr>
        <w:t xml:space="preserve">influenced by local </w:t>
      </w:r>
      <w:r w:rsidR="00492F74">
        <w:rPr>
          <w:rFonts w:ascii="Times New Roman" w:hAnsi="Times New Roman"/>
        </w:rPr>
        <w:t xml:space="preserve">factors and </w:t>
      </w:r>
      <w:r w:rsidR="00F47830">
        <w:rPr>
          <w:rFonts w:ascii="Times New Roman" w:hAnsi="Times New Roman"/>
        </w:rPr>
        <w:t>we</w:t>
      </w:r>
      <w:r w:rsidR="005D0FB1">
        <w:rPr>
          <w:rFonts w:ascii="Times New Roman" w:hAnsi="Times New Roman"/>
        </w:rPr>
        <w:t xml:space="preserve">re </w:t>
      </w:r>
      <w:r w:rsidR="00492F74">
        <w:rPr>
          <w:rFonts w:ascii="Times New Roman" w:hAnsi="Times New Roman"/>
        </w:rPr>
        <w:t>context dependent</w:t>
      </w:r>
      <w:r w:rsidR="00A9464B">
        <w:rPr>
          <w:rFonts w:ascii="Times New Roman" w:hAnsi="Times New Roman"/>
        </w:rPr>
        <w:t xml:space="preserve">. </w:t>
      </w:r>
      <w:r w:rsidR="000B3BEA">
        <w:rPr>
          <w:rFonts w:ascii="Times New Roman" w:hAnsi="Times New Roman"/>
        </w:rPr>
        <w:t>The vast majority of sites in our study</w:t>
      </w:r>
      <w:r w:rsidR="00BF34F0">
        <w:rPr>
          <w:rFonts w:ascii="Times New Roman" w:hAnsi="Times New Roman"/>
        </w:rPr>
        <w:t>, especially at mid</w:t>
      </w:r>
      <w:del w:id="191" w:author="Morgan  Tingley" w:date="2013-09-18T12:04:00Z">
        <w:r w:rsidR="00BF34F0" w:rsidDel="00F74562">
          <w:rPr>
            <w:rFonts w:ascii="Times New Roman" w:hAnsi="Times New Roman"/>
          </w:rPr>
          <w:delText>-</w:delText>
        </w:r>
      </w:del>
      <w:ins w:id="192" w:author="Morgan  Tingley" w:date="2013-09-18T12:04:00Z">
        <w:r w:rsidR="00F74562">
          <w:rPr>
            <w:rFonts w:ascii="Times New Roman" w:hAnsi="Times New Roman"/>
          </w:rPr>
          <w:t xml:space="preserve">dle to </w:t>
        </w:r>
      </w:ins>
      <w:r w:rsidR="00BF34F0">
        <w:rPr>
          <w:rFonts w:ascii="Times New Roman" w:hAnsi="Times New Roman"/>
        </w:rPr>
        <w:t>high elevations,</w:t>
      </w:r>
      <w:r w:rsidR="000B3BEA">
        <w:rPr>
          <w:rFonts w:ascii="Times New Roman" w:hAnsi="Times New Roman"/>
        </w:rPr>
        <w:t xml:space="preserve"> were located in protected reserves with limited impacts of large-scale land conversion, although impacts such as grazing policy, fire regimes and forestry extraction may have significant effects outside the scope of this study (REFS). </w:t>
      </w:r>
      <w:r w:rsidR="007006AF">
        <w:rPr>
          <w:rFonts w:ascii="Times New Roman" w:hAnsi="Times New Roman"/>
        </w:rPr>
        <w:t xml:space="preserve">Low elevation species </w:t>
      </w:r>
      <w:r w:rsidR="004D5B16">
        <w:rPr>
          <w:rFonts w:ascii="Times New Roman" w:hAnsi="Times New Roman"/>
        </w:rPr>
        <w:t>we</w:t>
      </w:r>
      <w:r w:rsidR="00492F74">
        <w:rPr>
          <w:rFonts w:ascii="Times New Roman" w:hAnsi="Times New Roman"/>
        </w:rPr>
        <w:t>re</w:t>
      </w:r>
      <w:r w:rsidR="00886E2F">
        <w:rPr>
          <w:rFonts w:ascii="Times New Roman" w:hAnsi="Times New Roman"/>
        </w:rPr>
        <w:t xml:space="preserve"> likely to </w:t>
      </w:r>
      <w:r w:rsidR="00492F74">
        <w:rPr>
          <w:rFonts w:ascii="Times New Roman" w:hAnsi="Times New Roman"/>
        </w:rPr>
        <w:t>experience</w:t>
      </w:r>
      <w:r w:rsidR="007006AF">
        <w:rPr>
          <w:rFonts w:ascii="Times New Roman" w:hAnsi="Times New Roman"/>
        </w:rPr>
        <w:t xml:space="preserve"> impacts from habitat conversion at </w:t>
      </w:r>
      <w:r w:rsidR="000B3BEA">
        <w:rPr>
          <w:rFonts w:ascii="Times New Roman" w:hAnsi="Times New Roman"/>
        </w:rPr>
        <w:t xml:space="preserve">their </w:t>
      </w:r>
      <w:r w:rsidR="007006AF">
        <w:rPr>
          <w:rFonts w:ascii="Times New Roman" w:hAnsi="Times New Roman"/>
        </w:rPr>
        <w:t xml:space="preserve">lower </w:t>
      </w:r>
      <w:r w:rsidR="000B3BEA">
        <w:rPr>
          <w:rFonts w:ascii="Times New Roman" w:hAnsi="Times New Roman"/>
        </w:rPr>
        <w:t xml:space="preserve">limits </w:t>
      </w:r>
      <w:r w:rsidR="007006AF">
        <w:rPr>
          <w:rFonts w:ascii="Times New Roman" w:hAnsi="Times New Roman"/>
        </w:rPr>
        <w:t>(Bravo et al,</w:t>
      </w:r>
      <w:r w:rsidR="00BF34F0">
        <w:rPr>
          <w:rFonts w:ascii="Times New Roman" w:hAnsi="Times New Roman"/>
        </w:rPr>
        <w:t xml:space="preserve"> 2008; </w:t>
      </w:r>
      <w:proofErr w:type="spellStart"/>
      <w:r w:rsidR="00BF34F0">
        <w:rPr>
          <w:rFonts w:ascii="Times New Roman" w:hAnsi="Times New Roman"/>
        </w:rPr>
        <w:t>Forister</w:t>
      </w:r>
      <w:proofErr w:type="spellEnd"/>
      <w:r w:rsidR="00BF34F0">
        <w:rPr>
          <w:rFonts w:ascii="Times New Roman" w:hAnsi="Times New Roman"/>
        </w:rPr>
        <w:t>, et al, 2010);</w:t>
      </w:r>
      <w:r w:rsidR="000B3BEA">
        <w:rPr>
          <w:rFonts w:ascii="Times New Roman" w:hAnsi="Times New Roman"/>
        </w:rPr>
        <w:t xml:space="preserve"> h</w:t>
      </w:r>
      <w:r w:rsidR="007006AF">
        <w:rPr>
          <w:rFonts w:ascii="Times New Roman" w:hAnsi="Times New Roman"/>
        </w:rPr>
        <w:t>owever, shifts of low elevation species were much more common at their upper limits</w:t>
      </w:r>
      <w:r w:rsidR="004D5B16">
        <w:rPr>
          <w:rFonts w:ascii="Times New Roman" w:hAnsi="Times New Roman"/>
        </w:rPr>
        <w:t xml:space="preserve">. </w:t>
      </w:r>
      <w:r w:rsidR="00886E2F">
        <w:rPr>
          <w:rFonts w:ascii="Times New Roman" w:hAnsi="Times New Roman"/>
        </w:rPr>
        <w:t xml:space="preserve">The </w:t>
      </w:r>
      <w:r w:rsidR="00474E00">
        <w:rPr>
          <w:rFonts w:ascii="Times New Roman" w:hAnsi="Times New Roman"/>
        </w:rPr>
        <w:t xml:space="preserve">more heterogeneous </w:t>
      </w:r>
      <w:r w:rsidR="00886E2F">
        <w:rPr>
          <w:rFonts w:ascii="Times New Roman" w:hAnsi="Times New Roman"/>
        </w:rPr>
        <w:t>responses of low elevation species perhaps reflect</w:t>
      </w:r>
      <w:r w:rsidR="00474E00">
        <w:rPr>
          <w:rFonts w:ascii="Times New Roman" w:hAnsi="Times New Roman"/>
        </w:rPr>
        <w:t xml:space="preserve"> stronger biotic influences (Brown </w:t>
      </w:r>
      <w:r w:rsidR="000D3410">
        <w:rPr>
          <w:rFonts w:ascii="Times New Roman" w:hAnsi="Times New Roman"/>
        </w:rPr>
        <w:t>et al, 1996). A detailed analysis of vegetation</w:t>
      </w:r>
      <w:r w:rsidR="00B13665">
        <w:rPr>
          <w:rFonts w:ascii="Times New Roman" w:hAnsi="Times New Roman"/>
        </w:rPr>
        <w:t xml:space="preserve"> change</w:t>
      </w:r>
      <w:r w:rsidR="000D3410">
        <w:rPr>
          <w:rFonts w:ascii="Times New Roman" w:hAnsi="Times New Roman"/>
        </w:rPr>
        <w:t xml:space="preserve"> coupled with </w:t>
      </w:r>
      <w:r w:rsidR="00B13665">
        <w:rPr>
          <w:rFonts w:ascii="Times New Roman" w:hAnsi="Times New Roman"/>
        </w:rPr>
        <w:t xml:space="preserve">the </w:t>
      </w:r>
      <w:r w:rsidR="005D0FB1">
        <w:rPr>
          <w:rFonts w:ascii="Times New Roman" w:hAnsi="Times New Roman"/>
        </w:rPr>
        <w:t xml:space="preserve">mammal </w:t>
      </w:r>
      <w:r w:rsidR="00B13665">
        <w:rPr>
          <w:rFonts w:ascii="Times New Roman" w:hAnsi="Times New Roman"/>
        </w:rPr>
        <w:t>data</w:t>
      </w:r>
      <w:r w:rsidR="000D3410">
        <w:rPr>
          <w:rFonts w:ascii="Times New Roman" w:hAnsi="Times New Roman"/>
        </w:rPr>
        <w:t xml:space="preserve"> from </w:t>
      </w:r>
      <w:r w:rsidR="007006AF">
        <w:rPr>
          <w:rFonts w:ascii="Times New Roman" w:hAnsi="Times New Roman"/>
        </w:rPr>
        <w:t>the Yosemite transect</w:t>
      </w:r>
      <w:r w:rsidR="00BF34F0">
        <w:rPr>
          <w:rFonts w:ascii="Times New Roman" w:hAnsi="Times New Roman"/>
        </w:rPr>
        <w:t xml:space="preserve"> (Moritz</w:t>
      </w:r>
      <w:r w:rsidR="00B13665">
        <w:rPr>
          <w:rFonts w:ascii="Times New Roman" w:hAnsi="Times New Roman"/>
        </w:rPr>
        <w:t xml:space="preserve"> et al, 2008)</w:t>
      </w:r>
      <w:r w:rsidR="007006AF">
        <w:rPr>
          <w:rFonts w:ascii="Times New Roman" w:hAnsi="Times New Roman"/>
        </w:rPr>
        <w:t xml:space="preserve"> </w:t>
      </w:r>
      <w:r w:rsidR="000D3410">
        <w:rPr>
          <w:rFonts w:ascii="Times New Roman" w:hAnsi="Times New Roman"/>
        </w:rPr>
        <w:t xml:space="preserve">found that </w:t>
      </w:r>
      <w:r w:rsidR="007006AF">
        <w:rPr>
          <w:rFonts w:ascii="Times New Roman" w:hAnsi="Times New Roman"/>
        </w:rPr>
        <w:t>low elevation species were more likely</w:t>
      </w:r>
      <w:r w:rsidR="000D3410">
        <w:rPr>
          <w:rFonts w:ascii="Times New Roman" w:hAnsi="Times New Roman"/>
        </w:rPr>
        <w:t xml:space="preserve"> than high elevation species</w:t>
      </w:r>
      <w:r w:rsidR="007006AF">
        <w:rPr>
          <w:rFonts w:ascii="Times New Roman" w:hAnsi="Times New Roman"/>
        </w:rPr>
        <w:t xml:space="preserve"> to track habitat and expand their ranges (Santos et al </w:t>
      </w:r>
      <w:r w:rsidR="00396AC8">
        <w:rPr>
          <w:rFonts w:ascii="Times New Roman" w:hAnsi="Times New Roman"/>
        </w:rPr>
        <w:t>In Prep</w:t>
      </w:r>
      <w:r w:rsidR="007006AF">
        <w:rPr>
          <w:rFonts w:ascii="Times New Roman" w:hAnsi="Times New Roman"/>
        </w:rPr>
        <w:t>)</w:t>
      </w:r>
      <w:r w:rsidR="00886E2F">
        <w:rPr>
          <w:rFonts w:ascii="Times New Roman" w:hAnsi="Times New Roman"/>
        </w:rPr>
        <w:t>. Consistent</w:t>
      </w:r>
      <w:r w:rsidR="000D3410">
        <w:rPr>
          <w:rFonts w:ascii="Times New Roman" w:hAnsi="Times New Roman"/>
        </w:rPr>
        <w:t xml:space="preserve"> with</w:t>
      </w:r>
      <w:r w:rsidR="00886E2F">
        <w:rPr>
          <w:rFonts w:ascii="Times New Roman" w:hAnsi="Times New Roman"/>
        </w:rPr>
        <w:t xml:space="preserve"> </w:t>
      </w:r>
      <w:r w:rsidR="00BF34F0">
        <w:rPr>
          <w:rFonts w:ascii="Times New Roman" w:hAnsi="Times New Roman"/>
        </w:rPr>
        <w:t xml:space="preserve">their </w:t>
      </w:r>
      <w:r w:rsidR="00886E2F">
        <w:rPr>
          <w:rFonts w:ascii="Times New Roman" w:hAnsi="Times New Roman"/>
        </w:rPr>
        <w:t>study</w:t>
      </w:r>
      <w:r w:rsidR="000D3410">
        <w:rPr>
          <w:rFonts w:ascii="Times New Roman" w:hAnsi="Times New Roman"/>
        </w:rPr>
        <w:t>,</w:t>
      </w:r>
      <w:r w:rsidR="00886E2F">
        <w:rPr>
          <w:rFonts w:ascii="Times New Roman" w:hAnsi="Times New Roman"/>
        </w:rPr>
        <w:t xml:space="preserve"> we </w:t>
      </w:r>
      <w:r w:rsidR="00BF34F0">
        <w:rPr>
          <w:rFonts w:ascii="Times New Roman" w:hAnsi="Times New Roman"/>
        </w:rPr>
        <w:t>observed</w:t>
      </w:r>
      <w:r w:rsidR="00886E2F">
        <w:rPr>
          <w:rFonts w:ascii="Times New Roman" w:hAnsi="Times New Roman"/>
        </w:rPr>
        <w:t xml:space="preserve"> far more contractions than expansions in high elevation species and as many expansions as contractions in low elevation species</w:t>
      </w:r>
      <w:r w:rsidR="007006AF">
        <w:rPr>
          <w:rFonts w:ascii="Times New Roman" w:hAnsi="Times New Roman"/>
        </w:rPr>
        <w:t xml:space="preserve">. </w:t>
      </w:r>
    </w:p>
    <w:p w14:paraId="579730E3" w14:textId="77777777" w:rsidR="00DD3490" w:rsidRDefault="00963FCE" w:rsidP="00396AC8">
      <w:pPr>
        <w:pStyle w:val="BodyA"/>
        <w:spacing w:line="480" w:lineRule="auto"/>
        <w:rPr>
          <w:rFonts w:ascii="Times New Roman" w:hAnsi="Times New Roman"/>
        </w:rPr>
      </w:pPr>
      <w:r>
        <w:rPr>
          <w:rFonts w:ascii="Times New Roman" w:hAnsi="Times New Roman"/>
        </w:rPr>
        <w:tab/>
        <w:t xml:space="preserve">Our nearest neighbor analyses of site-specific expectations for the direction of elevation shifts suggested that </w:t>
      </w:r>
      <w:r w:rsidR="005D0FB1">
        <w:rPr>
          <w:rFonts w:ascii="Times New Roman" w:hAnsi="Times New Roman"/>
        </w:rPr>
        <w:t>local</w:t>
      </w:r>
      <w:r>
        <w:rPr>
          <w:rFonts w:ascii="Times New Roman" w:hAnsi="Times New Roman"/>
        </w:rPr>
        <w:t xml:space="preserve"> climate change</w:t>
      </w:r>
      <w:r w:rsidR="00B13665">
        <w:rPr>
          <w:rFonts w:ascii="Times New Roman" w:hAnsi="Times New Roman"/>
        </w:rPr>
        <w:t xml:space="preserve"> also</w:t>
      </w:r>
      <w:r>
        <w:rPr>
          <w:rFonts w:ascii="Times New Roman" w:hAnsi="Times New Roman"/>
        </w:rPr>
        <w:t xml:space="preserve"> explain</w:t>
      </w:r>
      <w:r w:rsidR="007006AF">
        <w:rPr>
          <w:rFonts w:ascii="Times New Roman" w:hAnsi="Times New Roman"/>
        </w:rPr>
        <w:t>s</w:t>
      </w:r>
      <w:r>
        <w:rPr>
          <w:rFonts w:ascii="Times New Roman" w:hAnsi="Times New Roman"/>
        </w:rPr>
        <w:t xml:space="preserve"> some of the variation in species</w:t>
      </w:r>
      <w:r w:rsidR="00CF5BD9">
        <w:rPr>
          <w:rFonts w:ascii="Times New Roman" w:hAnsi="Times New Roman"/>
        </w:rPr>
        <w:t>’</w:t>
      </w:r>
      <w:r>
        <w:rPr>
          <w:rFonts w:ascii="Times New Roman" w:hAnsi="Times New Roman"/>
        </w:rPr>
        <w:t xml:space="preserve"> responses. </w:t>
      </w:r>
      <w:r w:rsidR="00CF5BD9">
        <w:rPr>
          <w:rFonts w:ascii="Times New Roman" w:hAnsi="Times New Roman"/>
        </w:rPr>
        <w:t>A</w:t>
      </w:r>
      <w:r>
        <w:rPr>
          <w:rFonts w:ascii="Times New Roman" w:hAnsi="Times New Roman"/>
        </w:rPr>
        <w:t xml:space="preserve">cross the same </w:t>
      </w:r>
      <w:r w:rsidR="003D7CD7">
        <w:rPr>
          <w:rFonts w:ascii="Times New Roman" w:hAnsi="Times New Roman"/>
        </w:rPr>
        <w:t>regions</w:t>
      </w:r>
      <w:r w:rsidR="00886E2F">
        <w:rPr>
          <w:rFonts w:ascii="Times New Roman" w:hAnsi="Times New Roman"/>
        </w:rPr>
        <w:t>,</w:t>
      </w:r>
      <w:r>
        <w:rPr>
          <w:rFonts w:ascii="Times New Roman" w:hAnsi="Times New Roman"/>
        </w:rPr>
        <w:t xml:space="preserve"> </w:t>
      </w:r>
      <w:r w:rsidR="00B13665">
        <w:rPr>
          <w:rFonts w:ascii="Times New Roman" w:hAnsi="Times New Roman"/>
        </w:rPr>
        <w:t>nearest neighbor</w:t>
      </w:r>
      <w:r>
        <w:rPr>
          <w:rFonts w:ascii="Times New Roman" w:hAnsi="Times New Roman"/>
        </w:rPr>
        <w:t xml:space="preserve"> analyses </w:t>
      </w:r>
      <w:r w:rsidR="00CF5BD9">
        <w:rPr>
          <w:rFonts w:ascii="Times New Roman" w:hAnsi="Times New Roman"/>
        </w:rPr>
        <w:t xml:space="preserve">of bird species </w:t>
      </w:r>
      <w:r>
        <w:rPr>
          <w:rFonts w:ascii="Times New Roman" w:hAnsi="Times New Roman"/>
        </w:rPr>
        <w:t xml:space="preserve">found strong support for </w:t>
      </w:r>
      <w:r w:rsidR="00600660">
        <w:rPr>
          <w:rFonts w:ascii="Times New Roman" w:hAnsi="Times New Roman"/>
        </w:rPr>
        <w:t xml:space="preserve">range-limit </w:t>
      </w:r>
      <w:r>
        <w:rPr>
          <w:rFonts w:ascii="Times New Roman" w:hAnsi="Times New Roman"/>
        </w:rPr>
        <w:t>shifts</w:t>
      </w:r>
      <w:r w:rsidR="00600660">
        <w:rPr>
          <w:rFonts w:ascii="Times New Roman" w:hAnsi="Times New Roman"/>
        </w:rPr>
        <w:t>, often downwards,</w:t>
      </w:r>
      <w:r>
        <w:rPr>
          <w:rFonts w:ascii="Times New Roman" w:hAnsi="Times New Roman"/>
        </w:rPr>
        <w:t xml:space="preserve"> associated with changes in precipitation (Ting</w:t>
      </w:r>
      <w:r w:rsidR="00CF5BD9">
        <w:rPr>
          <w:rFonts w:ascii="Times New Roman" w:hAnsi="Times New Roman"/>
        </w:rPr>
        <w:t>ley</w:t>
      </w:r>
      <w:r w:rsidR="00886E2F">
        <w:rPr>
          <w:rFonts w:ascii="Times New Roman" w:hAnsi="Times New Roman"/>
        </w:rPr>
        <w:t xml:space="preserve"> et al</w:t>
      </w:r>
      <w:r w:rsidR="00CF5BD9">
        <w:rPr>
          <w:rFonts w:ascii="Times New Roman" w:hAnsi="Times New Roman"/>
        </w:rPr>
        <w:t>.,</w:t>
      </w:r>
      <w:r w:rsidR="00886E2F">
        <w:rPr>
          <w:rFonts w:ascii="Times New Roman" w:hAnsi="Times New Roman"/>
        </w:rPr>
        <w:t xml:space="preserve"> </w:t>
      </w:r>
      <w:r w:rsidR="00EF76A7">
        <w:rPr>
          <w:rFonts w:ascii="Times New Roman" w:hAnsi="Times New Roman"/>
        </w:rPr>
        <w:t xml:space="preserve">2009, </w:t>
      </w:r>
      <w:r w:rsidR="00886E2F">
        <w:rPr>
          <w:rFonts w:ascii="Times New Roman" w:hAnsi="Times New Roman"/>
        </w:rPr>
        <w:t>2012).</w:t>
      </w:r>
      <w:r w:rsidR="00AF425A">
        <w:rPr>
          <w:rFonts w:ascii="Times New Roman" w:hAnsi="Times New Roman"/>
        </w:rPr>
        <w:t xml:space="preserve"> Tracking climatic changes in water balance, p</w:t>
      </w:r>
      <w:r w:rsidR="006A44DC">
        <w:rPr>
          <w:rFonts w:ascii="Times New Roman" w:hAnsi="Times New Roman"/>
        </w:rPr>
        <w:t xml:space="preserve">lant species </w:t>
      </w:r>
      <w:r w:rsidR="00AF425A">
        <w:rPr>
          <w:rFonts w:ascii="Times New Roman" w:hAnsi="Times New Roman"/>
        </w:rPr>
        <w:t xml:space="preserve">across montane California </w:t>
      </w:r>
      <w:r w:rsidR="006A44DC">
        <w:rPr>
          <w:rFonts w:ascii="Times New Roman" w:hAnsi="Times New Roman"/>
        </w:rPr>
        <w:t xml:space="preserve">also </w:t>
      </w:r>
      <w:r w:rsidR="00AF425A">
        <w:rPr>
          <w:rFonts w:ascii="Times New Roman" w:hAnsi="Times New Roman"/>
        </w:rPr>
        <w:t xml:space="preserve">shifted downward over </w:t>
      </w:r>
      <w:r w:rsidR="00AF425A">
        <w:rPr>
          <w:rFonts w:ascii="Times New Roman" w:hAnsi="Times New Roman"/>
        </w:rPr>
        <w:lastRenderedPageBreak/>
        <w:t>the last century (</w:t>
      </w:r>
      <w:proofErr w:type="spellStart"/>
      <w:r w:rsidR="00AF425A">
        <w:rPr>
          <w:rFonts w:ascii="Times New Roman" w:hAnsi="Times New Roman"/>
        </w:rPr>
        <w:t>Crimmins</w:t>
      </w:r>
      <w:proofErr w:type="spellEnd"/>
      <w:r w:rsidR="00AF425A">
        <w:rPr>
          <w:rFonts w:ascii="Times New Roman" w:hAnsi="Times New Roman"/>
        </w:rPr>
        <w:t xml:space="preserve"> et al, 2011). </w:t>
      </w:r>
      <w:r w:rsidR="00886E2F">
        <w:rPr>
          <w:rFonts w:ascii="Times New Roman" w:hAnsi="Times New Roman"/>
        </w:rPr>
        <w:t xml:space="preserve">For small mammals, however, </w:t>
      </w:r>
      <w:r>
        <w:rPr>
          <w:rFonts w:ascii="Times New Roman" w:hAnsi="Times New Roman"/>
        </w:rPr>
        <w:t xml:space="preserve">precipitation was a poor predictor of </w:t>
      </w:r>
      <w:r w:rsidR="007006AF">
        <w:rPr>
          <w:rFonts w:ascii="Times New Roman" w:hAnsi="Times New Roman"/>
        </w:rPr>
        <w:t xml:space="preserve">the </w:t>
      </w:r>
      <w:r w:rsidR="000E51DC">
        <w:rPr>
          <w:rFonts w:ascii="Times New Roman" w:hAnsi="Times New Roman"/>
        </w:rPr>
        <w:t>direction</w:t>
      </w:r>
      <w:r>
        <w:rPr>
          <w:rFonts w:ascii="Times New Roman" w:hAnsi="Times New Roman"/>
        </w:rPr>
        <w:t xml:space="preserve"> of shifts</w:t>
      </w:r>
      <w:r w:rsidR="007006AF">
        <w:rPr>
          <w:rFonts w:ascii="Times New Roman" w:hAnsi="Times New Roman"/>
        </w:rPr>
        <w:t xml:space="preserve"> whereas minimum temperature performed as well or better than a</w:t>
      </w:r>
      <w:r w:rsidR="004D5B16">
        <w:rPr>
          <w:rFonts w:ascii="Times New Roman" w:hAnsi="Times New Roman"/>
        </w:rPr>
        <w:t>n</w:t>
      </w:r>
      <w:r w:rsidR="007006AF">
        <w:rPr>
          <w:rFonts w:ascii="Times New Roman" w:hAnsi="Times New Roman"/>
        </w:rPr>
        <w:t xml:space="preserve"> </w:t>
      </w:r>
      <w:r w:rsidR="005D0FB1">
        <w:rPr>
          <w:rFonts w:ascii="Times New Roman" w:hAnsi="Times New Roman"/>
        </w:rPr>
        <w:t xml:space="preserve">overall </w:t>
      </w:r>
      <w:r w:rsidR="007006AF">
        <w:rPr>
          <w:rFonts w:ascii="Times New Roman" w:hAnsi="Times New Roman"/>
        </w:rPr>
        <w:t>model of upslope movement</w:t>
      </w:r>
      <w:r w:rsidR="005D0FB1">
        <w:rPr>
          <w:rFonts w:ascii="Times New Roman" w:hAnsi="Times New Roman"/>
        </w:rPr>
        <w:t>, suggesting that some downslope movements may actually track change</w:t>
      </w:r>
      <w:r w:rsidR="00EF76A7">
        <w:rPr>
          <w:rFonts w:ascii="Times New Roman" w:hAnsi="Times New Roman"/>
        </w:rPr>
        <w:t>s in minimum temperature</w:t>
      </w:r>
      <w:r w:rsidR="007006AF">
        <w:rPr>
          <w:rFonts w:ascii="Times New Roman" w:hAnsi="Times New Roman"/>
        </w:rPr>
        <w:t>.</w:t>
      </w:r>
      <w:r w:rsidR="004D5B16">
        <w:rPr>
          <w:rFonts w:ascii="Times New Roman" w:hAnsi="Times New Roman"/>
        </w:rPr>
        <w:t xml:space="preserve"> </w:t>
      </w:r>
      <w:r w:rsidR="00BD311C">
        <w:rPr>
          <w:rFonts w:ascii="Times New Roman" w:hAnsi="Times New Roman"/>
        </w:rPr>
        <w:t>Mean annual temperature and maximum temperature were less informative</w:t>
      </w:r>
      <w:r w:rsidR="00A56693">
        <w:rPr>
          <w:rFonts w:ascii="Times New Roman" w:hAnsi="Times New Roman"/>
        </w:rPr>
        <w:t>,</w:t>
      </w:r>
      <w:r w:rsidR="00BD311C">
        <w:rPr>
          <w:rFonts w:ascii="Times New Roman" w:hAnsi="Times New Roman"/>
        </w:rPr>
        <w:t xml:space="preserve"> with maximum temperature </w:t>
      </w:r>
      <w:r w:rsidR="00CF5BD9">
        <w:rPr>
          <w:rFonts w:ascii="Times New Roman" w:hAnsi="Times New Roman"/>
        </w:rPr>
        <w:t xml:space="preserve">being </w:t>
      </w:r>
      <w:r w:rsidR="00BD311C">
        <w:rPr>
          <w:rFonts w:ascii="Times New Roman" w:hAnsi="Times New Roman"/>
        </w:rPr>
        <w:t xml:space="preserve">no better than random. </w:t>
      </w:r>
      <w:r w:rsidR="004D5B16">
        <w:rPr>
          <w:rFonts w:ascii="Times New Roman" w:hAnsi="Times New Roman"/>
        </w:rPr>
        <w:t>Increased</w:t>
      </w:r>
      <w:r>
        <w:rPr>
          <w:rFonts w:ascii="Times New Roman" w:hAnsi="Times New Roman"/>
        </w:rPr>
        <w:t xml:space="preserve"> </w:t>
      </w:r>
      <w:r w:rsidR="004D5B16">
        <w:rPr>
          <w:rFonts w:ascii="Times New Roman" w:hAnsi="Times New Roman"/>
        </w:rPr>
        <w:t xml:space="preserve">minimum temperature was </w:t>
      </w:r>
      <w:r>
        <w:rPr>
          <w:rFonts w:ascii="Times New Roman" w:hAnsi="Times New Roman"/>
        </w:rPr>
        <w:t xml:space="preserve">the most consistent </w:t>
      </w:r>
      <w:r w:rsidR="004D5B16">
        <w:rPr>
          <w:rFonts w:ascii="Times New Roman" w:hAnsi="Times New Roman"/>
        </w:rPr>
        <w:t xml:space="preserve">change in </w:t>
      </w:r>
      <w:r>
        <w:rPr>
          <w:rFonts w:ascii="Times New Roman" w:hAnsi="Times New Roman"/>
        </w:rPr>
        <w:t xml:space="preserve">climate </w:t>
      </w:r>
      <w:r w:rsidR="007006AF">
        <w:rPr>
          <w:rFonts w:ascii="Times New Roman" w:hAnsi="Times New Roman"/>
        </w:rPr>
        <w:t>across all three t</w:t>
      </w:r>
      <w:r w:rsidR="00F47830">
        <w:rPr>
          <w:rFonts w:ascii="Times New Roman" w:hAnsi="Times New Roman"/>
        </w:rPr>
        <w:t xml:space="preserve">ransects. </w:t>
      </w:r>
      <w:r w:rsidR="006F49A6">
        <w:rPr>
          <w:rFonts w:ascii="Times New Roman" w:hAnsi="Times New Roman"/>
        </w:rPr>
        <w:t xml:space="preserve">Consistent </w:t>
      </w:r>
      <w:r w:rsidR="0084065D" w:rsidRPr="009D4E93">
        <w:rPr>
          <w:rFonts w:ascii="Times New Roman" w:hAnsi="Times New Roman"/>
        </w:rPr>
        <w:t xml:space="preserve">with </w:t>
      </w:r>
      <w:r w:rsidR="006F49A6">
        <w:rPr>
          <w:rFonts w:ascii="Times New Roman" w:hAnsi="Times New Roman"/>
        </w:rPr>
        <w:t xml:space="preserve">the </w:t>
      </w:r>
      <w:r w:rsidR="0084065D" w:rsidRPr="009D4E93">
        <w:rPr>
          <w:rFonts w:ascii="Times New Roman" w:hAnsi="Times New Roman"/>
        </w:rPr>
        <w:t xml:space="preserve">evidence </w:t>
      </w:r>
      <w:r w:rsidR="006F49A6">
        <w:rPr>
          <w:rFonts w:ascii="Times New Roman" w:hAnsi="Times New Roman"/>
        </w:rPr>
        <w:t>for the importance</w:t>
      </w:r>
      <w:r w:rsidR="00E23A7F">
        <w:rPr>
          <w:rFonts w:ascii="Times New Roman" w:hAnsi="Times New Roman"/>
        </w:rPr>
        <w:t xml:space="preserve"> of min</w:t>
      </w:r>
      <w:r w:rsidR="006F49A6">
        <w:rPr>
          <w:rFonts w:ascii="Times New Roman" w:hAnsi="Times New Roman"/>
        </w:rPr>
        <w:t>imum temperature</w:t>
      </w:r>
      <w:r w:rsidR="005572F2">
        <w:rPr>
          <w:rFonts w:ascii="Times New Roman" w:hAnsi="Times New Roman"/>
        </w:rPr>
        <w:t>,</w:t>
      </w:r>
      <w:r w:rsidR="006F49A6">
        <w:rPr>
          <w:rFonts w:ascii="Times New Roman" w:hAnsi="Times New Roman"/>
        </w:rPr>
        <w:t xml:space="preserve"> our analysis of life history variables found a higher </w:t>
      </w:r>
      <w:r w:rsidR="0084065D" w:rsidRPr="009D4E93">
        <w:rPr>
          <w:rFonts w:ascii="Times New Roman" w:hAnsi="Times New Roman"/>
        </w:rPr>
        <w:t>sensitivity of nocturnal</w:t>
      </w:r>
      <w:r w:rsidR="006F49A6">
        <w:rPr>
          <w:rFonts w:ascii="Times New Roman" w:hAnsi="Times New Roman"/>
        </w:rPr>
        <w:t xml:space="preserve"> species</w:t>
      </w:r>
      <w:r w:rsidR="0064233F">
        <w:rPr>
          <w:rFonts w:ascii="Times New Roman" w:hAnsi="Times New Roman"/>
        </w:rPr>
        <w:t xml:space="preserve"> to elevation shifts</w:t>
      </w:r>
      <w:r w:rsidR="006F49A6">
        <w:rPr>
          <w:rFonts w:ascii="Times New Roman" w:hAnsi="Times New Roman"/>
        </w:rPr>
        <w:t xml:space="preserve">. </w:t>
      </w:r>
    </w:p>
    <w:p w14:paraId="5E3B6994" w14:textId="5E53BF6D" w:rsidR="006D6316" w:rsidRDefault="003A0034" w:rsidP="00DD3490">
      <w:pPr>
        <w:pStyle w:val="BodyA"/>
        <w:spacing w:line="480" w:lineRule="auto"/>
        <w:ind w:firstLine="720"/>
        <w:rPr>
          <w:rFonts w:ascii="Times New Roman" w:hAnsi="Times New Roman"/>
        </w:rPr>
      </w:pPr>
      <w:r>
        <w:rPr>
          <w:rFonts w:ascii="Times New Roman" w:hAnsi="Times New Roman"/>
        </w:rPr>
        <w:t xml:space="preserve">Rising minimum </w:t>
      </w:r>
      <w:r w:rsidR="00BD311C">
        <w:rPr>
          <w:rFonts w:ascii="Times New Roman" w:hAnsi="Times New Roman"/>
        </w:rPr>
        <w:t xml:space="preserve">temperatures </w:t>
      </w:r>
      <w:r w:rsidR="005D0FB1">
        <w:rPr>
          <w:rFonts w:ascii="Times New Roman" w:hAnsi="Times New Roman"/>
        </w:rPr>
        <w:t xml:space="preserve">will have substantial </w:t>
      </w:r>
      <w:r>
        <w:rPr>
          <w:rFonts w:ascii="Times New Roman" w:hAnsi="Times New Roman"/>
        </w:rPr>
        <w:t>impacts on winter snowpack and the proportion of winter precipitation falling as snow</w:t>
      </w:r>
      <w:r w:rsidR="00DD3490">
        <w:rPr>
          <w:rFonts w:ascii="Times New Roman" w:hAnsi="Times New Roman"/>
        </w:rPr>
        <w:t xml:space="preserve">, </w:t>
      </w:r>
      <w:r w:rsidR="003463F3">
        <w:rPr>
          <w:rFonts w:ascii="Times New Roman" w:hAnsi="Times New Roman"/>
        </w:rPr>
        <w:t>particularly</w:t>
      </w:r>
      <w:r>
        <w:rPr>
          <w:rFonts w:ascii="Times New Roman" w:hAnsi="Times New Roman"/>
        </w:rPr>
        <w:t xml:space="preserve"> at mid-elevations where we observed the most elevation shifts</w:t>
      </w:r>
      <w:r w:rsidR="003463F3">
        <w:rPr>
          <w:rFonts w:ascii="Times New Roman" w:hAnsi="Times New Roman"/>
        </w:rPr>
        <w:t xml:space="preserve"> (Johnson, 1998; Moser et al., 2009)</w:t>
      </w:r>
      <w:r>
        <w:rPr>
          <w:rFonts w:ascii="Times New Roman" w:hAnsi="Times New Roman"/>
        </w:rPr>
        <w:t xml:space="preserve">. </w:t>
      </w:r>
      <w:r w:rsidR="00DD3490">
        <w:rPr>
          <w:rFonts w:ascii="Times New Roman" w:hAnsi="Times New Roman"/>
        </w:rPr>
        <w:t xml:space="preserve">Snowpack serves an important insulating role for small mammals and increases in snowmelt may increase exposure (Vaughn, et al, 2000; </w:t>
      </w:r>
      <w:proofErr w:type="spellStart"/>
      <w:r w:rsidR="00DD3490">
        <w:rPr>
          <w:rFonts w:ascii="Times New Roman" w:hAnsi="Times New Roman"/>
        </w:rPr>
        <w:t>Rubidge</w:t>
      </w:r>
      <w:proofErr w:type="spellEnd"/>
      <w:r w:rsidR="00DD3490">
        <w:rPr>
          <w:rFonts w:ascii="Times New Roman" w:hAnsi="Times New Roman"/>
        </w:rPr>
        <w:t xml:space="preserve">, et al, 2010; </w:t>
      </w:r>
      <w:proofErr w:type="spellStart"/>
      <w:r w:rsidR="00DD3490">
        <w:rPr>
          <w:rFonts w:ascii="Times New Roman" w:hAnsi="Times New Roman"/>
        </w:rPr>
        <w:t>Morelli</w:t>
      </w:r>
      <w:proofErr w:type="spellEnd"/>
      <w:r w:rsidR="00DD3490">
        <w:rPr>
          <w:rFonts w:ascii="Times New Roman" w:hAnsi="Times New Roman"/>
        </w:rPr>
        <w:t xml:space="preserve">, et al, 2012). </w:t>
      </w:r>
      <w:r w:rsidR="005F078F">
        <w:rPr>
          <w:rFonts w:ascii="Times New Roman" w:hAnsi="Times New Roman"/>
        </w:rPr>
        <w:t xml:space="preserve">Snowpack in the </w:t>
      </w:r>
      <w:r w:rsidR="00DD3490">
        <w:rPr>
          <w:rFonts w:ascii="Times New Roman" w:hAnsi="Times New Roman"/>
        </w:rPr>
        <w:t xml:space="preserve">Sierra Nevada </w:t>
      </w:r>
      <w:r w:rsidR="005F078F">
        <w:rPr>
          <w:rFonts w:ascii="Times New Roman" w:hAnsi="Times New Roman"/>
        </w:rPr>
        <w:t xml:space="preserve">is </w:t>
      </w:r>
      <w:r w:rsidR="00DD3490">
        <w:rPr>
          <w:rFonts w:ascii="Times New Roman" w:hAnsi="Times New Roman"/>
        </w:rPr>
        <w:t xml:space="preserve">especially </w:t>
      </w:r>
      <w:r w:rsidR="00D92779">
        <w:rPr>
          <w:rFonts w:ascii="Times New Roman" w:hAnsi="Times New Roman"/>
        </w:rPr>
        <w:t>sensitive</w:t>
      </w:r>
      <w:r w:rsidR="005F078F">
        <w:rPr>
          <w:rFonts w:ascii="Times New Roman" w:hAnsi="Times New Roman"/>
        </w:rPr>
        <w:t xml:space="preserve"> </w:t>
      </w:r>
      <w:r w:rsidR="00DD3490">
        <w:rPr>
          <w:rFonts w:ascii="Times New Roman" w:hAnsi="Times New Roman"/>
        </w:rPr>
        <w:t xml:space="preserve">to slight changes in minimum temperatures as over half of the snow falls at temperatures close to freezing (Bales et al. 2006). </w:t>
      </w:r>
    </w:p>
    <w:p w14:paraId="284E28EF" w14:textId="77777777" w:rsidR="0067563D" w:rsidRDefault="0067563D" w:rsidP="004537FC">
      <w:pPr>
        <w:pStyle w:val="BodyA"/>
        <w:spacing w:line="480" w:lineRule="auto"/>
        <w:ind w:firstLine="720"/>
        <w:rPr>
          <w:rFonts w:ascii="Times New Roman" w:hAnsi="Times New Roman"/>
        </w:rPr>
      </w:pPr>
      <w:commentRangeStart w:id="193"/>
      <w:r w:rsidRPr="009D4E93">
        <w:rPr>
          <w:rFonts w:ascii="Times New Roman" w:hAnsi="Times New Roman"/>
        </w:rPr>
        <w:t xml:space="preserve">Our analyses identify higher elevation taxa that warrant </w:t>
      </w:r>
      <w:r>
        <w:rPr>
          <w:rFonts w:ascii="Times New Roman" w:hAnsi="Times New Roman"/>
        </w:rPr>
        <w:t xml:space="preserve">more </w:t>
      </w:r>
      <w:r w:rsidRPr="009D4E93">
        <w:rPr>
          <w:rFonts w:ascii="Times New Roman" w:hAnsi="Times New Roman"/>
        </w:rPr>
        <w:t xml:space="preserve">detailed </w:t>
      </w:r>
      <w:r>
        <w:rPr>
          <w:rFonts w:ascii="Times New Roman" w:hAnsi="Times New Roman"/>
        </w:rPr>
        <w:t xml:space="preserve">study including </w:t>
      </w:r>
      <w:r w:rsidRPr="009D4E93">
        <w:rPr>
          <w:rFonts w:ascii="Times New Roman" w:hAnsi="Times New Roman"/>
        </w:rPr>
        <w:t>eco-physiological analyses to identify proximate causes of vulnerability.</w:t>
      </w:r>
      <w:r>
        <w:rPr>
          <w:rFonts w:ascii="Times New Roman" w:hAnsi="Times New Roman"/>
        </w:rPr>
        <w:t xml:space="preserve"> </w:t>
      </w:r>
      <w:commentRangeEnd w:id="193"/>
      <w:r w:rsidR="00AF425A">
        <w:rPr>
          <w:rStyle w:val="CommentReference"/>
          <w:rFonts w:ascii="Times New Roman" w:eastAsia="Times New Roman" w:hAnsi="Times New Roman"/>
          <w:color w:val="auto"/>
        </w:rPr>
        <w:commentReference w:id="193"/>
      </w:r>
      <w:r w:rsidR="00E23A7F">
        <w:rPr>
          <w:rFonts w:ascii="Times New Roman" w:hAnsi="Times New Roman"/>
        </w:rPr>
        <w:t>The</w:t>
      </w:r>
      <w:r w:rsidR="005C2102" w:rsidRPr="009D4E93">
        <w:rPr>
          <w:rFonts w:ascii="Times New Roman" w:hAnsi="Times New Roman"/>
        </w:rPr>
        <w:t xml:space="preserve"> alpine chipmunk (</w:t>
      </w:r>
      <w:r w:rsidR="005C2102" w:rsidRPr="00E23A7F">
        <w:rPr>
          <w:rFonts w:ascii="Times New Roman" w:hAnsi="Times New Roman"/>
          <w:i/>
        </w:rPr>
        <w:t xml:space="preserve">T. </w:t>
      </w:r>
      <w:proofErr w:type="spellStart"/>
      <w:r w:rsidR="005C2102" w:rsidRPr="00E23A7F">
        <w:rPr>
          <w:rFonts w:ascii="Times New Roman" w:hAnsi="Times New Roman"/>
          <w:i/>
        </w:rPr>
        <w:t>alpinus</w:t>
      </w:r>
      <w:proofErr w:type="spellEnd"/>
      <w:r w:rsidR="00A56693">
        <w:rPr>
          <w:rFonts w:ascii="Times New Roman" w:hAnsi="Times New Roman"/>
        </w:rPr>
        <w:t>,</w:t>
      </w:r>
      <w:r w:rsidR="005C2102" w:rsidRPr="009D4E93">
        <w:rPr>
          <w:rFonts w:ascii="Times New Roman" w:hAnsi="Times New Roman"/>
        </w:rPr>
        <w:t xml:space="preserve"> endemic to the Sierra Nevada)</w:t>
      </w:r>
      <w:r w:rsidR="00E23A7F">
        <w:rPr>
          <w:rFonts w:ascii="Times New Roman" w:hAnsi="Times New Roman"/>
        </w:rPr>
        <w:t xml:space="preserve"> showed a consistent and substantial </w:t>
      </w:r>
      <w:r w:rsidR="002F6C80">
        <w:rPr>
          <w:rFonts w:ascii="Times New Roman" w:hAnsi="Times New Roman"/>
        </w:rPr>
        <w:t xml:space="preserve">retraction </w:t>
      </w:r>
      <w:r w:rsidR="00E23A7F">
        <w:rPr>
          <w:rFonts w:ascii="Times New Roman" w:hAnsi="Times New Roman"/>
        </w:rPr>
        <w:t>of it</w:t>
      </w:r>
      <w:r w:rsidR="002F6C80">
        <w:rPr>
          <w:rFonts w:ascii="Times New Roman" w:hAnsi="Times New Roman"/>
        </w:rPr>
        <w:t>s</w:t>
      </w:r>
      <w:r w:rsidR="00E23A7F">
        <w:rPr>
          <w:rFonts w:ascii="Times New Roman" w:hAnsi="Times New Roman"/>
        </w:rPr>
        <w:t xml:space="preserve"> lower limits across both </w:t>
      </w:r>
      <w:r w:rsidR="003D7CD7">
        <w:rPr>
          <w:rFonts w:ascii="Times New Roman" w:hAnsi="Times New Roman"/>
        </w:rPr>
        <w:t>regions</w:t>
      </w:r>
      <w:r w:rsidR="00E23A7F">
        <w:rPr>
          <w:rFonts w:ascii="Times New Roman" w:hAnsi="Times New Roman"/>
        </w:rPr>
        <w:t xml:space="preserve"> </w:t>
      </w:r>
      <w:r w:rsidR="00A56693">
        <w:rPr>
          <w:rFonts w:ascii="Times New Roman" w:hAnsi="Times New Roman"/>
        </w:rPr>
        <w:t>within its range</w:t>
      </w:r>
      <w:r w:rsidR="00585598">
        <w:rPr>
          <w:rFonts w:ascii="Times New Roman" w:hAnsi="Times New Roman"/>
        </w:rPr>
        <w:t>. F</w:t>
      </w:r>
      <w:r w:rsidR="00600660">
        <w:rPr>
          <w:rFonts w:ascii="Times New Roman" w:hAnsi="Times New Roman"/>
        </w:rPr>
        <w:t xml:space="preserve">or Yosemite this </w:t>
      </w:r>
      <w:r w:rsidR="006D6316">
        <w:rPr>
          <w:rFonts w:ascii="Times New Roman" w:hAnsi="Times New Roman"/>
        </w:rPr>
        <w:t xml:space="preserve">correlated with </w:t>
      </w:r>
      <w:r w:rsidR="00A56693">
        <w:rPr>
          <w:rFonts w:ascii="Times New Roman" w:hAnsi="Times New Roman"/>
        </w:rPr>
        <w:t xml:space="preserve">an </w:t>
      </w:r>
      <w:r w:rsidR="006D6316">
        <w:rPr>
          <w:rFonts w:ascii="Times New Roman" w:hAnsi="Times New Roman"/>
        </w:rPr>
        <w:t xml:space="preserve">increase in minimum temperature, </w:t>
      </w:r>
      <w:r w:rsidR="00600660">
        <w:rPr>
          <w:rFonts w:ascii="Times New Roman" w:hAnsi="Times New Roman"/>
        </w:rPr>
        <w:t xml:space="preserve">independent of changes in </w:t>
      </w:r>
      <w:r w:rsidR="00A56693">
        <w:rPr>
          <w:rFonts w:ascii="Times New Roman" w:hAnsi="Times New Roman"/>
        </w:rPr>
        <w:t xml:space="preserve">its </w:t>
      </w:r>
      <w:r w:rsidR="00600660">
        <w:rPr>
          <w:rFonts w:ascii="Times New Roman" w:hAnsi="Times New Roman"/>
        </w:rPr>
        <w:t>congeners (</w:t>
      </w:r>
      <w:proofErr w:type="spellStart"/>
      <w:r w:rsidR="00600660">
        <w:rPr>
          <w:rFonts w:ascii="Times New Roman" w:hAnsi="Times New Roman"/>
        </w:rPr>
        <w:t>Rubid</w:t>
      </w:r>
      <w:r w:rsidR="006D6316">
        <w:rPr>
          <w:rFonts w:ascii="Times New Roman" w:hAnsi="Times New Roman"/>
        </w:rPr>
        <w:t>ge</w:t>
      </w:r>
      <w:proofErr w:type="spellEnd"/>
      <w:r w:rsidR="006D6316">
        <w:rPr>
          <w:rFonts w:ascii="Times New Roman" w:hAnsi="Times New Roman"/>
        </w:rPr>
        <w:t xml:space="preserve"> et al. 2010) </w:t>
      </w:r>
      <w:r w:rsidR="00600660">
        <w:rPr>
          <w:rFonts w:ascii="Times New Roman" w:hAnsi="Times New Roman"/>
        </w:rPr>
        <w:t>and</w:t>
      </w:r>
      <w:r w:rsidR="00585598">
        <w:rPr>
          <w:rFonts w:ascii="Times New Roman" w:hAnsi="Times New Roman"/>
        </w:rPr>
        <w:t xml:space="preserve"> </w:t>
      </w:r>
      <w:r w:rsidR="00A56693">
        <w:rPr>
          <w:rFonts w:ascii="Times New Roman" w:hAnsi="Times New Roman"/>
        </w:rPr>
        <w:t xml:space="preserve">was </w:t>
      </w:r>
      <w:r w:rsidR="00585598">
        <w:rPr>
          <w:rFonts w:ascii="Times New Roman" w:hAnsi="Times New Roman"/>
        </w:rPr>
        <w:t xml:space="preserve">associated with decreased overall genetic diversity and increasing isolation among now fragmented populations </w:t>
      </w:r>
      <w:r w:rsidR="00585598">
        <w:rPr>
          <w:rFonts w:ascii="Times New Roman" w:hAnsi="Times New Roman"/>
        </w:rPr>
        <w:lastRenderedPageBreak/>
        <w:t>(</w:t>
      </w:r>
      <w:proofErr w:type="spellStart"/>
      <w:r w:rsidR="00585598">
        <w:rPr>
          <w:rFonts w:ascii="Times New Roman" w:hAnsi="Times New Roman"/>
        </w:rPr>
        <w:t>Rubidge</w:t>
      </w:r>
      <w:proofErr w:type="spellEnd"/>
      <w:r w:rsidR="00585598">
        <w:rPr>
          <w:rFonts w:ascii="Times New Roman" w:hAnsi="Times New Roman"/>
        </w:rPr>
        <w:t xml:space="preserve"> et al., 2012)</w:t>
      </w:r>
      <w:r w:rsidR="00E23A7F">
        <w:rPr>
          <w:rFonts w:ascii="Times New Roman" w:hAnsi="Times New Roman"/>
        </w:rPr>
        <w:t xml:space="preserve">. </w:t>
      </w:r>
      <w:r w:rsidR="005C2102" w:rsidRPr="009D4E93">
        <w:rPr>
          <w:rFonts w:ascii="Times New Roman" w:hAnsi="Times New Roman"/>
        </w:rPr>
        <w:t>Belding’s ground squirrel (</w:t>
      </w:r>
      <w:r w:rsidR="005C2102" w:rsidRPr="00A56693">
        <w:rPr>
          <w:rFonts w:ascii="Times New Roman" w:hAnsi="Times New Roman"/>
          <w:i/>
        </w:rPr>
        <w:t xml:space="preserve">U. </w:t>
      </w:r>
      <w:proofErr w:type="spellStart"/>
      <w:r w:rsidR="005C2102" w:rsidRPr="00A56693">
        <w:rPr>
          <w:rFonts w:ascii="Times New Roman" w:hAnsi="Times New Roman"/>
          <w:i/>
        </w:rPr>
        <w:t>beldingi</w:t>
      </w:r>
      <w:proofErr w:type="spellEnd"/>
      <w:r w:rsidR="005C2102" w:rsidRPr="009D4E93">
        <w:rPr>
          <w:rFonts w:ascii="Times New Roman" w:hAnsi="Times New Roman"/>
        </w:rPr>
        <w:t xml:space="preserve">) </w:t>
      </w:r>
      <w:r w:rsidR="00E23A7F">
        <w:rPr>
          <w:rFonts w:ascii="Times New Roman" w:hAnsi="Times New Roman"/>
        </w:rPr>
        <w:t xml:space="preserve">also showed a consistent pattern of elevation retraction across all three </w:t>
      </w:r>
      <w:r w:rsidR="003D7CD7">
        <w:rPr>
          <w:rFonts w:ascii="Times New Roman" w:hAnsi="Times New Roman"/>
        </w:rPr>
        <w:t>regions</w:t>
      </w:r>
      <w:r w:rsidR="00585598">
        <w:rPr>
          <w:rFonts w:ascii="Times New Roman" w:hAnsi="Times New Roman"/>
        </w:rPr>
        <w:t xml:space="preserve">. </w:t>
      </w:r>
      <w:r w:rsidR="00E23A7F">
        <w:rPr>
          <w:rFonts w:ascii="Times New Roman" w:hAnsi="Times New Roman"/>
        </w:rPr>
        <w:t xml:space="preserve"> </w:t>
      </w:r>
      <w:r w:rsidR="00585598">
        <w:rPr>
          <w:rFonts w:ascii="Times New Roman" w:hAnsi="Times New Roman"/>
        </w:rPr>
        <w:t>A</w:t>
      </w:r>
      <w:r w:rsidR="00E23A7F">
        <w:rPr>
          <w:rFonts w:ascii="Times New Roman" w:hAnsi="Times New Roman"/>
        </w:rPr>
        <w:t xml:space="preserve"> more </w:t>
      </w:r>
      <w:r w:rsidR="00585598">
        <w:rPr>
          <w:rFonts w:ascii="Times New Roman" w:hAnsi="Times New Roman"/>
        </w:rPr>
        <w:t xml:space="preserve">extensive </w:t>
      </w:r>
      <w:r w:rsidR="00E23A7F">
        <w:rPr>
          <w:rFonts w:ascii="Times New Roman" w:hAnsi="Times New Roman"/>
        </w:rPr>
        <w:t xml:space="preserve">analysis of the species across the Sierra Nevada found an overwhelming pattern of </w:t>
      </w:r>
      <w:r w:rsidR="00585598">
        <w:rPr>
          <w:rFonts w:ascii="Times New Roman" w:hAnsi="Times New Roman"/>
        </w:rPr>
        <w:t xml:space="preserve">local extinction </w:t>
      </w:r>
      <w:r w:rsidR="00E23A7F">
        <w:rPr>
          <w:rFonts w:ascii="Times New Roman" w:hAnsi="Times New Roman"/>
        </w:rPr>
        <w:t>over the 20</w:t>
      </w:r>
      <w:r w:rsidR="00E23A7F" w:rsidRPr="00E23A7F">
        <w:rPr>
          <w:rFonts w:ascii="Times New Roman" w:hAnsi="Times New Roman"/>
          <w:vertAlign w:val="superscript"/>
        </w:rPr>
        <w:t>th</w:t>
      </w:r>
      <w:r w:rsidR="00E23A7F">
        <w:rPr>
          <w:rFonts w:ascii="Times New Roman" w:hAnsi="Times New Roman"/>
        </w:rPr>
        <w:t xml:space="preserve"> century</w:t>
      </w:r>
      <w:r w:rsidR="00585598">
        <w:rPr>
          <w:rFonts w:ascii="Times New Roman" w:hAnsi="Times New Roman"/>
        </w:rPr>
        <w:t>, especially at lower (warmer) elevations</w:t>
      </w:r>
      <w:r w:rsidR="00E23A7F">
        <w:rPr>
          <w:rFonts w:ascii="Times New Roman" w:hAnsi="Times New Roman"/>
        </w:rPr>
        <w:t xml:space="preserve"> (</w:t>
      </w:r>
      <w:proofErr w:type="spellStart"/>
      <w:r w:rsidR="00E23A7F">
        <w:rPr>
          <w:rFonts w:ascii="Times New Roman" w:hAnsi="Times New Roman"/>
        </w:rPr>
        <w:t>Morrelli</w:t>
      </w:r>
      <w:proofErr w:type="spellEnd"/>
      <w:r w:rsidR="00E23A7F">
        <w:rPr>
          <w:rFonts w:ascii="Times New Roman" w:hAnsi="Times New Roman"/>
        </w:rPr>
        <w:t xml:space="preserve"> et al, 2012). </w:t>
      </w:r>
      <w:r w:rsidR="004537FC">
        <w:rPr>
          <w:rFonts w:ascii="Times New Roman" w:hAnsi="Times New Roman"/>
        </w:rPr>
        <w:t>Our results suggest that other high elevation species including the Pacific jumping mouse (</w:t>
      </w:r>
      <w:proofErr w:type="spellStart"/>
      <w:r w:rsidR="004537FC">
        <w:rPr>
          <w:rFonts w:ascii="Times New Roman" w:hAnsi="Times New Roman"/>
          <w:i/>
        </w:rPr>
        <w:t>Zapus</w:t>
      </w:r>
      <w:proofErr w:type="spellEnd"/>
      <w:r w:rsidR="004537FC">
        <w:rPr>
          <w:rFonts w:ascii="Times New Roman" w:hAnsi="Times New Roman"/>
          <w:i/>
        </w:rPr>
        <w:t xml:space="preserve"> </w:t>
      </w:r>
      <w:proofErr w:type="spellStart"/>
      <w:r w:rsidR="004537FC">
        <w:rPr>
          <w:rFonts w:ascii="Times New Roman" w:hAnsi="Times New Roman"/>
          <w:i/>
        </w:rPr>
        <w:t>princeps</w:t>
      </w:r>
      <w:proofErr w:type="spellEnd"/>
      <w:r w:rsidR="004537FC">
        <w:rPr>
          <w:rFonts w:ascii="Times New Roman" w:hAnsi="Times New Roman"/>
        </w:rPr>
        <w:t>), long-tailed vole (</w:t>
      </w:r>
      <w:proofErr w:type="spellStart"/>
      <w:r w:rsidR="004537FC">
        <w:rPr>
          <w:rFonts w:ascii="Times New Roman" w:hAnsi="Times New Roman"/>
          <w:i/>
        </w:rPr>
        <w:t>Microtus</w:t>
      </w:r>
      <w:proofErr w:type="spellEnd"/>
      <w:r w:rsidR="004537FC">
        <w:rPr>
          <w:rFonts w:ascii="Times New Roman" w:hAnsi="Times New Roman"/>
          <w:i/>
        </w:rPr>
        <w:t xml:space="preserve"> </w:t>
      </w:r>
      <w:proofErr w:type="spellStart"/>
      <w:r w:rsidR="004537FC">
        <w:rPr>
          <w:rFonts w:ascii="Times New Roman" w:hAnsi="Times New Roman"/>
          <w:i/>
        </w:rPr>
        <w:t>longicaudus</w:t>
      </w:r>
      <w:proofErr w:type="spellEnd"/>
      <w:r w:rsidR="006D6316">
        <w:rPr>
          <w:rFonts w:ascii="Times New Roman" w:hAnsi="Times New Roman"/>
        </w:rPr>
        <w:t>)</w:t>
      </w:r>
      <w:r w:rsidR="004537FC">
        <w:rPr>
          <w:rFonts w:ascii="Times New Roman" w:hAnsi="Times New Roman"/>
        </w:rPr>
        <w:t xml:space="preserve"> and water shrew (</w:t>
      </w:r>
      <w:proofErr w:type="spellStart"/>
      <w:r w:rsidR="004537FC">
        <w:rPr>
          <w:rFonts w:ascii="Times New Roman" w:hAnsi="Times New Roman"/>
          <w:i/>
        </w:rPr>
        <w:t>Sorex</w:t>
      </w:r>
      <w:proofErr w:type="spellEnd"/>
      <w:r w:rsidR="004537FC">
        <w:rPr>
          <w:rFonts w:ascii="Times New Roman" w:hAnsi="Times New Roman"/>
          <w:i/>
        </w:rPr>
        <w:t xml:space="preserve"> </w:t>
      </w:r>
      <w:proofErr w:type="spellStart"/>
      <w:r w:rsidR="004537FC">
        <w:rPr>
          <w:rFonts w:ascii="Times New Roman" w:hAnsi="Times New Roman"/>
          <w:i/>
        </w:rPr>
        <w:t>palustris</w:t>
      </w:r>
      <w:proofErr w:type="spellEnd"/>
      <w:r w:rsidR="004537FC">
        <w:rPr>
          <w:rFonts w:ascii="Times New Roman" w:hAnsi="Times New Roman"/>
        </w:rPr>
        <w:t>) warrant more detailed study</w:t>
      </w:r>
      <w:r w:rsidR="00585598">
        <w:rPr>
          <w:rFonts w:ascii="Times New Roman" w:hAnsi="Times New Roman"/>
        </w:rPr>
        <w:t>, especially of proximate mechanisms underlying range contractions</w:t>
      </w:r>
      <w:r w:rsidR="004537FC">
        <w:rPr>
          <w:rFonts w:ascii="Times New Roman" w:hAnsi="Times New Roman"/>
        </w:rPr>
        <w:t>.</w:t>
      </w:r>
      <w:r w:rsidR="00E23A7F">
        <w:rPr>
          <w:rFonts w:ascii="Times New Roman" w:hAnsi="Times New Roman"/>
          <w:i/>
        </w:rPr>
        <w:t xml:space="preserve"> </w:t>
      </w:r>
    </w:p>
    <w:p w14:paraId="59852E51" w14:textId="77777777" w:rsidR="00D8573C" w:rsidRDefault="005C2102" w:rsidP="00157635">
      <w:pPr>
        <w:pStyle w:val="BodyA"/>
        <w:spacing w:line="480" w:lineRule="auto"/>
        <w:ind w:firstLine="720"/>
        <w:rPr>
          <w:rFonts w:ascii="Times New Roman" w:hAnsi="Times New Roman"/>
        </w:rPr>
      </w:pPr>
      <w:r w:rsidRPr="009D4E93">
        <w:rPr>
          <w:rFonts w:ascii="Times New Roman" w:hAnsi="Times New Roman"/>
        </w:rPr>
        <w:t xml:space="preserve">Several other high elevation taxa showed more heterogeneous responses across </w:t>
      </w:r>
      <w:r w:rsidR="003D7CD7">
        <w:rPr>
          <w:rFonts w:ascii="Times New Roman" w:hAnsi="Times New Roman"/>
        </w:rPr>
        <w:t>regions</w:t>
      </w:r>
      <w:r w:rsidRPr="009D4E93">
        <w:rPr>
          <w:rFonts w:ascii="Times New Roman" w:hAnsi="Times New Roman"/>
        </w:rPr>
        <w:t xml:space="preserve">, perhaps due to region-specific changes in </w:t>
      </w:r>
      <w:proofErr w:type="spellStart"/>
      <w:r w:rsidRPr="009D4E93">
        <w:rPr>
          <w:rFonts w:ascii="Times New Roman" w:hAnsi="Times New Roman"/>
        </w:rPr>
        <w:t>seral</w:t>
      </w:r>
      <w:proofErr w:type="spellEnd"/>
      <w:r w:rsidRPr="009D4E93">
        <w:rPr>
          <w:rFonts w:ascii="Times New Roman" w:hAnsi="Times New Roman"/>
        </w:rPr>
        <w:t xml:space="preserve"> dynamics, or interacting effects of local changes in temperature and precipitation</w:t>
      </w:r>
      <w:r w:rsidR="005D0FB1">
        <w:rPr>
          <w:rFonts w:ascii="Times New Roman" w:hAnsi="Times New Roman"/>
        </w:rPr>
        <w:t xml:space="preserve">. </w:t>
      </w:r>
      <w:r w:rsidR="00C667E1">
        <w:rPr>
          <w:rFonts w:ascii="Times New Roman" w:hAnsi="Times New Roman"/>
        </w:rPr>
        <w:t>Pi</w:t>
      </w:r>
      <w:r w:rsidR="00166B75" w:rsidRPr="009D4E93">
        <w:rPr>
          <w:rFonts w:ascii="Times New Roman" w:hAnsi="Times New Roman"/>
        </w:rPr>
        <w:t>ka</w:t>
      </w:r>
      <w:r w:rsidR="00F95329">
        <w:rPr>
          <w:rFonts w:ascii="Times New Roman" w:hAnsi="Times New Roman"/>
        </w:rPr>
        <w:t xml:space="preserve"> (</w:t>
      </w:r>
      <w:proofErr w:type="spellStart"/>
      <w:r w:rsidR="00F95329">
        <w:rPr>
          <w:rFonts w:ascii="Times New Roman" w:hAnsi="Times New Roman"/>
          <w:i/>
        </w:rPr>
        <w:t>Ochotona</w:t>
      </w:r>
      <w:proofErr w:type="spellEnd"/>
      <w:r w:rsidR="00F95329">
        <w:rPr>
          <w:rFonts w:ascii="Times New Roman" w:hAnsi="Times New Roman"/>
          <w:i/>
        </w:rPr>
        <w:t xml:space="preserve"> </w:t>
      </w:r>
      <w:proofErr w:type="spellStart"/>
      <w:r w:rsidR="00F95329">
        <w:rPr>
          <w:rFonts w:ascii="Times New Roman" w:hAnsi="Times New Roman"/>
          <w:i/>
        </w:rPr>
        <w:t>princeps</w:t>
      </w:r>
      <w:proofErr w:type="spellEnd"/>
      <w:r w:rsidR="00F95329">
        <w:rPr>
          <w:rFonts w:ascii="Times New Roman" w:hAnsi="Times New Roman"/>
        </w:rPr>
        <w:t>)</w:t>
      </w:r>
      <w:r w:rsidR="00166B75" w:rsidRPr="009D4E93">
        <w:rPr>
          <w:rFonts w:ascii="Times New Roman" w:hAnsi="Times New Roman"/>
        </w:rPr>
        <w:t xml:space="preserve">, </w:t>
      </w:r>
      <w:r w:rsidR="00C667E1">
        <w:rPr>
          <w:rFonts w:ascii="Times New Roman" w:hAnsi="Times New Roman"/>
        </w:rPr>
        <w:t xml:space="preserve">which </w:t>
      </w:r>
      <w:proofErr w:type="gramStart"/>
      <w:r w:rsidR="00C667E1">
        <w:rPr>
          <w:rFonts w:ascii="Times New Roman" w:hAnsi="Times New Roman"/>
        </w:rPr>
        <w:t>have</w:t>
      </w:r>
      <w:proofErr w:type="gramEnd"/>
      <w:r w:rsidR="00C667E1">
        <w:rPr>
          <w:rFonts w:ascii="Times New Roman" w:hAnsi="Times New Roman"/>
        </w:rPr>
        <w:t xml:space="preserve"> </w:t>
      </w:r>
      <w:r w:rsidR="00166B75" w:rsidRPr="009D4E93">
        <w:rPr>
          <w:rFonts w:ascii="Times New Roman" w:hAnsi="Times New Roman"/>
        </w:rPr>
        <w:t xml:space="preserve">attracted considerable attention </w:t>
      </w:r>
      <w:r w:rsidR="009C2C9F">
        <w:rPr>
          <w:rFonts w:ascii="Times New Roman" w:hAnsi="Times New Roman"/>
        </w:rPr>
        <w:t xml:space="preserve">because of </w:t>
      </w:r>
      <w:r w:rsidR="0067563D">
        <w:rPr>
          <w:rFonts w:ascii="Times New Roman" w:hAnsi="Times New Roman"/>
        </w:rPr>
        <w:t>extirpations and upslope retractions</w:t>
      </w:r>
      <w:r w:rsidR="009C2C9F">
        <w:rPr>
          <w:rFonts w:ascii="Times New Roman" w:hAnsi="Times New Roman"/>
        </w:rPr>
        <w:t xml:space="preserve"> in the Great Basin</w:t>
      </w:r>
      <w:r w:rsidR="00C667E1">
        <w:rPr>
          <w:rFonts w:ascii="Times New Roman" w:hAnsi="Times New Roman"/>
        </w:rPr>
        <w:t xml:space="preserve"> (</w:t>
      </w:r>
      <w:proofErr w:type="spellStart"/>
      <w:r w:rsidR="00C667E1">
        <w:rPr>
          <w:rFonts w:ascii="Times New Roman" w:hAnsi="Times New Roman"/>
        </w:rPr>
        <w:t>Beever</w:t>
      </w:r>
      <w:proofErr w:type="spellEnd"/>
      <w:r w:rsidR="00C667E1">
        <w:rPr>
          <w:rFonts w:ascii="Times New Roman" w:hAnsi="Times New Roman"/>
        </w:rPr>
        <w:t xml:space="preserve"> et al, 2003</w:t>
      </w:r>
      <w:r w:rsidR="0067563D">
        <w:rPr>
          <w:rFonts w:ascii="Times New Roman" w:hAnsi="Times New Roman"/>
        </w:rPr>
        <w:t>, 2011</w:t>
      </w:r>
      <w:r w:rsidR="00C667E1">
        <w:rPr>
          <w:rFonts w:ascii="Times New Roman" w:hAnsi="Times New Roman"/>
        </w:rPr>
        <w:t>)</w:t>
      </w:r>
      <w:r w:rsidR="009C2C9F">
        <w:rPr>
          <w:rFonts w:ascii="Times New Roman" w:hAnsi="Times New Roman"/>
        </w:rPr>
        <w:t xml:space="preserve">, </w:t>
      </w:r>
      <w:r w:rsidR="00C667E1">
        <w:rPr>
          <w:rFonts w:ascii="Times New Roman" w:hAnsi="Times New Roman"/>
        </w:rPr>
        <w:t>were</w:t>
      </w:r>
      <w:r w:rsidR="009C2C9F">
        <w:rPr>
          <w:rFonts w:ascii="Times New Roman" w:hAnsi="Times New Roman"/>
        </w:rPr>
        <w:t xml:space="preserve"> stable across all three </w:t>
      </w:r>
      <w:r w:rsidR="003D7CD7">
        <w:rPr>
          <w:rFonts w:ascii="Times New Roman" w:hAnsi="Times New Roman"/>
        </w:rPr>
        <w:t>regions</w:t>
      </w:r>
      <w:r w:rsidR="009C2C9F">
        <w:rPr>
          <w:rFonts w:ascii="Times New Roman" w:hAnsi="Times New Roman"/>
        </w:rPr>
        <w:t xml:space="preserve"> in this study. This is consistent with a more </w:t>
      </w:r>
      <w:r w:rsidR="00D8573C">
        <w:rPr>
          <w:rFonts w:ascii="Times New Roman" w:hAnsi="Times New Roman"/>
        </w:rPr>
        <w:t>extensive</w:t>
      </w:r>
      <w:r w:rsidR="009C2C9F">
        <w:rPr>
          <w:rFonts w:ascii="Times New Roman" w:hAnsi="Times New Roman"/>
        </w:rPr>
        <w:t xml:space="preserve"> study </w:t>
      </w:r>
      <w:r w:rsidR="00E23A7F">
        <w:rPr>
          <w:rFonts w:ascii="Times New Roman" w:hAnsi="Times New Roman"/>
        </w:rPr>
        <w:t>across</w:t>
      </w:r>
      <w:r w:rsidR="00D8573C">
        <w:rPr>
          <w:rFonts w:ascii="Times New Roman" w:hAnsi="Times New Roman"/>
        </w:rPr>
        <w:t xml:space="preserve"> the Sierra Nevada</w:t>
      </w:r>
      <w:r w:rsidR="009C2C9F">
        <w:rPr>
          <w:rFonts w:ascii="Times New Roman" w:hAnsi="Times New Roman"/>
        </w:rPr>
        <w:t xml:space="preserve"> that found </w:t>
      </w:r>
      <w:r w:rsidR="00051FB7">
        <w:rPr>
          <w:rFonts w:ascii="Times New Roman" w:hAnsi="Times New Roman"/>
        </w:rPr>
        <w:t xml:space="preserve">pika </w:t>
      </w:r>
      <w:r w:rsidR="00D8573C">
        <w:rPr>
          <w:rFonts w:ascii="Times New Roman" w:hAnsi="Times New Roman"/>
        </w:rPr>
        <w:t>thriving across wider geographic and elevation ranges than historic</w:t>
      </w:r>
      <w:r w:rsidR="009C2C9F">
        <w:rPr>
          <w:rFonts w:ascii="Times New Roman" w:hAnsi="Times New Roman"/>
        </w:rPr>
        <w:t>ally reported</w:t>
      </w:r>
      <w:r w:rsidR="00D8573C">
        <w:rPr>
          <w:rFonts w:ascii="Times New Roman" w:hAnsi="Times New Roman"/>
        </w:rPr>
        <w:t xml:space="preserve"> (</w:t>
      </w:r>
      <w:r w:rsidR="00D8573C" w:rsidRPr="009D4E93">
        <w:rPr>
          <w:rFonts w:ascii="Times New Roman" w:hAnsi="Times New Roman"/>
        </w:rPr>
        <w:t>Millar et al. 2010</w:t>
      </w:r>
      <w:r w:rsidR="00D8573C">
        <w:rPr>
          <w:rFonts w:ascii="Times New Roman" w:hAnsi="Times New Roman"/>
        </w:rPr>
        <w:t>)</w:t>
      </w:r>
      <w:r w:rsidR="009C2C9F">
        <w:rPr>
          <w:rFonts w:ascii="Times New Roman" w:hAnsi="Times New Roman"/>
        </w:rPr>
        <w:t>.</w:t>
      </w:r>
      <w:r w:rsidR="004537FC">
        <w:rPr>
          <w:rFonts w:ascii="Times New Roman" w:hAnsi="Times New Roman"/>
        </w:rPr>
        <w:t xml:space="preserve"> </w:t>
      </w:r>
      <w:r w:rsidR="009C2C9F">
        <w:rPr>
          <w:rFonts w:ascii="Times New Roman" w:hAnsi="Times New Roman"/>
        </w:rPr>
        <w:t xml:space="preserve"> </w:t>
      </w:r>
    </w:p>
    <w:p w14:paraId="202FDD2A" w14:textId="07CB7386" w:rsidR="003463F3" w:rsidRPr="009D4E93" w:rsidRDefault="006D6316" w:rsidP="00B476BA">
      <w:pPr>
        <w:pStyle w:val="BodyA"/>
        <w:spacing w:line="480" w:lineRule="auto"/>
        <w:ind w:firstLine="720"/>
        <w:rPr>
          <w:rFonts w:ascii="Times New Roman" w:hAnsi="Times New Roman"/>
        </w:rPr>
      </w:pPr>
      <w:r>
        <w:rPr>
          <w:rFonts w:ascii="Times New Roman" w:hAnsi="Times New Roman"/>
        </w:rPr>
        <w:t xml:space="preserve">This study joins the substantial evidence for range shifts of species </w:t>
      </w:r>
      <w:r w:rsidR="007D163A">
        <w:rPr>
          <w:rFonts w:ascii="Times New Roman" w:hAnsi="Times New Roman"/>
        </w:rPr>
        <w:t xml:space="preserve">in response </w:t>
      </w:r>
      <w:r>
        <w:rPr>
          <w:rFonts w:ascii="Times New Roman" w:hAnsi="Times New Roman"/>
        </w:rPr>
        <w:t>to 20</w:t>
      </w:r>
      <w:r w:rsidRPr="006D6316">
        <w:rPr>
          <w:rFonts w:ascii="Times New Roman" w:hAnsi="Times New Roman"/>
          <w:vertAlign w:val="superscript"/>
        </w:rPr>
        <w:t>th</w:t>
      </w:r>
      <w:r>
        <w:rPr>
          <w:rFonts w:ascii="Times New Roman" w:hAnsi="Times New Roman"/>
        </w:rPr>
        <w:t xml:space="preserve"> Century climate change</w:t>
      </w:r>
      <w:r w:rsidR="00CF4475">
        <w:rPr>
          <w:rFonts w:ascii="Times New Roman" w:hAnsi="Times New Roman"/>
        </w:rPr>
        <w:t xml:space="preserve"> (</w:t>
      </w:r>
      <w:del w:id="194" w:author="Morgan  Tingley" w:date="2013-09-18T12:08:00Z">
        <w:r w:rsidR="00CF4475" w:rsidDel="002A1F51">
          <w:rPr>
            <w:rFonts w:ascii="Times New Roman" w:hAnsi="Times New Roman"/>
          </w:rPr>
          <w:delText>Parmesan etc…REFS</w:delText>
        </w:r>
      </w:del>
      <w:ins w:id="195" w:author="Morgan  Tingley" w:date="2013-09-18T12:08:00Z">
        <w:r w:rsidR="002A1F51">
          <w:rPr>
            <w:rFonts w:ascii="Times New Roman" w:hAnsi="Times New Roman"/>
          </w:rPr>
          <w:t>Parmesan et al. 2003, Chen et al. 2011</w:t>
        </w:r>
      </w:ins>
      <w:r w:rsidR="00CF4475">
        <w:rPr>
          <w:rFonts w:ascii="Times New Roman" w:hAnsi="Times New Roman"/>
        </w:rPr>
        <w:t>)</w:t>
      </w:r>
      <w:r>
        <w:rPr>
          <w:rFonts w:ascii="Times New Roman" w:hAnsi="Times New Roman"/>
        </w:rPr>
        <w:t xml:space="preserve">. </w:t>
      </w:r>
      <w:r w:rsidR="00051FB7">
        <w:rPr>
          <w:rFonts w:ascii="Times New Roman" w:hAnsi="Times New Roman"/>
        </w:rPr>
        <w:t>W</w:t>
      </w:r>
      <w:r w:rsidR="00BD505E">
        <w:rPr>
          <w:rFonts w:ascii="Times New Roman" w:hAnsi="Times New Roman"/>
        </w:rPr>
        <w:t>e show that consistent patterns can emerge even when responses within species are not consistent across region</w:t>
      </w:r>
      <w:r w:rsidR="003D7CD7">
        <w:rPr>
          <w:rFonts w:ascii="Times New Roman" w:hAnsi="Times New Roman"/>
        </w:rPr>
        <w:t>s</w:t>
      </w:r>
      <w:r w:rsidR="00BD505E">
        <w:rPr>
          <w:rFonts w:ascii="Times New Roman" w:hAnsi="Times New Roman"/>
        </w:rPr>
        <w:t xml:space="preserve">. </w:t>
      </w:r>
      <w:r>
        <w:rPr>
          <w:rFonts w:ascii="Times New Roman" w:hAnsi="Times New Roman"/>
        </w:rPr>
        <w:t xml:space="preserve">The challenge </w:t>
      </w:r>
      <w:del w:id="196" w:author="Morgan  Tingley" w:date="2013-09-18T12:08:00Z">
        <w:r w:rsidDel="002A1F51">
          <w:rPr>
            <w:rFonts w:ascii="Times New Roman" w:hAnsi="Times New Roman"/>
          </w:rPr>
          <w:delText xml:space="preserve">now </w:delText>
        </w:r>
      </w:del>
      <w:ins w:id="197" w:author="Morgan  Tingley" w:date="2013-09-18T12:08:00Z">
        <w:r w:rsidR="002A1F51">
          <w:rPr>
            <w:rFonts w:ascii="Times New Roman" w:hAnsi="Times New Roman"/>
          </w:rPr>
          <w:t>ahead</w:t>
        </w:r>
        <w:r w:rsidR="002A1F51">
          <w:rPr>
            <w:rFonts w:ascii="Times New Roman" w:hAnsi="Times New Roman"/>
          </w:rPr>
          <w:t xml:space="preserve"> </w:t>
        </w:r>
      </w:ins>
      <w:r>
        <w:rPr>
          <w:rFonts w:ascii="Times New Roman" w:hAnsi="Times New Roman"/>
        </w:rPr>
        <w:t xml:space="preserve">is to understand </w:t>
      </w:r>
      <w:r w:rsidR="00BD505E">
        <w:rPr>
          <w:rFonts w:ascii="Times New Roman" w:hAnsi="Times New Roman"/>
        </w:rPr>
        <w:t xml:space="preserve">what underpins </w:t>
      </w:r>
      <w:r>
        <w:rPr>
          <w:rFonts w:ascii="Times New Roman" w:hAnsi="Times New Roman"/>
        </w:rPr>
        <w:t>the heterogeneity of species’ responses</w:t>
      </w:r>
      <w:r w:rsidR="00BD505E">
        <w:rPr>
          <w:rFonts w:ascii="Times New Roman" w:hAnsi="Times New Roman"/>
        </w:rPr>
        <w:t xml:space="preserve"> </w:t>
      </w:r>
      <w:r w:rsidR="00BD505E" w:rsidRPr="006D6316">
        <w:rPr>
          <w:rFonts w:ascii="Times New Roman" w:hAnsi="Times New Roman"/>
        </w:rPr>
        <w:t>in order to improve prediction</w:t>
      </w:r>
      <w:r w:rsidR="00BD505E">
        <w:rPr>
          <w:rFonts w:ascii="Times New Roman" w:hAnsi="Times New Roman"/>
        </w:rPr>
        <w:t>s</w:t>
      </w:r>
      <w:r w:rsidR="00BD505E" w:rsidRPr="006D6316">
        <w:rPr>
          <w:rFonts w:ascii="Times New Roman" w:hAnsi="Times New Roman"/>
        </w:rPr>
        <w:t xml:space="preserve"> of vulnerability</w:t>
      </w:r>
      <w:r w:rsidR="00BD505E">
        <w:rPr>
          <w:rFonts w:ascii="Times New Roman" w:hAnsi="Times New Roman"/>
        </w:rPr>
        <w:t xml:space="preserve">. Are species tracking climatic niches and responding to local variation in climate change (Tingley et al 2009, 2012) or are species responding to other local effects such as fire regimes or </w:t>
      </w:r>
      <w:proofErr w:type="spellStart"/>
      <w:r w:rsidR="00BD505E">
        <w:rPr>
          <w:rFonts w:ascii="Times New Roman" w:hAnsi="Times New Roman"/>
        </w:rPr>
        <w:t>seral</w:t>
      </w:r>
      <w:proofErr w:type="spellEnd"/>
      <w:r w:rsidR="00BD505E">
        <w:rPr>
          <w:rFonts w:ascii="Times New Roman" w:hAnsi="Times New Roman"/>
        </w:rPr>
        <w:t xml:space="preserve"> dynamics? </w:t>
      </w:r>
    </w:p>
    <w:sectPr w:rsidR="003463F3" w:rsidRPr="009D4E93" w:rsidSect="00E36F07">
      <w:footerReference w:type="even" r:id="rId10"/>
      <w:footerReference w:type="default" r:id="rId11"/>
      <w:pgSz w:w="11900" w:h="16840"/>
      <w:pgMar w:top="1440" w:right="1797" w:bottom="1440" w:left="1797" w:header="709" w:footer="709" w:gutter="0"/>
      <w:lnNumType w:countBy="1" w:restart="continuous"/>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Morgan Tingley" w:date="2013-09-17T14:38:00Z" w:initials="MT">
    <w:p w14:paraId="683A179F" w14:textId="231E44BB" w:rsidR="00F74562" w:rsidRDefault="00F74562">
      <w:pPr>
        <w:pStyle w:val="CommentText"/>
      </w:pPr>
      <w:r>
        <w:rPr>
          <w:rStyle w:val="CommentReference"/>
        </w:rPr>
        <w:annotationRef/>
      </w:r>
      <w:r>
        <w:t>Could we spin it slightly more toward the heterogeneity / repeated transect site? I like the abstract a lot as it does a good job of differentiating this work from previous papers. That differentiation seems to hinge on expanding to 3 transects and looking for consistent responses / describing heterogeneity.  Thus my suggested edits.</w:t>
      </w:r>
    </w:p>
  </w:comment>
  <w:comment w:id="12" w:author="Morgan Tingley" w:date="2013-09-17T14:44:00Z" w:initials="MT">
    <w:p w14:paraId="6A50166E" w14:textId="4B378105" w:rsidR="00F74562" w:rsidRDefault="00F74562">
      <w:pPr>
        <w:pStyle w:val="CommentText"/>
      </w:pPr>
      <w:ins w:id="15" w:author="Morgan Tingley" w:date="2013-09-17T14:44:00Z">
        <w:r>
          <w:rPr>
            <w:rStyle w:val="CommentReference"/>
          </w:rPr>
          <w:annotationRef/>
        </w:r>
      </w:ins>
      <w:proofErr w:type="spellStart"/>
      <w:r>
        <w:rPr>
          <w:rFonts w:ascii="Helvetica" w:hAnsi="Helvetica" w:cs="Helvetica"/>
        </w:rPr>
        <w:t>Ackerly</w:t>
      </w:r>
      <w:proofErr w:type="spellEnd"/>
      <w:r>
        <w:rPr>
          <w:rFonts w:ascii="Helvetica" w:hAnsi="Helvetica" w:cs="Helvetica"/>
        </w:rPr>
        <w:t xml:space="preserve">, D. D., </w:t>
      </w:r>
      <w:proofErr w:type="spellStart"/>
      <w:r>
        <w:rPr>
          <w:rFonts w:ascii="Helvetica" w:hAnsi="Helvetica" w:cs="Helvetica"/>
        </w:rPr>
        <w:t>Loarie</w:t>
      </w:r>
      <w:proofErr w:type="spellEnd"/>
      <w:r>
        <w:rPr>
          <w:rFonts w:ascii="Helvetica" w:hAnsi="Helvetica" w:cs="Helvetica"/>
        </w:rPr>
        <w:t xml:space="preserve">, S. R., Cornwell, W. K., Weiss, S. B., Hamilton, H., </w:t>
      </w:r>
      <w:proofErr w:type="spellStart"/>
      <w:r>
        <w:rPr>
          <w:rFonts w:ascii="Helvetica" w:hAnsi="Helvetica" w:cs="Helvetica"/>
        </w:rPr>
        <w:t>Branciforte</w:t>
      </w:r>
      <w:proofErr w:type="spellEnd"/>
      <w:r>
        <w:rPr>
          <w:rFonts w:ascii="Helvetica" w:hAnsi="Helvetica" w:cs="Helvetica"/>
        </w:rPr>
        <w:t xml:space="preserve">, R., &amp; Kraft, N. J. B. (2010). The geography of climate change: implications for conservation biogeography. </w:t>
      </w:r>
      <w:proofErr w:type="spellStart"/>
      <w:r>
        <w:rPr>
          <w:rFonts w:ascii="Helvetica" w:hAnsi="Helvetica" w:cs="Helvetica"/>
          <w:i/>
          <w:iCs/>
        </w:rPr>
        <w:t>Ecography</w:t>
      </w:r>
      <w:proofErr w:type="spellEnd"/>
      <w:r>
        <w:rPr>
          <w:rFonts w:ascii="Helvetica" w:hAnsi="Helvetica" w:cs="Helvetica"/>
        </w:rPr>
        <w:t xml:space="preserve">, </w:t>
      </w:r>
      <w:r>
        <w:rPr>
          <w:rFonts w:ascii="Helvetica" w:hAnsi="Helvetica" w:cs="Helvetica"/>
          <w:i/>
          <w:iCs/>
        </w:rPr>
        <w:t>16</w:t>
      </w:r>
      <w:r>
        <w:rPr>
          <w:rFonts w:ascii="Helvetica" w:hAnsi="Helvetica" w:cs="Helvetica"/>
        </w:rPr>
        <w:t xml:space="preserve">(3), 476–487. </w:t>
      </w:r>
      <w:proofErr w:type="gramStart"/>
      <w:r>
        <w:rPr>
          <w:rFonts w:ascii="Helvetica" w:hAnsi="Helvetica" w:cs="Helvetica"/>
        </w:rPr>
        <w:t>doi:10.1111</w:t>
      </w:r>
      <w:proofErr w:type="gramEnd"/>
      <w:r>
        <w:rPr>
          <w:rFonts w:ascii="Helvetica" w:hAnsi="Helvetica" w:cs="Helvetica"/>
        </w:rPr>
        <w:t>/j.1472-4642.2010.00654.x</w:t>
      </w:r>
    </w:p>
  </w:comment>
  <w:comment w:id="17" w:author="Morgan Tingley" w:date="2013-09-17T14:45:00Z" w:initials="MT">
    <w:p w14:paraId="3500583C" w14:textId="2F34E6EA" w:rsidR="00F74562" w:rsidRDefault="00F74562">
      <w:pPr>
        <w:pStyle w:val="CommentText"/>
      </w:pPr>
      <w:r>
        <w:rPr>
          <w:rStyle w:val="CommentReference"/>
        </w:rPr>
        <w:annotationRef/>
      </w:r>
      <w:proofErr w:type="spellStart"/>
      <w:r>
        <w:rPr>
          <w:rFonts w:ascii="Helvetica" w:hAnsi="Helvetica" w:cs="Helvetica"/>
        </w:rPr>
        <w:t>Wiens</w:t>
      </w:r>
      <w:proofErr w:type="spellEnd"/>
      <w:r>
        <w:rPr>
          <w:rFonts w:ascii="Helvetica" w:hAnsi="Helvetica" w:cs="Helvetica"/>
        </w:rPr>
        <w:t xml:space="preserve">, J. A., </w:t>
      </w:r>
      <w:proofErr w:type="spellStart"/>
      <w:r>
        <w:rPr>
          <w:rFonts w:ascii="Helvetica" w:hAnsi="Helvetica" w:cs="Helvetica"/>
        </w:rPr>
        <w:t>Seavy</w:t>
      </w:r>
      <w:proofErr w:type="spellEnd"/>
      <w:r>
        <w:rPr>
          <w:rFonts w:ascii="Helvetica" w:hAnsi="Helvetica" w:cs="Helvetica"/>
        </w:rPr>
        <w:t xml:space="preserve">, N. E., &amp; </w:t>
      </w:r>
      <w:proofErr w:type="spellStart"/>
      <w:r>
        <w:rPr>
          <w:rFonts w:ascii="Helvetica" w:hAnsi="Helvetica" w:cs="Helvetica"/>
        </w:rPr>
        <w:t>Jongsomjit</w:t>
      </w:r>
      <w:proofErr w:type="spellEnd"/>
      <w:r>
        <w:rPr>
          <w:rFonts w:ascii="Helvetica" w:hAnsi="Helvetica" w:cs="Helvetica"/>
        </w:rPr>
        <w:t xml:space="preserve">, D. (2011). Protected areas in climate space: what will the future bring? </w:t>
      </w:r>
      <w:r>
        <w:rPr>
          <w:rFonts w:ascii="Helvetica" w:hAnsi="Helvetica" w:cs="Helvetica"/>
          <w:i/>
          <w:iCs/>
        </w:rPr>
        <w:t>Biological Conservation</w:t>
      </w:r>
      <w:r>
        <w:rPr>
          <w:rFonts w:ascii="Helvetica" w:hAnsi="Helvetica" w:cs="Helvetica"/>
        </w:rPr>
        <w:t xml:space="preserve">, </w:t>
      </w:r>
      <w:r>
        <w:rPr>
          <w:rFonts w:ascii="Helvetica" w:hAnsi="Helvetica" w:cs="Helvetica"/>
          <w:i/>
          <w:iCs/>
        </w:rPr>
        <w:t>144</w:t>
      </w:r>
      <w:r>
        <w:rPr>
          <w:rFonts w:ascii="Helvetica" w:hAnsi="Helvetica" w:cs="Helvetica"/>
        </w:rPr>
        <w:t>, 2119–2125.</w:t>
      </w:r>
    </w:p>
  </w:comment>
  <w:comment w:id="20" w:author="Morgan Tingley" w:date="2013-09-17T14:47:00Z" w:initials="MT">
    <w:p w14:paraId="6358EA3E" w14:textId="19C7BCFF" w:rsidR="00F74562" w:rsidRDefault="00F74562">
      <w:pPr>
        <w:pStyle w:val="CommentText"/>
      </w:pPr>
      <w:ins w:id="23" w:author="Morgan Tingley" w:date="2013-09-17T14:47:00Z">
        <w:r>
          <w:rPr>
            <w:rStyle w:val="CommentReference"/>
          </w:rPr>
          <w:annotationRef/>
        </w:r>
      </w:ins>
      <w:proofErr w:type="spellStart"/>
      <w:r>
        <w:rPr>
          <w:rFonts w:ascii="Helvetica" w:hAnsi="Helvetica" w:cs="Helvetica"/>
        </w:rPr>
        <w:t>Bonfils</w:t>
      </w:r>
      <w:proofErr w:type="spellEnd"/>
      <w:r>
        <w:rPr>
          <w:rFonts w:ascii="Helvetica" w:hAnsi="Helvetica" w:cs="Helvetica"/>
        </w:rPr>
        <w:t xml:space="preserve">, C., Duffy, P. B., </w:t>
      </w:r>
      <w:proofErr w:type="spellStart"/>
      <w:r>
        <w:rPr>
          <w:rFonts w:ascii="Helvetica" w:hAnsi="Helvetica" w:cs="Helvetica"/>
        </w:rPr>
        <w:t>Santer</w:t>
      </w:r>
      <w:proofErr w:type="spellEnd"/>
      <w:r>
        <w:rPr>
          <w:rFonts w:ascii="Helvetica" w:hAnsi="Helvetica" w:cs="Helvetica"/>
        </w:rPr>
        <w:t xml:space="preserve">, B. D., </w:t>
      </w:r>
      <w:proofErr w:type="spellStart"/>
      <w:r>
        <w:rPr>
          <w:rFonts w:ascii="Helvetica" w:hAnsi="Helvetica" w:cs="Helvetica"/>
        </w:rPr>
        <w:t>Wigley</w:t>
      </w:r>
      <w:proofErr w:type="spellEnd"/>
      <w:r>
        <w:rPr>
          <w:rFonts w:ascii="Helvetica" w:hAnsi="Helvetica" w:cs="Helvetica"/>
        </w:rPr>
        <w:t xml:space="preserve">, T. M. L., </w:t>
      </w:r>
      <w:proofErr w:type="spellStart"/>
      <w:r>
        <w:rPr>
          <w:rFonts w:ascii="Helvetica" w:hAnsi="Helvetica" w:cs="Helvetica"/>
        </w:rPr>
        <w:t>Lobell</w:t>
      </w:r>
      <w:proofErr w:type="spellEnd"/>
      <w:r>
        <w:rPr>
          <w:rFonts w:ascii="Helvetica" w:hAnsi="Helvetica" w:cs="Helvetica"/>
        </w:rPr>
        <w:t xml:space="preserve">, D. B., Phillips, T. J., &amp; </w:t>
      </w:r>
      <w:proofErr w:type="spellStart"/>
      <w:r>
        <w:rPr>
          <w:rFonts w:ascii="Helvetica" w:hAnsi="Helvetica" w:cs="Helvetica"/>
        </w:rPr>
        <w:t>Doutriaux</w:t>
      </w:r>
      <w:proofErr w:type="spellEnd"/>
      <w:r>
        <w:rPr>
          <w:rFonts w:ascii="Helvetica" w:hAnsi="Helvetica" w:cs="Helvetica"/>
        </w:rPr>
        <w:t xml:space="preserve">, C. (2008). Identification of external influences on temperatures in California. </w:t>
      </w:r>
      <w:r>
        <w:rPr>
          <w:rFonts w:ascii="Helvetica" w:hAnsi="Helvetica" w:cs="Helvetica"/>
          <w:i/>
          <w:iCs/>
        </w:rPr>
        <w:t>Climatic Change</w:t>
      </w:r>
      <w:r>
        <w:rPr>
          <w:rFonts w:ascii="Helvetica" w:hAnsi="Helvetica" w:cs="Helvetica"/>
        </w:rPr>
        <w:t xml:space="preserve">, </w:t>
      </w:r>
      <w:r>
        <w:rPr>
          <w:rFonts w:ascii="Helvetica" w:hAnsi="Helvetica" w:cs="Helvetica"/>
          <w:i/>
          <w:iCs/>
        </w:rPr>
        <w:t>87</w:t>
      </w:r>
      <w:r>
        <w:rPr>
          <w:rFonts w:ascii="Helvetica" w:hAnsi="Helvetica" w:cs="Helvetica"/>
        </w:rPr>
        <w:t>, 43–55.</w:t>
      </w:r>
    </w:p>
  </w:comment>
  <w:comment w:id="24" w:author="Morgan Tingley" w:date="2013-09-17T14:49:00Z" w:initials="MT">
    <w:p w14:paraId="51A2A159" w14:textId="4E97A9C3" w:rsidR="00F74562" w:rsidRDefault="00F74562">
      <w:pPr>
        <w:pStyle w:val="CommentText"/>
      </w:pPr>
      <w:r>
        <w:rPr>
          <w:rStyle w:val="CommentReference"/>
        </w:rPr>
        <w:annotationRef/>
      </w:r>
      <w:r>
        <w:t>For consistency with previous publications, may need to keep with the branding of “Southern Sierra”</w:t>
      </w:r>
    </w:p>
  </w:comment>
  <w:comment w:id="27" w:author="Morgan Tingley" w:date="2013-09-17T14:52:00Z" w:initials="MT">
    <w:p w14:paraId="276BC7A4" w14:textId="3A677301" w:rsidR="00F74562" w:rsidRDefault="00F74562">
      <w:pPr>
        <w:pStyle w:val="CommentText"/>
      </w:pPr>
      <w:ins w:id="31" w:author="Morgan Tingley" w:date="2013-09-17T14:51:00Z">
        <w:r>
          <w:rPr>
            <w:rStyle w:val="CommentReference"/>
          </w:rPr>
          <w:annotationRef/>
        </w:r>
      </w:ins>
      <w:r>
        <w:t>In the past tense, they read as facts, not hypotheses to me… particularly #3, so I changed them all.</w:t>
      </w:r>
    </w:p>
  </w:comment>
  <w:comment w:id="44" w:author="MV Sciences" w:date="2013-07-22T16:30:00Z" w:initials="MS">
    <w:p w14:paraId="24F564AF" w14:textId="77777777" w:rsidR="00F74562" w:rsidRDefault="00F74562">
      <w:pPr>
        <w:pStyle w:val="CommentText"/>
      </w:pPr>
      <w:r>
        <w:rPr>
          <w:rStyle w:val="CommentReference"/>
        </w:rPr>
        <w:annotationRef/>
      </w:r>
      <w:r>
        <w:t>Trends and values reported here derived from violin plots generated by M. Koo and presented in this figure. Mean values to be provided by M. Koo shortly</w:t>
      </w:r>
    </w:p>
  </w:comment>
  <w:comment w:id="48" w:author="Morgan Tingley" w:date="2013-09-17T14:55:00Z" w:initials="MT">
    <w:p w14:paraId="7DBB9353" w14:textId="4ED2FAF0" w:rsidR="00F74562" w:rsidRDefault="00F74562">
      <w:pPr>
        <w:pStyle w:val="CommentText"/>
      </w:pPr>
      <w:r>
        <w:rPr>
          <w:rStyle w:val="CommentReference"/>
        </w:rPr>
        <w:annotationRef/>
      </w:r>
      <w:r>
        <w:t>I agree, probably not necessary to provide so many details.</w:t>
      </w:r>
    </w:p>
  </w:comment>
  <w:comment w:id="45" w:author="MV Sciences" w:date="2013-07-22T16:30:00Z" w:initials="MS">
    <w:p w14:paraId="7524526E" w14:textId="77777777" w:rsidR="00F74562" w:rsidRDefault="00F74562">
      <w:pPr>
        <w:pStyle w:val="CommentText"/>
      </w:pPr>
      <w:r>
        <w:rPr>
          <w:rStyle w:val="CommentReference"/>
        </w:rPr>
        <w:annotationRef/>
      </w:r>
      <w:r>
        <w:t>Details excessive here (re: Perrine and Moritz)? Could refer to figure when available. Still do not have values or figure.</w:t>
      </w:r>
    </w:p>
  </w:comment>
  <w:comment w:id="49" w:author="cmoritz Moritz" w:date="2013-07-22T16:30:00Z" w:initials="cM">
    <w:p w14:paraId="0D7B4365" w14:textId="77777777" w:rsidR="00F74562" w:rsidRDefault="00F74562">
      <w:pPr>
        <w:pStyle w:val="CommentText"/>
      </w:pPr>
      <w:r>
        <w:rPr>
          <w:rStyle w:val="CommentReference"/>
        </w:rPr>
        <w:annotationRef/>
      </w:r>
      <w:r>
        <w:t xml:space="preserve">I’m hoping that we’ll be able to use direct link to </w:t>
      </w:r>
      <w:proofErr w:type="spellStart"/>
      <w:r>
        <w:t>Arctos</w:t>
      </w:r>
      <w:proofErr w:type="spellEnd"/>
      <w:r>
        <w:t xml:space="preserve"> soon – check with Michelle</w:t>
      </w:r>
    </w:p>
  </w:comment>
  <w:comment w:id="54" w:author="Morgan Tingley" w:date="2013-09-17T15:12:00Z" w:initials="MT">
    <w:p w14:paraId="78FDA263" w14:textId="74334958" w:rsidR="00F74562" w:rsidRDefault="00F74562">
      <w:pPr>
        <w:pStyle w:val="CommentText"/>
      </w:pPr>
      <w:r>
        <w:rPr>
          <w:rStyle w:val="CommentReference"/>
        </w:rPr>
        <w:annotationRef/>
      </w:r>
      <w:r>
        <w:t>Deleted because repeated later in Methods (this section)</w:t>
      </w:r>
    </w:p>
  </w:comment>
  <w:comment w:id="77" w:author="Morgan Tingley" w:date="2013-09-17T15:08:00Z" w:initials="MT">
    <w:p w14:paraId="75673EFB" w14:textId="684CF73D" w:rsidR="00F74562" w:rsidRDefault="00F74562">
      <w:pPr>
        <w:pStyle w:val="CommentText"/>
      </w:pPr>
      <w:r>
        <w:rPr>
          <w:rStyle w:val="CommentReference"/>
        </w:rPr>
        <w:annotationRef/>
      </w:r>
      <w:r>
        <w:t>I deleted the 16 because 16 is just how many it ended up being, right? As written, it seems like you chose the number 16 at the start.</w:t>
      </w:r>
    </w:p>
  </w:comment>
  <w:comment w:id="130" w:author="Morgan  Tingley" w:date="2013-09-18T11:41:00Z" w:initials="MT">
    <w:p w14:paraId="76506684" w14:textId="6859255B" w:rsidR="00F74562" w:rsidRDefault="00F74562">
      <w:pPr>
        <w:pStyle w:val="CommentText"/>
      </w:pPr>
      <w:r>
        <w:rPr>
          <w:rStyle w:val="CommentReference"/>
        </w:rPr>
        <w:annotationRef/>
      </w:r>
      <w:r>
        <w:t>Unclear statistically how this comparison was done.</w:t>
      </w:r>
    </w:p>
  </w:comment>
  <w:comment w:id="151" w:author="Morgan  Tingley" w:date="2013-09-18T11:51:00Z" w:initials="MT">
    <w:p w14:paraId="72568069" w14:textId="5D3642DB" w:rsidR="00F74562" w:rsidRDefault="00F74562">
      <w:pPr>
        <w:pStyle w:val="CommentText"/>
      </w:pPr>
      <w:r>
        <w:rPr>
          <w:rStyle w:val="CommentReference"/>
        </w:rPr>
        <w:annotationRef/>
      </w:r>
      <w:proofErr w:type="spellStart"/>
      <w:r>
        <w:t>Hmmmm</w:t>
      </w:r>
      <w:proofErr w:type="spellEnd"/>
      <w:r>
        <w:t xml:space="preserve">…. Bio1 shouldn’t always predict upslope movement in all of </w:t>
      </w:r>
      <w:proofErr w:type="gramStart"/>
      <w:r>
        <w:t>Lassen…..</w:t>
      </w:r>
      <w:proofErr w:type="gramEnd"/>
    </w:p>
  </w:comment>
  <w:comment w:id="157" w:author="Morgan  Tingley" w:date="2013-09-18T11:54:00Z" w:initials="MT">
    <w:p w14:paraId="6237F349" w14:textId="37C1EB2D" w:rsidR="00F74562" w:rsidRDefault="00F74562">
      <w:pPr>
        <w:pStyle w:val="CommentText"/>
      </w:pPr>
      <w:r>
        <w:rPr>
          <w:rStyle w:val="CommentReference"/>
        </w:rPr>
        <w:annotationRef/>
      </w:r>
      <w:proofErr w:type="gramStart"/>
      <w:r>
        <w:t>Unclear  to</w:t>
      </w:r>
      <w:proofErr w:type="gramEnd"/>
      <w:r>
        <w:t xml:space="preserve"> me what this means.</w:t>
      </w:r>
    </w:p>
  </w:comment>
  <w:comment w:id="184" w:author="Morgan  Tingley" w:date="2013-09-18T12:00:00Z" w:initials="MT">
    <w:p w14:paraId="2FD4FE72" w14:textId="67288370" w:rsidR="00F74562" w:rsidRDefault="00F74562">
      <w:pPr>
        <w:pStyle w:val="CommentText"/>
      </w:pPr>
      <w:r>
        <w:rPr>
          <w:rStyle w:val="CommentReference"/>
        </w:rPr>
        <w:annotationRef/>
      </w:r>
      <w:r>
        <w:t>Wait…. The two tests say that it differs by limit, not that there’s no difference.</w:t>
      </w:r>
    </w:p>
  </w:comment>
  <w:comment w:id="187" w:author="MV Sciences" w:date="2013-07-22T16:30:00Z" w:initials="MS">
    <w:p w14:paraId="533C550D" w14:textId="77777777" w:rsidR="00F74562" w:rsidRDefault="00F74562">
      <w:pPr>
        <w:pStyle w:val="CommentText"/>
      </w:pPr>
      <w:r>
        <w:rPr>
          <w:rStyle w:val="CommentReference"/>
        </w:rPr>
        <w:annotationRef/>
      </w:r>
      <w:r>
        <w:t>Need to add caveat on sampling of range limits</w:t>
      </w:r>
    </w:p>
  </w:comment>
  <w:comment w:id="188" w:author="MV Sciences" w:date="2013-07-22T16:30:00Z" w:initials="MS">
    <w:p w14:paraId="4C97C29E" w14:textId="77777777" w:rsidR="00F74562" w:rsidRDefault="00F74562">
      <w:pPr>
        <w:pStyle w:val="CommentText"/>
      </w:pPr>
      <w:r>
        <w:rPr>
          <w:rStyle w:val="CommentReference"/>
        </w:rPr>
        <w:annotationRef/>
      </w:r>
      <w:r>
        <w:t xml:space="preserve">Connection to broader literature is weak. No discussion of </w:t>
      </w:r>
      <w:proofErr w:type="spellStart"/>
      <w:r>
        <w:t>Rowe&amp;Rickart</w:t>
      </w:r>
      <w:proofErr w:type="spellEnd"/>
      <w:r>
        <w:t xml:space="preserve"> or other similar surveys.</w:t>
      </w:r>
    </w:p>
  </w:comment>
  <w:comment w:id="193" w:author="MV Sciences" w:date="2013-07-22T16:30:00Z" w:initials="MS">
    <w:p w14:paraId="4DC95E36" w14:textId="77777777" w:rsidR="00F74562" w:rsidRDefault="00F74562">
      <w:pPr>
        <w:pStyle w:val="CommentText"/>
      </w:pPr>
      <w:r>
        <w:rPr>
          <w:rStyle w:val="CommentReference"/>
        </w:rPr>
        <w:annotationRef/>
      </w:r>
      <w:r>
        <w:t>Make explicit the limitations of GRP sampling for species-specific interpretation.</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05B09C5" w14:textId="77777777" w:rsidR="00F74562" w:rsidRDefault="00F74562" w:rsidP="00B37E61">
      <w:r>
        <w:separator/>
      </w:r>
    </w:p>
  </w:endnote>
  <w:endnote w:type="continuationSeparator" w:id="0">
    <w:p w14:paraId="38131772" w14:textId="77777777" w:rsidR="00F74562" w:rsidRDefault="00F74562" w:rsidP="00B37E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MS Mincho">
    <w:altName w:val="ＭＳ 明朝"/>
    <w:panose1 w:val="00000000000000000000"/>
    <w:charset w:val="80"/>
    <w:family w:val="roman"/>
    <w:notTrueType/>
    <w:pitch w:val="fixed"/>
    <w:sig w:usb0="00000001" w:usb1="08070000" w:usb2="00000010" w:usb3="00000000" w:csb0="00020000" w:csb1="00000000"/>
  </w:font>
  <w:font w:name="Helvetica">
    <w:panose1 w:val="00000000000000000000"/>
    <w:charset w:val="00"/>
    <w:family w:val="auto"/>
    <w:pitch w:val="variable"/>
    <w:sig w:usb0="E00002FF" w:usb1="5000785B" w:usb2="00000000" w:usb3="00000000" w:csb0="0000019F" w:csb1="00000000"/>
  </w:font>
  <w:font w:name="ヒラギノ角ゴ Pro W3">
    <w:charset w:val="4E"/>
    <w:family w:val="auto"/>
    <w:pitch w:val="variable"/>
    <w:sig w:usb0="E00002FF" w:usb1="7AC7FFFF" w:usb2="00000012" w:usb3="00000000" w:csb0="0002000D"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E3EB27" w14:textId="77777777" w:rsidR="00F74562" w:rsidRDefault="00F74562" w:rsidP="003D7CD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6C0E866" w14:textId="77777777" w:rsidR="00F74562" w:rsidRDefault="00F74562" w:rsidP="003D7CD7">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6330B5" w14:textId="77777777" w:rsidR="00F74562" w:rsidRDefault="00F74562" w:rsidP="003D7CD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A1F51">
      <w:rPr>
        <w:rStyle w:val="PageNumber"/>
        <w:noProof/>
      </w:rPr>
      <w:t>1</w:t>
    </w:r>
    <w:r>
      <w:rPr>
        <w:rStyle w:val="PageNumber"/>
      </w:rPr>
      <w:fldChar w:fldCharType="end"/>
    </w:r>
  </w:p>
  <w:p w14:paraId="5E5052BD" w14:textId="77777777" w:rsidR="00F74562" w:rsidRDefault="00F74562" w:rsidP="003D7CD7">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EF3F5C3" w14:textId="77777777" w:rsidR="00F74562" w:rsidRDefault="00F74562" w:rsidP="00B37E61">
      <w:r>
        <w:separator/>
      </w:r>
    </w:p>
  </w:footnote>
  <w:footnote w:type="continuationSeparator" w:id="0">
    <w:p w14:paraId="3F4AEC25" w14:textId="77777777" w:rsidR="00F74562" w:rsidRDefault="00F74562" w:rsidP="00B37E61">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4808F17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multilevel"/>
    <w:tmpl w:val="894EE873"/>
    <w:lvl w:ilvl="0">
      <w:start w:val="1"/>
      <w:numFmt w:val="bullet"/>
      <w:lvlText w:val=""/>
      <w:lvlJc w:val="left"/>
      <w:pPr>
        <w:tabs>
          <w:tab w:val="num" w:pos="360"/>
        </w:tabs>
        <w:ind w:left="360" w:firstLine="720"/>
      </w:pPr>
      <w:rPr>
        <w:rFonts w:hint="default"/>
        <w:color w:val="000000"/>
        <w:position w:val="0"/>
        <w:sz w:val="24"/>
      </w:rPr>
    </w:lvl>
    <w:lvl w:ilvl="1">
      <w:start w:val="1"/>
      <w:numFmt w:val="bullet"/>
      <w:suff w:val="nothing"/>
      <w:lvlText w:val=""/>
      <w:lvlJc w:val="left"/>
      <w:pPr>
        <w:ind w:left="0" w:firstLine="0"/>
      </w:pPr>
      <w:rPr>
        <w:rFonts w:hint="default"/>
        <w:color w:val="000000"/>
        <w:position w:val="0"/>
        <w:sz w:val="24"/>
      </w:rPr>
    </w:lvl>
    <w:lvl w:ilvl="2">
      <w:start w:val="1"/>
      <w:numFmt w:val="bullet"/>
      <w:suff w:val="nothing"/>
      <w:lvlText w:val=""/>
      <w:lvlJc w:val="left"/>
      <w:pPr>
        <w:ind w:left="0" w:firstLine="0"/>
      </w:pPr>
      <w:rPr>
        <w:rFonts w:hint="default"/>
        <w:color w:val="000000"/>
        <w:position w:val="0"/>
        <w:sz w:val="24"/>
      </w:rPr>
    </w:lvl>
    <w:lvl w:ilvl="3">
      <w:start w:val="1"/>
      <w:numFmt w:val="bullet"/>
      <w:suff w:val="nothing"/>
      <w:lvlText w:val=""/>
      <w:lvlJc w:val="left"/>
      <w:pPr>
        <w:ind w:left="0" w:firstLine="0"/>
      </w:pPr>
      <w:rPr>
        <w:rFonts w:hint="default"/>
        <w:color w:val="000000"/>
        <w:position w:val="0"/>
        <w:sz w:val="24"/>
      </w:rPr>
    </w:lvl>
    <w:lvl w:ilvl="4">
      <w:start w:val="1"/>
      <w:numFmt w:val="bullet"/>
      <w:suff w:val="nothing"/>
      <w:lvlText w:val=""/>
      <w:lvlJc w:val="left"/>
      <w:pPr>
        <w:ind w:left="0" w:firstLine="0"/>
      </w:pPr>
      <w:rPr>
        <w:rFonts w:hint="default"/>
        <w:color w:val="000000"/>
        <w:position w:val="0"/>
        <w:sz w:val="24"/>
      </w:rPr>
    </w:lvl>
    <w:lvl w:ilvl="5">
      <w:start w:val="1"/>
      <w:numFmt w:val="bullet"/>
      <w:suff w:val="nothing"/>
      <w:lvlText w:val=""/>
      <w:lvlJc w:val="left"/>
      <w:pPr>
        <w:ind w:left="0" w:firstLine="0"/>
      </w:pPr>
      <w:rPr>
        <w:rFonts w:hint="default"/>
        <w:color w:val="000000"/>
        <w:position w:val="0"/>
        <w:sz w:val="24"/>
      </w:rPr>
    </w:lvl>
    <w:lvl w:ilvl="6">
      <w:start w:val="1"/>
      <w:numFmt w:val="bullet"/>
      <w:suff w:val="nothing"/>
      <w:lvlText w:val=""/>
      <w:lvlJc w:val="left"/>
      <w:pPr>
        <w:ind w:left="0" w:firstLine="0"/>
      </w:pPr>
      <w:rPr>
        <w:rFonts w:hint="default"/>
        <w:color w:val="000000"/>
        <w:position w:val="0"/>
        <w:sz w:val="24"/>
      </w:rPr>
    </w:lvl>
    <w:lvl w:ilvl="7">
      <w:start w:val="1"/>
      <w:numFmt w:val="bullet"/>
      <w:suff w:val="nothing"/>
      <w:lvlText w:val=""/>
      <w:lvlJc w:val="left"/>
      <w:pPr>
        <w:ind w:left="0" w:firstLine="0"/>
      </w:pPr>
      <w:rPr>
        <w:rFonts w:hint="default"/>
        <w:color w:val="000000"/>
        <w:position w:val="0"/>
        <w:sz w:val="24"/>
      </w:rPr>
    </w:lvl>
    <w:lvl w:ilvl="8">
      <w:start w:val="1"/>
      <w:numFmt w:val="bullet"/>
      <w:suff w:val="nothing"/>
      <w:lvlText w:val=""/>
      <w:lvlJc w:val="left"/>
      <w:pPr>
        <w:ind w:left="0" w:firstLine="0"/>
      </w:pPr>
      <w:rPr>
        <w:rFonts w:hint="default"/>
        <w:color w:val="000000"/>
        <w:position w:val="0"/>
        <w:sz w:val="24"/>
      </w:rPr>
    </w:lvl>
  </w:abstractNum>
  <w:abstractNum w:abstractNumId="2">
    <w:nsid w:val="00000002"/>
    <w:multiLevelType w:val="multilevel"/>
    <w:tmpl w:val="894EE874"/>
    <w:lvl w:ilvl="0">
      <w:start w:val="1"/>
      <w:numFmt w:val="bullet"/>
      <w:suff w:val="nothing"/>
      <w:lvlText w:val=""/>
      <w:lvlJc w:val="left"/>
      <w:pPr>
        <w:ind w:left="0" w:firstLine="0"/>
      </w:pPr>
      <w:rPr>
        <w:rFonts w:hint="default"/>
        <w:color w:val="000000"/>
        <w:position w:val="0"/>
        <w:sz w:val="24"/>
      </w:rPr>
    </w:lvl>
    <w:lvl w:ilvl="1">
      <w:numFmt w:val="bullet"/>
      <w:lvlText w:val=""/>
      <w:lvlJc w:val="left"/>
      <w:pPr>
        <w:tabs>
          <w:tab w:val="num" w:pos="360"/>
        </w:tabs>
        <w:ind w:left="360" w:firstLine="1440"/>
      </w:pPr>
      <w:rPr>
        <w:rFonts w:hint="default"/>
        <w:color w:val="000000"/>
        <w:position w:val="0"/>
        <w:sz w:val="24"/>
      </w:rPr>
    </w:lvl>
    <w:lvl w:ilvl="2">
      <w:start w:val="1"/>
      <w:numFmt w:val="bullet"/>
      <w:suff w:val="nothing"/>
      <w:lvlText w:val=""/>
      <w:lvlJc w:val="left"/>
      <w:pPr>
        <w:ind w:left="0" w:firstLine="0"/>
      </w:pPr>
      <w:rPr>
        <w:rFonts w:hint="default"/>
        <w:color w:val="000000"/>
        <w:position w:val="0"/>
        <w:sz w:val="24"/>
      </w:rPr>
    </w:lvl>
    <w:lvl w:ilvl="3">
      <w:start w:val="1"/>
      <w:numFmt w:val="bullet"/>
      <w:suff w:val="nothing"/>
      <w:lvlText w:val=""/>
      <w:lvlJc w:val="left"/>
      <w:pPr>
        <w:ind w:left="0" w:firstLine="0"/>
      </w:pPr>
      <w:rPr>
        <w:rFonts w:hint="default"/>
        <w:color w:val="000000"/>
        <w:position w:val="0"/>
        <w:sz w:val="24"/>
      </w:rPr>
    </w:lvl>
    <w:lvl w:ilvl="4">
      <w:start w:val="1"/>
      <w:numFmt w:val="bullet"/>
      <w:suff w:val="nothing"/>
      <w:lvlText w:val=""/>
      <w:lvlJc w:val="left"/>
      <w:pPr>
        <w:ind w:left="0" w:firstLine="0"/>
      </w:pPr>
      <w:rPr>
        <w:rFonts w:hint="default"/>
        <w:color w:val="000000"/>
        <w:position w:val="0"/>
        <w:sz w:val="24"/>
      </w:rPr>
    </w:lvl>
    <w:lvl w:ilvl="5">
      <w:start w:val="1"/>
      <w:numFmt w:val="bullet"/>
      <w:suff w:val="nothing"/>
      <w:lvlText w:val=""/>
      <w:lvlJc w:val="left"/>
      <w:pPr>
        <w:ind w:left="0" w:firstLine="0"/>
      </w:pPr>
      <w:rPr>
        <w:rFonts w:hint="default"/>
        <w:color w:val="000000"/>
        <w:position w:val="0"/>
        <w:sz w:val="24"/>
      </w:rPr>
    </w:lvl>
    <w:lvl w:ilvl="6">
      <w:start w:val="1"/>
      <w:numFmt w:val="bullet"/>
      <w:suff w:val="nothing"/>
      <w:lvlText w:val=""/>
      <w:lvlJc w:val="left"/>
      <w:pPr>
        <w:ind w:left="0" w:firstLine="0"/>
      </w:pPr>
      <w:rPr>
        <w:rFonts w:hint="default"/>
        <w:color w:val="000000"/>
        <w:position w:val="0"/>
        <w:sz w:val="24"/>
      </w:rPr>
    </w:lvl>
    <w:lvl w:ilvl="7">
      <w:start w:val="1"/>
      <w:numFmt w:val="bullet"/>
      <w:suff w:val="nothing"/>
      <w:lvlText w:val=""/>
      <w:lvlJc w:val="left"/>
      <w:pPr>
        <w:ind w:left="0" w:firstLine="0"/>
      </w:pPr>
      <w:rPr>
        <w:rFonts w:hint="default"/>
        <w:color w:val="000000"/>
        <w:position w:val="0"/>
        <w:sz w:val="24"/>
      </w:rPr>
    </w:lvl>
    <w:lvl w:ilvl="8">
      <w:start w:val="1"/>
      <w:numFmt w:val="bullet"/>
      <w:suff w:val="nothing"/>
      <w:lvlText w:val=""/>
      <w:lvlJc w:val="left"/>
      <w:pPr>
        <w:ind w:left="0" w:firstLine="0"/>
      </w:pPr>
      <w:rPr>
        <w:rFonts w:hint="default"/>
        <w:color w:val="000000"/>
        <w:position w:val="0"/>
        <w:sz w:val="24"/>
      </w:rPr>
    </w:lvl>
  </w:abstractNum>
  <w:abstractNum w:abstractNumId="3">
    <w:nsid w:val="00000003"/>
    <w:multiLevelType w:val="multilevel"/>
    <w:tmpl w:val="894EE875"/>
    <w:lvl w:ilvl="0">
      <w:start w:val="1"/>
      <w:numFmt w:val="bullet"/>
      <w:suff w:val="nothing"/>
      <w:lvlText w:val=""/>
      <w:lvlJc w:val="left"/>
      <w:pPr>
        <w:ind w:left="0" w:firstLine="0"/>
      </w:pPr>
      <w:rPr>
        <w:rFonts w:hint="default"/>
        <w:color w:val="000000"/>
        <w:position w:val="0"/>
        <w:sz w:val="24"/>
      </w:rPr>
    </w:lvl>
    <w:lvl w:ilvl="1">
      <w:numFmt w:val="bullet"/>
      <w:suff w:val="nothing"/>
      <w:lvlText w:val=""/>
      <w:lvlJc w:val="left"/>
      <w:pPr>
        <w:ind w:left="0" w:firstLine="0"/>
      </w:pPr>
      <w:rPr>
        <w:rFonts w:hint="default"/>
        <w:color w:val="000000"/>
        <w:position w:val="0"/>
        <w:sz w:val="24"/>
      </w:rPr>
    </w:lvl>
    <w:lvl w:ilvl="2">
      <w:numFmt w:val="bullet"/>
      <w:lvlText w:val=""/>
      <w:lvlJc w:val="left"/>
      <w:pPr>
        <w:tabs>
          <w:tab w:val="num" w:pos="360"/>
        </w:tabs>
        <w:ind w:left="360" w:firstLine="2160"/>
      </w:pPr>
      <w:rPr>
        <w:rFonts w:hint="default"/>
        <w:color w:val="000000"/>
        <w:position w:val="0"/>
        <w:sz w:val="24"/>
      </w:rPr>
    </w:lvl>
    <w:lvl w:ilvl="3">
      <w:start w:val="1"/>
      <w:numFmt w:val="bullet"/>
      <w:suff w:val="nothing"/>
      <w:lvlText w:val=""/>
      <w:lvlJc w:val="left"/>
      <w:pPr>
        <w:ind w:left="0" w:firstLine="0"/>
      </w:pPr>
      <w:rPr>
        <w:rFonts w:hint="default"/>
        <w:color w:val="000000"/>
        <w:position w:val="0"/>
        <w:sz w:val="24"/>
      </w:rPr>
    </w:lvl>
    <w:lvl w:ilvl="4">
      <w:start w:val="1"/>
      <w:numFmt w:val="bullet"/>
      <w:suff w:val="nothing"/>
      <w:lvlText w:val=""/>
      <w:lvlJc w:val="left"/>
      <w:pPr>
        <w:ind w:left="0" w:firstLine="0"/>
      </w:pPr>
      <w:rPr>
        <w:rFonts w:hint="default"/>
        <w:color w:val="000000"/>
        <w:position w:val="0"/>
        <w:sz w:val="24"/>
      </w:rPr>
    </w:lvl>
    <w:lvl w:ilvl="5">
      <w:start w:val="1"/>
      <w:numFmt w:val="bullet"/>
      <w:suff w:val="nothing"/>
      <w:lvlText w:val=""/>
      <w:lvlJc w:val="left"/>
      <w:pPr>
        <w:ind w:left="0" w:firstLine="0"/>
      </w:pPr>
      <w:rPr>
        <w:rFonts w:hint="default"/>
        <w:color w:val="000000"/>
        <w:position w:val="0"/>
        <w:sz w:val="24"/>
      </w:rPr>
    </w:lvl>
    <w:lvl w:ilvl="6">
      <w:start w:val="1"/>
      <w:numFmt w:val="bullet"/>
      <w:suff w:val="nothing"/>
      <w:lvlText w:val=""/>
      <w:lvlJc w:val="left"/>
      <w:pPr>
        <w:ind w:left="0" w:firstLine="0"/>
      </w:pPr>
      <w:rPr>
        <w:rFonts w:hint="default"/>
        <w:color w:val="000000"/>
        <w:position w:val="0"/>
        <w:sz w:val="24"/>
      </w:rPr>
    </w:lvl>
    <w:lvl w:ilvl="7">
      <w:start w:val="1"/>
      <w:numFmt w:val="bullet"/>
      <w:suff w:val="nothing"/>
      <w:lvlText w:val=""/>
      <w:lvlJc w:val="left"/>
      <w:pPr>
        <w:ind w:left="0" w:firstLine="0"/>
      </w:pPr>
      <w:rPr>
        <w:rFonts w:hint="default"/>
        <w:color w:val="000000"/>
        <w:position w:val="0"/>
        <w:sz w:val="24"/>
      </w:rPr>
    </w:lvl>
    <w:lvl w:ilvl="8">
      <w:start w:val="1"/>
      <w:numFmt w:val="bullet"/>
      <w:suff w:val="nothing"/>
      <w:lvlText w:val=""/>
      <w:lvlJc w:val="left"/>
      <w:pPr>
        <w:ind w:left="0" w:firstLine="0"/>
      </w:pPr>
      <w:rPr>
        <w:rFonts w:hint="default"/>
        <w:color w:val="000000"/>
        <w:position w:val="0"/>
        <w:sz w:val="24"/>
      </w:rPr>
    </w:lvl>
  </w:abstractNum>
  <w:abstractNum w:abstractNumId="4">
    <w:nsid w:val="00000004"/>
    <w:multiLevelType w:val="multilevel"/>
    <w:tmpl w:val="894EE876"/>
    <w:lvl w:ilvl="0">
      <w:start w:val="1"/>
      <w:numFmt w:val="bullet"/>
      <w:suff w:val="nothing"/>
      <w:lvlText w:val=""/>
      <w:lvlJc w:val="left"/>
      <w:pPr>
        <w:ind w:left="0" w:firstLine="0"/>
      </w:pPr>
      <w:rPr>
        <w:rFonts w:hint="default"/>
        <w:color w:val="000000"/>
        <w:position w:val="0"/>
        <w:sz w:val="24"/>
      </w:rPr>
    </w:lvl>
    <w:lvl w:ilvl="1">
      <w:numFmt w:val="bullet"/>
      <w:lvlText w:val=""/>
      <w:lvlJc w:val="left"/>
      <w:pPr>
        <w:tabs>
          <w:tab w:val="num" w:pos="360"/>
        </w:tabs>
        <w:ind w:left="360" w:firstLine="1440"/>
      </w:pPr>
      <w:rPr>
        <w:rFonts w:hint="default"/>
        <w:color w:val="000000"/>
        <w:position w:val="0"/>
        <w:sz w:val="24"/>
      </w:rPr>
    </w:lvl>
    <w:lvl w:ilvl="2">
      <w:start w:val="1"/>
      <w:numFmt w:val="bullet"/>
      <w:suff w:val="nothing"/>
      <w:lvlText w:val=""/>
      <w:lvlJc w:val="left"/>
      <w:pPr>
        <w:ind w:left="0" w:firstLine="0"/>
      </w:pPr>
      <w:rPr>
        <w:rFonts w:hint="default"/>
        <w:color w:val="000000"/>
        <w:position w:val="0"/>
        <w:sz w:val="24"/>
      </w:rPr>
    </w:lvl>
    <w:lvl w:ilvl="3">
      <w:start w:val="1"/>
      <w:numFmt w:val="bullet"/>
      <w:suff w:val="nothing"/>
      <w:lvlText w:val=""/>
      <w:lvlJc w:val="left"/>
      <w:pPr>
        <w:ind w:left="0" w:firstLine="0"/>
      </w:pPr>
      <w:rPr>
        <w:rFonts w:hint="default"/>
        <w:color w:val="000000"/>
        <w:position w:val="0"/>
        <w:sz w:val="24"/>
      </w:rPr>
    </w:lvl>
    <w:lvl w:ilvl="4">
      <w:start w:val="1"/>
      <w:numFmt w:val="bullet"/>
      <w:suff w:val="nothing"/>
      <w:lvlText w:val=""/>
      <w:lvlJc w:val="left"/>
      <w:pPr>
        <w:ind w:left="0" w:firstLine="0"/>
      </w:pPr>
      <w:rPr>
        <w:rFonts w:hint="default"/>
        <w:color w:val="000000"/>
        <w:position w:val="0"/>
        <w:sz w:val="24"/>
      </w:rPr>
    </w:lvl>
    <w:lvl w:ilvl="5">
      <w:start w:val="1"/>
      <w:numFmt w:val="bullet"/>
      <w:suff w:val="nothing"/>
      <w:lvlText w:val=""/>
      <w:lvlJc w:val="left"/>
      <w:pPr>
        <w:ind w:left="0" w:firstLine="0"/>
      </w:pPr>
      <w:rPr>
        <w:rFonts w:hint="default"/>
        <w:color w:val="000000"/>
        <w:position w:val="0"/>
        <w:sz w:val="24"/>
      </w:rPr>
    </w:lvl>
    <w:lvl w:ilvl="6">
      <w:start w:val="1"/>
      <w:numFmt w:val="bullet"/>
      <w:suff w:val="nothing"/>
      <w:lvlText w:val=""/>
      <w:lvlJc w:val="left"/>
      <w:pPr>
        <w:ind w:left="0" w:firstLine="0"/>
      </w:pPr>
      <w:rPr>
        <w:rFonts w:hint="default"/>
        <w:color w:val="000000"/>
        <w:position w:val="0"/>
        <w:sz w:val="24"/>
      </w:rPr>
    </w:lvl>
    <w:lvl w:ilvl="7">
      <w:start w:val="1"/>
      <w:numFmt w:val="bullet"/>
      <w:suff w:val="nothing"/>
      <w:lvlText w:val=""/>
      <w:lvlJc w:val="left"/>
      <w:pPr>
        <w:ind w:left="0" w:firstLine="0"/>
      </w:pPr>
      <w:rPr>
        <w:rFonts w:hint="default"/>
        <w:color w:val="000000"/>
        <w:position w:val="0"/>
        <w:sz w:val="24"/>
      </w:rPr>
    </w:lvl>
    <w:lvl w:ilvl="8">
      <w:start w:val="1"/>
      <w:numFmt w:val="bullet"/>
      <w:suff w:val="nothing"/>
      <w:lvlText w:val=""/>
      <w:lvlJc w:val="left"/>
      <w:pPr>
        <w:ind w:left="0" w:firstLine="0"/>
      </w:pPr>
      <w:rPr>
        <w:rFonts w:hint="default"/>
        <w:color w:val="000000"/>
        <w:position w:val="0"/>
        <w:sz w:val="24"/>
      </w:rPr>
    </w:lvl>
  </w:abstractNum>
  <w:abstractNum w:abstractNumId="5">
    <w:nsid w:val="00000005"/>
    <w:multiLevelType w:val="multilevel"/>
    <w:tmpl w:val="894EE877"/>
    <w:lvl w:ilvl="0">
      <w:start w:val="1"/>
      <w:numFmt w:val="bullet"/>
      <w:suff w:val="nothing"/>
      <w:lvlText w:val=""/>
      <w:lvlJc w:val="left"/>
      <w:pPr>
        <w:ind w:left="0" w:firstLine="0"/>
      </w:pPr>
      <w:rPr>
        <w:rFonts w:hint="default"/>
        <w:color w:val="000000"/>
        <w:position w:val="0"/>
        <w:sz w:val="24"/>
      </w:rPr>
    </w:lvl>
    <w:lvl w:ilvl="1">
      <w:numFmt w:val="bullet"/>
      <w:suff w:val="nothing"/>
      <w:lvlText w:val=""/>
      <w:lvlJc w:val="left"/>
      <w:pPr>
        <w:ind w:left="0" w:firstLine="0"/>
      </w:pPr>
      <w:rPr>
        <w:rFonts w:hint="default"/>
        <w:color w:val="000000"/>
        <w:position w:val="0"/>
        <w:sz w:val="24"/>
      </w:rPr>
    </w:lvl>
    <w:lvl w:ilvl="2">
      <w:numFmt w:val="bullet"/>
      <w:lvlText w:val=""/>
      <w:lvlJc w:val="left"/>
      <w:pPr>
        <w:tabs>
          <w:tab w:val="num" w:pos="360"/>
        </w:tabs>
        <w:ind w:left="360" w:firstLine="2160"/>
      </w:pPr>
      <w:rPr>
        <w:rFonts w:hint="default"/>
        <w:color w:val="000000"/>
        <w:position w:val="0"/>
        <w:sz w:val="24"/>
      </w:rPr>
    </w:lvl>
    <w:lvl w:ilvl="3">
      <w:start w:val="1"/>
      <w:numFmt w:val="bullet"/>
      <w:suff w:val="nothing"/>
      <w:lvlText w:val=""/>
      <w:lvlJc w:val="left"/>
      <w:pPr>
        <w:ind w:left="0" w:firstLine="0"/>
      </w:pPr>
      <w:rPr>
        <w:rFonts w:hint="default"/>
        <w:color w:val="000000"/>
        <w:position w:val="0"/>
        <w:sz w:val="24"/>
      </w:rPr>
    </w:lvl>
    <w:lvl w:ilvl="4">
      <w:start w:val="1"/>
      <w:numFmt w:val="bullet"/>
      <w:suff w:val="nothing"/>
      <w:lvlText w:val=""/>
      <w:lvlJc w:val="left"/>
      <w:pPr>
        <w:ind w:left="0" w:firstLine="0"/>
      </w:pPr>
      <w:rPr>
        <w:rFonts w:hint="default"/>
        <w:color w:val="000000"/>
        <w:position w:val="0"/>
        <w:sz w:val="24"/>
      </w:rPr>
    </w:lvl>
    <w:lvl w:ilvl="5">
      <w:start w:val="1"/>
      <w:numFmt w:val="bullet"/>
      <w:suff w:val="nothing"/>
      <w:lvlText w:val=""/>
      <w:lvlJc w:val="left"/>
      <w:pPr>
        <w:ind w:left="0" w:firstLine="0"/>
      </w:pPr>
      <w:rPr>
        <w:rFonts w:hint="default"/>
        <w:color w:val="000000"/>
        <w:position w:val="0"/>
        <w:sz w:val="24"/>
      </w:rPr>
    </w:lvl>
    <w:lvl w:ilvl="6">
      <w:start w:val="1"/>
      <w:numFmt w:val="bullet"/>
      <w:suff w:val="nothing"/>
      <w:lvlText w:val=""/>
      <w:lvlJc w:val="left"/>
      <w:pPr>
        <w:ind w:left="0" w:firstLine="0"/>
      </w:pPr>
      <w:rPr>
        <w:rFonts w:hint="default"/>
        <w:color w:val="000000"/>
        <w:position w:val="0"/>
        <w:sz w:val="24"/>
      </w:rPr>
    </w:lvl>
    <w:lvl w:ilvl="7">
      <w:start w:val="1"/>
      <w:numFmt w:val="bullet"/>
      <w:suff w:val="nothing"/>
      <w:lvlText w:val=""/>
      <w:lvlJc w:val="left"/>
      <w:pPr>
        <w:ind w:left="0" w:firstLine="0"/>
      </w:pPr>
      <w:rPr>
        <w:rFonts w:hint="default"/>
        <w:color w:val="000000"/>
        <w:position w:val="0"/>
        <w:sz w:val="24"/>
      </w:rPr>
    </w:lvl>
    <w:lvl w:ilvl="8">
      <w:start w:val="1"/>
      <w:numFmt w:val="bullet"/>
      <w:suff w:val="nothing"/>
      <w:lvlText w:val=""/>
      <w:lvlJc w:val="left"/>
      <w:pPr>
        <w:ind w:left="0" w:firstLine="0"/>
      </w:pPr>
      <w:rPr>
        <w:rFonts w:hint="default"/>
        <w:color w:val="000000"/>
        <w:position w:val="0"/>
        <w:sz w:val="24"/>
      </w:rPr>
    </w:lvl>
  </w:abstractNum>
  <w:abstractNum w:abstractNumId="6">
    <w:nsid w:val="00000006"/>
    <w:multiLevelType w:val="multilevel"/>
    <w:tmpl w:val="894EE878"/>
    <w:lvl w:ilvl="0">
      <w:start w:val="1"/>
      <w:numFmt w:val="bullet"/>
      <w:suff w:val="nothing"/>
      <w:lvlText w:val=""/>
      <w:lvlJc w:val="left"/>
      <w:pPr>
        <w:ind w:left="0" w:firstLine="0"/>
      </w:pPr>
      <w:rPr>
        <w:rFonts w:hint="default"/>
        <w:color w:val="000000"/>
        <w:position w:val="0"/>
        <w:sz w:val="24"/>
      </w:rPr>
    </w:lvl>
    <w:lvl w:ilvl="1">
      <w:numFmt w:val="bullet"/>
      <w:lvlText w:val=""/>
      <w:lvlJc w:val="left"/>
      <w:pPr>
        <w:tabs>
          <w:tab w:val="num" w:pos="360"/>
        </w:tabs>
        <w:ind w:left="360" w:firstLine="1440"/>
      </w:pPr>
      <w:rPr>
        <w:rFonts w:hint="default"/>
        <w:color w:val="000000"/>
        <w:position w:val="0"/>
        <w:sz w:val="24"/>
      </w:rPr>
    </w:lvl>
    <w:lvl w:ilvl="2">
      <w:start w:val="1"/>
      <w:numFmt w:val="bullet"/>
      <w:suff w:val="nothing"/>
      <w:lvlText w:val=""/>
      <w:lvlJc w:val="left"/>
      <w:pPr>
        <w:ind w:left="0" w:firstLine="0"/>
      </w:pPr>
      <w:rPr>
        <w:rFonts w:hint="default"/>
        <w:color w:val="000000"/>
        <w:position w:val="0"/>
        <w:sz w:val="24"/>
      </w:rPr>
    </w:lvl>
    <w:lvl w:ilvl="3">
      <w:start w:val="1"/>
      <w:numFmt w:val="bullet"/>
      <w:suff w:val="nothing"/>
      <w:lvlText w:val=""/>
      <w:lvlJc w:val="left"/>
      <w:pPr>
        <w:ind w:left="0" w:firstLine="0"/>
      </w:pPr>
      <w:rPr>
        <w:rFonts w:hint="default"/>
        <w:color w:val="000000"/>
        <w:position w:val="0"/>
        <w:sz w:val="24"/>
      </w:rPr>
    </w:lvl>
    <w:lvl w:ilvl="4">
      <w:start w:val="1"/>
      <w:numFmt w:val="bullet"/>
      <w:suff w:val="nothing"/>
      <w:lvlText w:val=""/>
      <w:lvlJc w:val="left"/>
      <w:pPr>
        <w:ind w:left="0" w:firstLine="0"/>
      </w:pPr>
      <w:rPr>
        <w:rFonts w:hint="default"/>
        <w:color w:val="000000"/>
        <w:position w:val="0"/>
        <w:sz w:val="24"/>
      </w:rPr>
    </w:lvl>
    <w:lvl w:ilvl="5">
      <w:start w:val="1"/>
      <w:numFmt w:val="bullet"/>
      <w:suff w:val="nothing"/>
      <w:lvlText w:val=""/>
      <w:lvlJc w:val="left"/>
      <w:pPr>
        <w:ind w:left="0" w:firstLine="0"/>
      </w:pPr>
      <w:rPr>
        <w:rFonts w:hint="default"/>
        <w:color w:val="000000"/>
        <w:position w:val="0"/>
        <w:sz w:val="24"/>
      </w:rPr>
    </w:lvl>
    <w:lvl w:ilvl="6">
      <w:start w:val="1"/>
      <w:numFmt w:val="bullet"/>
      <w:suff w:val="nothing"/>
      <w:lvlText w:val=""/>
      <w:lvlJc w:val="left"/>
      <w:pPr>
        <w:ind w:left="0" w:firstLine="0"/>
      </w:pPr>
      <w:rPr>
        <w:rFonts w:hint="default"/>
        <w:color w:val="000000"/>
        <w:position w:val="0"/>
        <w:sz w:val="24"/>
      </w:rPr>
    </w:lvl>
    <w:lvl w:ilvl="7">
      <w:start w:val="1"/>
      <w:numFmt w:val="bullet"/>
      <w:suff w:val="nothing"/>
      <w:lvlText w:val=""/>
      <w:lvlJc w:val="left"/>
      <w:pPr>
        <w:ind w:left="0" w:firstLine="0"/>
      </w:pPr>
      <w:rPr>
        <w:rFonts w:hint="default"/>
        <w:color w:val="000000"/>
        <w:position w:val="0"/>
        <w:sz w:val="24"/>
      </w:rPr>
    </w:lvl>
    <w:lvl w:ilvl="8">
      <w:start w:val="1"/>
      <w:numFmt w:val="bullet"/>
      <w:suff w:val="nothing"/>
      <w:lvlText w:val=""/>
      <w:lvlJc w:val="left"/>
      <w:pPr>
        <w:ind w:left="0" w:firstLine="0"/>
      </w:pPr>
      <w:rPr>
        <w:rFonts w:hint="default"/>
        <w:color w:val="000000"/>
        <w:position w:val="0"/>
        <w:sz w:val="24"/>
      </w:rPr>
    </w:lvl>
  </w:abstractNum>
  <w:abstractNum w:abstractNumId="7">
    <w:nsid w:val="00000007"/>
    <w:multiLevelType w:val="multilevel"/>
    <w:tmpl w:val="894EE879"/>
    <w:lvl w:ilvl="0">
      <w:start w:val="1"/>
      <w:numFmt w:val="bullet"/>
      <w:suff w:val="nothing"/>
      <w:lvlText w:val=""/>
      <w:lvlJc w:val="left"/>
      <w:pPr>
        <w:ind w:left="0" w:firstLine="0"/>
      </w:pPr>
      <w:rPr>
        <w:rFonts w:hint="default"/>
        <w:color w:val="000000"/>
        <w:position w:val="0"/>
        <w:sz w:val="24"/>
      </w:rPr>
    </w:lvl>
    <w:lvl w:ilvl="1">
      <w:numFmt w:val="bullet"/>
      <w:suff w:val="nothing"/>
      <w:lvlText w:val=""/>
      <w:lvlJc w:val="left"/>
      <w:pPr>
        <w:ind w:left="0" w:firstLine="0"/>
      </w:pPr>
      <w:rPr>
        <w:rFonts w:hint="default"/>
        <w:color w:val="000000"/>
        <w:position w:val="0"/>
        <w:sz w:val="24"/>
      </w:rPr>
    </w:lvl>
    <w:lvl w:ilvl="2">
      <w:numFmt w:val="bullet"/>
      <w:lvlText w:val=""/>
      <w:lvlJc w:val="left"/>
      <w:pPr>
        <w:tabs>
          <w:tab w:val="num" w:pos="360"/>
        </w:tabs>
        <w:ind w:left="360" w:firstLine="2160"/>
      </w:pPr>
      <w:rPr>
        <w:rFonts w:hint="default"/>
        <w:color w:val="000000"/>
        <w:position w:val="0"/>
        <w:sz w:val="24"/>
      </w:rPr>
    </w:lvl>
    <w:lvl w:ilvl="3">
      <w:start w:val="1"/>
      <w:numFmt w:val="bullet"/>
      <w:suff w:val="nothing"/>
      <w:lvlText w:val=""/>
      <w:lvlJc w:val="left"/>
      <w:pPr>
        <w:ind w:left="0" w:firstLine="0"/>
      </w:pPr>
      <w:rPr>
        <w:rFonts w:hint="default"/>
        <w:color w:val="000000"/>
        <w:position w:val="0"/>
        <w:sz w:val="24"/>
      </w:rPr>
    </w:lvl>
    <w:lvl w:ilvl="4">
      <w:start w:val="1"/>
      <w:numFmt w:val="bullet"/>
      <w:suff w:val="nothing"/>
      <w:lvlText w:val=""/>
      <w:lvlJc w:val="left"/>
      <w:pPr>
        <w:ind w:left="0" w:firstLine="0"/>
      </w:pPr>
      <w:rPr>
        <w:rFonts w:hint="default"/>
        <w:color w:val="000000"/>
        <w:position w:val="0"/>
        <w:sz w:val="24"/>
      </w:rPr>
    </w:lvl>
    <w:lvl w:ilvl="5">
      <w:start w:val="1"/>
      <w:numFmt w:val="bullet"/>
      <w:suff w:val="nothing"/>
      <w:lvlText w:val=""/>
      <w:lvlJc w:val="left"/>
      <w:pPr>
        <w:ind w:left="0" w:firstLine="0"/>
      </w:pPr>
      <w:rPr>
        <w:rFonts w:hint="default"/>
        <w:color w:val="000000"/>
        <w:position w:val="0"/>
        <w:sz w:val="24"/>
      </w:rPr>
    </w:lvl>
    <w:lvl w:ilvl="6">
      <w:start w:val="1"/>
      <w:numFmt w:val="bullet"/>
      <w:suff w:val="nothing"/>
      <w:lvlText w:val=""/>
      <w:lvlJc w:val="left"/>
      <w:pPr>
        <w:ind w:left="0" w:firstLine="0"/>
      </w:pPr>
      <w:rPr>
        <w:rFonts w:hint="default"/>
        <w:color w:val="000000"/>
        <w:position w:val="0"/>
        <w:sz w:val="24"/>
      </w:rPr>
    </w:lvl>
    <w:lvl w:ilvl="7">
      <w:start w:val="1"/>
      <w:numFmt w:val="bullet"/>
      <w:suff w:val="nothing"/>
      <w:lvlText w:val=""/>
      <w:lvlJc w:val="left"/>
      <w:pPr>
        <w:ind w:left="0" w:firstLine="0"/>
      </w:pPr>
      <w:rPr>
        <w:rFonts w:hint="default"/>
        <w:color w:val="000000"/>
        <w:position w:val="0"/>
        <w:sz w:val="24"/>
      </w:rPr>
    </w:lvl>
    <w:lvl w:ilvl="8">
      <w:start w:val="1"/>
      <w:numFmt w:val="bullet"/>
      <w:suff w:val="nothing"/>
      <w:lvlText w:val=""/>
      <w:lvlJc w:val="left"/>
      <w:pPr>
        <w:ind w:left="0" w:firstLine="0"/>
      </w:pPr>
      <w:rPr>
        <w:rFonts w:hint="default"/>
        <w:color w:val="000000"/>
        <w:position w:val="0"/>
        <w:sz w:val="24"/>
      </w:rPr>
    </w:lvl>
  </w:abstractNum>
  <w:abstractNum w:abstractNumId="8">
    <w:nsid w:val="00000008"/>
    <w:multiLevelType w:val="multilevel"/>
    <w:tmpl w:val="894EE87A"/>
    <w:lvl w:ilvl="0">
      <w:start w:val="1"/>
      <w:numFmt w:val="bullet"/>
      <w:suff w:val="nothing"/>
      <w:lvlText w:val=""/>
      <w:lvlJc w:val="left"/>
      <w:pPr>
        <w:ind w:left="0" w:firstLine="0"/>
      </w:pPr>
      <w:rPr>
        <w:rFonts w:hint="default"/>
        <w:color w:val="000000"/>
        <w:position w:val="0"/>
        <w:sz w:val="24"/>
      </w:rPr>
    </w:lvl>
    <w:lvl w:ilvl="1">
      <w:numFmt w:val="bullet"/>
      <w:suff w:val="nothing"/>
      <w:lvlText w:val=""/>
      <w:lvlJc w:val="left"/>
      <w:pPr>
        <w:ind w:left="0" w:firstLine="0"/>
      </w:pPr>
      <w:rPr>
        <w:rFonts w:hint="default"/>
        <w:color w:val="000000"/>
        <w:position w:val="0"/>
        <w:sz w:val="24"/>
      </w:rPr>
    </w:lvl>
    <w:lvl w:ilvl="2">
      <w:numFmt w:val="bullet"/>
      <w:suff w:val="nothing"/>
      <w:lvlText w:val=""/>
      <w:lvlJc w:val="left"/>
      <w:pPr>
        <w:ind w:left="0" w:firstLine="0"/>
      </w:pPr>
      <w:rPr>
        <w:rFonts w:hint="default"/>
        <w:color w:val="000000"/>
        <w:position w:val="0"/>
        <w:sz w:val="24"/>
      </w:rPr>
    </w:lvl>
    <w:lvl w:ilvl="3">
      <w:numFmt w:val="bullet"/>
      <w:lvlText w:val=""/>
      <w:lvlJc w:val="left"/>
      <w:pPr>
        <w:tabs>
          <w:tab w:val="num" w:pos="360"/>
        </w:tabs>
        <w:ind w:left="360" w:firstLine="2880"/>
      </w:pPr>
      <w:rPr>
        <w:rFonts w:hint="default"/>
        <w:color w:val="000000"/>
        <w:position w:val="0"/>
        <w:sz w:val="24"/>
      </w:rPr>
    </w:lvl>
    <w:lvl w:ilvl="4">
      <w:start w:val="1"/>
      <w:numFmt w:val="bullet"/>
      <w:suff w:val="nothing"/>
      <w:lvlText w:val=""/>
      <w:lvlJc w:val="left"/>
      <w:pPr>
        <w:ind w:left="0" w:firstLine="0"/>
      </w:pPr>
      <w:rPr>
        <w:rFonts w:hint="default"/>
        <w:color w:val="000000"/>
        <w:position w:val="0"/>
        <w:sz w:val="24"/>
      </w:rPr>
    </w:lvl>
    <w:lvl w:ilvl="5">
      <w:start w:val="1"/>
      <w:numFmt w:val="bullet"/>
      <w:suff w:val="nothing"/>
      <w:lvlText w:val=""/>
      <w:lvlJc w:val="left"/>
      <w:pPr>
        <w:ind w:left="0" w:firstLine="0"/>
      </w:pPr>
      <w:rPr>
        <w:rFonts w:hint="default"/>
        <w:color w:val="000000"/>
        <w:position w:val="0"/>
        <w:sz w:val="24"/>
      </w:rPr>
    </w:lvl>
    <w:lvl w:ilvl="6">
      <w:start w:val="1"/>
      <w:numFmt w:val="bullet"/>
      <w:suff w:val="nothing"/>
      <w:lvlText w:val=""/>
      <w:lvlJc w:val="left"/>
      <w:pPr>
        <w:ind w:left="0" w:firstLine="0"/>
      </w:pPr>
      <w:rPr>
        <w:rFonts w:hint="default"/>
        <w:color w:val="000000"/>
        <w:position w:val="0"/>
        <w:sz w:val="24"/>
      </w:rPr>
    </w:lvl>
    <w:lvl w:ilvl="7">
      <w:start w:val="1"/>
      <w:numFmt w:val="bullet"/>
      <w:suff w:val="nothing"/>
      <w:lvlText w:val=""/>
      <w:lvlJc w:val="left"/>
      <w:pPr>
        <w:ind w:left="0" w:firstLine="0"/>
      </w:pPr>
      <w:rPr>
        <w:rFonts w:hint="default"/>
        <w:color w:val="000000"/>
        <w:position w:val="0"/>
        <w:sz w:val="24"/>
      </w:rPr>
    </w:lvl>
    <w:lvl w:ilvl="8">
      <w:start w:val="1"/>
      <w:numFmt w:val="bullet"/>
      <w:suff w:val="nothing"/>
      <w:lvlText w:val=""/>
      <w:lvlJc w:val="left"/>
      <w:pPr>
        <w:ind w:left="0" w:firstLine="0"/>
      </w:pPr>
      <w:rPr>
        <w:rFonts w:hint="default"/>
        <w:color w:val="000000"/>
        <w:position w:val="0"/>
        <w:sz w:val="24"/>
      </w:rPr>
    </w:lvl>
  </w:abstractNum>
  <w:abstractNum w:abstractNumId="9">
    <w:nsid w:val="43624411"/>
    <w:multiLevelType w:val="hybridMultilevel"/>
    <w:tmpl w:val="D18ED164"/>
    <w:lvl w:ilvl="0" w:tplc="FD0C5FA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0"/>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activeWritingStyle w:appName="MSWord" w:lang="en-US" w:vendorID="64" w:dllVersion="131078" w:nlCheck="1" w:checkStyle="1"/>
  <w:activeWritingStyle w:appName="MSWord" w:lang="en-AU" w:vendorID="64" w:dllVersion="131078" w:nlCheck="1" w:checkStyle="1"/>
  <w:proofState w:spelling="clean" w:grammar="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536C"/>
    <w:rsid w:val="00001AD2"/>
    <w:rsid w:val="00007CDA"/>
    <w:rsid w:val="00013FA3"/>
    <w:rsid w:val="00021A25"/>
    <w:rsid w:val="00022609"/>
    <w:rsid w:val="0002428B"/>
    <w:rsid w:val="00041A37"/>
    <w:rsid w:val="00044636"/>
    <w:rsid w:val="00051FB7"/>
    <w:rsid w:val="00060747"/>
    <w:rsid w:val="00065083"/>
    <w:rsid w:val="00077690"/>
    <w:rsid w:val="00084734"/>
    <w:rsid w:val="00093174"/>
    <w:rsid w:val="00097798"/>
    <w:rsid w:val="000A46C1"/>
    <w:rsid w:val="000B3BEA"/>
    <w:rsid w:val="000C0667"/>
    <w:rsid w:val="000D1303"/>
    <w:rsid w:val="000D3410"/>
    <w:rsid w:val="000E2006"/>
    <w:rsid w:val="000E51DC"/>
    <w:rsid w:val="000E6757"/>
    <w:rsid w:val="000F2501"/>
    <w:rsid w:val="000F6389"/>
    <w:rsid w:val="00102A9D"/>
    <w:rsid w:val="001055B5"/>
    <w:rsid w:val="00105C9F"/>
    <w:rsid w:val="00111646"/>
    <w:rsid w:val="00112D2A"/>
    <w:rsid w:val="00113DF6"/>
    <w:rsid w:val="00115631"/>
    <w:rsid w:val="00116533"/>
    <w:rsid w:val="00124037"/>
    <w:rsid w:val="001240A4"/>
    <w:rsid w:val="001271E6"/>
    <w:rsid w:val="0013100E"/>
    <w:rsid w:val="001379B5"/>
    <w:rsid w:val="00144F37"/>
    <w:rsid w:val="0015712D"/>
    <w:rsid w:val="00157635"/>
    <w:rsid w:val="00162519"/>
    <w:rsid w:val="001647AC"/>
    <w:rsid w:val="00166B75"/>
    <w:rsid w:val="0017022B"/>
    <w:rsid w:val="00183B6C"/>
    <w:rsid w:val="001868F8"/>
    <w:rsid w:val="00194539"/>
    <w:rsid w:val="00196708"/>
    <w:rsid w:val="001B0C16"/>
    <w:rsid w:val="001B225B"/>
    <w:rsid w:val="001C24F5"/>
    <w:rsid w:val="001C49C0"/>
    <w:rsid w:val="001C7AC6"/>
    <w:rsid w:val="001D5705"/>
    <w:rsid w:val="001D6022"/>
    <w:rsid w:val="001D6800"/>
    <w:rsid w:val="001E0DAA"/>
    <w:rsid w:val="001E175F"/>
    <w:rsid w:val="001E65D4"/>
    <w:rsid w:val="00211EF0"/>
    <w:rsid w:val="00245E1B"/>
    <w:rsid w:val="00256F8C"/>
    <w:rsid w:val="00261305"/>
    <w:rsid w:val="00261AFF"/>
    <w:rsid w:val="0026229B"/>
    <w:rsid w:val="002701F6"/>
    <w:rsid w:val="00270E89"/>
    <w:rsid w:val="00270EBF"/>
    <w:rsid w:val="0027139A"/>
    <w:rsid w:val="00271A42"/>
    <w:rsid w:val="002821AA"/>
    <w:rsid w:val="00292B52"/>
    <w:rsid w:val="002959D6"/>
    <w:rsid w:val="002A1F51"/>
    <w:rsid w:val="002A5CC8"/>
    <w:rsid w:val="002D3DE8"/>
    <w:rsid w:val="002D4CE2"/>
    <w:rsid w:val="002D7FD8"/>
    <w:rsid w:val="002E0316"/>
    <w:rsid w:val="002E30B3"/>
    <w:rsid w:val="002E7054"/>
    <w:rsid w:val="002F2838"/>
    <w:rsid w:val="002F6C80"/>
    <w:rsid w:val="003053D6"/>
    <w:rsid w:val="00324698"/>
    <w:rsid w:val="00340A6B"/>
    <w:rsid w:val="00342544"/>
    <w:rsid w:val="003434E7"/>
    <w:rsid w:val="0034569F"/>
    <w:rsid w:val="003463F3"/>
    <w:rsid w:val="003476A2"/>
    <w:rsid w:val="00350630"/>
    <w:rsid w:val="00351026"/>
    <w:rsid w:val="00351234"/>
    <w:rsid w:val="003573DE"/>
    <w:rsid w:val="00357478"/>
    <w:rsid w:val="00367A1E"/>
    <w:rsid w:val="00375EE6"/>
    <w:rsid w:val="0037776B"/>
    <w:rsid w:val="00380929"/>
    <w:rsid w:val="00382F29"/>
    <w:rsid w:val="00385450"/>
    <w:rsid w:val="0039518C"/>
    <w:rsid w:val="00396AC8"/>
    <w:rsid w:val="0039773E"/>
    <w:rsid w:val="003A0034"/>
    <w:rsid w:val="003A57F6"/>
    <w:rsid w:val="003A635B"/>
    <w:rsid w:val="003A69F9"/>
    <w:rsid w:val="003B1769"/>
    <w:rsid w:val="003C5193"/>
    <w:rsid w:val="003C6425"/>
    <w:rsid w:val="003D126E"/>
    <w:rsid w:val="003D2DD9"/>
    <w:rsid w:val="003D7CD7"/>
    <w:rsid w:val="003E2AC3"/>
    <w:rsid w:val="003F0FB9"/>
    <w:rsid w:val="00404AD6"/>
    <w:rsid w:val="00421D99"/>
    <w:rsid w:val="00424294"/>
    <w:rsid w:val="0042526E"/>
    <w:rsid w:val="00425585"/>
    <w:rsid w:val="00430FE6"/>
    <w:rsid w:val="00432680"/>
    <w:rsid w:val="00435198"/>
    <w:rsid w:val="00437771"/>
    <w:rsid w:val="0044153F"/>
    <w:rsid w:val="00443E91"/>
    <w:rsid w:val="00452EDA"/>
    <w:rsid w:val="004537FC"/>
    <w:rsid w:val="00454B5C"/>
    <w:rsid w:val="00464B4A"/>
    <w:rsid w:val="00470628"/>
    <w:rsid w:val="004710DC"/>
    <w:rsid w:val="00474E00"/>
    <w:rsid w:val="0048279E"/>
    <w:rsid w:val="00485CCA"/>
    <w:rsid w:val="00492F74"/>
    <w:rsid w:val="00496214"/>
    <w:rsid w:val="004A4A50"/>
    <w:rsid w:val="004B55B3"/>
    <w:rsid w:val="004D5B16"/>
    <w:rsid w:val="004D729C"/>
    <w:rsid w:val="004E5786"/>
    <w:rsid w:val="00500895"/>
    <w:rsid w:val="00505C09"/>
    <w:rsid w:val="00506897"/>
    <w:rsid w:val="0051195E"/>
    <w:rsid w:val="00513131"/>
    <w:rsid w:val="0051717F"/>
    <w:rsid w:val="00520B41"/>
    <w:rsid w:val="00521F1E"/>
    <w:rsid w:val="00522378"/>
    <w:rsid w:val="00531476"/>
    <w:rsid w:val="00541334"/>
    <w:rsid w:val="00541AC2"/>
    <w:rsid w:val="0055446B"/>
    <w:rsid w:val="005572F2"/>
    <w:rsid w:val="005711BC"/>
    <w:rsid w:val="0057662B"/>
    <w:rsid w:val="005825C9"/>
    <w:rsid w:val="005846BD"/>
    <w:rsid w:val="00585598"/>
    <w:rsid w:val="005866E4"/>
    <w:rsid w:val="0059300A"/>
    <w:rsid w:val="005A1AA0"/>
    <w:rsid w:val="005A556C"/>
    <w:rsid w:val="005B0690"/>
    <w:rsid w:val="005C2102"/>
    <w:rsid w:val="005D0FB1"/>
    <w:rsid w:val="005D2287"/>
    <w:rsid w:val="005D668E"/>
    <w:rsid w:val="005F078F"/>
    <w:rsid w:val="00600660"/>
    <w:rsid w:val="006033E7"/>
    <w:rsid w:val="00606C41"/>
    <w:rsid w:val="00607135"/>
    <w:rsid w:val="00610AAF"/>
    <w:rsid w:val="00616C6D"/>
    <w:rsid w:val="00621E7E"/>
    <w:rsid w:val="00630195"/>
    <w:rsid w:val="00630681"/>
    <w:rsid w:val="0064233F"/>
    <w:rsid w:val="0064335F"/>
    <w:rsid w:val="0064742B"/>
    <w:rsid w:val="00652CAF"/>
    <w:rsid w:val="0065536C"/>
    <w:rsid w:val="006554E6"/>
    <w:rsid w:val="00660490"/>
    <w:rsid w:val="0066477D"/>
    <w:rsid w:val="0066693E"/>
    <w:rsid w:val="00674787"/>
    <w:rsid w:val="0067563D"/>
    <w:rsid w:val="0068232A"/>
    <w:rsid w:val="006830F9"/>
    <w:rsid w:val="00684E8B"/>
    <w:rsid w:val="006941BD"/>
    <w:rsid w:val="00695C12"/>
    <w:rsid w:val="006A411F"/>
    <w:rsid w:val="006A44DC"/>
    <w:rsid w:val="006B5290"/>
    <w:rsid w:val="006C0090"/>
    <w:rsid w:val="006C10F0"/>
    <w:rsid w:val="006D281E"/>
    <w:rsid w:val="006D6316"/>
    <w:rsid w:val="006D7ACB"/>
    <w:rsid w:val="006E3746"/>
    <w:rsid w:val="006F49A6"/>
    <w:rsid w:val="007006AF"/>
    <w:rsid w:val="00710EDB"/>
    <w:rsid w:val="00712EDF"/>
    <w:rsid w:val="00713B39"/>
    <w:rsid w:val="00721A12"/>
    <w:rsid w:val="00727216"/>
    <w:rsid w:val="007307A6"/>
    <w:rsid w:val="007318D8"/>
    <w:rsid w:val="00740BCB"/>
    <w:rsid w:val="007423BD"/>
    <w:rsid w:val="00742D14"/>
    <w:rsid w:val="00743C0E"/>
    <w:rsid w:val="007462C9"/>
    <w:rsid w:val="0074673F"/>
    <w:rsid w:val="00751371"/>
    <w:rsid w:val="00760015"/>
    <w:rsid w:val="00767B5F"/>
    <w:rsid w:val="00791DB8"/>
    <w:rsid w:val="007963C0"/>
    <w:rsid w:val="007A4949"/>
    <w:rsid w:val="007A5018"/>
    <w:rsid w:val="007A720F"/>
    <w:rsid w:val="007A7C70"/>
    <w:rsid w:val="007C6B0F"/>
    <w:rsid w:val="007D163A"/>
    <w:rsid w:val="007E615F"/>
    <w:rsid w:val="007E691D"/>
    <w:rsid w:val="007E6A2A"/>
    <w:rsid w:val="007F4BC9"/>
    <w:rsid w:val="007F5130"/>
    <w:rsid w:val="007F7F2A"/>
    <w:rsid w:val="008016D4"/>
    <w:rsid w:val="00802C4C"/>
    <w:rsid w:val="00803CA7"/>
    <w:rsid w:val="00810CBB"/>
    <w:rsid w:val="00817909"/>
    <w:rsid w:val="0083319B"/>
    <w:rsid w:val="0084065D"/>
    <w:rsid w:val="00840DD8"/>
    <w:rsid w:val="0084173B"/>
    <w:rsid w:val="00842AF1"/>
    <w:rsid w:val="00844791"/>
    <w:rsid w:val="0087338B"/>
    <w:rsid w:val="00873CC9"/>
    <w:rsid w:val="00873E42"/>
    <w:rsid w:val="00877BAD"/>
    <w:rsid w:val="008820DD"/>
    <w:rsid w:val="00886E2F"/>
    <w:rsid w:val="00887CAA"/>
    <w:rsid w:val="008A08DB"/>
    <w:rsid w:val="008A322D"/>
    <w:rsid w:val="008A5D92"/>
    <w:rsid w:val="008B0A35"/>
    <w:rsid w:val="008B709F"/>
    <w:rsid w:val="008C557D"/>
    <w:rsid w:val="008D03ED"/>
    <w:rsid w:val="008D10D3"/>
    <w:rsid w:val="008E1655"/>
    <w:rsid w:val="008F29F0"/>
    <w:rsid w:val="008F2AEE"/>
    <w:rsid w:val="008F7583"/>
    <w:rsid w:val="008F7781"/>
    <w:rsid w:val="00900077"/>
    <w:rsid w:val="00902157"/>
    <w:rsid w:val="0090461F"/>
    <w:rsid w:val="00921C2C"/>
    <w:rsid w:val="00923B11"/>
    <w:rsid w:val="00923FC6"/>
    <w:rsid w:val="00925829"/>
    <w:rsid w:val="00935358"/>
    <w:rsid w:val="00936EB5"/>
    <w:rsid w:val="00937D21"/>
    <w:rsid w:val="0094071C"/>
    <w:rsid w:val="00952721"/>
    <w:rsid w:val="009545CF"/>
    <w:rsid w:val="00963FCE"/>
    <w:rsid w:val="009723D0"/>
    <w:rsid w:val="00983D5C"/>
    <w:rsid w:val="009901DA"/>
    <w:rsid w:val="00990B68"/>
    <w:rsid w:val="009962A5"/>
    <w:rsid w:val="009A25C0"/>
    <w:rsid w:val="009A556E"/>
    <w:rsid w:val="009A6563"/>
    <w:rsid w:val="009B5A85"/>
    <w:rsid w:val="009C29D2"/>
    <w:rsid w:val="009C2C9F"/>
    <w:rsid w:val="009D4E93"/>
    <w:rsid w:val="009E0C68"/>
    <w:rsid w:val="009E1648"/>
    <w:rsid w:val="009E3ADB"/>
    <w:rsid w:val="009E6CC0"/>
    <w:rsid w:val="009F0B3B"/>
    <w:rsid w:val="009F6D25"/>
    <w:rsid w:val="00A03C13"/>
    <w:rsid w:val="00A05D7D"/>
    <w:rsid w:val="00A06896"/>
    <w:rsid w:val="00A12199"/>
    <w:rsid w:val="00A271A3"/>
    <w:rsid w:val="00A3256C"/>
    <w:rsid w:val="00A33814"/>
    <w:rsid w:val="00A370FB"/>
    <w:rsid w:val="00A37154"/>
    <w:rsid w:val="00A37D85"/>
    <w:rsid w:val="00A4034F"/>
    <w:rsid w:val="00A444EC"/>
    <w:rsid w:val="00A56464"/>
    <w:rsid w:val="00A56693"/>
    <w:rsid w:val="00A619C2"/>
    <w:rsid w:val="00A70A62"/>
    <w:rsid w:val="00A76A0E"/>
    <w:rsid w:val="00A81607"/>
    <w:rsid w:val="00A90F08"/>
    <w:rsid w:val="00A92C2E"/>
    <w:rsid w:val="00A9309D"/>
    <w:rsid w:val="00A9464B"/>
    <w:rsid w:val="00A96E00"/>
    <w:rsid w:val="00AA2C7B"/>
    <w:rsid w:val="00AB61F6"/>
    <w:rsid w:val="00AD1770"/>
    <w:rsid w:val="00AD20AA"/>
    <w:rsid w:val="00AD2580"/>
    <w:rsid w:val="00AD4B13"/>
    <w:rsid w:val="00AF378D"/>
    <w:rsid w:val="00AF3830"/>
    <w:rsid w:val="00AF425A"/>
    <w:rsid w:val="00AF5807"/>
    <w:rsid w:val="00AF72BC"/>
    <w:rsid w:val="00B07DC1"/>
    <w:rsid w:val="00B13665"/>
    <w:rsid w:val="00B14EEF"/>
    <w:rsid w:val="00B16B27"/>
    <w:rsid w:val="00B1777B"/>
    <w:rsid w:val="00B17966"/>
    <w:rsid w:val="00B2634D"/>
    <w:rsid w:val="00B37E61"/>
    <w:rsid w:val="00B45137"/>
    <w:rsid w:val="00B476BA"/>
    <w:rsid w:val="00B47F5A"/>
    <w:rsid w:val="00B53793"/>
    <w:rsid w:val="00B55150"/>
    <w:rsid w:val="00B6096B"/>
    <w:rsid w:val="00B82640"/>
    <w:rsid w:val="00B874C8"/>
    <w:rsid w:val="00B90608"/>
    <w:rsid w:val="00B9438F"/>
    <w:rsid w:val="00BA1305"/>
    <w:rsid w:val="00BA4924"/>
    <w:rsid w:val="00BA6060"/>
    <w:rsid w:val="00BB14CA"/>
    <w:rsid w:val="00BB3111"/>
    <w:rsid w:val="00BC0434"/>
    <w:rsid w:val="00BC3243"/>
    <w:rsid w:val="00BC76D1"/>
    <w:rsid w:val="00BD311C"/>
    <w:rsid w:val="00BD42A4"/>
    <w:rsid w:val="00BD505E"/>
    <w:rsid w:val="00BE0512"/>
    <w:rsid w:val="00BF34F0"/>
    <w:rsid w:val="00C1354E"/>
    <w:rsid w:val="00C22485"/>
    <w:rsid w:val="00C23E43"/>
    <w:rsid w:val="00C336E4"/>
    <w:rsid w:val="00C41561"/>
    <w:rsid w:val="00C420FD"/>
    <w:rsid w:val="00C45B56"/>
    <w:rsid w:val="00C50DAD"/>
    <w:rsid w:val="00C5219D"/>
    <w:rsid w:val="00C5471A"/>
    <w:rsid w:val="00C54CE5"/>
    <w:rsid w:val="00C55A45"/>
    <w:rsid w:val="00C606EB"/>
    <w:rsid w:val="00C64B91"/>
    <w:rsid w:val="00C667E1"/>
    <w:rsid w:val="00C72CD7"/>
    <w:rsid w:val="00C7488C"/>
    <w:rsid w:val="00C77083"/>
    <w:rsid w:val="00C82E13"/>
    <w:rsid w:val="00C92B96"/>
    <w:rsid w:val="00CA37E8"/>
    <w:rsid w:val="00CA413B"/>
    <w:rsid w:val="00CA43AB"/>
    <w:rsid w:val="00CD0B08"/>
    <w:rsid w:val="00CD5A07"/>
    <w:rsid w:val="00CD5CA4"/>
    <w:rsid w:val="00CF0CC9"/>
    <w:rsid w:val="00CF4475"/>
    <w:rsid w:val="00CF5BD9"/>
    <w:rsid w:val="00D0739B"/>
    <w:rsid w:val="00D1481D"/>
    <w:rsid w:val="00D162D5"/>
    <w:rsid w:val="00D23BF4"/>
    <w:rsid w:val="00D40734"/>
    <w:rsid w:val="00D45B61"/>
    <w:rsid w:val="00D47F08"/>
    <w:rsid w:val="00D50B35"/>
    <w:rsid w:val="00D51E83"/>
    <w:rsid w:val="00D526C6"/>
    <w:rsid w:val="00D53508"/>
    <w:rsid w:val="00D547C6"/>
    <w:rsid w:val="00D630D0"/>
    <w:rsid w:val="00D66D8C"/>
    <w:rsid w:val="00D73EEA"/>
    <w:rsid w:val="00D83481"/>
    <w:rsid w:val="00D8573C"/>
    <w:rsid w:val="00D85AE2"/>
    <w:rsid w:val="00D8705E"/>
    <w:rsid w:val="00D9183E"/>
    <w:rsid w:val="00D91B36"/>
    <w:rsid w:val="00D92779"/>
    <w:rsid w:val="00D92C5B"/>
    <w:rsid w:val="00D9515F"/>
    <w:rsid w:val="00DA2D79"/>
    <w:rsid w:val="00DA676F"/>
    <w:rsid w:val="00DB49DD"/>
    <w:rsid w:val="00DC5254"/>
    <w:rsid w:val="00DC5342"/>
    <w:rsid w:val="00DC6999"/>
    <w:rsid w:val="00DC6D15"/>
    <w:rsid w:val="00DD1B28"/>
    <w:rsid w:val="00DD3490"/>
    <w:rsid w:val="00DD4A48"/>
    <w:rsid w:val="00DD77EF"/>
    <w:rsid w:val="00DE49DC"/>
    <w:rsid w:val="00DE5931"/>
    <w:rsid w:val="00DE63F6"/>
    <w:rsid w:val="00DE746C"/>
    <w:rsid w:val="00DF72C2"/>
    <w:rsid w:val="00E06DEE"/>
    <w:rsid w:val="00E23A7F"/>
    <w:rsid w:val="00E32F1D"/>
    <w:rsid w:val="00E34CDF"/>
    <w:rsid w:val="00E36F07"/>
    <w:rsid w:val="00E40E6E"/>
    <w:rsid w:val="00E562F4"/>
    <w:rsid w:val="00E56F12"/>
    <w:rsid w:val="00E6007D"/>
    <w:rsid w:val="00E6361C"/>
    <w:rsid w:val="00E64AB0"/>
    <w:rsid w:val="00E711BE"/>
    <w:rsid w:val="00E8106C"/>
    <w:rsid w:val="00E814DA"/>
    <w:rsid w:val="00E83C08"/>
    <w:rsid w:val="00E85A2D"/>
    <w:rsid w:val="00E865E3"/>
    <w:rsid w:val="00E94085"/>
    <w:rsid w:val="00E96E21"/>
    <w:rsid w:val="00EA0341"/>
    <w:rsid w:val="00EA210E"/>
    <w:rsid w:val="00EA3B51"/>
    <w:rsid w:val="00EA54E7"/>
    <w:rsid w:val="00EA64DE"/>
    <w:rsid w:val="00EB1142"/>
    <w:rsid w:val="00EB1689"/>
    <w:rsid w:val="00EB23A2"/>
    <w:rsid w:val="00EB3E04"/>
    <w:rsid w:val="00EB6004"/>
    <w:rsid w:val="00EC11F5"/>
    <w:rsid w:val="00EC31AB"/>
    <w:rsid w:val="00ED04BD"/>
    <w:rsid w:val="00ED2DA5"/>
    <w:rsid w:val="00EE5B70"/>
    <w:rsid w:val="00EF0017"/>
    <w:rsid w:val="00EF76A7"/>
    <w:rsid w:val="00F024BE"/>
    <w:rsid w:val="00F227A3"/>
    <w:rsid w:val="00F236E4"/>
    <w:rsid w:val="00F336A6"/>
    <w:rsid w:val="00F35121"/>
    <w:rsid w:val="00F37251"/>
    <w:rsid w:val="00F43C3D"/>
    <w:rsid w:val="00F47830"/>
    <w:rsid w:val="00F52252"/>
    <w:rsid w:val="00F53660"/>
    <w:rsid w:val="00F53F24"/>
    <w:rsid w:val="00F5767D"/>
    <w:rsid w:val="00F60249"/>
    <w:rsid w:val="00F658F7"/>
    <w:rsid w:val="00F7005F"/>
    <w:rsid w:val="00F7150A"/>
    <w:rsid w:val="00F74562"/>
    <w:rsid w:val="00F90344"/>
    <w:rsid w:val="00F91F1F"/>
    <w:rsid w:val="00F95329"/>
    <w:rsid w:val="00FA3401"/>
    <w:rsid w:val="00FA46BC"/>
    <w:rsid w:val="00FB5397"/>
    <w:rsid w:val="00FB6B4C"/>
    <w:rsid w:val="00FC0CE4"/>
    <w:rsid w:val="00FC33E6"/>
    <w:rsid w:val="00FC46FE"/>
    <w:rsid w:val="00FD0A65"/>
    <w:rsid w:val="00FE4078"/>
    <w:rsid w:val="00FF312C"/>
    <w:rsid w:val="00FF70AE"/>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3D614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MS Mincho" w:hAnsi="Cambria" w:cs="Times New Roman"/>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2DA5"/>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A">
    <w:name w:val="Body A"/>
    <w:rsid w:val="00162519"/>
    <w:rPr>
      <w:rFonts w:ascii="Helvetica" w:eastAsia="ヒラギノ角ゴ Pro W3" w:hAnsi="Helvetica"/>
      <w:color w:val="000000"/>
      <w:lang w:val="en-US"/>
    </w:rPr>
  </w:style>
  <w:style w:type="character" w:styleId="CommentReference">
    <w:name w:val="annotation reference"/>
    <w:uiPriority w:val="99"/>
    <w:semiHidden/>
    <w:unhideWhenUsed/>
    <w:rsid w:val="00F52252"/>
    <w:rPr>
      <w:sz w:val="18"/>
      <w:szCs w:val="18"/>
    </w:rPr>
  </w:style>
  <w:style w:type="paragraph" w:styleId="CommentText">
    <w:name w:val="annotation text"/>
    <w:basedOn w:val="Normal"/>
    <w:link w:val="CommentTextChar"/>
    <w:uiPriority w:val="99"/>
    <w:semiHidden/>
    <w:unhideWhenUsed/>
    <w:rsid w:val="00F52252"/>
    <w:rPr>
      <w:rFonts w:ascii="Times New Roman" w:eastAsia="Times New Roman" w:hAnsi="Times New Roman"/>
    </w:rPr>
  </w:style>
  <w:style w:type="character" w:customStyle="1" w:styleId="CommentTextChar">
    <w:name w:val="Comment Text Char"/>
    <w:link w:val="CommentText"/>
    <w:uiPriority w:val="99"/>
    <w:semiHidden/>
    <w:rsid w:val="00F52252"/>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F52252"/>
    <w:rPr>
      <w:rFonts w:ascii="Lucida Grande" w:hAnsi="Lucida Grande" w:cs="Lucida Grande"/>
      <w:sz w:val="18"/>
      <w:szCs w:val="18"/>
    </w:rPr>
  </w:style>
  <w:style w:type="character" w:customStyle="1" w:styleId="BalloonTextChar">
    <w:name w:val="Balloon Text Char"/>
    <w:link w:val="BalloonText"/>
    <w:uiPriority w:val="99"/>
    <w:semiHidden/>
    <w:rsid w:val="00F52252"/>
    <w:rPr>
      <w:rFonts w:ascii="Lucida Grande" w:hAnsi="Lucida Grande" w:cs="Lucida Grande"/>
      <w:sz w:val="18"/>
      <w:szCs w:val="18"/>
    </w:rPr>
  </w:style>
  <w:style w:type="character" w:customStyle="1" w:styleId="Hyperlink1">
    <w:name w:val="Hyperlink1"/>
    <w:rsid w:val="00F52252"/>
    <w:rPr>
      <w:color w:val="0000FC"/>
      <w:sz w:val="20"/>
      <w:u w:val="single"/>
    </w:rPr>
  </w:style>
  <w:style w:type="paragraph" w:styleId="CommentSubject">
    <w:name w:val="annotation subject"/>
    <w:basedOn w:val="CommentText"/>
    <w:next w:val="CommentText"/>
    <w:link w:val="CommentSubjectChar"/>
    <w:uiPriority w:val="99"/>
    <w:semiHidden/>
    <w:unhideWhenUsed/>
    <w:rsid w:val="00817909"/>
    <w:rPr>
      <w:rFonts w:ascii="Cambria" w:eastAsia="MS Mincho" w:hAnsi="Cambria"/>
      <w:b/>
      <w:bCs/>
      <w:sz w:val="20"/>
      <w:szCs w:val="20"/>
    </w:rPr>
  </w:style>
  <w:style w:type="character" w:customStyle="1" w:styleId="CommentSubjectChar">
    <w:name w:val="Comment Subject Char"/>
    <w:link w:val="CommentSubject"/>
    <w:uiPriority w:val="99"/>
    <w:semiHidden/>
    <w:rsid w:val="00817909"/>
    <w:rPr>
      <w:rFonts w:ascii="Times New Roman" w:eastAsia="Times New Roman" w:hAnsi="Times New Roman" w:cs="Times New Roman"/>
      <w:b/>
      <w:bCs/>
      <w:sz w:val="20"/>
      <w:szCs w:val="20"/>
    </w:rPr>
  </w:style>
  <w:style w:type="paragraph" w:styleId="Header">
    <w:name w:val="header"/>
    <w:basedOn w:val="Normal"/>
    <w:link w:val="HeaderChar"/>
    <w:uiPriority w:val="99"/>
    <w:unhideWhenUsed/>
    <w:rsid w:val="00B37E61"/>
    <w:pPr>
      <w:tabs>
        <w:tab w:val="center" w:pos="4320"/>
        <w:tab w:val="right" w:pos="8640"/>
      </w:tabs>
    </w:pPr>
  </w:style>
  <w:style w:type="character" w:customStyle="1" w:styleId="HeaderChar">
    <w:name w:val="Header Char"/>
    <w:basedOn w:val="DefaultParagraphFont"/>
    <w:link w:val="Header"/>
    <w:uiPriority w:val="99"/>
    <w:rsid w:val="00B37E61"/>
  </w:style>
  <w:style w:type="paragraph" w:styleId="Footer">
    <w:name w:val="footer"/>
    <w:basedOn w:val="Normal"/>
    <w:link w:val="FooterChar"/>
    <w:uiPriority w:val="99"/>
    <w:unhideWhenUsed/>
    <w:rsid w:val="00B37E61"/>
    <w:pPr>
      <w:tabs>
        <w:tab w:val="center" w:pos="4320"/>
        <w:tab w:val="right" w:pos="8640"/>
      </w:tabs>
    </w:pPr>
  </w:style>
  <w:style w:type="character" w:customStyle="1" w:styleId="FooterChar">
    <w:name w:val="Footer Char"/>
    <w:basedOn w:val="DefaultParagraphFont"/>
    <w:link w:val="Footer"/>
    <w:uiPriority w:val="99"/>
    <w:rsid w:val="00B37E61"/>
  </w:style>
  <w:style w:type="character" w:styleId="Strong">
    <w:name w:val="Strong"/>
    <w:uiPriority w:val="22"/>
    <w:qFormat/>
    <w:rsid w:val="00B90608"/>
    <w:rPr>
      <w:b/>
      <w:bCs/>
    </w:rPr>
  </w:style>
  <w:style w:type="character" w:styleId="PageNumber">
    <w:name w:val="page number"/>
    <w:basedOn w:val="DefaultParagraphFont"/>
    <w:uiPriority w:val="99"/>
    <w:semiHidden/>
    <w:unhideWhenUsed/>
    <w:rsid w:val="003D7CD7"/>
  </w:style>
  <w:style w:type="paragraph" w:styleId="ListParagraph">
    <w:name w:val="List Paragraph"/>
    <w:basedOn w:val="Normal"/>
    <w:uiPriority w:val="72"/>
    <w:rsid w:val="003B1769"/>
    <w:pPr>
      <w:ind w:left="720"/>
      <w:contextualSpacing/>
    </w:pPr>
  </w:style>
  <w:style w:type="paragraph" w:styleId="Revision">
    <w:name w:val="Revision"/>
    <w:hidden/>
    <w:uiPriority w:val="71"/>
    <w:rsid w:val="00923FC6"/>
    <w:rPr>
      <w:lang w:val="en-US"/>
    </w:rPr>
  </w:style>
  <w:style w:type="character" w:styleId="LineNumber">
    <w:name w:val="line number"/>
    <w:basedOn w:val="DefaultParagraphFont"/>
    <w:uiPriority w:val="99"/>
    <w:semiHidden/>
    <w:unhideWhenUsed/>
    <w:rsid w:val="00E36F07"/>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MS Mincho" w:hAnsi="Cambria" w:cs="Times New Roman"/>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2DA5"/>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A">
    <w:name w:val="Body A"/>
    <w:rsid w:val="00162519"/>
    <w:rPr>
      <w:rFonts w:ascii="Helvetica" w:eastAsia="ヒラギノ角ゴ Pro W3" w:hAnsi="Helvetica"/>
      <w:color w:val="000000"/>
      <w:lang w:val="en-US"/>
    </w:rPr>
  </w:style>
  <w:style w:type="character" w:styleId="CommentReference">
    <w:name w:val="annotation reference"/>
    <w:uiPriority w:val="99"/>
    <w:semiHidden/>
    <w:unhideWhenUsed/>
    <w:rsid w:val="00F52252"/>
    <w:rPr>
      <w:sz w:val="18"/>
      <w:szCs w:val="18"/>
    </w:rPr>
  </w:style>
  <w:style w:type="paragraph" w:styleId="CommentText">
    <w:name w:val="annotation text"/>
    <w:basedOn w:val="Normal"/>
    <w:link w:val="CommentTextChar"/>
    <w:uiPriority w:val="99"/>
    <w:semiHidden/>
    <w:unhideWhenUsed/>
    <w:rsid w:val="00F52252"/>
    <w:rPr>
      <w:rFonts w:ascii="Times New Roman" w:eastAsia="Times New Roman" w:hAnsi="Times New Roman"/>
    </w:rPr>
  </w:style>
  <w:style w:type="character" w:customStyle="1" w:styleId="CommentTextChar">
    <w:name w:val="Comment Text Char"/>
    <w:link w:val="CommentText"/>
    <w:uiPriority w:val="99"/>
    <w:semiHidden/>
    <w:rsid w:val="00F52252"/>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F52252"/>
    <w:rPr>
      <w:rFonts w:ascii="Lucida Grande" w:hAnsi="Lucida Grande" w:cs="Lucida Grande"/>
      <w:sz w:val="18"/>
      <w:szCs w:val="18"/>
    </w:rPr>
  </w:style>
  <w:style w:type="character" w:customStyle="1" w:styleId="BalloonTextChar">
    <w:name w:val="Balloon Text Char"/>
    <w:link w:val="BalloonText"/>
    <w:uiPriority w:val="99"/>
    <w:semiHidden/>
    <w:rsid w:val="00F52252"/>
    <w:rPr>
      <w:rFonts w:ascii="Lucida Grande" w:hAnsi="Lucida Grande" w:cs="Lucida Grande"/>
      <w:sz w:val="18"/>
      <w:szCs w:val="18"/>
    </w:rPr>
  </w:style>
  <w:style w:type="character" w:customStyle="1" w:styleId="Hyperlink1">
    <w:name w:val="Hyperlink1"/>
    <w:rsid w:val="00F52252"/>
    <w:rPr>
      <w:color w:val="0000FC"/>
      <w:sz w:val="20"/>
      <w:u w:val="single"/>
    </w:rPr>
  </w:style>
  <w:style w:type="paragraph" w:styleId="CommentSubject">
    <w:name w:val="annotation subject"/>
    <w:basedOn w:val="CommentText"/>
    <w:next w:val="CommentText"/>
    <w:link w:val="CommentSubjectChar"/>
    <w:uiPriority w:val="99"/>
    <w:semiHidden/>
    <w:unhideWhenUsed/>
    <w:rsid w:val="00817909"/>
    <w:rPr>
      <w:rFonts w:ascii="Cambria" w:eastAsia="MS Mincho" w:hAnsi="Cambria"/>
      <w:b/>
      <w:bCs/>
      <w:sz w:val="20"/>
      <w:szCs w:val="20"/>
    </w:rPr>
  </w:style>
  <w:style w:type="character" w:customStyle="1" w:styleId="CommentSubjectChar">
    <w:name w:val="Comment Subject Char"/>
    <w:link w:val="CommentSubject"/>
    <w:uiPriority w:val="99"/>
    <w:semiHidden/>
    <w:rsid w:val="00817909"/>
    <w:rPr>
      <w:rFonts w:ascii="Times New Roman" w:eastAsia="Times New Roman" w:hAnsi="Times New Roman" w:cs="Times New Roman"/>
      <w:b/>
      <w:bCs/>
      <w:sz w:val="20"/>
      <w:szCs w:val="20"/>
    </w:rPr>
  </w:style>
  <w:style w:type="paragraph" w:styleId="Header">
    <w:name w:val="header"/>
    <w:basedOn w:val="Normal"/>
    <w:link w:val="HeaderChar"/>
    <w:uiPriority w:val="99"/>
    <w:unhideWhenUsed/>
    <w:rsid w:val="00B37E61"/>
    <w:pPr>
      <w:tabs>
        <w:tab w:val="center" w:pos="4320"/>
        <w:tab w:val="right" w:pos="8640"/>
      </w:tabs>
    </w:pPr>
  </w:style>
  <w:style w:type="character" w:customStyle="1" w:styleId="HeaderChar">
    <w:name w:val="Header Char"/>
    <w:basedOn w:val="DefaultParagraphFont"/>
    <w:link w:val="Header"/>
    <w:uiPriority w:val="99"/>
    <w:rsid w:val="00B37E61"/>
  </w:style>
  <w:style w:type="paragraph" w:styleId="Footer">
    <w:name w:val="footer"/>
    <w:basedOn w:val="Normal"/>
    <w:link w:val="FooterChar"/>
    <w:uiPriority w:val="99"/>
    <w:unhideWhenUsed/>
    <w:rsid w:val="00B37E61"/>
    <w:pPr>
      <w:tabs>
        <w:tab w:val="center" w:pos="4320"/>
        <w:tab w:val="right" w:pos="8640"/>
      </w:tabs>
    </w:pPr>
  </w:style>
  <w:style w:type="character" w:customStyle="1" w:styleId="FooterChar">
    <w:name w:val="Footer Char"/>
    <w:basedOn w:val="DefaultParagraphFont"/>
    <w:link w:val="Footer"/>
    <w:uiPriority w:val="99"/>
    <w:rsid w:val="00B37E61"/>
  </w:style>
  <w:style w:type="character" w:styleId="Strong">
    <w:name w:val="Strong"/>
    <w:uiPriority w:val="22"/>
    <w:qFormat/>
    <w:rsid w:val="00B90608"/>
    <w:rPr>
      <w:b/>
      <w:bCs/>
    </w:rPr>
  </w:style>
  <w:style w:type="character" w:styleId="PageNumber">
    <w:name w:val="page number"/>
    <w:basedOn w:val="DefaultParagraphFont"/>
    <w:uiPriority w:val="99"/>
    <w:semiHidden/>
    <w:unhideWhenUsed/>
    <w:rsid w:val="003D7CD7"/>
  </w:style>
  <w:style w:type="paragraph" w:styleId="ListParagraph">
    <w:name w:val="List Paragraph"/>
    <w:basedOn w:val="Normal"/>
    <w:uiPriority w:val="72"/>
    <w:rsid w:val="003B1769"/>
    <w:pPr>
      <w:ind w:left="720"/>
      <w:contextualSpacing/>
    </w:pPr>
  </w:style>
  <w:style w:type="paragraph" w:styleId="Revision">
    <w:name w:val="Revision"/>
    <w:hidden/>
    <w:uiPriority w:val="71"/>
    <w:rsid w:val="00923FC6"/>
    <w:rPr>
      <w:lang w:val="en-US"/>
    </w:rPr>
  </w:style>
  <w:style w:type="character" w:styleId="LineNumber">
    <w:name w:val="line number"/>
    <w:basedOn w:val="DefaultParagraphFont"/>
    <w:uiPriority w:val="99"/>
    <w:semiHidden/>
    <w:unhideWhenUsed/>
    <w:rsid w:val="00E36F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5DE8DC-A224-4849-B40E-4E03618436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21</Pages>
  <Words>5842</Words>
  <Characters>33306</Characters>
  <Application>Microsoft Macintosh Word</Application>
  <DocSecurity>0</DocSecurity>
  <Lines>277</Lines>
  <Paragraphs>78</Paragraphs>
  <ScaleCrop>false</ScaleCrop>
  <HeadingPairs>
    <vt:vector size="2" baseType="variant">
      <vt:variant>
        <vt:lpstr>Title</vt:lpstr>
      </vt:variant>
      <vt:variant>
        <vt:i4>1</vt:i4>
      </vt:variant>
    </vt:vector>
  </HeadingPairs>
  <TitlesOfParts>
    <vt:vector size="1" baseType="lpstr">
      <vt:lpstr/>
    </vt:vector>
  </TitlesOfParts>
  <Company>ANU</Company>
  <LinksUpToDate>false</LinksUpToDate>
  <CharactersWithSpaces>39070</CharactersWithSpaces>
  <SharedDoc>false</SharedDoc>
  <HLinks>
    <vt:vector size="6" baseType="variant">
      <vt:variant>
        <vt:i4>6684762</vt:i4>
      </vt:variant>
      <vt:variant>
        <vt:i4>0</vt:i4>
      </vt:variant>
      <vt:variant>
        <vt:i4>0</vt:i4>
      </vt:variant>
      <vt:variant>
        <vt:i4>5</vt:i4>
      </vt:variant>
      <vt:variant>
        <vt:lpwstr>http://mvz.berkeley.edu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cmoritz Moritz</dc:creator>
  <cp:lastModifiedBy>Morgan  Tingley</cp:lastModifiedBy>
  <cp:revision>9</cp:revision>
  <cp:lastPrinted>2012-09-07T05:13:00Z</cp:lastPrinted>
  <dcterms:created xsi:type="dcterms:W3CDTF">2013-09-17T18:31:00Z</dcterms:created>
  <dcterms:modified xsi:type="dcterms:W3CDTF">2013-09-18T16:09:00Z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id="http://www.zotero.org/styles/apa"/&gt;&lt;format class="1"/&gt;&lt;/info&gt;PAPERS2_INFO_END</vt:lpwstr>
  </property>
</Properties>
</file>