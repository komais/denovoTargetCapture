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A426D" w14:textId="560B9208" w:rsidR="00F313BC" w:rsidRDefault="00F313BC" w:rsidP="00F313BC">
      <w:pPr>
        <w:spacing w:line="480" w:lineRule="auto"/>
        <w:rPr>
          <w:rFonts w:ascii="Times New Roman" w:hAnsi="Times New Roman"/>
        </w:rPr>
      </w:pPr>
      <w:r>
        <w:rPr>
          <w:rFonts w:ascii="Times New Roman" w:hAnsi="Times New Roman"/>
        </w:rPr>
        <w:t>Coherent</w:t>
      </w:r>
      <w:r w:rsidR="00BC3243">
        <w:rPr>
          <w:rFonts w:ascii="Times New Roman" w:hAnsi="Times New Roman"/>
        </w:rPr>
        <w:t xml:space="preserve"> </w:t>
      </w:r>
      <w:r w:rsidR="00AA4CA0">
        <w:rPr>
          <w:rFonts w:ascii="Times New Roman" w:hAnsi="Times New Roman"/>
        </w:rPr>
        <w:t>upward contractions of</w:t>
      </w:r>
      <w:r w:rsidR="003A635B">
        <w:rPr>
          <w:rFonts w:ascii="Times New Roman" w:hAnsi="Times New Roman"/>
        </w:rPr>
        <w:t xml:space="preserve"> </w:t>
      </w:r>
      <w:r>
        <w:rPr>
          <w:rFonts w:ascii="Times New Roman" w:hAnsi="Times New Roman"/>
        </w:rPr>
        <w:t xml:space="preserve">montane </w:t>
      </w:r>
      <w:r w:rsidR="003A635B">
        <w:rPr>
          <w:rFonts w:ascii="Times New Roman" w:hAnsi="Times New Roman"/>
        </w:rPr>
        <w:t xml:space="preserve">small mammals </w:t>
      </w:r>
      <w:r>
        <w:rPr>
          <w:rFonts w:ascii="Times New Roman" w:hAnsi="Times New Roman"/>
        </w:rPr>
        <w:t xml:space="preserve">despite spatially heterogeneous </w:t>
      </w:r>
      <w:r w:rsidRPr="009D4E93">
        <w:rPr>
          <w:rFonts w:ascii="Times New Roman" w:hAnsi="Times New Roman"/>
        </w:rPr>
        <w:t xml:space="preserve">impact of </w:t>
      </w:r>
      <w:r>
        <w:rPr>
          <w:rFonts w:ascii="Times New Roman" w:hAnsi="Times New Roman"/>
        </w:rPr>
        <w:t>climate change across California</w:t>
      </w:r>
    </w:p>
    <w:p w14:paraId="086A7373" w14:textId="0D5311B0" w:rsidR="00162519" w:rsidRPr="009D4E93" w:rsidRDefault="00162519" w:rsidP="00F313BC">
      <w:pPr>
        <w:spacing w:line="480" w:lineRule="auto"/>
        <w:rPr>
          <w:rFonts w:ascii="Times New Roman" w:hAnsi="Times New Roman"/>
        </w:rPr>
      </w:pPr>
      <w:r w:rsidRPr="009D4E93">
        <w:rPr>
          <w:rFonts w:ascii="Times New Roman" w:hAnsi="Times New Roman"/>
        </w:rPr>
        <w:t xml:space="preserve">Kevin C. Rowe, Karen M.C. Rowe, Michelle </w:t>
      </w:r>
      <w:r w:rsidR="00446AF9">
        <w:rPr>
          <w:rFonts w:ascii="Times New Roman" w:hAnsi="Times New Roman"/>
        </w:rPr>
        <w:t xml:space="preserve">S. </w:t>
      </w:r>
      <w:r w:rsidRPr="009D4E93">
        <w:rPr>
          <w:rFonts w:ascii="Times New Roman" w:hAnsi="Times New Roman"/>
        </w:rPr>
        <w:t xml:space="preserve">Koo, </w:t>
      </w:r>
      <w:r w:rsidR="00A96B6D" w:rsidRPr="009D4E93">
        <w:rPr>
          <w:rFonts w:ascii="Times New Roman" w:hAnsi="Times New Roman"/>
        </w:rPr>
        <w:t xml:space="preserve">Morgan W. </w:t>
      </w:r>
      <w:proofErr w:type="spellStart"/>
      <w:r w:rsidR="00A96B6D" w:rsidRPr="009D4E93">
        <w:rPr>
          <w:rFonts w:ascii="Times New Roman" w:hAnsi="Times New Roman"/>
        </w:rPr>
        <w:t>Tingley</w:t>
      </w:r>
      <w:proofErr w:type="spellEnd"/>
      <w:r w:rsidR="00A96B6D">
        <w:rPr>
          <w:rFonts w:ascii="Times New Roman" w:hAnsi="Times New Roman"/>
        </w:rPr>
        <w:t>,</w:t>
      </w:r>
      <w:r w:rsidR="00A96B6D" w:rsidRPr="009D4E93">
        <w:rPr>
          <w:rFonts w:ascii="Times New Roman" w:hAnsi="Times New Roman"/>
        </w:rPr>
        <w:t xml:space="preserve"> </w:t>
      </w:r>
      <w:r w:rsidRPr="009D4E93">
        <w:rPr>
          <w:rFonts w:ascii="Times New Roman" w:hAnsi="Times New Roman"/>
        </w:rPr>
        <w:t xml:space="preserve">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C7294F">
      <w:pPr>
        <w:spacing w:line="480" w:lineRule="auto"/>
        <w:rPr>
          <w:rFonts w:ascii="Times New Roman" w:hAnsi="Times New Roman"/>
        </w:rPr>
      </w:pPr>
    </w:p>
    <w:p w14:paraId="686130F6" w14:textId="7A8F5720" w:rsidR="00C23E43" w:rsidRPr="009D4E93" w:rsidRDefault="00C23E43" w:rsidP="00C7294F">
      <w:pPr>
        <w:spacing w:line="480" w:lineRule="auto"/>
        <w:rPr>
          <w:rFonts w:ascii="Times New Roman" w:hAnsi="Times New Roman"/>
        </w:rPr>
      </w:pPr>
      <w:r w:rsidRPr="009D4E93">
        <w:rPr>
          <w:rFonts w:ascii="Times New Roman" w:hAnsi="Times New Roman"/>
          <w:b/>
        </w:rPr>
        <w:t>Abstract</w:t>
      </w:r>
    </w:p>
    <w:p w14:paraId="1490F7E6" w14:textId="38C3639F" w:rsidR="00162519" w:rsidRPr="009D4E93" w:rsidRDefault="00C23E43" w:rsidP="00C7294F">
      <w:pPr>
        <w:spacing w:line="480" w:lineRule="auto"/>
        <w:rPr>
          <w:rFonts w:ascii="Times New Roman" w:hAnsi="Times New Roman"/>
        </w:rPr>
      </w:pPr>
      <w:r w:rsidRPr="009D4E93">
        <w:rPr>
          <w:rFonts w:ascii="Times New Roman" w:eastAsia="ヒラギノ角ゴ Pro W3" w:hAnsi="Times New Roman"/>
          <w:color w:val="000000"/>
          <w:szCs w:val="20"/>
        </w:rPr>
        <w:t xml:space="preserve">Resurveys of historical collecting localities, when combined with statistical assessment of detectability, provide strong evidence for range dynamics </w:t>
      </w:r>
      <w:r w:rsidR="00DD21CC">
        <w:rPr>
          <w:rFonts w:ascii="Times New Roman" w:eastAsia="ヒラギノ角ゴ Pro W3" w:hAnsi="Times New Roman"/>
          <w:color w:val="000000"/>
          <w:szCs w:val="20"/>
        </w:rPr>
        <w:t>of species</w:t>
      </w:r>
      <w:r w:rsidRPr="009D4E93">
        <w:rPr>
          <w:rFonts w:ascii="Times New Roman" w:eastAsia="ヒラギノ角ゴ Pro W3" w:hAnsi="Times New Roman"/>
          <w:color w:val="000000"/>
          <w:szCs w:val="20"/>
        </w:rPr>
        <w:t xml:space="preserve">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w:t>
      </w:r>
      <w:r w:rsidR="00815ED7">
        <w:rPr>
          <w:rFonts w:ascii="Times New Roman" w:eastAsia="ヒラギノ角ゴ Pro W3" w:hAnsi="Times New Roman"/>
          <w:color w:val="000000"/>
          <w:szCs w:val="20"/>
        </w:rPr>
        <w:t xml:space="preserve">in the form of </w:t>
      </w:r>
      <w:r w:rsidRPr="009D4E93">
        <w:rPr>
          <w:rFonts w:ascii="Times New Roman" w:eastAsia="ヒラギノ角ゴ Pro W3" w:hAnsi="Times New Roman"/>
          <w:color w:val="000000"/>
          <w:szCs w:val="20"/>
        </w:rPr>
        <w:t>expansion</w:t>
      </w:r>
      <w:r w:rsidR="00815ED7">
        <w:rPr>
          <w:rFonts w:ascii="Times New Roman" w:eastAsia="ヒラギノ角ゴ Pro W3" w:hAnsi="Times New Roman"/>
          <w:color w:val="000000"/>
          <w:szCs w:val="20"/>
        </w:rPr>
        <w:t>s</w:t>
      </w:r>
      <w:r w:rsidRPr="009D4E93">
        <w:rPr>
          <w:rFonts w:ascii="Times New Roman" w:eastAsia="ヒラギノ角ゴ Pro W3" w:hAnsi="Times New Roman"/>
          <w:color w:val="000000"/>
          <w:szCs w:val="20"/>
        </w:rPr>
        <w:t xml:space="preserve"> at leading edges, and meta-analyses attribute overall patterns to global warming. However, there have been few detailed </w:t>
      </w:r>
      <w:r w:rsidR="00616C6D" w:rsidRPr="009D4E93">
        <w:rPr>
          <w:rFonts w:ascii="Times New Roman" w:eastAsia="ヒラギノ角ゴ Pro W3" w:hAnsi="Times New Roman"/>
          <w:color w:val="000000"/>
          <w:szCs w:val="20"/>
        </w:rPr>
        <w:t xml:space="preserve">community-scale </w:t>
      </w:r>
      <w:r w:rsidR="00815ED7" w:rsidRPr="009D4E93">
        <w:rPr>
          <w:rFonts w:ascii="Times New Roman" w:eastAsia="ヒラギノ角ゴ Pro W3" w:hAnsi="Times New Roman"/>
          <w:color w:val="000000"/>
          <w:szCs w:val="20"/>
        </w:rPr>
        <w:t>resurvey</w:t>
      </w:r>
      <w:r w:rsidR="00815ED7">
        <w:rPr>
          <w:rFonts w:ascii="Times New Roman" w:eastAsia="ヒラギノ角ゴ Pro W3" w:hAnsi="Times New Roman"/>
          <w:color w:val="000000"/>
          <w:szCs w:val="20"/>
        </w:rPr>
        <w:t>s</w:t>
      </w:r>
      <w:r w:rsidRPr="009D4E93">
        <w:rPr>
          <w:rFonts w:ascii="Times New Roman" w:eastAsia="ヒラギノ角ゴ Pro W3" w:hAnsi="Times New Roman"/>
          <w:color w:val="000000"/>
          <w:szCs w:val="20"/>
        </w:rPr>
        <w:t xml:space="preserve"> </w:t>
      </w:r>
      <w:r w:rsidR="00815ED7">
        <w:rPr>
          <w:rFonts w:ascii="Times New Roman" w:eastAsia="ヒラギノ角ゴ Pro W3" w:hAnsi="Times New Roman"/>
          <w:color w:val="000000"/>
          <w:szCs w:val="20"/>
        </w:rPr>
        <w:t xml:space="preserve">with spatial replication </w:t>
      </w:r>
      <w:r w:rsidR="00616C6D" w:rsidRPr="009D4E93">
        <w:rPr>
          <w:rFonts w:ascii="Times New Roman" w:eastAsia="ヒラギノ角ゴ Pro W3" w:hAnsi="Times New Roman"/>
          <w:color w:val="000000"/>
          <w:szCs w:val="20"/>
        </w:rPr>
        <w:t>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6C1793">
        <w:rPr>
          <w:rFonts w:ascii="Times New Roman" w:eastAsia="ヒラギノ角ゴ Pro W3" w:hAnsi="Times New Roman"/>
          <w:color w:val="000000"/>
          <w:szCs w:val="20"/>
        </w:rPr>
        <w:t xml:space="preserve"> change</w:t>
      </w:r>
      <w:r w:rsidR="00616C6D" w:rsidRPr="009D4E93">
        <w:rPr>
          <w:rFonts w:ascii="Times New Roman" w:eastAsia="ヒラギノ角ゴ Pro W3" w:hAnsi="Times New Roman"/>
          <w:color w:val="000000"/>
          <w:szCs w:val="20"/>
        </w:rPr>
        <w:t>.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B75BAD">
        <w:rPr>
          <w:rFonts w:ascii="Times New Roman" w:eastAsia="ヒラギノ角ゴ Pro W3" w:hAnsi="Times New Roman"/>
          <w:color w:val="000000"/>
          <w:szCs w:val="20"/>
        </w:rPr>
        <w:t xml:space="preserve"> National Park</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 xml:space="preserve">by </w:t>
      </w:r>
      <w:r w:rsidR="006C1793" w:rsidRPr="009D4E93">
        <w:rPr>
          <w:rFonts w:ascii="Times New Roman" w:eastAsia="ヒラギノ角ゴ Pro W3" w:hAnsi="Times New Roman"/>
          <w:color w:val="000000"/>
          <w:szCs w:val="20"/>
        </w:rPr>
        <w:t>repeating surveys original</w:t>
      </w:r>
      <w:r w:rsidR="006C1793">
        <w:rPr>
          <w:rFonts w:ascii="Times New Roman" w:eastAsia="ヒラギノ角ゴ Pro W3" w:hAnsi="Times New Roman"/>
          <w:color w:val="000000"/>
          <w:szCs w:val="20"/>
        </w:rPr>
        <w:t>ly conducted in the early 20th century along elevational transects in regions</w:t>
      </w:r>
      <w:r w:rsidR="006C1793"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to the north (Lassen</w:t>
      </w:r>
      <w:r w:rsidR="00B75BAD">
        <w:rPr>
          <w:rFonts w:ascii="Times New Roman" w:eastAsia="ヒラギノ角ゴ Pro W3" w:hAnsi="Times New Roman"/>
          <w:color w:val="000000"/>
          <w:szCs w:val="20"/>
        </w:rPr>
        <w:t xml:space="preserve"> Volcanic National Park</w:t>
      </w:r>
      <w:r w:rsidR="00C92B96" w:rsidRPr="009D4E93">
        <w:rPr>
          <w:rFonts w:ascii="Times New Roman" w:eastAsia="ヒラギノ角ゴ Pro W3" w:hAnsi="Times New Roman"/>
          <w:color w:val="000000"/>
          <w:szCs w:val="20"/>
        </w:rPr>
        <w:t xml:space="preserve">)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C1793">
        <w:rPr>
          <w:rFonts w:ascii="Times New Roman" w:eastAsia="ヒラギノ角ゴ Pro W3" w:hAnsi="Times New Roman"/>
          <w:color w:val="000000"/>
          <w:szCs w:val="20"/>
        </w:rPr>
        <w:t>/Kings Canyon</w:t>
      </w:r>
      <w:r w:rsidR="00B75BAD">
        <w:rPr>
          <w:rFonts w:ascii="Times New Roman" w:eastAsia="ヒラギノ角ゴ Pro W3" w:hAnsi="Times New Roman"/>
          <w:color w:val="000000"/>
          <w:szCs w:val="20"/>
        </w:rPr>
        <w:t xml:space="preserve"> National Parks</w:t>
      </w:r>
      <w:r w:rsidR="00C92B96" w:rsidRPr="009D4E93">
        <w:rPr>
          <w:rFonts w:ascii="Times New Roman" w:eastAsia="ヒラギノ角ゴ Pro W3" w:hAnsi="Times New Roman"/>
          <w:color w:val="000000"/>
          <w:szCs w:val="20"/>
        </w:rPr>
        <w:t>)</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r w:rsidR="0029317C">
        <w:rPr>
          <w:rFonts w:ascii="Times New Roman" w:eastAsia="ヒラギノ角ゴ Pro W3" w:hAnsi="Times New Roman"/>
          <w:color w:val="000000"/>
          <w:szCs w:val="20"/>
        </w:rPr>
        <w:t>Two-thirds of e</w:t>
      </w:r>
      <w:r w:rsidR="0029317C">
        <w:rPr>
          <w:rFonts w:ascii="Times New Roman" w:hAnsi="Times New Roman"/>
        </w:rPr>
        <w:t>levational ranges remained stable at one or more limits, but ranges of most species (n=34) shifted in at least one region. However, n</w:t>
      </w:r>
      <w:r w:rsidR="0029317C" w:rsidRPr="00B2639B">
        <w:rPr>
          <w:rFonts w:ascii="Times New Roman" w:hAnsi="Times New Roman"/>
        </w:rPr>
        <w:t xml:space="preserve">one of the species shifted both </w:t>
      </w:r>
      <w:r w:rsidR="0029317C" w:rsidRPr="00B666EF">
        <w:rPr>
          <w:rFonts w:ascii="Times New Roman" w:hAnsi="Times New Roman"/>
        </w:rPr>
        <w:t xml:space="preserve">their </w:t>
      </w:r>
      <w:r w:rsidR="0029317C" w:rsidRPr="00B2639B">
        <w:rPr>
          <w:rFonts w:ascii="Times New Roman" w:hAnsi="Times New Roman"/>
        </w:rPr>
        <w:t xml:space="preserve">upper and lower </w:t>
      </w:r>
      <w:commentRangeStart w:id="0"/>
      <w:r w:rsidR="0029317C" w:rsidRPr="00B2639B">
        <w:rPr>
          <w:rFonts w:ascii="Times New Roman" w:hAnsi="Times New Roman"/>
        </w:rPr>
        <w:t>limits</w:t>
      </w:r>
      <w:commentRangeEnd w:id="0"/>
      <w:r w:rsidR="0029317C" w:rsidRPr="00B2639B">
        <w:rPr>
          <w:rStyle w:val="CommentReference"/>
          <w:rFonts w:ascii="Times New Roman" w:eastAsia="Times New Roman" w:hAnsi="Times New Roman"/>
        </w:rPr>
        <w:commentReference w:id="0"/>
      </w:r>
      <w:r w:rsidR="0029317C" w:rsidRPr="00B2639B">
        <w:rPr>
          <w:rFonts w:ascii="Times New Roman" w:hAnsi="Times New Roman"/>
        </w:rPr>
        <w:t xml:space="preserve"> in the same direction in all </w:t>
      </w:r>
      <w:r w:rsidR="0029317C" w:rsidRPr="00B666EF">
        <w:rPr>
          <w:rFonts w:ascii="Times New Roman" w:hAnsi="Times New Roman"/>
        </w:rPr>
        <w:t xml:space="preserve">three </w:t>
      </w:r>
      <w:r w:rsidR="0029317C" w:rsidRPr="00B2639B">
        <w:rPr>
          <w:rFonts w:ascii="Times New Roman" w:hAnsi="Times New Roman"/>
        </w:rPr>
        <w:t>regions</w:t>
      </w:r>
      <w:r w:rsidR="0029317C">
        <w:rPr>
          <w:rFonts w:ascii="Times New Roman" w:hAnsi="Times New Roman"/>
        </w:rPr>
        <w:t>. H</w:t>
      </w:r>
      <w:r w:rsidR="005364EF" w:rsidRPr="0029317C">
        <w:rPr>
          <w:rFonts w:ascii="Times New Roman" w:eastAsia="ヒラギノ角ゴ Pro W3" w:hAnsi="Times New Roman"/>
          <w:color w:val="000000"/>
          <w:szCs w:val="20"/>
        </w:rPr>
        <w:t>igh</w:t>
      </w:r>
      <w:r w:rsidR="005364EF">
        <w:rPr>
          <w:rFonts w:ascii="Times New Roman" w:eastAsia="ヒラギノ角ゴ Pro W3" w:hAnsi="Times New Roman"/>
          <w:color w:val="000000"/>
          <w:szCs w:val="20"/>
        </w:rPr>
        <w:t xml:space="preserve"> elevation species </w:t>
      </w:r>
      <w:r w:rsidR="0029317C">
        <w:rPr>
          <w:rFonts w:ascii="Times New Roman" w:eastAsia="ヒラギノ角ゴ Pro W3" w:hAnsi="Times New Roman"/>
          <w:color w:val="000000"/>
          <w:szCs w:val="20"/>
        </w:rPr>
        <w:t>exhibite</w:t>
      </w:r>
      <w:r w:rsidR="005364EF" w:rsidRPr="0029317C">
        <w:rPr>
          <w:rFonts w:ascii="Times New Roman" w:eastAsia="ヒラギノ角ゴ Pro W3" w:hAnsi="Times New Roman"/>
          <w:color w:val="000000"/>
          <w:szCs w:val="20"/>
        </w:rPr>
        <w:t>d</w:t>
      </w:r>
      <w:r w:rsidR="005364EF">
        <w:rPr>
          <w:rFonts w:ascii="Times New Roman" w:eastAsia="ヒラギノ角ゴ Pro W3" w:hAnsi="Times New Roman"/>
          <w:color w:val="000000"/>
          <w:szCs w:val="20"/>
        </w:rPr>
        <w:t xml:space="preserve"> a coherent pattern of </w:t>
      </w:r>
      <w:r w:rsidR="00117BF9">
        <w:rPr>
          <w:rFonts w:ascii="Times New Roman" w:eastAsia="ヒラギノ角ゴ Pro W3" w:hAnsi="Times New Roman"/>
          <w:color w:val="000000"/>
          <w:szCs w:val="20"/>
        </w:rPr>
        <w:t>upward shifts in their lower range limits</w:t>
      </w:r>
      <w:r w:rsidR="006E096C" w:rsidRPr="00DD585C">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whereas low elevation species </w:t>
      </w:r>
      <w:r w:rsidR="0029317C">
        <w:rPr>
          <w:rFonts w:ascii="Times New Roman" w:eastAsia="ヒラギノ角ゴ Pro W3" w:hAnsi="Times New Roman"/>
          <w:color w:val="000000"/>
          <w:szCs w:val="20"/>
        </w:rPr>
        <w:t>had</w:t>
      </w:r>
      <w:r w:rsidR="00117BF9">
        <w:rPr>
          <w:rFonts w:ascii="Times New Roman" w:eastAsia="ヒラギノ角ゴ Pro W3" w:hAnsi="Times New Roman"/>
          <w:color w:val="000000"/>
          <w:szCs w:val="20"/>
        </w:rPr>
        <w:t xml:space="preserve"> </w:t>
      </w:r>
      <w:r w:rsidR="005364EF">
        <w:rPr>
          <w:rFonts w:ascii="Times New Roman" w:eastAsia="ヒラギノ角ゴ Pro W3" w:hAnsi="Times New Roman"/>
          <w:color w:val="000000"/>
          <w:szCs w:val="20"/>
        </w:rPr>
        <w:t>heterogeneous</w:t>
      </w:r>
      <w:r w:rsidR="00117BF9">
        <w:rPr>
          <w:rFonts w:ascii="Times New Roman" w:eastAsia="ヒラギノ角ゴ Pro W3" w:hAnsi="Times New Roman"/>
          <w:color w:val="000000"/>
          <w:szCs w:val="20"/>
        </w:rPr>
        <w:t xml:space="preserve"> responses</w:t>
      </w:r>
      <w:r w:rsidR="00DC6FA9">
        <w:rPr>
          <w:rFonts w:ascii="Times New Roman" w:eastAsia="ヒラギノ角ゴ Pro W3" w:hAnsi="Times New Roman"/>
          <w:color w:val="000000"/>
          <w:szCs w:val="20"/>
        </w:rPr>
        <w:t xml:space="preserve"> at the upper limits</w:t>
      </w:r>
      <w:r w:rsidR="005364EF">
        <w:rPr>
          <w:rFonts w:ascii="Times New Roman" w:eastAsia="ヒラギノ角ゴ Pro W3" w:hAnsi="Times New Roman"/>
          <w:color w:val="000000"/>
          <w:szCs w:val="20"/>
        </w:rPr>
        <w:t xml:space="preserve">. </w:t>
      </w:r>
      <w:r w:rsidR="0029317C">
        <w:rPr>
          <w:rFonts w:ascii="Times New Roman" w:eastAsia="ヒラギノ角ゴ Pro W3" w:hAnsi="Times New Roman"/>
          <w:color w:val="000000"/>
          <w:szCs w:val="20"/>
        </w:rPr>
        <w:t>C</w:t>
      </w:r>
      <w:r w:rsidR="00D73EEA">
        <w:rPr>
          <w:rFonts w:ascii="Times New Roman" w:eastAsia="ヒラギノ角ゴ Pro W3" w:hAnsi="Times New Roman"/>
          <w:color w:val="000000"/>
          <w:szCs w:val="20"/>
        </w:rPr>
        <w:t xml:space="preserve">hange in minimum </w:t>
      </w:r>
      <w:r w:rsidR="0029317C">
        <w:rPr>
          <w:rFonts w:ascii="Times New Roman" w:eastAsia="ヒラギノ角ゴ Pro W3" w:hAnsi="Times New Roman"/>
          <w:color w:val="000000"/>
          <w:szCs w:val="20"/>
        </w:rPr>
        <w:t xml:space="preserve">annual </w:t>
      </w:r>
      <w:r w:rsidR="00D73EEA">
        <w:rPr>
          <w:rFonts w:ascii="Times New Roman" w:eastAsia="ヒラギノ角ゴ Pro W3" w:hAnsi="Times New Roman"/>
          <w:color w:val="000000"/>
          <w:szCs w:val="20"/>
        </w:rPr>
        <w:t xml:space="preserve">temperature </w:t>
      </w:r>
      <w:r w:rsidR="00C5471A">
        <w:rPr>
          <w:rFonts w:ascii="Times New Roman" w:hAnsi="Times New Roman"/>
        </w:rPr>
        <w:t xml:space="preserve">was </w:t>
      </w:r>
      <w:r w:rsidR="0029317C">
        <w:rPr>
          <w:rFonts w:ascii="Times New Roman" w:hAnsi="Times New Roman"/>
        </w:rPr>
        <w:t xml:space="preserve">a better </w:t>
      </w:r>
      <w:r w:rsidR="00C5471A">
        <w:rPr>
          <w:rFonts w:ascii="Times New Roman" w:hAnsi="Times New Roman"/>
        </w:rPr>
        <w:t xml:space="preserve">predictor of the direction of species’ shifts than </w:t>
      </w:r>
      <w:r w:rsidR="0029317C">
        <w:rPr>
          <w:rFonts w:ascii="Times New Roman" w:hAnsi="Times New Roman"/>
        </w:rPr>
        <w:t xml:space="preserve">change in </w:t>
      </w:r>
      <w:r w:rsidR="00C53C4C">
        <w:rPr>
          <w:rFonts w:ascii="Times New Roman" w:hAnsi="Times New Roman"/>
        </w:rPr>
        <w:t xml:space="preserve">precipitation change or </w:t>
      </w:r>
      <w:r w:rsidR="00C5471A">
        <w:rPr>
          <w:rFonts w:ascii="Times New Roman" w:hAnsi="Times New Roman"/>
        </w:rPr>
        <w:t xml:space="preserve">other </w:t>
      </w:r>
      <w:r w:rsidR="00C53C4C">
        <w:rPr>
          <w:rFonts w:ascii="Times New Roman" w:hAnsi="Times New Roman"/>
        </w:rPr>
        <w:t>temperature variables</w:t>
      </w:r>
      <w:r w:rsidR="006941BD" w:rsidRPr="005A556C">
        <w:rPr>
          <w:rFonts w:ascii="Times New Roman" w:eastAsia="ヒラギノ角ゴ Pro W3" w:hAnsi="Times New Roman"/>
          <w:color w:val="000000"/>
          <w:szCs w:val="20"/>
        </w:rPr>
        <w:t xml:space="preserve">. </w:t>
      </w:r>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r w:rsidR="00162519" w:rsidRPr="009D4E93">
        <w:rPr>
          <w:rFonts w:ascii="Times New Roman" w:hAnsi="Times New Roman"/>
        </w:rPr>
        <w:br w:type="page"/>
      </w:r>
    </w:p>
    <w:p w14:paraId="1882DDCB" w14:textId="77777777" w:rsidR="00162519" w:rsidRPr="009D4E93" w:rsidRDefault="00162519" w:rsidP="00C7294F">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318689CF" w:rsidR="00162519" w:rsidRPr="0084173B" w:rsidRDefault="00815ED7" w:rsidP="00C7294F">
      <w:pPr>
        <w:pStyle w:val="BodyA"/>
        <w:spacing w:line="480" w:lineRule="auto"/>
        <w:ind w:firstLine="720"/>
        <w:rPr>
          <w:rFonts w:ascii="Times New Roman" w:hAnsi="Times New Roman"/>
        </w:rPr>
      </w:pPr>
      <w:r>
        <w:rPr>
          <w:rFonts w:ascii="Times New Roman" w:hAnsi="Times New Roman"/>
        </w:rPr>
        <w:t>E</w:t>
      </w:r>
      <w:r w:rsidR="00162519" w:rsidRPr="009D4E93">
        <w:rPr>
          <w:rFonts w:ascii="Times New Roman" w:hAnsi="Times New Roman"/>
        </w:rPr>
        <w:t>vidence for the biotic response</w:t>
      </w:r>
      <w:r w:rsidR="00324B67">
        <w:rPr>
          <w:rFonts w:ascii="Times New Roman" w:hAnsi="Times New Roman"/>
        </w:rPr>
        <w:t>s</w:t>
      </w:r>
      <w:r w:rsidR="00162519" w:rsidRPr="009D4E93">
        <w:rPr>
          <w:rFonts w:ascii="Times New Roman" w:hAnsi="Times New Roman"/>
        </w:rPr>
        <w:t xml:space="preserve"> to climate change over the last century </w:t>
      </w:r>
      <w:r w:rsidR="0048279E">
        <w:rPr>
          <w:rFonts w:ascii="Times New Roman" w:hAnsi="Times New Roman"/>
        </w:rPr>
        <w:t>ha</w:t>
      </w:r>
      <w:r w:rsidR="00162519" w:rsidRPr="009D4E93">
        <w:rPr>
          <w:rFonts w:ascii="Times New Roman" w:hAnsi="Times New Roman"/>
        </w:rPr>
        <w:t xml:space="preserve">s </w:t>
      </w:r>
      <w:r w:rsidR="0048279E">
        <w:rPr>
          <w:rFonts w:ascii="Times New Roman" w:hAnsi="Times New Roman"/>
        </w:rPr>
        <w:t xml:space="preserve">continued to accumulate </w:t>
      </w:r>
      <w:r w:rsidR="00162519" w:rsidRPr="009D4E93">
        <w:rPr>
          <w:rFonts w:ascii="Times New Roman" w:hAnsi="Times New Roman"/>
        </w:rPr>
        <w:t>(Walther</w:t>
      </w:r>
      <w:r w:rsidR="008E15E7">
        <w:rPr>
          <w:rFonts w:ascii="Times New Roman" w:hAnsi="Times New Roman"/>
        </w:rPr>
        <w:t xml:space="preserve"> et al.</w:t>
      </w:r>
      <w:r w:rsidR="00162519" w:rsidRPr="009D4E93">
        <w:rPr>
          <w:rFonts w:ascii="Times New Roman" w:hAnsi="Times New Roman"/>
        </w:rPr>
        <w:t xml:space="preserve">, 2002; Parmesan and </w:t>
      </w:r>
      <w:proofErr w:type="spellStart"/>
      <w:r w:rsidR="00162519" w:rsidRPr="009D4E93">
        <w:rPr>
          <w:rFonts w:ascii="Times New Roman" w:hAnsi="Times New Roman"/>
        </w:rPr>
        <w:t>Yohe</w:t>
      </w:r>
      <w:proofErr w:type="spellEnd"/>
      <w:r w:rsidR="00162519" w:rsidRPr="009D4E93">
        <w:rPr>
          <w:rFonts w:ascii="Times New Roman" w:hAnsi="Times New Roman"/>
        </w:rPr>
        <w:t xml:space="preserve"> 2003, Root et al</w:t>
      </w:r>
      <w:r w:rsidR="00F415B3">
        <w:rPr>
          <w:rFonts w:ascii="Times New Roman" w:hAnsi="Times New Roman"/>
        </w:rPr>
        <w:t>.</w:t>
      </w:r>
      <w:r w:rsidR="00162519" w:rsidRPr="009D4E93">
        <w:rPr>
          <w:rFonts w:ascii="Times New Roman" w:hAnsi="Times New Roman"/>
        </w:rPr>
        <w:t xml:space="preserve"> 2003, Parmesan 2006</w:t>
      </w:r>
      <w:r w:rsidR="00F415B3">
        <w:rPr>
          <w:rFonts w:ascii="Times New Roman" w:hAnsi="Times New Roman"/>
        </w:rPr>
        <w:t>,</w:t>
      </w:r>
      <w:r w:rsidR="0094071C" w:rsidRPr="009D4E93">
        <w:rPr>
          <w:rFonts w:ascii="Times New Roman" w:hAnsi="Times New Roman"/>
        </w:rPr>
        <w:t xml:space="preserve"> Chen et al. 2011</w:t>
      </w:r>
      <w:r w:rsidR="00162519" w:rsidRPr="009D4E93">
        <w:rPr>
          <w:rFonts w:ascii="Times New Roman" w:hAnsi="Times New Roman"/>
        </w:rPr>
        <w:t xml:space="preserve">). </w:t>
      </w:r>
      <w:r w:rsidR="00F04C08">
        <w:rPr>
          <w:rFonts w:ascii="Times New Roman" w:hAnsi="Times New Roman"/>
        </w:rPr>
        <w:t>There is</w:t>
      </w:r>
      <w:r w:rsidR="00162519" w:rsidRPr="009D4E93">
        <w:rPr>
          <w:rFonts w:ascii="Times New Roman" w:hAnsi="Times New Roman"/>
        </w:rPr>
        <w:t xml:space="preserve"> a general trend towards upwards </w:t>
      </w:r>
      <w:r w:rsidR="002F6F82">
        <w:rPr>
          <w:rFonts w:ascii="Times New Roman" w:hAnsi="Times New Roman"/>
        </w:rPr>
        <w:t xml:space="preserve">and </w:t>
      </w:r>
      <w:proofErr w:type="spellStart"/>
      <w:r w:rsidR="002F6F82">
        <w:rPr>
          <w:rFonts w:ascii="Times New Roman" w:hAnsi="Times New Roman"/>
        </w:rPr>
        <w:t>poleward</w:t>
      </w:r>
      <w:proofErr w:type="spellEnd"/>
      <w:r w:rsidR="002F6F82">
        <w:rPr>
          <w:rFonts w:ascii="Times New Roman" w:hAnsi="Times New Roman"/>
        </w:rPr>
        <w:t xml:space="preserve"> </w:t>
      </w:r>
      <w:r w:rsidR="00162519" w:rsidRPr="009D4E93">
        <w:rPr>
          <w:rFonts w:ascii="Times New Roman" w:hAnsi="Times New Roman"/>
        </w:rPr>
        <w:t>shifts of elevational and latitudinal boundaries</w:t>
      </w:r>
      <w:r w:rsidR="0094071C" w:rsidRPr="009D4E93">
        <w:rPr>
          <w:rFonts w:ascii="Times New Roman" w:hAnsi="Times New Roman"/>
        </w:rPr>
        <w:t xml:space="preserve"> </w:t>
      </w:r>
      <w:r w:rsidR="00E809A3">
        <w:rPr>
          <w:rFonts w:ascii="Times New Roman" w:hAnsi="Times New Roman"/>
        </w:rPr>
        <w:t xml:space="preserve">of ranges </w:t>
      </w:r>
      <w:r w:rsidR="0094071C" w:rsidRPr="009D4E93">
        <w:rPr>
          <w:rFonts w:ascii="Times New Roman" w:hAnsi="Times New Roman"/>
        </w:rPr>
        <w:t>(e.g.</w:t>
      </w:r>
      <w:r w:rsidR="002F6F82">
        <w:rPr>
          <w:rFonts w:ascii="Times New Roman" w:hAnsi="Times New Roman"/>
        </w:rPr>
        <w:t>,</w:t>
      </w:r>
      <w:r w:rsidR="0094071C" w:rsidRPr="009D4E93">
        <w:rPr>
          <w:rFonts w:ascii="Times New Roman" w:hAnsi="Times New Roman"/>
        </w:rPr>
        <w:t xml:space="preserve"> Thomas and Lennon 1999, Lenoir et al</w:t>
      </w:r>
      <w:r w:rsidR="00F415B3">
        <w:rPr>
          <w:rFonts w:ascii="Times New Roman" w:hAnsi="Times New Roman"/>
        </w:rPr>
        <w:t>.</w:t>
      </w:r>
      <w:r w:rsidR="0094071C" w:rsidRPr="009D4E93">
        <w:rPr>
          <w:rFonts w:ascii="Times New Roman" w:hAnsi="Times New Roman"/>
        </w:rPr>
        <w:t xml:space="preserve">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00F04C08">
        <w:rPr>
          <w:rFonts w:ascii="Times New Roman" w:hAnsi="Times New Roman"/>
        </w:rPr>
        <w:t>with</w:t>
      </w:r>
      <w:r w:rsidR="00B14EEF">
        <w:rPr>
          <w:rFonts w:ascii="Times New Roman" w:hAnsi="Times New Roman"/>
        </w:rPr>
        <w:t xml:space="preserve"> </w:t>
      </w:r>
      <w:r w:rsidR="00F04C08" w:rsidRPr="0048279E">
        <w:rPr>
          <w:rFonts w:ascii="Times New Roman" w:hAnsi="Times New Roman"/>
        </w:rPr>
        <w:t>“</w:t>
      </w:r>
      <w:r w:rsidR="00F04C08">
        <w:rPr>
          <w:rFonts w:ascii="Times New Roman" w:hAnsi="Times New Roman"/>
        </w:rPr>
        <w:t>l</w:t>
      </w:r>
      <w:r w:rsidR="00F04C08" w:rsidRPr="0048279E">
        <w:rPr>
          <w:rFonts w:ascii="Times New Roman" w:hAnsi="Times New Roman"/>
        </w:rPr>
        <w:t xml:space="preserve">eading edge” </w:t>
      </w:r>
      <w:r w:rsidR="00F04C08" w:rsidRPr="009D4E93">
        <w:rPr>
          <w:rFonts w:ascii="Times New Roman" w:hAnsi="Times New Roman"/>
        </w:rPr>
        <w:t>expansions detected more often than “lagging edge” contractions (</w:t>
      </w:r>
      <w:r w:rsidR="00F04C08" w:rsidRPr="00C53C4C">
        <w:rPr>
          <w:rFonts w:ascii="Times New Roman" w:hAnsi="Times New Roman"/>
        </w:rPr>
        <w:t xml:space="preserve">Thomas et al. 2004, </w:t>
      </w:r>
      <w:proofErr w:type="spellStart"/>
      <w:r w:rsidR="00F04C08" w:rsidRPr="00C53C4C">
        <w:rPr>
          <w:rFonts w:ascii="Times New Roman" w:hAnsi="Times New Roman"/>
        </w:rPr>
        <w:t>Angert</w:t>
      </w:r>
      <w:proofErr w:type="spellEnd"/>
      <w:r w:rsidR="00F04C08" w:rsidRPr="00C53C4C">
        <w:rPr>
          <w:rFonts w:ascii="Times New Roman" w:hAnsi="Times New Roman"/>
        </w:rPr>
        <w:t xml:space="preserve"> et al. 2011, Hill et al. 2011</w:t>
      </w:r>
      <w:r w:rsidR="00DB1DDA">
        <w:rPr>
          <w:rFonts w:ascii="Times New Roman" w:hAnsi="Times New Roman"/>
        </w:rPr>
        <w:t xml:space="preserve">, </w:t>
      </w:r>
      <w:proofErr w:type="spellStart"/>
      <w:r w:rsidR="00DB1DDA">
        <w:rPr>
          <w:rFonts w:ascii="Times New Roman" w:hAnsi="Times New Roman"/>
        </w:rPr>
        <w:t>Morelli</w:t>
      </w:r>
      <w:proofErr w:type="spellEnd"/>
      <w:r w:rsidR="00424AC0">
        <w:rPr>
          <w:rFonts w:ascii="Times New Roman" w:hAnsi="Times New Roman"/>
        </w:rPr>
        <w:t xml:space="preserve"> et al. </w:t>
      </w:r>
      <w:r w:rsidR="00F04C08" w:rsidRPr="00C53C4C">
        <w:rPr>
          <w:rFonts w:ascii="Times New Roman" w:hAnsi="Times New Roman"/>
        </w:rPr>
        <w:t>2012)</w:t>
      </w:r>
      <w:r w:rsidR="00F04C08" w:rsidRPr="009D4E93">
        <w:rPr>
          <w:rFonts w:ascii="Times New Roman" w:hAnsi="Times New Roman"/>
        </w:rPr>
        <w:t>.</w:t>
      </w:r>
      <w:r w:rsidR="00F04C08">
        <w:rPr>
          <w:rFonts w:ascii="Times New Roman" w:hAnsi="Times New Roman"/>
        </w:rPr>
        <w:t xml:space="preserve"> However, </w:t>
      </w:r>
      <w:r w:rsidR="00DD21CC">
        <w:rPr>
          <w:rFonts w:ascii="Times New Roman" w:hAnsi="Times New Roman"/>
        </w:rPr>
        <w:t xml:space="preserve">there is </w:t>
      </w:r>
      <w:r w:rsidR="00162519" w:rsidRPr="009D4E93">
        <w:rPr>
          <w:rFonts w:ascii="Times New Roman" w:hAnsi="Times New Roman"/>
        </w:rPr>
        <w:t>considerable heteroge</w:t>
      </w:r>
      <w:r w:rsidR="0094071C" w:rsidRPr="009D4E93">
        <w:rPr>
          <w:rFonts w:ascii="Times New Roman" w:hAnsi="Times New Roman"/>
        </w:rPr>
        <w:t>ne</w:t>
      </w:r>
      <w:r w:rsidR="00162519" w:rsidRPr="009D4E93">
        <w:rPr>
          <w:rFonts w:ascii="Times New Roman" w:hAnsi="Times New Roman"/>
        </w:rPr>
        <w:t xml:space="preserve">ity </w:t>
      </w:r>
      <w:r w:rsidR="00DD21CC">
        <w:rPr>
          <w:rFonts w:ascii="Times New Roman" w:hAnsi="Times New Roman"/>
        </w:rPr>
        <w:t>in the direction and magnitude</w:t>
      </w:r>
      <w:r w:rsidR="00162519" w:rsidRPr="009D4E93">
        <w:rPr>
          <w:rFonts w:ascii="Times New Roman" w:hAnsi="Times New Roman"/>
        </w:rPr>
        <w:t xml:space="preserve"> of species’ response</w:t>
      </w:r>
      <w:r w:rsidR="0094071C" w:rsidRPr="009D4E93">
        <w:rPr>
          <w:rFonts w:ascii="Times New Roman" w:hAnsi="Times New Roman"/>
        </w:rPr>
        <w:t xml:space="preserve">s </w:t>
      </w:r>
      <w:r w:rsidR="002F6F82">
        <w:rPr>
          <w:rFonts w:ascii="Times New Roman" w:hAnsi="Times New Roman"/>
        </w:rPr>
        <w:t xml:space="preserve">and </w:t>
      </w:r>
      <w:r w:rsidR="00E809A3">
        <w:rPr>
          <w:rFonts w:ascii="Times New Roman" w:hAnsi="Times New Roman"/>
        </w:rPr>
        <w:t xml:space="preserve">ranges of </w:t>
      </w:r>
      <w:r w:rsidR="0048279E">
        <w:rPr>
          <w:rFonts w:ascii="Times New Roman" w:hAnsi="Times New Roman"/>
        </w:rPr>
        <w:t>many</w:t>
      </w:r>
      <w:r w:rsidR="00162519" w:rsidRPr="009D4E93">
        <w:rPr>
          <w:rFonts w:ascii="Times New Roman" w:hAnsi="Times New Roman"/>
        </w:rPr>
        <w:t xml:space="preserve"> species </w:t>
      </w:r>
      <w:r w:rsidR="002F6F82">
        <w:rPr>
          <w:rFonts w:ascii="Times New Roman" w:hAnsi="Times New Roman"/>
        </w:rPr>
        <w:t xml:space="preserve">have </w:t>
      </w:r>
      <w:r w:rsidR="00162519" w:rsidRPr="009D4E93">
        <w:rPr>
          <w:rFonts w:ascii="Times New Roman" w:hAnsi="Times New Roman"/>
        </w:rPr>
        <w:t>no</w:t>
      </w:r>
      <w:r w:rsidR="002F6F82">
        <w:rPr>
          <w:rFonts w:ascii="Times New Roman" w:hAnsi="Times New Roman"/>
        </w:rPr>
        <w:t>t</w:t>
      </w:r>
      <w:r w:rsidR="00162519" w:rsidRPr="009D4E93">
        <w:rPr>
          <w:rFonts w:ascii="Times New Roman" w:hAnsi="Times New Roman"/>
        </w:rPr>
        <w:t xml:space="preserve"> </w:t>
      </w:r>
      <w:r w:rsidR="00E809A3">
        <w:rPr>
          <w:rFonts w:ascii="Times New Roman" w:hAnsi="Times New Roman"/>
        </w:rPr>
        <w:t>chang</w:t>
      </w:r>
      <w:r w:rsidR="002F6F82">
        <w:rPr>
          <w:rFonts w:ascii="Times New Roman" w:hAnsi="Times New Roman"/>
        </w:rPr>
        <w:t>ed</w:t>
      </w:r>
      <w:r w:rsidR="00DD21CC">
        <w:rPr>
          <w:rFonts w:ascii="Times New Roman" w:hAnsi="Times New Roman"/>
        </w:rPr>
        <w:t xml:space="preserve"> at all</w:t>
      </w:r>
      <w:r w:rsidR="00162519" w:rsidRPr="009D4E93">
        <w:rPr>
          <w:rFonts w:ascii="Times New Roman" w:hAnsi="Times New Roman"/>
        </w:rPr>
        <w:t xml:space="preserve"> (Parmesan et al</w:t>
      </w:r>
      <w:r w:rsidR="000500F2">
        <w:rPr>
          <w:rFonts w:ascii="Times New Roman" w:hAnsi="Times New Roman"/>
        </w:rPr>
        <w:t>.</w:t>
      </w:r>
      <w:r w:rsidR="00162519" w:rsidRPr="009D4E93">
        <w:rPr>
          <w:rFonts w:ascii="Times New Roman" w:hAnsi="Times New Roman"/>
        </w:rPr>
        <w:t xml:space="preserve"> 1999</w:t>
      </w:r>
      <w:r w:rsidR="00F415B3">
        <w:rPr>
          <w:rFonts w:ascii="Times New Roman" w:hAnsi="Times New Roman"/>
        </w:rPr>
        <w:t>;</w:t>
      </w:r>
      <w:r w:rsidR="00162519" w:rsidRPr="009D4E93">
        <w:rPr>
          <w:rFonts w:ascii="Times New Roman" w:hAnsi="Times New Roman"/>
        </w:rPr>
        <w:t xml:space="preserve"> Moritz et al</w:t>
      </w:r>
      <w:r w:rsidR="000500F2">
        <w:rPr>
          <w:rFonts w:ascii="Times New Roman" w:hAnsi="Times New Roman"/>
        </w:rPr>
        <w:t>.</w:t>
      </w:r>
      <w:r w:rsidR="00162519" w:rsidRPr="009D4E93">
        <w:rPr>
          <w:rFonts w:ascii="Times New Roman" w:hAnsi="Times New Roman"/>
        </w:rPr>
        <w:t xml:space="preserve"> 2008</w:t>
      </w:r>
      <w:r w:rsidR="00F415B3">
        <w:rPr>
          <w:rFonts w:ascii="Times New Roman" w:hAnsi="Times New Roman"/>
        </w:rPr>
        <w:t>;</w:t>
      </w:r>
      <w:r w:rsidR="00162519" w:rsidRPr="009D4E93">
        <w:rPr>
          <w:rFonts w:ascii="Times New Roman" w:hAnsi="Times New Roman"/>
        </w:rPr>
        <w:t xml:space="preserve"> </w:t>
      </w:r>
      <w:proofErr w:type="spellStart"/>
      <w:r w:rsidR="00162519" w:rsidRPr="009D4E93">
        <w:rPr>
          <w:rFonts w:ascii="Times New Roman" w:hAnsi="Times New Roman"/>
        </w:rPr>
        <w:t>Tingley</w:t>
      </w:r>
      <w:proofErr w:type="spellEnd"/>
      <w:r w:rsidR="00162519" w:rsidRPr="009D4E93">
        <w:rPr>
          <w:rFonts w:ascii="Times New Roman" w:hAnsi="Times New Roman"/>
        </w:rPr>
        <w:t xml:space="preserve"> et al</w:t>
      </w:r>
      <w:r w:rsidR="000500F2">
        <w:rPr>
          <w:rFonts w:ascii="Times New Roman" w:hAnsi="Times New Roman"/>
        </w:rPr>
        <w:t>.</w:t>
      </w:r>
      <w:r w:rsidR="00162519" w:rsidRPr="009D4E93">
        <w:rPr>
          <w:rFonts w:ascii="Times New Roman" w:hAnsi="Times New Roman"/>
        </w:rPr>
        <w:t xml:space="preserve"> 2009</w:t>
      </w:r>
      <w:r w:rsidR="001E65D4">
        <w:rPr>
          <w:rFonts w:ascii="Times New Roman" w:hAnsi="Times New Roman"/>
        </w:rPr>
        <w:t>, 2012</w:t>
      </w:r>
      <w:r w:rsidR="00162519"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 xml:space="preserve">respond to local </w:t>
      </w:r>
      <w:r w:rsidR="00F83216">
        <w:rPr>
          <w:rFonts w:ascii="Times New Roman" w:hAnsi="Times New Roman"/>
        </w:rPr>
        <w:t xml:space="preserve">change </w:t>
      </w:r>
      <w:r w:rsidR="00EA54E7">
        <w:rPr>
          <w:rFonts w:ascii="Times New Roman" w:hAnsi="Times New Roman"/>
        </w:rPr>
        <w:t>in climate and habitat</w:t>
      </w:r>
      <w:r w:rsidR="00F04C08">
        <w:rPr>
          <w:rFonts w:ascii="Times New Roman" w:hAnsi="Times New Roman"/>
        </w:rPr>
        <w:t xml:space="preserve"> rather than</w:t>
      </w:r>
      <w:r w:rsidR="0084173B">
        <w:rPr>
          <w:rFonts w:ascii="Times New Roman" w:hAnsi="Times New Roman"/>
        </w:rPr>
        <w:t xml:space="preserve"> </w:t>
      </w:r>
      <w:r w:rsidR="00162519" w:rsidRPr="009D4E93">
        <w:rPr>
          <w:rFonts w:ascii="Times New Roman" w:hAnsi="Times New Roman"/>
        </w:rPr>
        <w:t>global averages</w:t>
      </w:r>
      <w:r w:rsidR="001E65D4">
        <w:rPr>
          <w:rFonts w:ascii="Times New Roman" w:hAnsi="Times New Roman"/>
        </w:rPr>
        <w:t>,</w:t>
      </w:r>
      <w:r w:rsidR="00162519" w:rsidRPr="009D4E93">
        <w:rPr>
          <w:rFonts w:ascii="Times New Roman" w:hAnsi="Times New Roman"/>
        </w:rPr>
        <w:t xml:space="preserve"> and few studies </w:t>
      </w:r>
      <w:r w:rsidR="00F83216">
        <w:rPr>
          <w:rFonts w:ascii="Times New Roman" w:hAnsi="Times New Roman"/>
        </w:rPr>
        <w:t xml:space="preserve">have </w:t>
      </w:r>
      <w:r w:rsidR="00162519" w:rsidRPr="009D4E93">
        <w:rPr>
          <w:rFonts w:ascii="Times New Roman" w:hAnsi="Times New Roman"/>
        </w:rPr>
        <w:t>account</w:t>
      </w:r>
      <w:r w:rsidR="00F83216">
        <w:rPr>
          <w:rFonts w:ascii="Times New Roman" w:hAnsi="Times New Roman"/>
        </w:rPr>
        <w:t>ed</w:t>
      </w:r>
      <w:r w:rsidR="00162519" w:rsidRPr="009D4E93">
        <w:rPr>
          <w:rFonts w:ascii="Times New Roman" w:hAnsi="Times New Roman"/>
        </w:rPr>
        <w:t xml:space="preserve"> for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00162519" w:rsidRPr="009D4E93">
        <w:rPr>
          <w:rFonts w:ascii="Times New Roman" w:hAnsi="Times New Roman"/>
        </w:rPr>
        <w:t>).</w:t>
      </w:r>
      <w:r w:rsidR="00621913">
        <w:rPr>
          <w:rFonts w:ascii="Times New Roman" w:hAnsi="Times New Roman"/>
        </w:rPr>
        <w:t xml:space="preserve"> Moreover</w:t>
      </w:r>
      <w:r w:rsidR="003A635B" w:rsidRPr="009D4E93">
        <w:rPr>
          <w:rFonts w:ascii="Times New Roman" w:hAnsi="Times New Roman"/>
        </w:rPr>
        <w:t xml:space="preserve">, there is potential for </w:t>
      </w:r>
      <w:r w:rsidR="00DB1DDA">
        <w:rPr>
          <w:rFonts w:ascii="Times New Roman" w:hAnsi="Times New Roman"/>
        </w:rPr>
        <w:t xml:space="preserve">considerable </w:t>
      </w:r>
      <w:r w:rsidR="003A635B" w:rsidRPr="009D4E93">
        <w:rPr>
          <w:rFonts w:ascii="Times New Roman" w:hAnsi="Times New Roman"/>
        </w:rPr>
        <w:t>sampling e</w:t>
      </w:r>
      <w:r w:rsidR="00CE1A61">
        <w:rPr>
          <w:rFonts w:ascii="Times New Roman" w:hAnsi="Times New Roman"/>
        </w:rPr>
        <w:t>rror</w:t>
      </w:r>
      <w:r w:rsidR="007F2171">
        <w:rPr>
          <w:rFonts w:ascii="Times New Roman" w:hAnsi="Times New Roman"/>
        </w:rPr>
        <w:t xml:space="preserve"> because</w:t>
      </w:r>
      <w:r w:rsidR="0084173B">
        <w:rPr>
          <w:rFonts w:ascii="Times New Roman" w:hAnsi="Times New Roman"/>
        </w:rPr>
        <w:t xml:space="preserve"> </w:t>
      </w:r>
      <w:r w:rsidR="003A635B" w:rsidRPr="009D4E93">
        <w:rPr>
          <w:rFonts w:ascii="Times New Roman" w:hAnsi="Times New Roman"/>
        </w:rPr>
        <w:t xml:space="preserve">local </w:t>
      </w:r>
      <w:r w:rsidR="007F2171">
        <w:rPr>
          <w:rFonts w:ascii="Times New Roman" w:hAnsi="Times New Roman"/>
        </w:rPr>
        <w:t xml:space="preserve">colonization and </w:t>
      </w:r>
      <w:r w:rsidR="003A635B" w:rsidRPr="009D4E93">
        <w:rPr>
          <w:rFonts w:ascii="Times New Roman" w:hAnsi="Times New Roman"/>
        </w:rPr>
        <w:t xml:space="preserve">extinction cannot be demonstrated </w:t>
      </w:r>
      <w:r w:rsidR="00DD585C">
        <w:rPr>
          <w:rFonts w:ascii="Times New Roman" w:hAnsi="Times New Roman"/>
        </w:rPr>
        <w:t xml:space="preserve">convincingly </w:t>
      </w:r>
      <w:r w:rsidR="003A635B" w:rsidRPr="009D4E93">
        <w:rPr>
          <w:rFonts w:ascii="Times New Roman" w:hAnsi="Times New Roman"/>
        </w:rPr>
        <w:t>unless detectability (</w:t>
      </w:r>
      <w:r w:rsidR="00CE1A61">
        <w:rPr>
          <w:rFonts w:ascii="Times New Roman" w:hAnsi="Times New Roman"/>
        </w:rPr>
        <w:t>i.e.,</w:t>
      </w:r>
      <w:r w:rsidR="003A635B" w:rsidRPr="009D4E93">
        <w:rPr>
          <w:rFonts w:ascii="Times New Roman" w:hAnsi="Times New Roman"/>
        </w:rPr>
        <w:t xml:space="preserve"> </w:t>
      </w:r>
      <w:r w:rsidR="00CE1A61">
        <w:rPr>
          <w:rFonts w:ascii="Times New Roman" w:hAnsi="Times New Roman"/>
        </w:rPr>
        <w:t>the</w:t>
      </w:r>
      <w:r w:rsidR="003A635B" w:rsidRPr="009D4E93">
        <w:rPr>
          <w:rFonts w:ascii="Times New Roman" w:hAnsi="Times New Roman"/>
        </w:rPr>
        <w:t xml:space="preserve"> probability of “false absence”) is </w:t>
      </w:r>
      <w:proofErr w:type="spellStart"/>
      <w:r w:rsidR="00A646EB">
        <w:rPr>
          <w:rFonts w:ascii="Times New Roman" w:hAnsi="Times New Roman"/>
        </w:rPr>
        <w:t>modelled</w:t>
      </w:r>
      <w:proofErr w:type="spellEnd"/>
      <w:r w:rsidR="00A646EB">
        <w:rPr>
          <w:rFonts w:ascii="Times New Roman" w:hAnsi="Times New Roman"/>
        </w:rPr>
        <w:t xml:space="preserve"> </w:t>
      </w:r>
      <w:r w:rsidR="003A635B" w:rsidRPr="009D4E93">
        <w:rPr>
          <w:rFonts w:ascii="Times New Roman" w:hAnsi="Times New Roman"/>
        </w:rPr>
        <w:t>(</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w:t>
      </w:r>
      <w:r w:rsidR="00613043">
        <w:rPr>
          <w:rFonts w:ascii="Times New Roman" w:hAnsi="Times New Roman"/>
        </w:rPr>
        <w:t>and</w:t>
      </w:r>
      <w:r w:rsidR="003A635B" w:rsidRPr="009D4E93">
        <w:rPr>
          <w:rFonts w:ascii="Times New Roman" w:hAnsi="Times New Roman"/>
        </w:rPr>
        <w:t xml:space="preserve"> </w:t>
      </w:r>
      <w:proofErr w:type="spellStart"/>
      <w:r w:rsidR="003A635B" w:rsidRPr="009D4E93">
        <w:rPr>
          <w:rFonts w:ascii="Times New Roman" w:hAnsi="Times New Roman"/>
        </w:rPr>
        <w:t>Beissinger</w:t>
      </w:r>
      <w:proofErr w:type="spellEnd"/>
      <w:r w:rsidR="003A635B">
        <w:rPr>
          <w:rFonts w:ascii="Times New Roman" w:hAnsi="Times New Roman"/>
        </w:rPr>
        <w:t xml:space="preserve"> 2009</w:t>
      </w:r>
      <w:r w:rsidR="003A635B" w:rsidRPr="009D4E93">
        <w:rPr>
          <w:rFonts w:ascii="Times New Roman" w:hAnsi="Times New Roman"/>
        </w:rPr>
        <w:t>).</w:t>
      </w:r>
      <w:r w:rsidR="003A635B">
        <w:rPr>
          <w:rFonts w:ascii="Times New Roman" w:hAnsi="Times New Roman"/>
        </w:rPr>
        <w:t xml:space="preserve"> </w:t>
      </w:r>
      <w:r w:rsidR="00E57BDB">
        <w:rPr>
          <w:rFonts w:ascii="Times New Roman" w:hAnsi="Times New Roman"/>
        </w:rPr>
        <w:t>I</w:t>
      </w:r>
      <w:r w:rsidR="00E57BDB" w:rsidRPr="009D4E93">
        <w:rPr>
          <w:rFonts w:ascii="Times New Roman" w:hAnsi="Times New Roman"/>
        </w:rPr>
        <w:t>nsight</w:t>
      </w:r>
      <w:r w:rsidR="00E57BDB">
        <w:rPr>
          <w:rFonts w:ascii="Times New Roman" w:hAnsi="Times New Roman"/>
        </w:rPr>
        <w:t>s</w:t>
      </w:r>
      <w:r w:rsidR="00E57BDB" w:rsidRPr="009D4E93">
        <w:rPr>
          <w:rFonts w:ascii="Times New Roman" w:hAnsi="Times New Roman"/>
        </w:rPr>
        <w:t xml:space="preserve"> into the dynamics of species’ response</w:t>
      </w:r>
      <w:r w:rsidR="00E57BDB">
        <w:rPr>
          <w:rFonts w:ascii="Times New Roman" w:hAnsi="Times New Roman"/>
        </w:rPr>
        <w:t>s</w:t>
      </w:r>
      <w:r w:rsidR="00E57BDB" w:rsidRPr="009D4E93">
        <w:rPr>
          <w:rFonts w:ascii="Times New Roman" w:hAnsi="Times New Roman"/>
        </w:rPr>
        <w:t xml:space="preserve"> to recent climate change</w:t>
      </w:r>
      <w:r w:rsidR="00E57BDB">
        <w:rPr>
          <w:rFonts w:ascii="Times New Roman" w:hAnsi="Times New Roman"/>
        </w:rPr>
        <w:t xml:space="preserve"> are most likely to come from s</w:t>
      </w:r>
      <w:r w:rsidR="0048279E">
        <w:rPr>
          <w:rFonts w:ascii="Times New Roman" w:hAnsi="Times New Roman"/>
        </w:rPr>
        <w:t>patially-</w:t>
      </w:r>
      <w:r w:rsidR="00E57BDB">
        <w:rPr>
          <w:rFonts w:ascii="Times New Roman" w:hAnsi="Times New Roman"/>
        </w:rPr>
        <w:t xml:space="preserve">replicated </w:t>
      </w:r>
      <w:r w:rsidR="00A619C2" w:rsidRPr="009D4E93">
        <w:rPr>
          <w:rFonts w:ascii="Times New Roman" w:hAnsi="Times New Roman"/>
        </w:rPr>
        <w:t>resurveys</w:t>
      </w:r>
      <w:r w:rsidR="00E57BDB">
        <w:rPr>
          <w:rFonts w:ascii="Times New Roman" w:hAnsi="Times New Roman"/>
        </w:rPr>
        <w:t xml:space="preserve"> combined</w:t>
      </w:r>
      <w:r w:rsidR="00A619C2" w:rsidRPr="009D4E93">
        <w:rPr>
          <w:rFonts w:ascii="Times New Roman" w:hAnsi="Times New Roman"/>
        </w:rPr>
        <w:t xml:space="preserve"> </w:t>
      </w:r>
      <w:r w:rsidR="00162519" w:rsidRPr="009D4E93">
        <w:rPr>
          <w:rFonts w:ascii="Times New Roman" w:hAnsi="Times New Roman"/>
        </w:rPr>
        <w:t xml:space="preserve">with </w:t>
      </w:r>
      <w:r w:rsidR="00E57BDB">
        <w:rPr>
          <w:rFonts w:ascii="Times New Roman" w:hAnsi="Times New Roman"/>
        </w:rPr>
        <w:t>analytical methods that have</w:t>
      </w:r>
      <w:r w:rsidR="00162519" w:rsidRPr="009D4E93">
        <w:rPr>
          <w:rFonts w:ascii="Times New Roman" w:hAnsi="Times New Roman"/>
        </w:rPr>
        <w:t xml:space="preserve"> statistical power to detect </w:t>
      </w:r>
      <w:r w:rsidR="00A619C2" w:rsidRPr="009D4E93">
        <w:rPr>
          <w:rFonts w:ascii="Times New Roman" w:hAnsi="Times New Roman"/>
        </w:rPr>
        <w:t xml:space="preserve">both range contractions and </w:t>
      </w:r>
      <w:r w:rsidR="00162519" w:rsidRPr="009D4E93">
        <w:rPr>
          <w:rFonts w:ascii="Times New Roman" w:hAnsi="Times New Roman"/>
        </w:rPr>
        <w:t>expansions.</w:t>
      </w:r>
    </w:p>
    <w:p w14:paraId="79A5A882" w14:textId="74913C8D" w:rsidR="002E0316" w:rsidRPr="009D4E93" w:rsidRDefault="005055C3" w:rsidP="00C7294F">
      <w:pPr>
        <w:pStyle w:val="BodyA"/>
        <w:spacing w:line="480" w:lineRule="auto"/>
        <w:ind w:firstLine="720"/>
        <w:rPr>
          <w:rFonts w:ascii="Times New Roman" w:hAnsi="Times New Roman"/>
        </w:rPr>
      </w:pPr>
      <w:r>
        <w:rPr>
          <w:rFonts w:ascii="Times New Roman" w:hAnsi="Times New Roman"/>
        </w:rPr>
        <w:t>An unusual</w:t>
      </w:r>
      <w:r w:rsidR="00BE167D">
        <w:rPr>
          <w:rFonts w:ascii="Times New Roman" w:hAnsi="Times New Roman"/>
        </w:rPr>
        <w:t>ly detailed</w:t>
      </w:r>
      <w:r>
        <w:rPr>
          <w:rFonts w:ascii="Times New Roman" w:hAnsi="Times New Roman"/>
        </w:rPr>
        <w:t xml:space="preserve"> historic dataset</w:t>
      </w:r>
      <w:r w:rsidR="00CA3495">
        <w:rPr>
          <w:rFonts w:ascii="Times New Roman" w:hAnsi="Times New Roman"/>
        </w:rPr>
        <w:t>, combined with our contemporary resurveys,</w:t>
      </w:r>
      <w:r>
        <w:rPr>
          <w:rFonts w:ascii="Times New Roman" w:hAnsi="Times New Roman"/>
        </w:rPr>
        <w:t xml:space="preserve"> allows us to </w:t>
      </w:r>
      <w:r w:rsidR="00CA3495">
        <w:rPr>
          <w:rFonts w:ascii="Times New Roman" w:hAnsi="Times New Roman"/>
        </w:rPr>
        <w:t>document a century of range responses of birds and mammals to climate change in California</w:t>
      </w:r>
      <w:r>
        <w:rPr>
          <w:rFonts w:ascii="Times New Roman" w:hAnsi="Times New Roman"/>
        </w:rPr>
        <w:t xml:space="preserve">. </w:t>
      </w:r>
      <w:r w:rsidR="00ED04BD" w:rsidRPr="009D4E93">
        <w:rPr>
          <w:rFonts w:ascii="Times New Roman" w:hAnsi="Times New Roman"/>
        </w:rPr>
        <w:t>Joseph Grinnell’s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BE167D">
        <w:rPr>
          <w:rFonts w:ascii="Times New Roman" w:hAnsi="Times New Roman"/>
        </w:rPr>
        <w:t>in the early 1900’s</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w:t>
      </w:r>
      <w:r w:rsidR="000472BB">
        <w:rPr>
          <w:rFonts w:ascii="Times New Roman" w:hAnsi="Times New Roman"/>
        </w:rPr>
        <w:t>,</w:t>
      </w:r>
      <w:r w:rsidR="00721A12" w:rsidRPr="009D4E93">
        <w:rPr>
          <w:rFonts w:ascii="Times New Roman" w:hAnsi="Times New Roman"/>
        </w:rPr>
        <w:t xml:space="preserve"> </w:t>
      </w:r>
      <w:r w:rsidR="00541AC2" w:rsidRPr="009D4E93">
        <w:rPr>
          <w:rFonts w:ascii="Times New Roman" w:hAnsi="Times New Roman"/>
        </w:rPr>
        <w:t>Grinnell et al</w:t>
      </w:r>
      <w:r w:rsidR="000472BB">
        <w:rPr>
          <w:rFonts w:ascii="Times New Roman" w:hAnsi="Times New Roman"/>
        </w:rPr>
        <w:t>.</w:t>
      </w:r>
      <w:r w:rsidR="00541AC2" w:rsidRPr="009D4E93">
        <w:rPr>
          <w:rFonts w:ascii="Times New Roman" w:hAnsi="Times New Roman"/>
        </w:rPr>
        <w:t xml:space="preserve"> 1930</w:t>
      </w:r>
      <w:r w:rsidR="000472BB">
        <w:rPr>
          <w:rFonts w:ascii="Times New Roman" w:hAnsi="Times New Roman"/>
        </w:rPr>
        <w:t>,</w:t>
      </w:r>
      <w:r w:rsidR="00541AC2" w:rsidRPr="009D4E93">
        <w:rPr>
          <w:rFonts w:ascii="Times New Roman" w:hAnsi="Times New Roman"/>
        </w:rPr>
        <w:t xml:space="preserve"> Sumner and Dixon 1953</w:t>
      </w:r>
      <w:r w:rsidR="00ED04BD"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the elevational ranges of species over the last century (</w:t>
      </w:r>
      <w:r w:rsidR="00162519" w:rsidRPr="00DD585C">
        <w:rPr>
          <w:rFonts w:ascii="Times New Roman" w:hAnsi="Times New Roman"/>
          <w:highlight w:val="yellow"/>
        </w:rPr>
        <w:t xml:space="preserve">Grinnell </w:t>
      </w:r>
      <w:r w:rsidR="00ED04BD" w:rsidRPr="00DD585C">
        <w:rPr>
          <w:rFonts w:ascii="Times New Roman" w:hAnsi="Times New Roman"/>
          <w:highlight w:val="yellow"/>
        </w:rPr>
        <w:t>1910</w:t>
      </w:r>
      <w:r w:rsidR="00ED04BD" w:rsidRPr="009D4E93">
        <w:rPr>
          <w:rFonts w:ascii="Times New Roman" w:hAnsi="Times New Roman"/>
        </w:rPr>
        <w:t>; Morit</w:t>
      </w:r>
      <w:r w:rsidR="00162519" w:rsidRPr="009D4E93">
        <w:rPr>
          <w:rFonts w:ascii="Times New Roman" w:hAnsi="Times New Roman"/>
        </w:rPr>
        <w:t xml:space="preserve">z et al. 2008). </w:t>
      </w:r>
      <w:r w:rsidR="00F94790">
        <w:rPr>
          <w:rFonts w:ascii="Times New Roman" w:hAnsi="Times New Roman"/>
        </w:rPr>
        <w:t>Over the past</w:t>
      </w:r>
      <w:r w:rsidR="00EA54E7" w:rsidRPr="00D062C4">
        <w:rPr>
          <w:rFonts w:ascii="Times New Roman" w:hAnsi="Times New Roman"/>
        </w:rPr>
        <w:t xml:space="preserve"> century, </w:t>
      </w:r>
      <w:r w:rsidR="0084173B" w:rsidRPr="00D062C4">
        <w:rPr>
          <w:rFonts w:ascii="Times New Roman" w:hAnsi="Times New Roman"/>
        </w:rPr>
        <w:t>mean annual temperature</w:t>
      </w:r>
      <w:r w:rsidR="002E0316" w:rsidRPr="00D062C4">
        <w:rPr>
          <w:rFonts w:ascii="Times New Roman" w:hAnsi="Times New Roman"/>
        </w:rPr>
        <w:t xml:space="preserve"> </w:t>
      </w:r>
      <w:r w:rsidR="00EA54E7" w:rsidRPr="00D062C4">
        <w:rPr>
          <w:rFonts w:ascii="Times New Roman" w:hAnsi="Times New Roman"/>
        </w:rPr>
        <w:t xml:space="preserve">in California </w:t>
      </w:r>
      <w:r w:rsidR="0084173B" w:rsidRPr="00D062C4">
        <w:rPr>
          <w:rFonts w:ascii="Times New Roman" w:hAnsi="Times New Roman"/>
        </w:rPr>
        <w:t>has</w:t>
      </w:r>
      <w:r w:rsidR="002E0316" w:rsidRPr="00D062C4">
        <w:rPr>
          <w:rFonts w:ascii="Times New Roman" w:hAnsi="Times New Roman"/>
        </w:rPr>
        <w:t xml:space="preserve"> increased by ~0.6 C (</w:t>
      </w:r>
      <w:proofErr w:type="spellStart"/>
      <w:r w:rsidR="00F7150A" w:rsidRPr="00D062C4">
        <w:rPr>
          <w:rFonts w:ascii="Times New Roman" w:hAnsi="Times New Roman"/>
        </w:rPr>
        <w:t>Bonfils</w:t>
      </w:r>
      <w:proofErr w:type="spellEnd"/>
      <w:r w:rsidR="00F7150A" w:rsidRPr="00D062C4">
        <w:rPr>
          <w:rFonts w:ascii="Times New Roman" w:hAnsi="Times New Roman"/>
        </w:rPr>
        <w:t xml:space="preserve"> et al. 2008</w:t>
      </w:r>
      <w:r w:rsidR="002E0316" w:rsidRPr="009D4E93">
        <w:rPr>
          <w:rFonts w:ascii="Times New Roman" w:hAnsi="Times New Roman"/>
        </w:rPr>
        <w:t>). However, th</w:t>
      </w:r>
      <w:r w:rsidR="00F94790">
        <w:rPr>
          <w:rFonts w:ascii="Times New Roman" w:hAnsi="Times New Roman"/>
        </w:rPr>
        <w:t>e</w:t>
      </w:r>
      <w:r w:rsidR="002E0316" w:rsidRPr="009D4E93">
        <w:rPr>
          <w:rFonts w:ascii="Times New Roman" w:hAnsi="Times New Roman"/>
        </w:rPr>
        <w:t xml:space="preserve"> average change masks a large degree of spatial heterogeneity</w:t>
      </w:r>
      <w:r w:rsidR="00F94790">
        <w:rPr>
          <w:rFonts w:ascii="Times New Roman" w:hAnsi="Times New Roman"/>
        </w:rPr>
        <w:t xml:space="preserve">, with </w:t>
      </w:r>
      <w:r w:rsidR="00BC5712">
        <w:rPr>
          <w:rFonts w:ascii="Times New Roman" w:hAnsi="Times New Roman"/>
        </w:rPr>
        <w:t xml:space="preserve">regions of </w:t>
      </w:r>
      <w:r w:rsidR="00F94790">
        <w:rPr>
          <w:rFonts w:ascii="Times New Roman" w:hAnsi="Times New Roman"/>
        </w:rPr>
        <w:t>local cooling and warming</w:t>
      </w:r>
      <w:r w:rsidR="00EC11F5">
        <w:rPr>
          <w:rFonts w:ascii="Times New Roman" w:hAnsi="Times New Roman"/>
        </w:rPr>
        <w:t xml:space="preserve"> </w:t>
      </w:r>
      <w:r w:rsidR="00EC11F5" w:rsidRPr="00F432B0">
        <w:rPr>
          <w:rFonts w:ascii="Times New Roman" w:hAnsi="Times New Roman"/>
        </w:rPr>
        <w:t>(</w:t>
      </w:r>
      <w:r w:rsidR="00EC11F5" w:rsidRPr="00DD585C">
        <w:rPr>
          <w:rFonts w:ascii="Times New Roman" w:hAnsi="Times New Roman"/>
          <w:highlight w:val="yellow"/>
        </w:rPr>
        <w:t>Fig</w:t>
      </w:r>
      <w:r w:rsidR="009036A4" w:rsidRPr="00DD585C">
        <w:rPr>
          <w:rFonts w:ascii="Times New Roman" w:hAnsi="Times New Roman"/>
          <w:highlight w:val="yellow"/>
        </w:rPr>
        <w:t>.</w:t>
      </w:r>
      <w:r w:rsidR="00EC11F5" w:rsidRPr="00DD585C">
        <w:rPr>
          <w:rFonts w:ascii="Times New Roman" w:hAnsi="Times New Roman"/>
          <w:highlight w:val="yellow"/>
        </w:rPr>
        <w:t xml:space="preserve"> 1B</w:t>
      </w:r>
      <w:r w:rsidR="00E711BE" w:rsidRPr="00F432B0">
        <w:rPr>
          <w:rFonts w:ascii="Times New Roman" w:hAnsi="Times New Roman"/>
        </w:rPr>
        <w:t>)</w:t>
      </w:r>
      <w:r w:rsidR="002E0316" w:rsidRPr="00F432B0">
        <w:rPr>
          <w:rFonts w:ascii="Times New Roman" w:hAnsi="Times New Roman"/>
        </w:rPr>
        <w:t>.</w:t>
      </w:r>
      <w:r w:rsidR="002E0316" w:rsidRPr="009D4E93">
        <w:rPr>
          <w:rFonts w:ascii="Times New Roman" w:hAnsi="Times New Roman"/>
        </w:rPr>
        <w:t xml:space="preserve"> Precipitation changes </w:t>
      </w:r>
      <w:r w:rsidR="00F94790">
        <w:rPr>
          <w:rFonts w:ascii="Times New Roman" w:hAnsi="Times New Roman"/>
        </w:rPr>
        <w:t>we</w:t>
      </w:r>
      <w:r w:rsidR="002E0316" w:rsidRPr="009D4E93">
        <w:rPr>
          <w:rFonts w:ascii="Times New Roman" w:hAnsi="Times New Roman"/>
        </w:rPr>
        <w:t xml:space="preserve">re </w:t>
      </w:r>
      <w:r w:rsidR="009A25C0">
        <w:rPr>
          <w:rFonts w:ascii="Times New Roman" w:hAnsi="Times New Roman"/>
        </w:rPr>
        <w:t xml:space="preserve">also </w:t>
      </w:r>
      <w:r w:rsidR="00F94790">
        <w:rPr>
          <w:rFonts w:ascii="Times New Roman" w:hAnsi="Times New Roman"/>
        </w:rPr>
        <w:t xml:space="preserve">spatially </w:t>
      </w:r>
      <w:r w:rsidR="009A25C0">
        <w:rPr>
          <w:rFonts w:ascii="Times New Roman" w:hAnsi="Times New Roman"/>
        </w:rPr>
        <w:t>heterogeneous</w:t>
      </w:r>
      <w:r w:rsidR="00F94790">
        <w:rPr>
          <w:rFonts w:ascii="Times New Roman" w:hAnsi="Times New Roman"/>
        </w:rPr>
        <w:t>,</w:t>
      </w:r>
      <w:r w:rsidR="009A25C0">
        <w:rPr>
          <w:rFonts w:ascii="Times New Roman" w:hAnsi="Times New Roman"/>
        </w:rPr>
        <w:t xml:space="preserve">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1C2E25">
        <w:rPr>
          <w:rFonts w:ascii="Times New Roman" w:hAnsi="Times New Roman"/>
        </w:rPr>
        <w:t xml:space="preserve"> et al.</w:t>
      </w:r>
      <w:r w:rsidR="002E0316" w:rsidRPr="009D4E93">
        <w:rPr>
          <w:rFonts w:ascii="Times New Roman" w:hAnsi="Times New Roman"/>
        </w:rPr>
        <w:t>, 2011</w:t>
      </w:r>
      <w:r w:rsidR="00F432B0">
        <w:rPr>
          <w:rFonts w:ascii="Times New Roman" w:hAnsi="Times New Roman"/>
        </w:rPr>
        <w:t>,</w:t>
      </w:r>
      <w:r w:rsidR="002E0316" w:rsidRPr="009D4E93">
        <w:rPr>
          <w:rFonts w:ascii="Times New Roman" w:hAnsi="Times New Roman"/>
        </w:rPr>
        <w:t xml:space="preserve"> and citations within).</w:t>
      </w:r>
      <w:r w:rsidR="00F336A6">
        <w:rPr>
          <w:rFonts w:ascii="Times New Roman" w:hAnsi="Times New Roman"/>
        </w:rPr>
        <w:t xml:space="preserve"> Elevational range</w:t>
      </w:r>
      <w:r w:rsidR="00DD585C">
        <w:rPr>
          <w:rFonts w:ascii="Times New Roman" w:hAnsi="Times New Roman"/>
        </w:rPr>
        <w:t>s</w:t>
      </w:r>
      <w:r w:rsidR="00F336A6">
        <w:rPr>
          <w:rFonts w:ascii="Times New Roman" w:hAnsi="Times New Roman"/>
        </w:rPr>
        <w:t xml:space="preserve"> of </w:t>
      </w:r>
      <w:r w:rsidR="009A25C0">
        <w:rPr>
          <w:rFonts w:ascii="Times New Roman" w:hAnsi="Times New Roman"/>
        </w:rPr>
        <w:t>birds and mammals</w:t>
      </w:r>
      <w:r w:rsidR="00F336A6">
        <w:rPr>
          <w:rFonts w:ascii="Times New Roman" w:hAnsi="Times New Roman"/>
        </w:rPr>
        <w:t xml:space="preserve"> in California over this period have </w:t>
      </w:r>
      <w:r w:rsidR="00B90478">
        <w:rPr>
          <w:rFonts w:ascii="Times New Roman" w:hAnsi="Times New Roman"/>
        </w:rPr>
        <w:t xml:space="preserve">shifted </w:t>
      </w:r>
      <w:r w:rsidR="00F336A6">
        <w:rPr>
          <w:rFonts w:ascii="Times New Roman" w:hAnsi="Times New Roman"/>
        </w:rPr>
        <w:t>heterogeneous</w:t>
      </w:r>
      <w:r w:rsidR="00366A09">
        <w:rPr>
          <w:rFonts w:ascii="Times New Roman" w:hAnsi="Times New Roman"/>
        </w:rPr>
        <w:t>ly</w:t>
      </w:r>
      <w:r w:rsidR="00470628">
        <w:rPr>
          <w:rFonts w:ascii="Times New Roman" w:hAnsi="Times New Roman"/>
        </w:rPr>
        <w:t>,</w:t>
      </w:r>
      <w:r w:rsidR="00F336A6">
        <w:rPr>
          <w:rFonts w:ascii="Times New Roman" w:hAnsi="Times New Roman"/>
        </w:rPr>
        <w:t xml:space="preserve"> including </w:t>
      </w:r>
      <w:r w:rsidR="00B90478">
        <w:rPr>
          <w:rFonts w:ascii="Times New Roman" w:hAnsi="Times New Roman"/>
        </w:rPr>
        <w:t xml:space="preserve">species moving </w:t>
      </w:r>
      <w:r w:rsidR="00F336A6">
        <w:rPr>
          <w:rFonts w:ascii="Times New Roman" w:hAnsi="Times New Roman"/>
        </w:rPr>
        <w:t xml:space="preserve">upslope, downslope </w:t>
      </w:r>
      <w:r w:rsidR="00B90478">
        <w:rPr>
          <w:rFonts w:ascii="Times New Roman" w:hAnsi="Times New Roman"/>
        </w:rPr>
        <w:t xml:space="preserve">or </w:t>
      </w:r>
      <w:r w:rsidR="00F336A6">
        <w:rPr>
          <w:rFonts w:ascii="Times New Roman" w:hAnsi="Times New Roman"/>
        </w:rPr>
        <w:t>no</w:t>
      </w:r>
      <w:r w:rsidR="00B90478">
        <w:rPr>
          <w:rFonts w:ascii="Times New Roman" w:hAnsi="Times New Roman"/>
        </w:rPr>
        <w:t>t at all</w:t>
      </w:r>
      <w:r w:rsidR="00F336A6">
        <w:rPr>
          <w:rFonts w:ascii="Times New Roman" w:hAnsi="Times New Roman"/>
        </w:rPr>
        <w:t xml:space="preserve"> (Moritz, et al</w:t>
      </w:r>
      <w:r w:rsidR="00D344D9">
        <w:rPr>
          <w:rFonts w:ascii="Times New Roman" w:hAnsi="Times New Roman"/>
        </w:rPr>
        <w:t>.</w:t>
      </w:r>
      <w:r w:rsidR="00F336A6">
        <w:rPr>
          <w:rFonts w:ascii="Times New Roman" w:hAnsi="Times New Roman"/>
        </w:rPr>
        <w:t xml:space="preserve"> 2008</w:t>
      </w:r>
      <w:r w:rsidR="00D344D9">
        <w:rPr>
          <w:rFonts w:ascii="Times New Roman" w:hAnsi="Times New Roman"/>
        </w:rPr>
        <w:t>,</w:t>
      </w:r>
      <w:r w:rsidR="00F336A6">
        <w:rPr>
          <w:rFonts w:ascii="Times New Roman" w:hAnsi="Times New Roman"/>
        </w:rPr>
        <w:t xml:space="preserve"> Hargrove and </w:t>
      </w:r>
      <w:proofErr w:type="spellStart"/>
      <w:r w:rsidR="00F336A6">
        <w:rPr>
          <w:rFonts w:ascii="Times New Roman" w:hAnsi="Times New Roman"/>
        </w:rPr>
        <w:t>Rotenberry</w:t>
      </w:r>
      <w:proofErr w:type="spellEnd"/>
      <w:r w:rsidR="00F336A6">
        <w:rPr>
          <w:rFonts w:ascii="Times New Roman" w:hAnsi="Times New Roman"/>
        </w:rPr>
        <w:t xml:space="preserve"> 2011</w:t>
      </w:r>
      <w:r w:rsidR="00D344D9">
        <w:rPr>
          <w:rFonts w:ascii="Times New Roman" w:hAnsi="Times New Roman"/>
        </w:rPr>
        <w:t>,</w:t>
      </w:r>
      <w:r w:rsidR="00F336A6">
        <w:rPr>
          <w:rFonts w:ascii="Times New Roman" w:hAnsi="Times New Roman"/>
        </w:rPr>
        <w:t xml:space="preserve"> </w:t>
      </w:r>
      <w:proofErr w:type="spellStart"/>
      <w:r w:rsidR="00F336A6">
        <w:rPr>
          <w:rFonts w:ascii="Times New Roman" w:hAnsi="Times New Roman"/>
        </w:rPr>
        <w:t>Tingley</w:t>
      </w:r>
      <w:proofErr w:type="spellEnd"/>
      <w:r w:rsidR="00F336A6">
        <w:rPr>
          <w:rFonts w:ascii="Times New Roman" w:hAnsi="Times New Roman"/>
        </w:rPr>
        <w:t xml:space="preserve"> et al</w:t>
      </w:r>
      <w:r w:rsidR="00D344D9">
        <w:rPr>
          <w:rFonts w:ascii="Times New Roman" w:hAnsi="Times New Roman"/>
        </w:rPr>
        <w:t>.</w:t>
      </w:r>
      <w:r w:rsidR="00F336A6">
        <w:rPr>
          <w:rFonts w:ascii="Times New Roman" w:hAnsi="Times New Roman"/>
        </w:rPr>
        <w:t xml:space="preserve"> 2012)</w:t>
      </w:r>
      <w:r w:rsidR="00470628">
        <w:rPr>
          <w:rFonts w:ascii="Times New Roman" w:hAnsi="Times New Roman"/>
        </w:rPr>
        <w:t>.</w:t>
      </w:r>
      <w:r w:rsidR="00C762E5">
        <w:rPr>
          <w:rFonts w:ascii="Times New Roman" w:hAnsi="Times New Roman"/>
        </w:rPr>
        <w:t xml:space="preserve"> H</w:t>
      </w:r>
      <w:r w:rsidR="0084173B">
        <w:rPr>
          <w:rFonts w:ascii="Times New Roman" w:hAnsi="Times New Roman"/>
        </w:rPr>
        <w:t xml:space="preserve">eterogeneity in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w:t>
      </w:r>
      <w:r w:rsidR="00C762E5">
        <w:rPr>
          <w:rFonts w:ascii="Times New Roman" w:hAnsi="Times New Roman"/>
        </w:rPr>
        <w:t xml:space="preserve">partly </w:t>
      </w:r>
      <w:r w:rsidR="0084173B">
        <w:rPr>
          <w:rFonts w:ascii="Times New Roman" w:hAnsi="Times New Roman"/>
        </w:rPr>
        <w:t xml:space="preserve">explained by </w:t>
      </w:r>
      <w:r w:rsidR="00EC11F5">
        <w:rPr>
          <w:rFonts w:ascii="Times New Roman" w:hAnsi="Times New Roman"/>
        </w:rPr>
        <w:t xml:space="preserve">incorporating </w:t>
      </w:r>
      <w:proofErr w:type="gramStart"/>
      <w:r w:rsidR="00EC11F5">
        <w:rPr>
          <w:rFonts w:ascii="Times New Roman" w:hAnsi="Times New Roman"/>
        </w:rPr>
        <w:t>spatially</w:t>
      </w:r>
      <w:r w:rsidR="00C762E5">
        <w:rPr>
          <w:rFonts w:ascii="Times New Roman" w:hAnsi="Times New Roman"/>
        </w:rPr>
        <w:t>-</w:t>
      </w:r>
      <w:r w:rsidR="00EC11F5">
        <w:rPr>
          <w:rFonts w:ascii="Times New Roman" w:hAnsi="Times New Roman"/>
        </w:rPr>
        <w:t>specific</w:t>
      </w:r>
      <w:proofErr w:type="gramEnd"/>
      <w:r w:rsidR="00EC11F5">
        <w:rPr>
          <w:rFonts w:ascii="Times New Roman" w:hAnsi="Times New Roman"/>
        </w:rPr>
        <w:t xml:space="preserve"> measures of </w:t>
      </w:r>
      <w:r w:rsidR="0084173B">
        <w:rPr>
          <w:rFonts w:ascii="Times New Roman" w:hAnsi="Times New Roman"/>
        </w:rPr>
        <w:t>climatic</w:t>
      </w:r>
      <w:r w:rsidR="00EC11F5">
        <w:rPr>
          <w:rFonts w:ascii="Times New Roman" w:hAnsi="Times New Roman"/>
        </w:rPr>
        <w:t xml:space="preserve"> </w:t>
      </w:r>
      <w:r w:rsidR="00FE72B4">
        <w:rPr>
          <w:rFonts w:ascii="Times New Roman" w:hAnsi="Times New Roman"/>
        </w:rPr>
        <w:t>change</w:t>
      </w:r>
      <w:r w:rsidR="008652E1">
        <w:rPr>
          <w:rFonts w:ascii="Times New Roman" w:hAnsi="Times New Roman"/>
        </w:rPr>
        <w:t xml:space="preserve"> for</w:t>
      </w:r>
      <w:r w:rsidR="00950227">
        <w:rPr>
          <w:rFonts w:ascii="Times New Roman" w:hAnsi="Times New Roman"/>
        </w:rPr>
        <w:t xml:space="preserve"> both temperature and precipitation</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w:t>
      </w:r>
      <w:r w:rsidR="00262224">
        <w:rPr>
          <w:rFonts w:ascii="Times New Roman" w:hAnsi="Times New Roman"/>
        </w:rPr>
        <w:t>.</w:t>
      </w:r>
      <w:r w:rsidR="0066477D">
        <w:rPr>
          <w:rFonts w:ascii="Times New Roman" w:hAnsi="Times New Roman"/>
        </w:rPr>
        <w:t xml:space="preserve"> 2012)</w:t>
      </w:r>
      <w:r w:rsidR="00FE72B4">
        <w:rPr>
          <w:rFonts w:ascii="Times New Roman" w:hAnsi="Times New Roman"/>
        </w:rPr>
        <w:t xml:space="preserve">; </w:t>
      </w:r>
      <w:r w:rsidR="00DD21CC">
        <w:rPr>
          <w:rFonts w:ascii="Times New Roman" w:hAnsi="Times New Roman"/>
        </w:rPr>
        <w:t xml:space="preserve">depending on location, </w:t>
      </w:r>
      <w:r w:rsidR="00FE72B4">
        <w:rPr>
          <w:rFonts w:ascii="Times New Roman" w:hAnsi="Times New Roman"/>
        </w:rPr>
        <w:t xml:space="preserve">increases in </w:t>
      </w:r>
      <w:r w:rsidR="00FE03C6">
        <w:rPr>
          <w:rFonts w:ascii="Times New Roman" w:hAnsi="Times New Roman"/>
        </w:rPr>
        <w:t>the former favor</w:t>
      </w:r>
      <w:r w:rsidR="00FE72B4">
        <w:rPr>
          <w:rFonts w:ascii="Times New Roman" w:hAnsi="Times New Roman"/>
        </w:rPr>
        <w:t xml:space="preserve"> upslope shifts, while increases in </w:t>
      </w:r>
      <w:r w:rsidR="00FE03C6">
        <w:rPr>
          <w:rFonts w:ascii="Times New Roman" w:hAnsi="Times New Roman"/>
        </w:rPr>
        <w:t>the later favor</w:t>
      </w:r>
      <w:r w:rsidR="00FE72B4">
        <w:rPr>
          <w:rFonts w:ascii="Times New Roman" w:hAnsi="Times New Roman"/>
        </w:rPr>
        <w:t xml:space="preserve"> downslope movements. </w:t>
      </w:r>
    </w:p>
    <w:p w14:paraId="633E7497" w14:textId="6EE51A29" w:rsidR="00430FE6" w:rsidRDefault="00950227" w:rsidP="00C7294F">
      <w:pPr>
        <w:pStyle w:val="BodyA"/>
        <w:spacing w:line="480" w:lineRule="auto"/>
        <w:ind w:firstLine="720"/>
        <w:rPr>
          <w:rFonts w:ascii="Times New Roman" w:hAnsi="Times New Roman"/>
        </w:rPr>
      </w:pPr>
      <w:r>
        <w:rPr>
          <w:rFonts w:ascii="Times New Roman" w:hAnsi="Times New Roman"/>
        </w:rPr>
        <w:t>Here w</w:t>
      </w:r>
      <w:r w:rsidRPr="009D4E93">
        <w:rPr>
          <w:rFonts w:ascii="Times New Roman" w:hAnsi="Times New Roman"/>
        </w:rPr>
        <w:t>e</w:t>
      </w:r>
      <w:r>
        <w:rPr>
          <w:rFonts w:ascii="Times New Roman" w:hAnsi="Times New Roman"/>
        </w:rPr>
        <w:t xml:space="preserve"> characterize </w:t>
      </w:r>
      <w:r w:rsidR="0095281F">
        <w:rPr>
          <w:rFonts w:ascii="Times New Roman" w:hAnsi="Times New Roman"/>
        </w:rPr>
        <w:t>spatial</w:t>
      </w:r>
      <w:r>
        <w:rPr>
          <w:rFonts w:ascii="Times New Roman" w:hAnsi="Times New Roman"/>
        </w:rPr>
        <w:t xml:space="preserve">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sidR="00D37B2E">
        <w:rPr>
          <w:rFonts w:ascii="Times New Roman" w:hAnsi="Times New Roman"/>
        </w:rPr>
        <w:t xml:space="preserve">in protected areas </w:t>
      </w:r>
      <w:r>
        <w:rPr>
          <w:rFonts w:ascii="Times New Roman" w:hAnsi="Times New Roman"/>
        </w:rPr>
        <w:t xml:space="preserve">of montane California by expanding our </w:t>
      </w:r>
      <w:r w:rsidRPr="009D4E93">
        <w:rPr>
          <w:rFonts w:ascii="Times New Roman" w:hAnsi="Times New Roman"/>
        </w:rPr>
        <w:t xml:space="preserve">analysis </w:t>
      </w:r>
      <w:r w:rsidR="003830D2">
        <w:rPr>
          <w:rFonts w:ascii="Times New Roman" w:hAnsi="Times New Roman"/>
        </w:rPr>
        <w:t xml:space="preserve">centered on </w:t>
      </w:r>
      <w:r w:rsidRPr="009D4E93">
        <w:rPr>
          <w:rFonts w:ascii="Times New Roman" w:hAnsi="Times New Roman"/>
        </w:rPr>
        <w:t xml:space="preserve">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w:t>
      </w:r>
      <w:r w:rsidR="003830D2">
        <w:rPr>
          <w:rFonts w:ascii="Times New Roman" w:hAnsi="Times New Roman"/>
        </w:rPr>
        <w:t xml:space="preserve"> National Park</w:t>
      </w:r>
      <w:r>
        <w:rPr>
          <w:rFonts w:ascii="Times New Roman" w:hAnsi="Times New Roman"/>
        </w:rPr>
        <w:t xml:space="preserve">; </w:t>
      </w:r>
      <w:r w:rsidRPr="009D4E93">
        <w:rPr>
          <w:rFonts w:ascii="Times New Roman" w:hAnsi="Times New Roman"/>
        </w:rPr>
        <w:t>Moritz et al. 2008)</w:t>
      </w:r>
      <w:r w:rsidR="0095281F">
        <w:rPr>
          <w:rFonts w:ascii="Times New Roman" w:hAnsi="Times New Roman"/>
        </w:rPr>
        <w:t xml:space="preserve"> to</w:t>
      </w:r>
      <w:r>
        <w:rPr>
          <w:rFonts w:ascii="Times New Roman" w:hAnsi="Times New Roman"/>
        </w:rPr>
        <w:t xml:space="preserve"> </w:t>
      </w:r>
      <w:r w:rsidR="0095281F">
        <w:rPr>
          <w:rFonts w:ascii="Times New Roman" w:hAnsi="Times New Roman"/>
        </w:rPr>
        <w:t>other regions in</w:t>
      </w:r>
      <w:r w:rsidRPr="009D4E93">
        <w:rPr>
          <w:rFonts w:ascii="Times New Roman" w:hAnsi="Times New Roman"/>
        </w:rPr>
        <w:t xml:space="preserve"> </w:t>
      </w:r>
      <w:r>
        <w:rPr>
          <w:rFonts w:ascii="Times New Roman" w:hAnsi="Times New Roman"/>
        </w:rPr>
        <w:t>the north (Lassen</w:t>
      </w:r>
      <w:r w:rsidR="00446AF9">
        <w:rPr>
          <w:rFonts w:ascii="Times New Roman" w:hAnsi="Times New Roman"/>
        </w:rPr>
        <w:t xml:space="preserve"> Volcanic</w:t>
      </w:r>
      <w:r w:rsidR="003830D2">
        <w:rPr>
          <w:rFonts w:ascii="Times New Roman" w:hAnsi="Times New Roman"/>
        </w:rPr>
        <w:t xml:space="preserve"> National Park</w:t>
      </w:r>
      <w:r>
        <w:rPr>
          <w:rFonts w:ascii="Times New Roman" w:hAnsi="Times New Roman"/>
        </w:rPr>
        <w:t>) and south (Sequoia</w:t>
      </w:r>
      <w:r w:rsidR="003830D2">
        <w:rPr>
          <w:rFonts w:ascii="Times New Roman" w:hAnsi="Times New Roman"/>
        </w:rPr>
        <w:t>/Kings Canyon National Parks</w:t>
      </w:r>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w:t>
      </w:r>
      <w:r w:rsidR="009027B6">
        <w:rPr>
          <w:rFonts w:ascii="Times New Roman" w:hAnsi="Times New Roman"/>
        </w:rPr>
        <w:t>Century</w:t>
      </w:r>
      <w:r w:rsidRPr="009D4E93">
        <w:rPr>
          <w:rFonts w:ascii="Times New Roman" w:hAnsi="Times New Roman"/>
        </w:rPr>
        <w:t xml:space="preserve"> (1911-1934) to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9027B6">
        <w:rPr>
          <w:rFonts w:ascii="Times New Roman" w:hAnsi="Times New Roman"/>
        </w:rPr>
        <w:t>that have</w:t>
      </w:r>
      <w:r w:rsidR="0012673A">
        <w:rPr>
          <w:rFonts w:ascii="Times New Roman" w:hAnsi="Times New Roman"/>
        </w:rPr>
        <w:t xml:space="preserve"> </w:t>
      </w:r>
      <w:r w:rsidR="009027B6">
        <w:rPr>
          <w:rFonts w:ascii="Times New Roman" w:hAnsi="Times New Roman"/>
        </w:rPr>
        <w:t xml:space="preserve">experienced </w:t>
      </w:r>
      <w:r w:rsidR="0012673A">
        <w:rPr>
          <w:rFonts w:ascii="Times New Roman" w:hAnsi="Times New Roman"/>
        </w:rPr>
        <w:t xml:space="preserve">little </w:t>
      </w:r>
      <w:r w:rsidR="009027B6">
        <w:rPr>
          <w:rFonts w:ascii="Times New Roman" w:hAnsi="Times New Roman"/>
        </w:rPr>
        <w:t>land-use change</w:t>
      </w:r>
      <w:r w:rsidR="00C05B6F">
        <w:rPr>
          <w:rFonts w:ascii="Times New Roman" w:hAnsi="Times New Roman"/>
        </w:rPr>
        <w:t>,</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w:t>
      </w:r>
      <w:r w:rsidR="00C05B6F">
        <w:rPr>
          <w:rFonts w:ascii="Times New Roman" w:hAnsi="Times New Roman"/>
        </w:rPr>
        <w:t>tested four prediction</w:t>
      </w:r>
      <w:r w:rsidR="009E1648">
        <w:rPr>
          <w:rFonts w:ascii="Times New Roman" w:hAnsi="Times New Roman"/>
        </w:rPr>
        <w:t>s</w:t>
      </w:r>
      <w:r w:rsidR="0066477D">
        <w:rPr>
          <w:rFonts w:ascii="Times New Roman" w:hAnsi="Times New Roman"/>
        </w:rPr>
        <w:t xml:space="preserve"> </w:t>
      </w:r>
      <w:r w:rsidR="00271D24">
        <w:rPr>
          <w:rFonts w:ascii="Times New Roman" w:hAnsi="Times New Roman"/>
        </w:rPr>
        <w:t xml:space="preserve">of the influence of climate </w:t>
      </w:r>
      <w:r w:rsidR="00F067D1">
        <w:rPr>
          <w:rFonts w:ascii="Times New Roman" w:hAnsi="Times New Roman"/>
        </w:rPr>
        <w:t>warming</w:t>
      </w:r>
      <w:r w:rsidR="00271D24">
        <w:rPr>
          <w:rFonts w:ascii="Times New Roman" w:hAnsi="Times New Roman"/>
        </w:rPr>
        <w:t xml:space="preserve"> on elevational ranges </w:t>
      </w:r>
      <w:r w:rsidR="00C05B6F">
        <w:rPr>
          <w:rFonts w:ascii="Times New Roman" w:hAnsi="Times New Roman"/>
        </w:rPr>
        <w:t xml:space="preserve">that </w:t>
      </w:r>
      <w:r w:rsidR="00BE0512">
        <w:rPr>
          <w:rFonts w:ascii="Times New Roman" w:hAnsi="Times New Roman"/>
        </w:rPr>
        <w:t>emerg</w:t>
      </w:r>
      <w:r w:rsidR="00C05B6F">
        <w:rPr>
          <w:rFonts w:ascii="Times New Roman" w:hAnsi="Times New Roman"/>
        </w:rPr>
        <w:t>ed</w:t>
      </w:r>
      <w:r w:rsidR="00BE0512">
        <w:rPr>
          <w:rFonts w:ascii="Times New Roman" w:hAnsi="Times New Roman"/>
        </w:rPr>
        <w:t xml:space="preserve"> from patterns we observed in the Yosemite region</w:t>
      </w:r>
      <w:r w:rsidR="0012673A">
        <w:rPr>
          <w:rFonts w:ascii="Times New Roman" w:hAnsi="Times New Roman"/>
        </w:rPr>
        <w:t xml:space="preserve">. If </w:t>
      </w:r>
      <w:r w:rsidR="00F64BB4">
        <w:rPr>
          <w:rFonts w:ascii="Times New Roman" w:hAnsi="Times New Roman"/>
        </w:rPr>
        <w:t xml:space="preserve">overall </w:t>
      </w:r>
      <w:r w:rsidR="0012673A">
        <w:rPr>
          <w:rFonts w:ascii="Times New Roman" w:hAnsi="Times New Roman"/>
        </w:rPr>
        <w:t>climate warming is the predominant driver of range change, then</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shifts</w:t>
      </w:r>
      <w:r w:rsidR="00292B52">
        <w:rPr>
          <w:rFonts w:ascii="Times New Roman" w:hAnsi="Times New Roman"/>
        </w:rPr>
        <w:t xml:space="preserve"> </w:t>
      </w:r>
      <w:r w:rsidR="00C05B6F">
        <w:rPr>
          <w:rFonts w:ascii="Times New Roman" w:hAnsi="Times New Roman"/>
        </w:rPr>
        <w:t>should be</w:t>
      </w:r>
      <w:r w:rsidR="00F7150A">
        <w:rPr>
          <w:rFonts w:ascii="Times New Roman" w:hAnsi="Times New Roman"/>
        </w:rPr>
        <w:t xml:space="preserve"> </w:t>
      </w:r>
      <w:r w:rsidR="0066477D">
        <w:rPr>
          <w:rFonts w:ascii="Times New Roman" w:hAnsi="Times New Roman"/>
        </w:rPr>
        <w:t xml:space="preserve">the most common change across </w:t>
      </w:r>
      <w:r w:rsidR="00292B52">
        <w:rPr>
          <w:rFonts w:ascii="Times New Roman" w:hAnsi="Times New Roman"/>
        </w:rPr>
        <w:t>all regions</w:t>
      </w:r>
      <w:r w:rsidR="00C05B6F">
        <w:rPr>
          <w:rFonts w:ascii="Times New Roman" w:hAnsi="Times New Roman"/>
        </w:rPr>
        <w:t>;</w:t>
      </w:r>
      <w:r w:rsidR="00F64BB4">
        <w:rPr>
          <w:rFonts w:ascii="Times New Roman" w:hAnsi="Times New Roman"/>
        </w:rPr>
        <w:t xml:space="preserve"> and</w:t>
      </w:r>
      <w:r w:rsidR="0066477D">
        <w:rPr>
          <w:rFonts w:ascii="Times New Roman" w:hAnsi="Times New Roman"/>
        </w:rPr>
        <w:t xml:space="preserve"> </w:t>
      </w:r>
      <w:r w:rsidR="006D7ACB">
        <w:rPr>
          <w:rFonts w:ascii="Times New Roman" w:hAnsi="Times New Roman"/>
        </w:rPr>
        <w:t xml:space="preserve">(2) range contractions </w:t>
      </w:r>
      <w:r w:rsidR="00C05B6F">
        <w:rPr>
          <w:rFonts w:ascii="Times New Roman" w:hAnsi="Times New Roman"/>
        </w:rPr>
        <w:t xml:space="preserve">should be </w:t>
      </w:r>
      <w:r w:rsidR="005D668E">
        <w:rPr>
          <w:rFonts w:ascii="Times New Roman" w:hAnsi="Times New Roman"/>
        </w:rPr>
        <w:t xml:space="preserve">more </w:t>
      </w:r>
      <w:r w:rsidR="0012673A">
        <w:rPr>
          <w:rFonts w:ascii="Times New Roman" w:hAnsi="Times New Roman"/>
        </w:rPr>
        <w:t>frequent</w:t>
      </w:r>
      <w:r w:rsidR="005D668E">
        <w:rPr>
          <w:rFonts w:ascii="Times New Roman" w:hAnsi="Times New Roman"/>
        </w:rPr>
        <w:t xml:space="preserve"> </w:t>
      </w:r>
      <w:r w:rsidR="00B55150">
        <w:rPr>
          <w:rFonts w:ascii="Times New Roman" w:hAnsi="Times New Roman"/>
        </w:rPr>
        <w:t xml:space="preserve">in </w:t>
      </w:r>
      <w:r w:rsidR="006D7ACB">
        <w:rPr>
          <w:rFonts w:ascii="Times New Roman" w:hAnsi="Times New Roman"/>
        </w:rPr>
        <w:t xml:space="preserve">high </w:t>
      </w:r>
      <w:r w:rsidR="0012673A">
        <w:rPr>
          <w:rFonts w:ascii="Times New Roman" w:hAnsi="Times New Roman"/>
        </w:rPr>
        <w:t xml:space="preserve">than low </w:t>
      </w:r>
      <w:r w:rsidR="006D7ACB">
        <w:rPr>
          <w:rFonts w:ascii="Times New Roman" w:hAnsi="Times New Roman"/>
        </w:rPr>
        <w:t>elevation species</w:t>
      </w:r>
      <w:r w:rsidR="0012673A">
        <w:rPr>
          <w:rFonts w:ascii="Times New Roman" w:hAnsi="Times New Roman"/>
        </w:rPr>
        <w:t>,</w:t>
      </w:r>
      <w:r w:rsidR="006D7ACB">
        <w:rPr>
          <w:rFonts w:ascii="Times New Roman" w:hAnsi="Times New Roman"/>
        </w:rPr>
        <w:t xml:space="preserve"> </w:t>
      </w:r>
      <w:r w:rsidR="00C05B6F">
        <w:rPr>
          <w:rFonts w:ascii="Times New Roman" w:hAnsi="Times New Roman"/>
        </w:rPr>
        <w:t xml:space="preserve">and </w:t>
      </w:r>
      <w:r w:rsidR="00FE72B4">
        <w:rPr>
          <w:rFonts w:ascii="Times New Roman" w:hAnsi="Times New Roman"/>
        </w:rPr>
        <w:t xml:space="preserve">range </w:t>
      </w:r>
      <w:r w:rsidR="00B55150">
        <w:rPr>
          <w:rFonts w:ascii="Times New Roman" w:hAnsi="Times New Roman"/>
        </w:rPr>
        <w:t xml:space="preserve">expansions more common in </w:t>
      </w:r>
      <w:r w:rsidR="00BE0512">
        <w:rPr>
          <w:rFonts w:ascii="Times New Roman" w:hAnsi="Times New Roman"/>
        </w:rPr>
        <w:t xml:space="preserve">low </w:t>
      </w:r>
      <w:r w:rsidR="0012673A">
        <w:rPr>
          <w:rFonts w:ascii="Times New Roman" w:hAnsi="Times New Roman"/>
        </w:rPr>
        <w:t xml:space="preserve">than high </w:t>
      </w:r>
      <w:r w:rsidR="00BE0512">
        <w:rPr>
          <w:rFonts w:ascii="Times New Roman" w:hAnsi="Times New Roman"/>
        </w:rPr>
        <w:t>elevation species</w:t>
      </w:r>
      <w:r w:rsidR="007C724C">
        <w:rPr>
          <w:rFonts w:ascii="Times New Roman" w:hAnsi="Times New Roman"/>
        </w:rPr>
        <w:t xml:space="preserve">. </w:t>
      </w:r>
      <w:r w:rsidR="00B13D5C">
        <w:rPr>
          <w:rFonts w:ascii="Times New Roman" w:hAnsi="Times New Roman"/>
        </w:rPr>
        <w:t>If</w:t>
      </w:r>
      <w:r w:rsidR="00993B4D">
        <w:rPr>
          <w:rFonts w:ascii="Times New Roman" w:hAnsi="Times New Roman"/>
        </w:rPr>
        <w:t>,</w:t>
      </w:r>
      <w:r w:rsidR="00E94085">
        <w:rPr>
          <w:rFonts w:ascii="Times New Roman" w:hAnsi="Times New Roman"/>
        </w:rPr>
        <w:t xml:space="preserve"> </w:t>
      </w:r>
      <w:r w:rsidR="00B13D5C">
        <w:rPr>
          <w:rFonts w:ascii="Times New Roman" w:hAnsi="Times New Roman"/>
        </w:rPr>
        <w:t xml:space="preserve">however, </w:t>
      </w:r>
      <w:r w:rsidR="002155BD">
        <w:rPr>
          <w:rFonts w:ascii="Times New Roman" w:hAnsi="Times New Roman"/>
        </w:rPr>
        <w:t xml:space="preserve">species have responded to the heterogeneous climate changed </w:t>
      </w:r>
      <w:r w:rsidR="00993B4D">
        <w:rPr>
          <w:rFonts w:ascii="Times New Roman" w:hAnsi="Times New Roman"/>
        </w:rPr>
        <w:t>across the landscape</w:t>
      </w:r>
      <w:r w:rsidR="00F067D1">
        <w:rPr>
          <w:rFonts w:ascii="Times New Roman" w:hAnsi="Times New Roman"/>
        </w:rPr>
        <w:t xml:space="preserve"> and to both temperature and precipitation change</w:t>
      </w:r>
      <w:r w:rsidR="00B13D5C">
        <w:rPr>
          <w:rFonts w:ascii="Times New Roman" w:hAnsi="Times New Roman"/>
        </w:rPr>
        <w:t>, then</w:t>
      </w:r>
      <w:r w:rsidR="00BE0512">
        <w:rPr>
          <w:rFonts w:ascii="Times New Roman" w:hAnsi="Times New Roman"/>
        </w:rPr>
        <w:t xml:space="preserve"> </w:t>
      </w:r>
      <w:r w:rsidR="007C724C">
        <w:rPr>
          <w:rFonts w:ascii="Times New Roman" w:hAnsi="Times New Roman"/>
        </w:rPr>
        <w:t xml:space="preserve">(3) </w:t>
      </w:r>
      <w:r w:rsidR="00B72D0D">
        <w:rPr>
          <w:rFonts w:ascii="Times New Roman" w:hAnsi="Times New Roman"/>
        </w:rPr>
        <w:t xml:space="preserve">elevational ranges of species should shift </w:t>
      </w:r>
      <w:r w:rsidR="007C724C">
        <w:rPr>
          <w:rFonts w:ascii="Times New Roman" w:hAnsi="Times New Roman"/>
        </w:rPr>
        <w:t>inconsistent</w:t>
      </w:r>
      <w:r w:rsidR="00B72D0D">
        <w:rPr>
          <w:rFonts w:ascii="Times New Roman" w:hAnsi="Times New Roman"/>
        </w:rPr>
        <w:t>ly</w:t>
      </w:r>
      <w:r w:rsidR="007C724C">
        <w:rPr>
          <w:rFonts w:ascii="Times New Roman" w:hAnsi="Times New Roman"/>
        </w:rPr>
        <w:t xml:space="preserve"> across regions</w:t>
      </w:r>
      <w:r w:rsidR="00B72D0D">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upslope and downslope shifts </w:t>
      </w:r>
      <w:r w:rsidR="005B3672">
        <w:rPr>
          <w:rFonts w:ascii="Times New Roman" w:hAnsi="Times New Roman"/>
        </w:rPr>
        <w:t xml:space="preserve">should </w:t>
      </w:r>
      <w:r w:rsidR="007C724C">
        <w:rPr>
          <w:rFonts w:ascii="Times New Roman" w:hAnsi="Times New Roman"/>
        </w:rPr>
        <w:t xml:space="preserve">both </w:t>
      </w:r>
      <w:r w:rsidR="00F067D1">
        <w:rPr>
          <w:rFonts w:ascii="Times New Roman" w:hAnsi="Times New Roman"/>
        </w:rPr>
        <w:t xml:space="preserve">occur and </w:t>
      </w:r>
      <w:r w:rsidR="005B3672">
        <w:rPr>
          <w:rFonts w:ascii="Times New Roman" w:hAnsi="Times New Roman"/>
        </w:rPr>
        <w:t xml:space="preserve">be associated with </w:t>
      </w:r>
      <w:r w:rsidR="00077081">
        <w:rPr>
          <w:rFonts w:ascii="Times New Roman" w:hAnsi="Times New Roman"/>
        </w:rPr>
        <w:t xml:space="preserve">local </w:t>
      </w:r>
      <w:r w:rsidR="00BE0512">
        <w:rPr>
          <w:rFonts w:ascii="Times New Roman" w:hAnsi="Times New Roman"/>
        </w:rPr>
        <w:t>c</w:t>
      </w:r>
      <w:r w:rsidR="00C61B7E">
        <w:rPr>
          <w:rFonts w:ascii="Times New Roman" w:hAnsi="Times New Roman"/>
        </w:rPr>
        <w:t>hanges in temperature and precipitation, respectively (</w:t>
      </w:r>
      <w:proofErr w:type="spellStart"/>
      <w:r w:rsidR="00C61B7E">
        <w:rPr>
          <w:rFonts w:ascii="Times New Roman" w:hAnsi="Times New Roman"/>
        </w:rPr>
        <w:t>Tingley</w:t>
      </w:r>
      <w:proofErr w:type="spellEnd"/>
      <w:r w:rsidR="00C61B7E">
        <w:rPr>
          <w:rFonts w:ascii="Times New Roman" w:hAnsi="Times New Roman"/>
        </w:rPr>
        <w:t xml:space="preserve"> et al. 2012)</w:t>
      </w:r>
      <w:r w:rsidR="00BE0512">
        <w:rPr>
          <w:rFonts w:ascii="Times New Roman" w:hAnsi="Times New Roman"/>
        </w:rPr>
        <w:t>.</w:t>
      </w:r>
    </w:p>
    <w:p w14:paraId="6E0BBE50" w14:textId="77777777" w:rsidR="00F52252" w:rsidRPr="009D4E93" w:rsidRDefault="00F52252" w:rsidP="00C7294F">
      <w:pPr>
        <w:pStyle w:val="BodyA"/>
        <w:spacing w:line="480" w:lineRule="auto"/>
        <w:rPr>
          <w:rFonts w:ascii="Times New Roman" w:hAnsi="Times New Roman"/>
          <w:i/>
        </w:rPr>
      </w:pPr>
    </w:p>
    <w:p w14:paraId="5390EDC2" w14:textId="77777777" w:rsidR="00F52252" w:rsidRPr="009D4E93" w:rsidRDefault="00F52252" w:rsidP="00C7294F">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C7294F">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423B619A" w:rsidR="001E175F" w:rsidRDefault="001647AC" w:rsidP="00C7294F">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from the Museum of Vertebrate Zoology (MVZ) at the University of California</w:t>
      </w:r>
      <w:r w:rsidR="00446AF9">
        <w:rPr>
          <w:rFonts w:ascii="Times New Roman" w:hAnsi="Times New Roman"/>
        </w:rPr>
        <w:t>,</w:t>
      </w:r>
      <w:r w:rsidR="00F52252" w:rsidRPr="009D4E93">
        <w:rPr>
          <w:rFonts w:ascii="Times New Roman" w:hAnsi="Times New Roman"/>
        </w:rPr>
        <w:t xml:space="preserve"> Berkeley</w:t>
      </w:r>
      <w:r w:rsidR="00446AF9">
        <w:rPr>
          <w:rFonts w:ascii="Times New Roman" w:hAnsi="Times New Roman"/>
        </w:rPr>
        <w:t>,</w:t>
      </w:r>
      <w:r w:rsidR="00F52252" w:rsidRPr="009D4E93">
        <w:rPr>
          <w:rFonts w:ascii="Times New Roman" w:hAnsi="Times New Roman"/>
        </w:rPr>
        <w:t xml:space="preserve"> </w:t>
      </w:r>
      <w:r>
        <w:rPr>
          <w:rFonts w:ascii="Times New Roman" w:hAnsi="Times New Roman"/>
        </w:rPr>
        <w:t xml:space="preserve">conducted </w:t>
      </w:r>
      <w:r w:rsidRPr="009D4E93">
        <w:rPr>
          <w:rFonts w:ascii="Times New Roman" w:hAnsi="Times New Roman"/>
        </w:rPr>
        <w:t>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1924; Sumner and Dixon, 1953)</w:t>
      </w:r>
      <w:r w:rsidR="00446AF9">
        <w:rPr>
          <w:rFonts w:ascii="Times New Roman" w:hAnsi="Times New Roman"/>
        </w:rPr>
        <w:t xml:space="preserve"> </w:t>
      </w:r>
      <w:r w:rsidR="001E175F">
        <w:rPr>
          <w:rFonts w:ascii="Times New Roman" w:hAnsi="Times New Roman"/>
        </w:rPr>
        <w:t>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w:t>
      </w:r>
      <w:r w:rsidR="00633FA7">
        <w:rPr>
          <w:rFonts w:ascii="Times New Roman" w:hAnsi="Times New Roman"/>
          <w:highlight w:val="yellow"/>
        </w:rPr>
        <w:t>Fig.</w:t>
      </w:r>
      <w:r w:rsidRPr="00A053DF">
        <w:rPr>
          <w:rFonts w:ascii="Times New Roman" w:hAnsi="Times New Roman"/>
          <w:highlight w:val="yellow"/>
        </w:rPr>
        <w:t xml:space="preserve"> 1</w:t>
      </w:r>
      <w:r w:rsidR="00633FA7">
        <w:rPr>
          <w:rFonts w:ascii="Times New Roman" w:hAnsi="Times New Roman"/>
        </w:rPr>
        <w:t>A</w:t>
      </w:r>
      <w:r>
        <w:rPr>
          <w:rFonts w:ascii="Times New Roman" w:hAnsi="Times New Roman"/>
        </w:rPr>
        <w:t>):</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w:t>
      </w:r>
      <w:r w:rsidR="00140797">
        <w:rPr>
          <w:rFonts w:ascii="Times New Roman" w:hAnsi="Times New Roman"/>
        </w:rPr>
        <w:t xml:space="preserve"> and Kings Canyon</w:t>
      </w:r>
      <w:r w:rsidR="00F52252" w:rsidRPr="00A444EC">
        <w:rPr>
          <w:rFonts w:ascii="Times New Roman" w:hAnsi="Times New Roman"/>
        </w:rPr>
        <w:t xml:space="preserve"> National Park</w:t>
      </w:r>
      <w:r w:rsidR="00140797">
        <w:rPr>
          <w:rFonts w:ascii="Times New Roman" w:hAnsi="Times New Roman"/>
        </w:rPr>
        <w:t>s</w:t>
      </w:r>
      <w:r w:rsidR="00F52252" w:rsidRPr="00A444EC">
        <w:rPr>
          <w:rFonts w:ascii="Times New Roman" w:hAnsi="Times New Roman"/>
        </w:rPr>
        <w:t xml:space="preserve">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702307F4" w:rsidR="009E3ADB" w:rsidRDefault="001E175F" w:rsidP="00C7294F">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446AF9">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 xml:space="preserve">served over the </w:t>
      </w:r>
      <w:r w:rsidR="002219E2">
        <w:rPr>
          <w:rFonts w:ascii="Times New Roman" w:hAnsi="Times New Roman"/>
        </w:rPr>
        <w:t>last</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w:t>
      </w:r>
      <w:r w:rsidR="00F432B0" w:rsidRPr="00DD585C">
        <w:rPr>
          <w:rFonts w:ascii="Times New Roman" w:hAnsi="Times New Roman"/>
          <w:highlight w:val="yellow"/>
        </w:rPr>
        <w:t xml:space="preserve">Fig. </w:t>
      </w:r>
      <w:r w:rsidR="009E3ADB" w:rsidRPr="00DD585C">
        <w:rPr>
          <w:rFonts w:ascii="Times New Roman" w:hAnsi="Times New Roman"/>
          <w:highlight w:val="yellow"/>
        </w:rPr>
        <w:t>1</w:t>
      </w:r>
      <w:r w:rsidR="00F432B0" w:rsidRPr="00DD585C">
        <w:rPr>
          <w:rFonts w:ascii="Times New Roman" w:hAnsi="Times New Roman"/>
          <w:highlight w:val="yellow"/>
        </w:rPr>
        <w:t>B</w:t>
      </w:r>
      <w:r w:rsidR="009E3ADB">
        <w:rPr>
          <w:rFonts w:ascii="Times New Roman" w:hAnsi="Times New Roman"/>
        </w:rPr>
        <w:t>)</w:t>
      </w:r>
      <w:r>
        <w:rPr>
          <w:rFonts w:ascii="Times New Roman" w:hAnsi="Times New Roman"/>
        </w:rPr>
        <w:t xml:space="preserve">. </w:t>
      </w:r>
      <w:r w:rsidR="009E3ADB">
        <w:rPr>
          <w:rFonts w:ascii="Times New Roman" w:hAnsi="Times New Roman"/>
        </w:rPr>
        <w:t>Yosemite experienced the greatest</w:t>
      </w:r>
      <w:r w:rsidR="00DD21CC">
        <w:rPr>
          <w:rFonts w:ascii="Times New Roman" w:hAnsi="Times New Roman"/>
        </w:rPr>
        <w:t>,</w:t>
      </w:r>
      <w:r w:rsidR="00EB4874">
        <w:rPr>
          <w:rFonts w:ascii="Times New Roman" w:hAnsi="Times New Roman"/>
        </w:rPr>
        <w:t xml:space="preserve"> and </w:t>
      </w:r>
      <w:r w:rsidR="00DD21CC">
        <w:rPr>
          <w:rFonts w:ascii="Times New Roman" w:hAnsi="Times New Roman"/>
        </w:rPr>
        <w:t>Lassen the</w:t>
      </w:r>
      <w:r w:rsidR="00A07D78">
        <w:rPr>
          <w:rFonts w:ascii="Times New Roman" w:hAnsi="Times New Roman"/>
        </w:rPr>
        <w:t xml:space="preserve"> </w:t>
      </w:r>
      <w:r w:rsidR="00EB4874">
        <w:rPr>
          <w:rFonts w:ascii="Times New Roman" w:hAnsi="Times New Roman"/>
        </w:rPr>
        <w:t>least</w:t>
      </w:r>
      <w:r w:rsidR="00A07D78">
        <w:rPr>
          <w:rFonts w:ascii="Times New Roman" w:hAnsi="Times New Roman"/>
        </w:rPr>
        <w:t>,</w:t>
      </w:r>
      <w:r w:rsidR="009E3ADB">
        <w:rPr>
          <w:rFonts w:ascii="Times New Roman" w:hAnsi="Times New Roman"/>
        </w:rPr>
        <w:t xml:space="preserve"> increase in mean annual temperature</w:t>
      </w:r>
      <w:r w:rsidR="00EB4874">
        <w:rPr>
          <w:rFonts w:ascii="Times New Roman" w:hAnsi="Times New Roman"/>
        </w:rPr>
        <w:t>, whereas precipitation increased in both.</w:t>
      </w:r>
      <w:r w:rsidR="00397CDA">
        <w:rPr>
          <w:rFonts w:ascii="Times New Roman" w:hAnsi="Times New Roman"/>
        </w:rPr>
        <w:t xml:space="preserve"> </w:t>
      </w:r>
      <w:r w:rsidR="00EB4874">
        <w:rPr>
          <w:rFonts w:ascii="Times New Roman" w:hAnsi="Times New Roman"/>
        </w:rPr>
        <w:t>Across all three regions, maximum temperature of the warmest month was constant, whereas minimum temperature of the coldest month increased (</w:t>
      </w:r>
      <w:r w:rsidR="009036A4">
        <w:rPr>
          <w:rFonts w:ascii="Times New Roman" w:hAnsi="Times New Roman"/>
          <w:highlight w:val="yellow"/>
        </w:rPr>
        <w:t>Fig.</w:t>
      </w:r>
      <w:r w:rsidR="00EB4874" w:rsidRPr="00DD585C">
        <w:rPr>
          <w:rFonts w:ascii="Times New Roman" w:hAnsi="Times New Roman"/>
          <w:highlight w:val="yellow"/>
        </w:rPr>
        <w:t xml:space="preserve"> </w:t>
      </w:r>
      <w:r w:rsidR="003C228C" w:rsidRPr="00DD585C">
        <w:rPr>
          <w:rFonts w:ascii="Times New Roman" w:hAnsi="Times New Roman"/>
          <w:highlight w:val="yellow"/>
        </w:rPr>
        <w:t>S</w:t>
      </w:r>
      <w:r w:rsidR="00EB4874" w:rsidRPr="00DD585C">
        <w:rPr>
          <w:rFonts w:ascii="Times New Roman" w:hAnsi="Times New Roman"/>
          <w:highlight w:val="yellow"/>
        </w:rPr>
        <w:t>1</w:t>
      </w:r>
      <w:r w:rsidR="00EB4874">
        <w:rPr>
          <w:rFonts w:ascii="Times New Roman" w:hAnsi="Times New Roman"/>
        </w:rPr>
        <w:t xml:space="preserve">). </w:t>
      </w:r>
    </w:p>
    <w:p w14:paraId="2E3CA20E" w14:textId="77777777" w:rsidR="009E3ADB" w:rsidRPr="009D4E93" w:rsidRDefault="009E3ADB" w:rsidP="00C7294F">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C7294F">
      <w:pPr>
        <w:pStyle w:val="BodyA"/>
        <w:spacing w:line="480" w:lineRule="auto"/>
        <w:outlineLvl w:val="0"/>
        <w:rPr>
          <w:rFonts w:ascii="Times New Roman" w:hAnsi="Times New Roman"/>
          <w:i/>
        </w:rPr>
      </w:pPr>
      <w:r w:rsidRPr="009D4E93">
        <w:rPr>
          <w:rFonts w:ascii="Times New Roman" w:hAnsi="Times New Roman"/>
          <w:i/>
        </w:rPr>
        <w:t xml:space="preserve">Survey </w:t>
      </w:r>
      <w:r w:rsidR="005829AF">
        <w:rPr>
          <w:rFonts w:ascii="Times New Roman" w:hAnsi="Times New Roman"/>
          <w:i/>
        </w:rPr>
        <w:t xml:space="preserve">and Resurvey </w:t>
      </w:r>
      <w:r w:rsidRPr="009D4E93">
        <w:rPr>
          <w:rFonts w:ascii="Times New Roman" w:hAnsi="Times New Roman"/>
          <w:i/>
        </w:rPr>
        <w:t>Data</w:t>
      </w:r>
    </w:p>
    <w:p w14:paraId="14528DB5" w14:textId="03B9BB2A" w:rsidR="00DD4A48" w:rsidRPr="009D4E93" w:rsidRDefault="00097798" w:rsidP="00C7294F">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surveys (i.e.</w:t>
      </w:r>
      <w:r w:rsidR="005829AF">
        <w:rPr>
          <w:rFonts w:ascii="Times New Roman" w:hAnsi="Times New Roman"/>
          <w:lang w:val="en-AU"/>
        </w:rPr>
        <w:t>,</w:t>
      </w:r>
      <w:r w:rsidR="00DD4A48">
        <w:rPr>
          <w:rFonts w:ascii="Times New Roman" w:hAnsi="Times New Roman"/>
          <w:lang w:val="en-AU"/>
        </w:rPr>
        <w:t xml:space="preserv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w:t>
      </w:r>
      <w:commentRangeStart w:id="1"/>
      <w:r w:rsidR="00DD4A48" w:rsidRPr="009D4E93">
        <w:rPr>
          <w:rFonts w:ascii="Times New Roman" w:hAnsi="Times New Roman"/>
          <w:lang w:val="en-AU"/>
        </w:rPr>
        <w:t>SRTM</w:t>
      </w:r>
      <w:r w:rsidR="00446AF9">
        <w:rPr>
          <w:rFonts w:ascii="Times New Roman" w:hAnsi="Times New Roman"/>
          <w:lang w:val="en-AU"/>
        </w:rPr>
        <w:t xml:space="preserve"> (</w:t>
      </w:r>
      <w:r w:rsidR="00DD4A48" w:rsidRPr="009D4E93">
        <w:rPr>
          <w:rFonts w:ascii="Times New Roman" w:hAnsi="Times New Roman"/>
          <w:lang w:val="en-AU"/>
        </w:rPr>
        <w:t>v4</w:t>
      </w:r>
      <w:r w:rsidR="00446AF9">
        <w:rPr>
          <w:rFonts w:ascii="Times New Roman" w:hAnsi="Times New Roman"/>
          <w:lang w:val="en-AU"/>
        </w:rPr>
        <w:t>)</w:t>
      </w:r>
      <w:r w:rsidR="00DD4A48" w:rsidRPr="009D4E93">
        <w:rPr>
          <w:rFonts w:ascii="Times New Roman" w:hAnsi="Times New Roman"/>
          <w:lang w:val="en-AU"/>
        </w:rPr>
        <w:t xml:space="preserve"> </w:t>
      </w:r>
      <w:commentRangeEnd w:id="1"/>
      <w:r w:rsidR="00DD585C">
        <w:rPr>
          <w:rStyle w:val="CommentReference"/>
          <w:rFonts w:ascii="Times New Roman" w:eastAsia="Times New Roman" w:hAnsi="Times New Roman"/>
          <w:color w:val="auto"/>
        </w:rPr>
        <w:commentReference w:id="1"/>
      </w:r>
      <w:r w:rsidR="00DD4A48" w:rsidRPr="009D4E93">
        <w:rPr>
          <w:rFonts w:ascii="Times New Roman" w:hAnsi="Times New Roman"/>
          <w:lang w:val="en-AU"/>
        </w:rPr>
        <w:t>with a resolution of 1 arc</w:t>
      </w:r>
      <w:r w:rsidR="00446AF9">
        <w:rPr>
          <w:rFonts w:ascii="Times New Roman" w:hAnsi="Times New Roman"/>
          <w:lang w:val="en-AU"/>
        </w:rPr>
        <w:t xml:space="preserve"> </w:t>
      </w:r>
      <w:r w:rsidR="00DD4A48" w:rsidRPr="009D4E93">
        <w:rPr>
          <w:rFonts w:ascii="Times New Roman" w:hAnsi="Times New Roman"/>
          <w:lang w:val="en-AU"/>
        </w:rPr>
        <w:t>sec</w:t>
      </w:r>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32032AB7" w:rsidR="00531476" w:rsidRPr="009D4E93" w:rsidRDefault="00C55A45" w:rsidP="00C7294F">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F432B0">
        <w:rPr>
          <w:rFonts w:ascii="Times New Roman" w:hAnsi="Times New Roman"/>
        </w:rPr>
        <w:t xml:space="preserve"> (</w:t>
      </w:r>
      <w:r w:rsidR="00F432B0" w:rsidRPr="00DD585C">
        <w:rPr>
          <w:rFonts w:ascii="Times New Roman" w:hAnsi="Times New Roman"/>
          <w:highlight w:val="yellow"/>
        </w:rPr>
        <w:t>Fig. 1A</w:t>
      </w:r>
      <w:r w:rsidR="00F432B0">
        <w:rPr>
          <w:rFonts w:ascii="Times New Roman" w:hAnsi="Times New Roman"/>
        </w:rPr>
        <w:t>)</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r w:rsidR="0016283B">
        <w:rPr>
          <w:rFonts w:ascii="Times New Roman" w:hAnsi="Times New Roman"/>
        </w:rPr>
        <w:t xml:space="preserve">squirrels </w:t>
      </w:r>
      <w:r w:rsidR="00531476" w:rsidRPr="009D4E93">
        <w:rPr>
          <w:rFonts w:ascii="Times New Roman" w:hAnsi="Times New Roman"/>
        </w:rPr>
        <w:t xml:space="preserve">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from more than 2</w:t>
      </w:r>
      <w:r w:rsidR="003B67CF">
        <w:rPr>
          <w:rFonts w:ascii="Times New Roman" w:hAnsi="Times New Roman"/>
        </w:rPr>
        <w:t>,</w:t>
      </w:r>
      <w:r w:rsidR="001C7AC6">
        <w:rPr>
          <w:rFonts w:ascii="Times New Roman" w:hAnsi="Times New Roman"/>
        </w:rPr>
        <w:t xml:space="preserve">500 pages of </w:t>
      </w:r>
      <w:r w:rsidR="00531476" w:rsidRPr="009D4E93">
        <w:rPr>
          <w:rFonts w:ascii="Times New Roman" w:hAnsi="Times New Roman"/>
        </w:rPr>
        <w:t xml:space="preserve">field notebooks held </w:t>
      </w:r>
      <w:r w:rsidR="003B67CF">
        <w:rPr>
          <w:rFonts w:ascii="Times New Roman" w:hAnsi="Times New Roman"/>
        </w:rPr>
        <w:t>in</w:t>
      </w:r>
      <w:r w:rsidR="003B67CF" w:rsidRPr="009D4E93">
        <w:rPr>
          <w:rFonts w:ascii="Times New Roman" w:hAnsi="Times New Roman"/>
        </w:rPr>
        <w:t xml:space="preserve"> </w:t>
      </w:r>
      <w:r w:rsidR="00531476" w:rsidRPr="009D4E93">
        <w:rPr>
          <w:rFonts w:ascii="Times New Roman" w:hAnsi="Times New Roman"/>
        </w:rPr>
        <w:t xml:space="preserve">the MVZ </w:t>
      </w:r>
      <w:r w:rsidR="003B67CF">
        <w:rPr>
          <w:rFonts w:ascii="Times New Roman" w:hAnsi="Times New Roman"/>
        </w:rPr>
        <w:t>Archives</w:t>
      </w:r>
      <w:r w:rsidR="00531476" w:rsidRPr="009D4E93">
        <w:rPr>
          <w:rFonts w:ascii="Times New Roman" w:hAnsi="Times New Roman"/>
        </w:rPr>
        <w:t xml:space="preserve"> (available online at http:</w:t>
      </w:r>
      <w:r w:rsidR="003B67CF">
        <w:rPr>
          <w:rFonts w:ascii="Times New Roman" w:hAnsi="Times New Roman"/>
        </w:rPr>
        <w:t>//</w:t>
      </w:r>
      <w:r w:rsidR="00531476" w:rsidRPr="009D4E93">
        <w:rPr>
          <w:rFonts w:ascii="Times New Roman" w:hAnsi="Times New Roman"/>
        </w:rPr>
        <w:t xml:space="preserve">bscit.berkeley.edu/mvz/volumes.html). 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 </w:t>
      </w:r>
      <w:r w:rsidR="00531476" w:rsidRPr="00BC0434">
        <w:rPr>
          <w:rFonts w:ascii="Times New Roman" w:hAnsi="Times New Roman"/>
        </w:rPr>
        <w:t>(</w:t>
      </w:r>
      <w:hyperlink r:id="rId11" w:history="1">
        <w:r w:rsidR="00446AF9" w:rsidRPr="00580DD7">
          <w:rPr>
            <w:rStyle w:val="Hyperlink"/>
            <w:rFonts w:ascii="Times New Roman" w:hAnsi="Times New Roman"/>
          </w:rPr>
          <w:t>http://arctos.database.museum/project/historic-grinnell-survey-lassen-transect</w:t>
        </w:r>
      </w:hyperlink>
      <w:r w:rsidR="00446AF9">
        <w:rPr>
          <w:rStyle w:val="Hyperlink1"/>
          <w:rFonts w:ascii="Times New Roman" w:hAnsi="Times New Roman"/>
          <w:sz w:val="24"/>
        </w:rPr>
        <w:t xml:space="preserve">; </w:t>
      </w:r>
      <w:commentRangeStart w:id="2"/>
      <w:r w:rsidR="00446AF9">
        <w:rPr>
          <w:rStyle w:val="Hyperlink1"/>
          <w:rFonts w:ascii="Times New Roman" w:hAnsi="Times New Roman"/>
          <w:sz w:val="24"/>
        </w:rPr>
        <w:fldChar w:fldCharType="begin"/>
      </w:r>
      <w:r w:rsidR="00446AF9">
        <w:rPr>
          <w:rStyle w:val="Hyperlink1"/>
          <w:rFonts w:ascii="Times New Roman" w:hAnsi="Times New Roman"/>
          <w:sz w:val="24"/>
        </w:rPr>
        <w:instrText xml:space="preserve"> HYPERLINK "</w:instrText>
      </w:r>
      <w:r w:rsidR="00446AF9" w:rsidRPr="00446AF9">
        <w:rPr>
          <w:rStyle w:val="Hyperlink1"/>
          <w:rFonts w:ascii="Times New Roman" w:hAnsi="Times New Roman"/>
          <w:sz w:val="24"/>
        </w:rPr>
        <w:instrText>http://arctos.database.museum/project/historic-grinnell-survey-yosemite-transect</w:instrText>
      </w:r>
      <w:r w:rsidR="00446AF9">
        <w:rPr>
          <w:rStyle w:val="Hyperlink1"/>
          <w:rFonts w:ascii="Times New Roman" w:hAnsi="Times New Roman"/>
          <w:sz w:val="24"/>
        </w:rPr>
        <w:instrText xml:space="preserve">" </w:instrText>
      </w:r>
      <w:r w:rsidR="00446AF9">
        <w:rPr>
          <w:rStyle w:val="Hyperlink1"/>
          <w:rFonts w:ascii="Times New Roman" w:hAnsi="Times New Roman"/>
          <w:sz w:val="24"/>
        </w:rPr>
        <w:fldChar w:fldCharType="separate"/>
      </w:r>
      <w:r w:rsidR="00446AF9" w:rsidRPr="00580DD7">
        <w:rPr>
          <w:rStyle w:val="Hyperlink"/>
          <w:rFonts w:ascii="Times New Roman" w:hAnsi="Times New Roman"/>
        </w:rPr>
        <w:t>http://arctos.database.museum/project/historic-grinnell-survey-yosemite-transect</w:t>
      </w:r>
      <w:r w:rsidR="00446AF9">
        <w:rPr>
          <w:rStyle w:val="Hyperlink1"/>
          <w:rFonts w:ascii="Times New Roman" w:hAnsi="Times New Roman"/>
          <w:sz w:val="24"/>
        </w:rPr>
        <w:fldChar w:fldCharType="end"/>
      </w:r>
      <w:commentRangeEnd w:id="2"/>
      <w:r w:rsidR="00446AF9">
        <w:rPr>
          <w:rStyle w:val="CommentReference"/>
          <w:rFonts w:ascii="Times New Roman" w:eastAsia="Times New Roman" w:hAnsi="Times New Roman"/>
          <w:color w:val="auto"/>
        </w:rPr>
        <w:commentReference w:id="2"/>
      </w:r>
      <w:r w:rsidR="00446AF9">
        <w:rPr>
          <w:rStyle w:val="Hyperlink1"/>
          <w:rFonts w:ascii="Times New Roman" w:hAnsi="Times New Roman"/>
          <w:sz w:val="24"/>
        </w:rPr>
        <w:t xml:space="preserve">; </w:t>
      </w:r>
      <w:r w:rsidR="00446AF9" w:rsidRPr="00446AF9">
        <w:rPr>
          <w:rStyle w:val="Hyperlink1"/>
          <w:rFonts w:ascii="Times New Roman" w:hAnsi="Times New Roman"/>
          <w:sz w:val="24"/>
        </w:rPr>
        <w:t>http://arctos.database.museum/project/historic-grinnell-survey-southern-sierra-nevada-transect</w:t>
      </w:r>
      <w:r w:rsidR="00531476" w:rsidRPr="00BC0434">
        <w:rPr>
          <w:rFonts w:ascii="Times New Roman" w:hAnsi="Times New Roman"/>
        </w:rPr>
        <w:t>).</w:t>
      </w:r>
    </w:p>
    <w:p w14:paraId="7CE2B86E" w14:textId="771ABE0E" w:rsidR="00531476" w:rsidRPr="0034569F" w:rsidRDefault="00531476" w:rsidP="00C7294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00F432B0">
        <w:rPr>
          <w:rFonts w:ascii="Times New Roman" w:hAnsi="Times New Roman"/>
        </w:rPr>
        <w:t xml:space="preserve">; </w:t>
      </w:r>
      <w:r w:rsidR="00F432B0" w:rsidRPr="003069C7">
        <w:rPr>
          <w:rFonts w:ascii="Times New Roman" w:hAnsi="Times New Roman"/>
          <w:highlight w:val="yellow"/>
        </w:rPr>
        <w:t>Fig. 1A</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3"/>
      <w:commentRangeStart w:id="4"/>
      <w:r w:rsidR="00421D99">
        <w:rPr>
          <w:rFonts w:ascii="Times New Roman" w:hAnsi="Times New Roman"/>
        </w:rPr>
        <w:t>We</w:t>
      </w:r>
      <w:commentRangeEnd w:id="3"/>
      <w:r w:rsidR="000D5E05">
        <w:rPr>
          <w:rStyle w:val="CommentReference"/>
          <w:rFonts w:ascii="Times New Roman" w:eastAsia="Times New Roman" w:hAnsi="Times New Roman"/>
          <w:color w:val="auto"/>
        </w:rPr>
        <w:commentReference w:id="3"/>
      </w:r>
      <w:r w:rsidR="00421D99">
        <w:rPr>
          <w:rFonts w:ascii="Times New Roman" w:hAnsi="Times New Roman"/>
        </w:rPr>
        <w:t xml:space="preserv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4"/>
      <w:r w:rsidR="00F67894">
        <w:rPr>
          <w:rStyle w:val="CommentReference"/>
          <w:rFonts w:ascii="Times New Roman" w:eastAsia="Times New Roman" w:hAnsi="Times New Roman"/>
          <w:color w:val="auto"/>
        </w:rPr>
        <w:commentReference w:id="4"/>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5"/>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5"/>
      <w:r w:rsidR="00F67894">
        <w:rPr>
          <w:rStyle w:val="CommentReference"/>
          <w:rFonts w:ascii="Times New Roman" w:eastAsia="Times New Roman" w:hAnsi="Times New Roman"/>
          <w:color w:val="auto"/>
        </w:rPr>
        <w:commentReference w:id="5"/>
      </w:r>
      <w:r w:rsidR="00446AF9">
        <w:rPr>
          <w:rFonts w:ascii="Times New Roman" w:hAnsi="Times New Roman"/>
        </w:rPr>
        <w:t xml:space="preserve"> (</w:t>
      </w:r>
      <w:hyperlink r:id="rId12" w:history="1">
        <w:r w:rsidR="00446AF9" w:rsidRPr="00580DD7">
          <w:rPr>
            <w:rStyle w:val="Hyperlink"/>
            <w:rFonts w:ascii="Times New Roman" w:hAnsi="Times New Roman"/>
          </w:rPr>
          <w:t>http://arctos.database.museum/project/grinnell-resurvey-project-lassen-transect</w:t>
        </w:r>
      </w:hyperlink>
      <w:r w:rsidR="00446AF9">
        <w:rPr>
          <w:rFonts w:ascii="Times New Roman" w:hAnsi="Times New Roman"/>
        </w:rPr>
        <w:t xml:space="preserve">; </w:t>
      </w:r>
      <w:hyperlink r:id="rId13" w:history="1">
        <w:r w:rsidR="00446AF9" w:rsidRPr="00580DD7">
          <w:rPr>
            <w:rStyle w:val="Hyperlink"/>
            <w:rFonts w:ascii="Times New Roman" w:hAnsi="Times New Roman"/>
          </w:rPr>
          <w:t>http://arctos.database.museum/project/grinnell-resurvey-project-yosemite-transect</w:t>
        </w:r>
      </w:hyperlink>
      <w:r w:rsidR="00446AF9">
        <w:rPr>
          <w:rFonts w:ascii="Times New Roman" w:hAnsi="Times New Roman"/>
        </w:rPr>
        <w:t xml:space="preserve">; </w:t>
      </w:r>
      <w:r w:rsidR="00446AF9" w:rsidRPr="00446AF9">
        <w:rPr>
          <w:rFonts w:ascii="Times New Roman" w:hAnsi="Times New Roman"/>
        </w:rPr>
        <w:t>http://arctos.database.museum/project/grinnell-resurvey-project-southern-sierra-nevada-transect</w:t>
      </w:r>
      <w:r w:rsidR="00446AF9">
        <w:rPr>
          <w:rFonts w:ascii="Times New Roman" w:hAnsi="Times New Roman"/>
        </w:rPr>
        <w:t>)</w:t>
      </w:r>
      <w:r w:rsidR="00013FA3">
        <w:rPr>
          <w:rFonts w:ascii="Times New Roman" w:hAnsi="Times New Roman"/>
        </w:rPr>
        <w:t>.</w:t>
      </w:r>
    </w:p>
    <w:p w14:paraId="20CA3F7C" w14:textId="77777777"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C7294F">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C7294F">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sidRPr="003069C7">
        <w:rPr>
          <w:rFonts w:ascii="Times New Roman" w:hAnsi="Times New Roman"/>
          <w:highlight w:val="yellow"/>
        </w:rPr>
        <w:t xml:space="preserve">Table </w:t>
      </w:r>
      <w:r w:rsidR="00196708" w:rsidRPr="003069C7">
        <w:rPr>
          <w:rFonts w:ascii="Times New Roman" w:hAnsi="Times New Roman"/>
          <w:highlight w:val="yellow"/>
        </w:rPr>
        <w:t>S</w:t>
      </w:r>
      <w:r w:rsidR="00F53660" w:rsidRPr="003069C7">
        <w:rPr>
          <w:rFonts w:ascii="Times New Roman" w:hAnsi="Times New Roman"/>
          <w:highlight w:val="yellow"/>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37EFA6EB" w:rsidR="00F52252" w:rsidRDefault="00842AF1" w:rsidP="00C7294F">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w:t>
      </w:r>
      <w:r w:rsidR="003B67CF">
        <w:rPr>
          <w:rFonts w:ascii="Times New Roman" w:hAnsi="Times New Roman"/>
        </w:rPr>
        <w:t>,</w:t>
      </w:r>
      <w:r w:rsidR="00F52252" w:rsidRPr="009D4E93">
        <w:rPr>
          <w:rFonts w:ascii="Times New Roman" w:hAnsi="Times New Roman"/>
        </w:rPr>
        <w:t xml:space="preserve">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w:t>
      </w:r>
      <w:r w:rsidR="00A07D78">
        <w:rPr>
          <w:rFonts w:ascii="Times New Roman" w:hAnsi="Times New Roman"/>
        </w:rPr>
        <w:t>easi</w:t>
      </w:r>
      <w:r w:rsidR="003B67CF">
        <w:rPr>
          <w:rFonts w:ascii="Times New Roman" w:hAnsi="Times New Roman"/>
        </w:rPr>
        <w:t>l</w:t>
      </w:r>
      <w:r w:rsidR="00A07D78">
        <w:rPr>
          <w:rFonts w:ascii="Times New Roman" w:hAnsi="Times New Roman"/>
        </w:rPr>
        <w:t>y observed</w:t>
      </w:r>
      <w:r w:rsidR="00F52252" w:rsidRPr="009D4E93">
        <w:rPr>
          <w:rFonts w:ascii="Times New Roman" w:hAnsi="Times New Roman"/>
        </w:rPr>
        <w:t xml:space="preserve"> species in</w:t>
      </w:r>
      <w:r w:rsidR="00270E89">
        <w:rPr>
          <w:rFonts w:ascii="Times New Roman" w:hAnsi="Times New Roman"/>
        </w:rPr>
        <w:t xml:space="preserve"> suitable habitats at all sites, and they are included in range shift analyses.</w:t>
      </w:r>
    </w:p>
    <w:p w14:paraId="35840959" w14:textId="358407B0" w:rsidR="001B0C16" w:rsidRDefault="001B0C16" w:rsidP="00C7294F">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w:t>
      </w:r>
      <w:r w:rsidRPr="003069C7">
        <w:rPr>
          <w:rFonts w:ascii="Times New Roman" w:hAnsi="Times New Roman"/>
          <w:highlight w:val="yellow"/>
        </w:rPr>
        <w:t xml:space="preserve">Table </w:t>
      </w:r>
      <w:r w:rsidR="005A1AA0" w:rsidRPr="00485227">
        <w:rPr>
          <w:rFonts w:ascii="Times New Roman" w:hAnsi="Times New Roman"/>
          <w:highlight w:val="yellow"/>
        </w:rPr>
        <w:t>S</w:t>
      </w:r>
      <w:r w:rsidR="0032301D">
        <w:rPr>
          <w:rFonts w:ascii="Times New Roman" w:hAnsi="Times New Roman"/>
        </w:rPr>
        <w:t>2</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C7294F">
      <w:pPr>
        <w:pStyle w:val="BodyA"/>
        <w:spacing w:line="480" w:lineRule="auto"/>
        <w:rPr>
          <w:rFonts w:ascii="Times New Roman" w:hAnsi="Times New Roman"/>
        </w:rPr>
      </w:pPr>
    </w:p>
    <w:p w14:paraId="0BD078A0" w14:textId="23E56777" w:rsidR="00F52252" w:rsidRPr="009D4E93" w:rsidRDefault="005B657E" w:rsidP="00C7294F">
      <w:pPr>
        <w:pStyle w:val="BodyA"/>
        <w:spacing w:line="480" w:lineRule="auto"/>
        <w:outlineLvl w:val="0"/>
        <w:rPr>
          <w:rFonts w:ascii="Times New Roman" w:hAnsi="Times New Roman"/>
        </w:rPr>
      </w:pPr>
      <w:r>
        <w:rPr>
          <w:rFonts w:ascii="Times New Roman" w:hAnsi="Times New Roman"/>
          <w:i/>
        </w:rPr>
        <w:t xml:space="preserve">Modeling Changes in </w:t>
      </w:r>
      <w:r w:rsidR="00F52252" w:rsidRPr="009D4E93">
        <w:rPr>
          <w:rFonts w:ascii="Times New Roman" w:hAnsi="Times New Roman"/>
          <w:i/>
        </w:rPr>
        <w:t>Elevation</w:t>
      </w:r>
      <w:r>
        <w:rPr>
          <w:rFonts w:ascii="Times New Roman" w:hAnsi="Times New Roman"/>
          <w:i/>
        </w:rPr>
        <w:t>al</w:t>
      </w:r>
      <w:r w:rsidR="00F52252" w:rsidRPr="009D4E93">
        <w:rPr>
          <w:rFonts w:ascii="Times New Roman" w:hAnsi="Times New Roman"/>
          <w:i/>
        </w:rPr>
        <w:t xml:space="preserve"> Range</w:t>
      </w:r>
      <w:r>
        <w:rPr>
          <w:rFonts w:ascii="Times New Roman" w:hAnsi="Times New Roman"/>
          <w:i/>
        </w:rPr>
        <w:t>s</w:t>
      </w:r>
      <w:r w:rsidR="00F52252" w:rsidRPr="009D4E93">
        <w:rPr>
          <w:rFonts w:ascii="Times New Roman" w:hAnsi="Times New Roman"/>
          <w:i/>
        </w:rPr>
        <w:t xml:space="preserve"> </w:t>
      </w:r>
    </w:p>
    <w:p w14:paraId="57B05C3A" w14:textId="25544B46" w:rsidR="00F52252" w:rsidRPr="009D4E93" w:rsidRDefault="00F52252" w:rsidP="00C7294F">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proofErr w:type="spellStart"/>
      <w:r w:rsidR="000D23E7">
        <w:rPr>
          <w:rFonts w:ascii="Times New Roman" w:hAnsi="Times New Roman"/>
        </w:rPr>
        <w:t>Laake</w:t>
      </w:r>
      <w:proofErr w:type="spellEnd"/>
      <w:r w:rsidR="000D23E7">
        <w:rPr>
          <w:rFonts w:ascii="Times New Roman" w:hAnsi="Times New Roman"/>
        </w:rPr>
        <w:t xml:space="preserve">, 2013? </w:t>
      </w:r>
      <w:commentRangeStart w:id="6"/>
      <w:r w:rsidRPr="005D668E">
        <w:rPr>
          <w:rFonts w:ascii="Times New Roman" w:hAnsi="Times New Roman"/>
          <w:highlight w:val="yellow"/>
        </w:rPr>
        <w:t>REFS</w:t>
      </w:r>
      <w:commentRangeEnd w:id="6"/>
      <w:r w:rsidR="000D23E7">
        <w:rPr>
          <w:rStyle w:val="CommentReference"/>
          <w:rFonts w:ascii="Times New Roman" w:eastAsia="Times New Roman" w:hAnsi="Times New Roman"/>
          <w:color w:val="auto"/>
        </w:rPr>
        <w:commentReference w:id="6"/>
      </w:r>
      <w:r w:rsidRPr="009D4E93">
        <w:rPr>
          <w:rFonts w:ascii="Times New Roman" w:hAnsi="Times New Roman"/>
        </w:rPr>
        <w:t xml:space="preserve">). </w:t>
      </w:r>
    </w:p>
    <w:p w14:paraId="23CF0F90" w14:textId="0E7B98D5" w:rsidR="00F52252" w:rsidRPr="009D4E93" w:rsidRDefault="00F52252" w:rsidP="00C7294F">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3069C7">
        <w:rPr>
          <w:rFonts w:ascii="Times New Roman" w:hAnsi="Times New Roman"/>
          <w:highlight w:val="yellow"/>
        </w:rPr>
        <w:t xml:space="preserve">Table </w:t>
      </w:r>
      <w:r w:rsidRPr="0032301D">
        <w:rPr>
          <w:rFonts w:ascii="Times New Roman" w:hAnsi="Times New Roman"/>
          <w:highlight w:val="yellow"/>
        </w:rPr>
        <w:t>S</w:t>
      </w:r>
      <w:r w:rsidR="0032301D" w:rsidRPr="0032301D">
        <w:rPr>
          <w:rFonts w:ascii="Times New Roman" w:hAnsi="Times New Roman"/>
        </w:rPr>
        <w:t>3</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3069C7">
        <w:rPr>
          <w:rFonts w:ascii="Times New Roman" w:hAnsi="Times New Roman"/>
          <w:highlight w:val="yellow"/>
        </w:rPr>
        <w:t xml:space="preserve">Table </w:t>
      </w:r>
      <w:r w:rsidRPr="0032301D">
        <w:rPr>
          <w:rFonts w:ascii="Times New Roman" w:hAnsi="Times New Roman"/>
          <w:highlight w:val="yellow"/>
        </w:rPr>
        <w:t>S</w:t>
      </w:r>
      <w:r w:rsidR="0032301D">
        <w:rPr>
          <w:rFonts w:ascii="Times New Roman" w:hAnsi="Times New Roman"/>
        </w:rPr>
        <w:t>3</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w:t>
      </w:r>
      <w:r w:rsidR="00DA53F5">
        <w:rPr>
          <w:rFonts w:ascii="Arial" w:hAnsi="Arial" w:cs="Arial"/>
        </w:rPr>
        <w:t>Δ</w:t>
      </w:r>
      <w:r w:rsidR="00AD2580">
        <w:rPr>
          <w:rFonts w:ascii="Times New Roman" w:hAnsi="Times New Roman"/>
        </w:rPr>
        <w:t xml:space="preserve">AIC </w:t>
      </w:r>
      <w:r w:rsidR="00DA53F5">
        <w:rPr>
          <w:rFonts w:ascii="Times New Roman" w:hAnsi="Times New Roman"/>
        </w:rPr>
        <w:t xml:space="preserve">&lt; 2 </w:t>
      </w:r>
      <w:r w:rsidR="002D4CE2">
        <w:rPr>
          <w:rFonts w:ascii="Times New Roman" w:hAnsi="Times New Roman"/>
        </w:rPr>
        <w:t>for each species (</w:t>
      </w:r>
      <w:r w:rsidR="002D4CE2" w:rsidRPr="003069C7">
        <w:rPr>
          <w:rFonts w:ascii="Times New Roman" w:hAnsi="Times New Roman"/>
          <w:highlight w:val="yellow"/>
        </w:rPr>
        <w:t>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5ACDF3A6" w:rsidR="00500895" w:rsidRDefault="00F52252" w:rsidP="00C7294F">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w:t>
      </w:r>
      <w:r w:rsidR="009036A4">
        <w:rPr>
          <w:rFonts w:ascii="Times New Roman" w:hAnsi="Times New Roman"/>
          <w:highlight w:val="yellow"/>
        </w:rPr>
        <w:t>Fig.</w:t>
      </w:r>
      <w:r w:rsidRPr="003069C7">
        <w:rPr>
          <w:rFonts w:ascii="Times New Roman" w:hAnsi="Times New Roman"/>
          <w:highlight w:val="yellow"/>
        </w:rPr>
        <w:t xml:space="preserve"> </w:t>
      </w:r>
      <w:r w:rsidR="00CF0CC9" w:rsidRPr="003069C7">
        <w:rPr>
          <w:rFonts w:ascii="Times New Roman" w:hAnsi="Times New Roman"/>
          <w:highlight w:val="yellow"/>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w:t>
      </w:r>
      <w:r w:rsidR="00EE0E74">
        <w:rPr>
          <w:rFonts w:ascii="Times New Roman" w:hAnsi="Times New Roman"/>
        </w:rPr>
        <w:t>,</w:t>
      </w:r>
      <w:r w:rsidRPr="009D4E93">
        <w:rPr>
          <w:rFonts w:ascii="Times New Roman" w:hAnsi="Times New Roman"/>
        </w:rPr>
        <w:t xml:space="preserve">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r w:rsidR="00A322A3">
        <w:rPr>
          <w:rFonts w:ascii="Times New Roman" w:hAnsi="Times New Roman"/>
        </w:rPr>
        <w:t>within era</w:t>
      </w:r>
      <w:r w:rsidR="00425585">
        <w:rPr>
          <w:rFonts w:ascii="Times New Roman" w:hAnsi="Times New Roman"/>
        </w:rPr>
        <w:t xml:space="preserv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C7294F">
      <w:pPr>
        <w:pStyle w:val="BodyA"/>
        <w:spacing w:line="480" w:lineRule="auto"/>
        <w:ind w:firstLine="720"/>
        <w:rPr>
          <w:rFonts w:ascii="Times New Roman" w:hAnsi="Times New Roman"/>
        </w:rPr>
      </w:pPr>
    </w:p>
    <w:p w14:paraId="653C28DC" w14:textId="661612D6" w:rsidR="00F52252" w:rsidRPr="009D4E93" w:rsidRDefault="00E847BF" w:rsidP="00C7294F">
      <w:pPr>
        <w:pStyle w:val="BodyA"/>
        <w:spacing w:line="480" w:lineRule="auto"/>
        <w:outlineLvl w:val="0"/>
        <w:rPr>
          <w:rFonts w:ascii="Times New Roman" w:hAnsi="Times New Roman"/>
        </w:rPr>
      </w:pPr>
      <w:r>
        <w:rPr>
          <w:rFonts w:ascii="Times New Roman" w:hAnsi="Times New Roman"/>
          <w:i/>
        </w:rPr>
        <w:t>T</w:t>
      </w:r>
      <w:r w:rsidR="001C24F5" w:rsidRPr="008A08DB">
        <w:rPr>
          <w:rFonts w:ascii="Times New Roman" w:hAnsi="Times New Roman"/>
          <w:i/>
        </w:rPr>
        <w:t xml:space="preserve">esting </w:t>
      </w:r>
      <w:r>
        <w:rPr>
          <w:rFonts w:ascii="Times New Roman" w:hAnsi="Times New Roman"/>
          <w:i/>
        </w:rPr>
        <w:t>patterns</w:t>
      </w:r>
      <w:r w:rsidR="001C24F5" w:rsidRPr="008A08DB">
        <w:rPr>
          <w:rFonts w:ascii="Times New Roman" w:hAnsi="Times New Roman"/>
          <w:i/>
        </w:rPr>
        <w:t xml:space="preserve">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001C24F5" w:rsidRPr="008A08DB">
        <w:rPr>
          <w:rFonts w:ascii="Times New Roman" w:hAnsi="Times New Roman"/>
          <w:i/>
        </w:rPr>
        <w:t>s</w:t>
      </w:r>
      <w:r w:rsidR="00F52252" w:rsidRPr="008A08DB">
        <w:rPr>
          <w:rFonts w:ascii="Times New Roman" w:hAnsi="Times New Roman"/>
          <w:i/>
        </w:rPr>
        <w:t>hift</w:t>
      </w:r>
      <w:r w:rsidR="001C24F5" w:rsidRPr="008A08DB">
        <w:rPr>
          <w:rFonts w:ascii="Times New Roman" w:hAnsi="Times New Roman"/>
          <w:i/>
        </w:rPr>
        <w:t>s</w:t>
      </w:r>
      <w:r w:rsidR="00F52252" w:rsidRPr="009D4E93">
        <w:rPr>
          <w:rFonts w:ascii="Times New Roman" w:hAnsi="Times New Roman"/>
          <w:i/>
        </w:rPr>
        <w:t xml:space="preserve"> </w:t>
      </w:r>
    </w:p>
    <w:p w14:paraId="59E1FFA7" w14:textId="4AC8AF87" w:rsidR="00397CDA" w:rsidRDefault="00041A37" w:rsidP="00C7294F">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 xml:space="preserve">ion and </w:t>
      </w:r>
      <w:r w:rsidR="003069C7">
        <w:rPr>
          <w:rFonts w:ascii="Times New Roman" w:hAnsi="Times New Roman"/>
        </w:rPr>
        <w:t xml:space="preserve">the elevational distributions of </w:t>
      </w:r>
      <w:r w:rsidR="00FD0A65">
        <w:rPr>
          <w:rFonts w:ascii="Times New Roman" w:hAnsi="Times New Roman"/>
        </w:rPr>
        <w:t>species</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w:t>
      </w:r>
      <w:proofErr w:type="spellStart"/>
      <w:r w:rsidR="00521F1E">
        <w:rPr>
          <w:rFonts w:ascii="Times New Roman" w:hAnsi="Times New Roman"/>
        </w:rPr>
        <w:t>logit</w:t>
      </w:r>
      <w:proofErr w:type="spellEnd"/>
      <w:r w:rsidR="00521F1E">
        <w:rPr>
          <w:rFonts w:ascii="Times New Roman" w:hAnsi="Times New Roman"/>
        </w:rPr>
        <w:t xml:space="preserve">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3C6F21">
        <w:rPr>
          <w:rFonts w:ascii="Times New Roman" w:hAnsi="Times New Roman"/>
        </w:rPr>
        <w:t>occurrence of</w:t>
      </w:r>
      <w:r w:rsidR="003C6F21" w:rsidDel="003C6F21">
        <w:rPr>
          <w:rFonts w:ascii="Times New Roman" w:hAnsi="Times New Roman"/>
        </w:rPr>
        <w:t xml:space="preserve"> </w:t>
      </w:r>
      <w:r w:rsidR="00521F1E">
        <w:rPr>
          <w:rFonts w:ascii="Times New Roman" w:hAnsi="Times New Roman"/>
        </w:rPr>
        <w:t>a range shift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proofErr w:type="spellStart"/>
      <w:r w:rsidR="003069C7">
        <w:rPr>
          <w:rFonts w:ascii="Times New Roman" w:hAnsi="Times New Roman"/>
        </w:rPr>
        <w:t>Elevationally</w:t>
      </w:r>
      <w:proofErr w:type="spellEnd"/>
      <w:r w:rsidR="003069C7">
        <w:rPr>
          <w:rFonts w:ascii="Times New Roman" w:hAnsi="Times New Roman"/>
        </w:rPr>
        <w:t xml:space="preserve"> w</w:t>
      </w:r>
      <w:r w:rsidR="001868F8">
        <w:rPr>
          <w:rFonts w:ascii="Times New Roman" w:hAnsi="Times New Roman"/>
        </w:rPr>
        <w:t xml:space="preserve">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A07D78" w:rsidRPr="003069C7">
        <w:rPr>
          <w:rFonts w:ascii="Times New Roman" w:hAnsi="Times New Roman"/>
          <w:i/>
        </w:rPr>
        <w:t xml:space="preserve">P. </w:t>
      </w:r>
      <w:proofErr w:type="spellStart"/>
      <w:r w:rsidR="00A07D78" w:rsidRPr="003069C7">
        <w:rPr>
          <w:rFonts w:ascii="Times New Roman" w:hAnsi="Times New Roman"/>
          <w:i/>
        </w:rPr>
        <w:t>maniculatus</w:t>
      </w:r>
      <w:proofErr w:type="spellEnd"/>
      <w:r w:rsidR="00A07D78">
        <w:rPr>
          <w:rFonts w:ascii="Times New Roman" w:hAnsi="Times New Roman"/>
        </w:rPr>
        <w:t xml:space="preserve"> and </w:t>
      </w:r>
      <w:r w:rsidR="00A07D78" w:rsidRPr="003069C7">
        <w:rPr>
          <w:rFonts w:ascii="Times New Roman" w:hAnsi="Times New Roman"/>
          <w:i/>
        </w:rPr>
        <w:t xml:space="preserve">O. </w:t>
      </w:r>
      <w:proofErr w:type="spellStart"/>
      <w:r w:rsidR="00A07D78" w:rsidRPr="003069C7">
        <w:rPr>
          <w:rFonts w:ascii="Times New Roman" w:hAnsi="Times New Roman"/>
          <w:i/>
        </w:rPr>
        <w:t>beecheyi</w:t>
      </w:r>
      <w:proofErr w:type="spellEnd"/>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w:t>
      </w:r>
      <w:r w:rsidR="000060CF">
        <w:rPr>
          <w:rFonts w:ascii="Times New Roman" w:hAnsi="Times New Roman"/>
        </w:rPr>
        <w:t>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w:t>
      </w:r>
      <w:r w:rsidR="000060CF">
        <w:rPr>
          <w:rFonts w:ascii="Times New Roman" w:hAnsi="Times New Roman"/>
        </w:rPr>
        <w:t>r</w:t>
      </w:r>
      <w:r w:rsidR="00E83C08">
        <w:rPr>
          <w:rFonts w:ascii="Times New Roman" w:hAnsi="Times New Roman"/>
        </w:rPr>
        <w:t xml:space="preserve">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w:t>
      </w:r>
      <w:r w:rsidR="000060CF">
        <w:rPr>
          <w:rFonts w:ascii="Times New Roman" w:hAnsi="Times New Roman"/>
        </w:rPr>
        <w:t>z</w:t>
      </w:r>
      <w:r w:rsidR="00E83C08">
        <w:rPr>
          <w:rFonts w:ascii="Times New Roman" w:hAnsi="Times New Roman"/>
        </w:rPr>
        <w:t xml:space="preserve">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w:t>
      </w:r>
      <w:r w:rsidR="00407C96">
        <w:rPr>
          <w:rFonts w:ascii="Times New Roman" w:hAnsi="Times New Roman"/>
        </w:rPr>
        <w:t>z</w:t>
      </w:r>
      <w:r w:rsidR="001868F8">
        <w:rPr>
          <w:rFonts w:ascii="Times New Roman" w:hAnsi="Times New Roman"/>
        </w:rPr>
        <w:t>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w:t>
      </w:r>
      <w:r w:rsidR="00407C96">
        <w:rPr>
          <w:rFonts w:ascii="Times New Roman" w:hAnsi="Times New Roman"/>
        </w:rPr>
        <w:t>l</w:t>
      </w:r>
      <w:r w:rsidR="00A76A0E">
        <w:rPr>
          <w:rFonts w:ascii="Times New Roman" w:hAnsi="Times New Roman"/>
        </w:rPr>
        <w:t xml:space="preserve">imit and </w:t>
      </w:r>
      <w:r w:rsidR="00407C96">
        <w:rPr>
          <w:rFonts w:ascii="Times New Roman" w:hAnsi="Times New Roman"/>
        </w:rPr>
        <w:t>r</w:t>
      </w:r>
      <w:r w:rsidR="00A76A0E">
        <w:rPr>
          <w:rFonts w:ascii="Times New Roman" w:hAnsi="Times New Roman"/>
        </w:rPr>
        <w:t>egion variables.</w:t>
      </w:r>
      <w:r w:rsidR="00610AAF">
        <w:rPr>
          <w:rFonts w:ascii="Times New Roman" w:hAnsi="Times New Roman"/>
        </w:rPr>
        <w:t xml:space="preserve"> </w:t>
      </w:r>
    </w:p>
    <w:p w14:paraId="745E67D0" w14:textId="0FA68714" w:rsidR="00FD0A65" w:rsidRPr="003069C7" w:rsidRDefault="006B47D5" w:rsidP="00C7294F">
      <w:pPr>
        <w:pStyle w:val="BodyA"/>
        <w:spacing w:line="480" w:lineRule="auto"/>
        <w:ind w:firstLine="720"/>
        <w:rPr>
          <w:rFonts w:ascii="Times New Roman" w:hAnsi="Times New Roman"/>
          <w:i/>
        </w:rPr>
      </w:pPr>
      <w:r>
        <w:rPr>
          <w:rFonts w:ascii="Times New Roman" w:hAnsi="Times New Roman"/>
        </w:rPr>
        <w:t>W</w:t>
      </w:r>
      <w:r w:rsidR="00397CDA">
        <w:rPr>
          <w:rFonts w:ascii="Times New Roman" w:hAnsi="Times New Roman"/>
        </w:rPr>
        <w:t>e used one-sided binomial tests to evaluate whether upslope shifts were the most common across regions (</w:t>
      </w:r>
      <w:r w:rsidR="00C731D2">
        <w:rPr>
          <w:rFonts w:ascii="Times New Roman" w:hAnsi="Times New Roman"/>
        </w:rPr>
        <w:t>Prediction</w:t>
      </w:r>
      <w:r w:rsidR="00397CDA">
        <w:rPr>
          <w:rFonts w:ascii="Times New Roman" w:hAnsi="Times New Roman"/>
        </w:rPr>
        <w:t xml:space="preserve"> 1), whether range contractions were more likely in high elevation species and range expansions were more common in low elevation species (</w:t>
      </w:r>
      <w:r w:rsidR="00C731D2">
        <w:rPr>
          <w:rFonts w:ascii="Times New Roman" w:hAnsi="Times New Roman"/>
        </w:rPr>
        <w:t>Prediction</w:t>
      </w:r>
      <w:r w:rsidR="00397CDA">
        <w:rPr>
          <w:rFonts w:ascii="Times New Roman" w:hAnsi="Times New Roman"/>
        </w:rPr>
        <w:t xml:space="preserve"> 2), and to evaluate whether the patterns of range shifts were consistent </w:t>
      </w:r>
      <w:r>
        <w:rPr>
          <w:rFonts w:ascii="Times New Roman" w:hAnsi="Times New Roman"/>
        </w:rPr>
        <w:t xml:space="preserve">across </w:t>
      </w:r>
      <w:r w:rsidR="00397CDA">
        <w:rPr>
          <w:rFonts w:ascii="Times New Roman" w:hAnsi="Times New Roman"/>
        </w:rPr>
        <w:t>regions (</w:t>
      </w:r>
      <w:r w:rsidR="00C731D2">
        <w:rPr>
          <w:rFonts w:ascii="Times New Roman" w:hAnsi="Times New Roman"/>
        </w:rPr>
        <w:t>Prediction</w:t>
      </w:r>
      <w:r w:rsidR="00397CDA">
        <w:rPr>
          <w:rFonts w:ascii="Times New Roman" w:hAnsi="Times New Roman"/>
        </w:rPr>
        <w:t xml:space="preserve"> 3). </w:t>
      </w:r>
      <w:r w:rsidR="006F2D77">
        <w:rPr>
          <w:rFonts w:ascii="Times New Roman" w:hAnsi="Times New Roman"/>
        </w:rPr>
        <w:t>For each of these analyses, w</w:t>
      </w:r>
      <w:r w:rsidR="00397CDA">
        <w:rPr>
          <w:rFonts w:ascii="Times New Roman" w:hAnsi="Times New Roman"/>
        </w:rPr>
        <w:t xml:space="preserve">e </w:t>
      </w:r>
      <w:r w:rsidR="006F2D77">
        <w:rPr>
          <w:rFonts w:ascii="Times New Roman" w:hAnsi="Times New Roman"/>
        </w:rPr>
        <w:t>included</w:t>
      </w:r>
      <w:r w:rsidR="00397CDA">
        <w:rPr>
          <w:rFonts w:ascii="Times New Roman" w:hAnsi="Times New Roman"/>
        </w:rPr>
        <w:t xml:space="preserve"> only those species </w:t>
      </w:r>
      <w:r w:rsidR="003069C7">
        <w:rPr>
          <w:rFonts w:ascii="Times New Roman" w:hAnsi="Times New Roman"/>
        </w:rPr>
        <w:t xml:space="preserve">that </w:t>
      </w:r>
      <w:r w:rsidR="008C23A4">
        <w:rPr>
          <w:rFonts w:ascii="Times New Roman" w:hAnsi="Times New Roman"/>
        </w:rPr>
        <w:t>exhibit</w:t>
      </w:r>
      <w:r w:rsidR="003069C7">
        <w:rPr>
          <w:rFonts w:ascii="Times New Roman" w:hAnsi="Times New Roman"/>
        </w:rPr>
        <w:t>ed</w:t>
      </w:r>
      <w:r w:rsidR="00397CDA">
        <w:rPr>
          <w:rFonts w:ascii="Times New Roman" w:hAnsi="Times New Roman"/>
        </w:rPr>
        <w:t xml:space="preserve">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16F267E7" w14:textId="77777777" w:rsidR="00C731D2" w:rsidRDefault="00C731D2" w:rsidP="007D3662">
      <w:pPr>
        <w:pStyle w:val="BodyA"/>
        <w:spacing w:line="480" w:lineRule="auto"/>
        <w:ind w:firstLine="720"/>
        <w:rPr>
          <w:rFonts w:ascii="Times New Roman" w:hAnsi="Times New Roman"/>
          <w:i/>
        </w:rPr>
      </w:pPr>
    </w:p>
    <w:p w14:paraId="64C19138" w14:textId="77777777" w:rsidR="00FD0A65" w:rsidRDefault="00FD0A65" w:rsidP="00C7294F">
      <w:pPr>
        <w:pStyle w:val="BodyA"/>
        <w:spacing w:line="480" w:lineRule="auto"/>
        <w:outlineLvl w:val="0"/>
        <w:rPr>
          <w:rFonts w:ascii="Times New Roman" w:hAnsi="Times New Roman"/>
          <w:i/>
        </w:rPr>
      </w:pPr>
      <w:r>
        <w:rPr>
          <w:rFonts w:ascii="Times New Roman" w:hAnsi="Times New Roman"/>
          <w:i/>
        </w:rPr>
        <w:t>Climatic nearest neighbor</w:t>
      </w:r>
    </w:p>
    <w:p w14:paraId="70ECF884" w14:textId="1139E3D5" w:rsidR="0002428B" w:rsidRDefault="00FD0A65" w:rsidP="00C7294F">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w:t>
      </w:r>
      <w:r w:rsidR="008C23A4">
        <w:rPr>
          <w:rFonts w:ascii="Times New Roman" w:hAnsi="Times New Roman"/>
        </w:rPr>
        <w:t xml:space="preserve">(Prediction 4) </w:t>
      </w:r>
      <w:r>
        <w:rPr>
          <w:rFonts w:ascii="Times New Roman" w:hAnsi="Times New Roman"/>
        </w:rPr>
        <w:t>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r w:rsidR="00C43D4C">
        <w:rPr>
          <w:rFonts w:ascii="Times New Roman" w:hAnsi="Times New Roman"/>
        </w:rPr>
        <w:t>BIOCLIM</w:t>
      </w:r>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r w:rsidR="00C43D4C">
        <w:rPr>
          <w:rFonts w:ascii="Times New Roman" w:hAnsi="Times New Roman"/>
        </w:rPr>
        <w:t>BIOCLIM</w:t>
      </w:r>
      <w:r w:rsidR="00A76A0E">
        <w:rPr>
          <w:rFonts w:ascii="Times New Roman" w:hAnsi="Times New Roman"/>
        </w:rPr>
        <w:t xml:space="preserve"> variables </w:t>
      </w:r>
      <w:r>
        <w:rPr>
          <w:rFonts w:ascii="Times New Roman" w:hAnsi="Times New Roman"/>
        </w:rPr>
        <w:t>were calculated between each historical locality and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w:t>
      </w:r>
      <w:r w:rsidR="002746F0">
        <w:rPr>
          <w:rFonts w:ascii="Times New Roman" w:hAnsi="Times New Roman"/>
        </w:rPr>
        <w:t xml:space="preserve">for </w:t>
      </w:r>
      <w:r w:rsidR="009962A5">
        <w:rPr>
          <w:rFonts w:ascii="Times New Roman" w:hAnsi="Times New Roman"/>
        </w:rPr>
        <w:t xml:space="preserve">each </w:t>
      </w:r>
      <w:r w:rsidR="002746F0">
        <w:rPr>
          <w:rFonts w:ascii="Times New Roman" w:hAnsi="Times New Roman"/>
        </w:rPr>
        <w:t xml:space="preserve">region </w:t>
      </w:r>
      <w:r w:rsidR="009962A5">
        <w:rPr>
          <w:rFonts w:ascii="Times New Roman" w:hAnsi="Times New Roman"/>
        </w:rPr>
        <w:t>(i.e.</w:t>
      </w:r>
      <w:r w:rsidR="00AB1445">
        <w:rPr>
          <w:rFonts w:ascii="Times New Roman" w:hAnsi="Times New Roman"/>
        </w:rPr>
        <w:t>,</w:t>
      </w:r>
      <w:r w:rsidR="009962A5">
        <w:rPr>
          <w:rFonts w:ascii="Times New Roman" w:hAnsi="Times New Roman"/>
        </w:rPr>
        <w:t xml:space="preserve"> upslope or downslope). </w:t>
      </w:r>
      <w:r w:rsidR="00C52C32">
        <w:rPr>
          <w:rFonts w:ascii="Times New Roman" w:hAnsi="Times New Roman"/>
        </w:rPr>
        <w:t>We compared these climate-data derived models to a</w:t>
      </w:r>
      <w:r w:rsidR="009E4A03">
        <w:rPr>
          <w:rFonts w:ascii="Times New Roman" w:hAnsi="Times New Roman"/>
        </w:rPr>
        <w:t>n</w:t>
      </w:r>
      <w:r w:rsidR="00C52C32">
        <w:rPr>
          <w:rFonts w:ascii="Times New Roman" w:hAnsi="Times New Roman"/>
        </w:rPr>
        <w:t xml:space="preserve"> “overall warming model” that assumes an increased temperature at all grid cells over the same time period</w:t>
      </w:r>
      <w:r w:rsidR="00F400F3" w:rsidRPr="00B24915">
        <w:rPr>
          <w:rFonts w:ascii="Times New Roman" w:hAnsi="Times New Roman"/>
        </w:rPr>
        <w:t>,</w:t>
      </w:r>
      <w:r w:rsidR="00F8576F" w:rsidRPr="00B24915">
        <w:rPr>
          <w:rFonts w:ascii="Times New Roman" w:hAnsi="Times New Roman"/>
        </w:rPr>
        <w:t xml:space="preserve"> </w:t>
      </w:r>
      <w:r w:rsidR="009E4A03">
        <w:rPr>
          <w:rFonts w:ascii="Times New Roman" w:hAnsi="Times New Roman"/>
        </w:rPr>
        <w:t>which</w:t>
      </w:r>
      <w:r w:rsidR="00F8576F">
        <w:rPr>
          <w:rFonts w:ascii="Times New Roman" w:hAnsi="Times New Roman"/>
        </w:rPr>
        <w:t xml:space="preserve"> always </w:t>
      </w:r>
      <w:r w:rsidR="00F8576F" w:rsidRPr="00B24915">
        <w:rPr>
          <w:rFonts w:ascii="Times New Roman" w:hAnsi="Times New Roman"/>
        </w:rPr>
        <w:t>predict</w:t>
      </w:r>
      <w:r w:rsidR="009E4A03">
        <w:rPr>
          <w:rFonts w:ascii="Times New Roman" w:hAnsi="Times New Roman"/>
        </w:rPr>
        <w:t>ed</w:t>
      </w:r>
      <w:r w:rsidR="00F8576F">
        <w:rPr>
          <w:rFonts w:ascii="Times New Roman" w:hAnsi="Times New Roman"/>
        </w:rPr>
        <w:t xml:space="preserve"> upslope movements</w:t>
      </w:r>
      <w:r w:rsidR="009E4A03">
        <w:rPr>
          <w:rFonts w:ascii="Times New Roman" w:hAnsi="Times New Roman"/>
        </w:rPr>
        <w:t>.</w:t>
      </w:r>
    </w:p>
    <w:p w14:paraId="4E06E4BA" w14:textId="54903042" w:rsidR="00F52252" w:rsidRPr="00A9309D" w:rsidRDefault="00BB14CA" w:rsidP="00C7294F">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r w:rsidR="00C43D4C">
        <w:rPr>
          <w:rFonts w:ascii="Times New Roman" w:hAnsi="Times New Roman"/>
        </w:rPr>
        <w:t>BIOCLIM</w:t>
      </w:r>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B24915">
        <w:rPr>
          <w:rFonts w:ascii="Times New Roman" w:hAnsi="Times New Roman"/>
        </w:rPr>
        <w:t xml:space="preserve"> discussed above</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commentRangeStart w:id="7"/>
      <w:r w:rsidR="00044636">
        <w:rPr>
          <w:rFonts w:ascii="Times New Roman" w:hAnsi="Times New Roman"/>
        </w:rPr>
        <w:t>We analyzed 32 models</w:t>
      </w:r>
      <w:commentRangeEnd w:id="7"/>
      <w:r w:rsidR="00A07D78">
        <w:rPr>
          <w:rStyle w:val="CommentReference"/>
          <w:rFonts w:ascii="Times New Roman" w:eastAsia="Times New Roman" w:hAnsi="Times New Roman"/>
          <w:color w:val="auto"/>
        </w:rPr>
        <w:commentReference w:id="7"/>
      </w:r>
      <w:r w:rsidR="00044636">
        <w:rPr>
          <w:rFonts w:ascii="Times New Roman" w:hAnsi="Times New Roman"/>
        </w:rPr>
        <w:t xml:space="preserve"> comprised of a null model (intercept only), and all additive combinations of </w:t>
      </w:r>
      <w:r w:rsidR="00F400F3">
        <w:rPr>
          <w:rFonts w:ascii="Times New Roman" w:hAnsi="Times New Roman"/>
        </w:rPr>
        <w:t>the six</w:t>
      </w:r>
      <w:r w:rsidR="00044636">
        <w:rPr>
          <w:rFonts w:ascii="Times New Roman" w:hAnsi="Times New Roman"/>
        </w:rPr>
        <w:t xml:space="preserve"> variables, except </w:t>
      </w:r>
      <w:r w:rsidR="00F400F3">
        <w:rPr>
          <w:rFonts w:ascii="Times New Roman" w:hAnsi="Times New Roman"/>
        </w:rPr>
        <w:t xml:space="preserve">that </w:t>
      </w:r>
      <w:r w:rsidR="00044636">
        <w:rPr>
          <w:rFonts w:ascii="Times New Roman" w:hAnsi="Times New Roman"/>
        </w:rPr>
        <w:t>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w:t>
      </w:r>
      <w:r w:rsidR="00370DC2">
        <w:rPr>
          <w:rFonts w:ascii="Times New Roman" w:hAnsi="Times New Roman"/>
        </w:rPr>
        <w:t>ll warming model always predicted</w:t>
      </w:r>
      <w:r w:rsidR="0002428B">
        <w:rPr>
          <w:rFonts w:ascii="Times New Roman" w:hAnsi="Times New Roman"/>
        </w:rPr>
        <w:t xml:space="preserve">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w:t>
      </w:r>
      <w:r w:rsidR="0019752A">
        <w:rPr>
          <w:rFonts w:ascii="Times New Roman" w:hAnsi="Times New Roman"/>
        </w:rPr>
        <w:t xml:space="preserve">upslope movement predicted </w:t>
      </w:r>
      <w:r w:rsidR="00044636">
        <w:rPr>
          <w:rFonts w:ascii="Times New Roman" w:hAnsi="Times New Roman"/>
        </w:rPr>
        <w:t xml:space="preserve">from the overall warming model and </w:t>
      </w:r>
      <w:r w:rsidR="0019752A">
        <w:rPr>
          <w:rFonts w:ascii="Times New Roman" w:hAnsi="Times New Roman"/>
        </w:rPr>
        <w:t xml:space="preserve">predictions from </w:t>
      </w:r>
      <w:r w:rsidR="00044636">
        <w:rPr>
          <w:rFonts w:ascii="Times New Roman" w:hAnsi="Times New Roman"/>
        </w:rPr>
        <w:t xml:space="preserve">each of the </w:t>
      </w:r>
      <w:r w:rsidR="00C43D4C">
        <w:rPr>
          <w:rFonts w:ascii="Times New Roman" w:hAnsi="Times New Roman"/>
        </w:rPr>
        <w:t>BIOCLIM</w:t>
      </w:r>
      <w:r w:rsidR="00044636">
        <w:rPr>
          <w:rFonts w:ascii="Times New Roman" w:hAnsi="Times New Roman"/>
        </w:rPr>
        <w:t xml:space="preserve"> variables were consistent with the direction of observed shifts (</w:t>
      </w:r>
      <w:r w:rsidR="00F400F3">
        <w:rPr>
          <w:rFonts w:ascii="Times New Roman" w:hAnsi="Times New Roman"/>
        </w:rPr>
        <w:t>Prediction</w:t>
      </w:r>
      <w:r w:rsidR="00044636">
        <w:rPr>
          <w:rFonts w:ascii="Times New Roman" w:hAnsi="Times New Roman"/>
        </w:rPr>
        <w:t xml:space="preserve"> </w:t>
      </w:r>
      <w:r w:rsidR="0019752A">
        <w:rPr>
          <w:rFonts w:ascii="Times New Roman" w:hAnsi="Times New Roman"/>
        </w:rPr>
        <w:t>4</w:t>
      </w:r>
      <w:r w:rsidR="00370DC2">
        <w:rPr>
          <w:rFonts w:ascii="Times New Roman" w:hAnsi="Times New Roman"/>
        </w:rPr>
        <w:t>)</w:t>
      </w:r>
      <w:r w:rsidR="00044636">
        <w:rPr>
          <w:rFonts w:ascii="Times New Roman" w:hAnsi="Times New Roman"/>
        </w:rPr>
        <w:t>.</w:t>
      </w:r>
    </w:p>
    <w:p w14:paraId="79818850" w14:textId="77777777" w:rsidR="00F52252" w:rsidRPr="009D4E93" w:rsidRDefault="00F52252" w:rsidP="00C7294F">
      <w:pPr>
        <w:pStyle w:val="BodyA"/>
        <w:spacing w:line="480" w:lineRule="auto"/>
        <w:rPr>
          <w:rFonts w:ascii="Times New Roman" w:hAnsi="Times New Roman"/>
        </w:rPr>
      </w:pPr>
    </w:p>
    <w:p w14:paraId="79574F9B" w14:textId="77777777" w:rsidR="00F52252" w:rsidRPr="009D4E93" w:rsidRDefault="00817909" w:rsidP="00C7294F">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1E977F70" w14:textId="32B12B66" w:rsidR="007B165A" w:rsidRPr="007B165A" w:rsidRDefault="007B165A" w:rsidP="00F5767D">
      <w:pPr>
        <w:spacing w:line="480" w:lineRule="auto"/>
        <w:rPr>
          <w:rFonts w:ascii="Times New Roman" w:hAnsi="Times New Roman"/>
          <w:i/>
        </w:rPr>
      </w:pPr>
      <w:r>
        <w:rPr>
          <w:rFonts w:ascii="Times New Roman" w:hAnsi="Times New Roman"/>
          <w:i/>
        </w:rPr>
        <w:t>General P</w:t>
      </w:r>
      <w:r w:rsidRPr="007B165A">
        <w:rPr>
          <w:rFonts w:ascii="Times New Roman" w:hAnsi="Times New Roman"/>
          <w:i/>
        </w:rPr>
        <w:t xml:space="preserve">atterns of </w:t>
      </w:r>
      <w:r w:rsidR="009F2B93">
        <w:rPr>
          <w:rFonts w:ascii="Times New Roman" w:hAnsi="Times New Roman"/>
          <w:i/>
        </w:rPr>
        <w:t xml:space="preserve">Mammalian </w:t>
      </w:r>
      <w:r>
        <w:rPr>
          <w:rFonts w:ascii="Times New Roman" w:hAnsi="Times New Roman"/>
          <w:i/>
        </w:rPr>
        <w:t xml:space="preserve">Elevational </w:t>
      </w:r>
      <w:r w:rsidRPr="007B165A">
        <w:rPr>
          <w:rFonts w:ascii="Times New Roman" w:hAnsi="Times New Roman"/>
          <w:i/>
        </w:rPr>
        <w:t>Range Shift</w:t>
      </w:r>
      <w:r>
        <w:rPr>
          <w:rFonts w:ascii="Times New Roman" w:hAnsi="Times New Roman"/>
          <w:i/>
        </w:rPr>
        <w:t xml:space="preserve"> Over the Past Century</w:t>
      </w:r>
    </w:p>
    <w:p w14:paraId="2595F8E7" w14:textId="05225832" w:rsidR="00F5767D" w:rsidRPr="00F5767D" w:rsidRDefault="00F5767D" w:rsidP="00C7294F">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w:t>
      </w:r>
      <w:r w:rsidR="00370DC2">
        <w:rPr>
          <w:rFonts w:ascii="Times New Roman" w:hAnsi="Times New Roman"/>
        </w:rPr>
        <w:t>al</w:t>
      </w:r>
      <w:r w:rsidR="002D4CE2">
        <w:rPr>
          <w:rFonts w:ascii="Times New Roman" w:hAnsi="Times New Roman"/>
        </w:rPr>
        <w:t xml:space="preserve"> and modern surveys (</w:t>
      </w:r>
      <w:r w:rsidRPr="00370DC2">
        <w:rPr>
          <w:rFonts w:ascii="Times New Roman" w:hAnsi="Times New Roman"/>
          <w:highlight w:val="yellow"/>
        </w:rPr>
        <w:t xml:space="preserve">Table </w:t>
      </w:r>
      <w:r w:rsidR="002D4CE2" w:rsidRPr="00370DC2">
        <w:rPr>
          <w:rFonts w:ascii="Times New Roman" w:hAnsi="Times New Roman"/>
          <w:highlight w:val="yellow"/>
        </w:rPr>
        <w:t>S</w:t>
      </w:r>
      <w:r w:rsidRPr="00370DC2">
        <w:rPr>
          <w:rFonts w:ascii="Times New Roman" w:hAnsi="Times New Roman"/>
          <w:highlight w:val="yellow"/>
        </w:rPr>
        <w:t>2</w:t>
      </w:r>
      <w:r w:rsidR="00740BCB">
        <w:rPr>
          <w:rFonts w:ascii="Times New Roman" w:hAnsi="Times New Roman"/>
        </w:rPr>
        <w:t xml:space="preserve">, </w:t>
      </w:r>
      <w:r w:rsidR="009036A4">
        <w:rPr>
          <w:rFonts w:ascii="Times New Roman" w:hAnsi="Times New Roman"/>
          <w:highlight w:val="yellow"/>
        </w:rPr>
        <w:t>Fig.</w:t>
      </w:r>
      <w:r w:rsidR="00740BCB" w:rsidRPr="00370DC2">
        <w:rPr>
          <w:rFonts w:ascii="Times New Roman" w:hAnsi="Times New Roman"/>
          <w:highlight w:val="yellow"/>
        </w:rPr>
        <w:t xml:space="preserv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regions</w:t>
      </w:r>
      <w:r w:rsidR="00F3663F">
        <w:rPr>
          <w:rFonts w:ascii="Times New Roman" w:hAnsi="Times New Roman"/>
        </w:rPr>
        <w:t>,</w:t>
      </w:r>
      <w:r w:rsidR="00357478">
        <w:rPr>
          <w:rFonts w:ascii="Times New Roman" w:hAnsi="Times New Roman"/>
        </w:rPr>
        <w:t xml:space="preserve">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r w:rsidR="00E63A63">
        <w:rPr>
          <w:rFonts w:ascii="Times New Roman" w:hAnsi="Times New Roman"/>
        </w:rPr>
        <w:t>(</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00E63A63" w:rsidRPr="00370DC2">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were </w:t>
      </w:r>
      <w:r w:rsidR="00661730">
        <w:rPr>
          <w:rFonts w:ascii="Times New Roman" w:hAnsi="Times New Roman"/>
        </w:rPr>
        <w:t>only</w:t>
      </w:r>
      <w:r w:rsidR="00661730" w:rsidRPr="00F5767D">
        <w:rPr>
          <w:rFonts w:ascii="Times New Roman" w:hAnsi="Times New Roman"/>
        </w:rPr>
        <w:t xml:space="preserve"> </w:t>
      </w:r>
      <w:r w:rsidRPr="00F5767D">
        <w:rPr>
          <w:rFonts w:ascii="Times New Roman" w:hAnsi="Times New Roman"/>
        </w:rPr>
        <w:t>detected in the historic</w:t>
      </w:r>
      <w:r w:rsidR="00370DC2">
        <w:rPr>
          <w:rFonts w:ascii="Times New Roman" w:hAnsi="Times New Roman"/>
        </w:rPr>
        <w:t>al</w:t>
      </w:r>
      <w:r w:rsidRPr="00F5767D">
        <w:rPr>
          <w:rFonts w:ascii="Times New Roman" w:hAnsi="Times New Roman"/>
        </w:rPr>
        <w:t xml:space="preserve"> era and one species </w:t>
      </w:r>
      <w:r w:rsidR="00E63A63">
        <w:rPr>
          <w:rFonts w:ascii="Times New Roman" w:hAnsi="Times New Roman"/>
        </w:rPr>
        <w:t>(</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00E63A63" w:rsidRPr="00370DC2">
        <w:rPr>
          <w:rFonts w:ascii="Times New Roman" w:hAnsi="Times New Roman"/>
        </w:rPr>
        <w:t>)</w:t>
      </w:r>
      <w:r w:rsidRPr="00F5767D">
        <w:rPr>
          <w:rFonts w:ascii="Times New Roman" w:hAnsi="Times New Roman"/>
          <w:i/>
        </w:rPr>
        <w:t xml:space="preserve"> </w:t>
      </w:r>
      <w:r w:rsidRPr="00F5767D">
        <w:rPr>
          <w:rFonts w:ascii="Times New Roman" w:hAnsi="Times New Roman"/>
        </w:rPr>
        <w:t xml:space="preserve">was </w:t>
      </w:r>
      <w:r w:rsidR="00661730">
        <w:rPr>
          <w:rFonts w:ascii="Times New Roman" w:hAnsi="Times New Roman"/>
        </w:rPr>
        <w:t>only</w:t>
      </w:r>
      <w:r w:rsidR="00661730" w:rsidRPr="00F5767D">
        <w:rPr>
          <w:rFonts w:ascii="Times New Roman" w:hAnsi="Times New Roman"/>
        </w:rPr>
        <w:t xml:space="preserve"> </w:t>
      </w:r>
      <w:r w:rsidRPr="00F5767D">
        <w:rPr>
          <w:rFonts w:ascii="Times New Roman" w:hAnsi="Times New Roman"/>
        </w:rPr>
        <w:t>detected in the modern era</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w:t>
      </w:r>
      <w:r w:rsidR="00E63A63">
        <w:rPr>
          <w:rFonts w:ascii="Times New Roman" w:hAnsi="Times New Roman"/>
        </w:rPr>
        <w:t>J.</w:t>
      </w:r>
      <w:r w:rsidR="003D1FB9">
        <w:rPr>
          <w:rFonts w:ascii="Times New Roman" w:hAnsi="Times New Roman"/>
        </w:rPr>
        <w:t xml:space="preserve">L. </w:t>
      </w:r>
      <w:r w:rsidR="007D3662">
        <w:rPr>
          <w:rFonts w:ascii="Times New Roman" w:hAnsi="Times New Roman"/>
        </w:rPr>
        <w:t>Patton</w:t>
      </w:r>
      <w:r w:rsidR="003D1FB9">
        <w:rPr>
          <w:rFonts w:ascii="Times New Roman" w:hAnsi="Times New Roman"/>
        </w:rPr>
        <w:t>,</w:t>
      </w:r>
      <w:r w:rsidR="007D3662">
        <w:rPr>
          <w:rFonts w:ascii="Times New Roman" w:hAnsi="Times New Roman"/>
        </w:rPr>
        <w:t xml:space="preserve"> pers. </w:t>
      </w:r>
      <w:r w:rsidR="00540897">
        <w:rPr>
          <w:rFonts w:ascii="Times New Roman" w:hAnsi="Times New Roman"/>
        </w:rPr>
        <w:t>obs</w:t>
      </w:r>
      <w:r w:rsidR="007D3662">
        <w:rPr>
          <w:rFonts w:ascii="Times New Roman" w:hAnsi="Times New Roman"/>
        </w:rPr>
        <w:t>.)</w:t>
      </w:r>
      <w:r w:rsidR="007D3662" w:rsidRPr="00F5767D">
        <w:rPr>
          <w:rFonts w:ascii="Times New Roman" w:hAnsi="Times New Roman"/>
        </w:rPr>
        <w:t>.</w:t>
      </w:r>
      <w:r w:rsidR="007D3662" w:rsidRPr="00F5767D">
        <w:rPr>
          <w:rFonts w:ascii="Times New Roman" w:hAnsi="Times New Roman"/>
          <w:i/>
        </w:rPr>
        <w:t xml:space="preserve"> </w:t>
      </w:r>
      <w:r w:rsidR="001322EC">
        <w:rPr>
          <w:rFonts w:ascii="Times New Roman" w:hAnsi="Times New Roman"/>
        </w:rPr>
        <w:t>Of</w:t>
      </w:r>
      <w:r w:rsidRPr="00F5767D">
        <w:rPr>
          <w:rFonts w:ascii="Times New Roman" w:hAnsi="Times New Roman"/>
        </w:rPr>
        <w:t xml:space="preserve">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w:t>
      </w:r>
      <w:r w:rsidR="00370DC2">
        <w:rPr>
          <w:rFonts w:ascii="Times New Roman" w:hAnsi="Times New Roman"/>
        </w:rPr>
        <w:t>al</w:t>
      </w:r>
      <w:r w:rsidRPr="00F5767D">
        <w:rPr>
          <w:rFonts w:ascii="Times New Roman" w:hAnsi="Times New Roman"/>
        </w:rPr>
        <w:t xml:space="preserve"> and modern eras.</w:t>
      </w:r>
      <w:r w:rsidRPr="00F5767D">
        <w:rPr>
          <w:rFonts w:ascii="Times New Roman" w:hAnsi="Times New Roman"/>
        </w:rPr>
        <w:tab/>
      </w:r>
    </w:p>
    <w:p w14:paraId="057A78AF" w14:textId="73EAC535" w:rsidR="00B874C8" w:rsidRDefault="00F5767D" w:rsidP="00C7294F">
      <w:pPr>
        <w:spacing w:line="480" w:lineRule="auto"/>
        <w:rPr>
          <w:rFonts w:ascii="Times New Roman" w:hAnsi="Times New Roman"/>
        </w:rPr>
      </w:pPr>
      <w:r w:rsidRPr="00F5767D">
        <w:rPr>
          <w:rFonts w:ascii="Times New Roman" w:hAnsi="Times New Roman"/>
          <w:i/>
        </w:rPr>
        <w:tab/>
      </w:r>
      <w:r w:rsidR="005E0D2D" w:rsidRPr="00370DC2">
        <w:rPr>
          <w:rFonts w:ascii="Times New Roman" w:hAnsi="Times New Roman"/>
        </w:rPr>
        <w:t>T</w:t>
      </w:r>
      <w:r w:rsidR="005E0D2D">
        <w:rPr>
          <w:rFonts w:ascii="Times New Roman" w:hAnsi="Times New Roman"/>
        </w:rPr>
        <w:t>he majority of species’ elevational ranges remained stable at one or more limits</w:t>
      </w:r>
      <w:r w:rsidR="00FC5F9E">
        <w:rPr>
          <w:rFonts w:ascii="Times New Roman" w:hAnsi="Times New Roman"/>
        </w:rPr>
        <w:t>, but ranges of most species shifted in at least one region</w:t>
      </w:r>
      <w:r w:rsidR="005E0D2D">
        <w:rPr>
          <w:rFonts w:ascii="Times New Roman" w:hAnsi="Times New Roman"/>
        </w:rPr>
        <w:t xml:space="preserve">. </w:t>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s, we detected 52 significant range limit shifts</w:t>
      </w:r>
      <w:r w:rsidR="00FC5F9E">
        <w:rPr>
          <w:rFonts w:ascii="Times New Roman" w:hAnsi="Times New Roman"/>
        </w:rPr>
        <w:t>,</w:t>
      </w:r>
      <w:r w:rsidR="00211EF0">
        <w:rPr>
          <w:rFonts w:ascii="Times New Roman" w:hAnsi="Times New Roman"/>
        </w:rPr>
        <w:t xml:space="preserve">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540897">
        <w:rPr>
          <w:rFonts w:ascii="Times New Roman" w:hAnsi="Times New Roman"/>
        </w:rPr>
        <w:t>across</w:t>
      </w:r>
      <w:r w:rsidR="00D51773">
        <w:rPr>
          <w:rFonts w:ascii="Times New Roman" w:hAnsi="Times New Roman"/>
        </w:rPr>
        <w:t xml:space="preserve"> the 34 </w:t>
      </w:r>
      <w:r w:rsidR="00D51773" w:rsidRPr="00F5767D">
        <w:rPr>
          <w:rFonts w:ascii="Times New Roman" w:hAnsi="Times New Roman"/>
        </w:rPr>
        <w:t xml:space="preserve">species </w:t>
      </w:r>
      <w:r w:rsidR="00D51773">
        <w:rPr>
          <w:rFonts w:ascii="Times New Roman" w:hAnsi="Times New Roman"/>
        </w:rPr>
        <w:t xml:space="preserve">analyzed </w:t>
      </w:r>
      <w:r w:rsidR="00474E00">
        <w:rPr>
          <w:rFonts w:ascii="Times New Roman" w:hAnsi="Times New Roman"/>
        </w:rPr>
        <w:t>(</w:t>
      </w:r>
      <w:r w:rsidR="00474E00" w:rsidRPr="00370DC2">
        <w:rPr>
          <w:rFonts w:ascii="Times New Roman" w:hAnsi="Times New Roman"/>
          <w:highlight w:val="yellow"/>
        </w:rPr>
        <w:t>Fi</w:t>
      </w:r>
      <w:r w:rsidR="00124037" w:rsidRPr="00370DC2">
        <w:rPr>
          <w:rFonts w:ascii="Times New Roman" w:hAnsi="Times New Roman"/>
          <w:highlight w:val="yellow"/>
        </w:rPr>
        <w:t>g.</w:t>
      </w:r>
      <w:r w:rsidR="00474E00" w:rsidRPr="00370DC2">
        <w:rPr>
          <w:rFonts w:ascii="Times New Roman" w:hAnsi="Times New Roman"/>
          <w:highlight w:val="yellow"/>
        </w:rPr>
        <w:t xml:space="preserve"> 2</w:t>
      </w:r>
      <w:r w:rsidR="00474E00">
        <w:rPr>
          <w:rFonts w:ascii="Times New Roman" w:hAnsi="Times New Roman"/>
        </w:rPr>
        <w:t xml:space="preserve">). </w:t>
      </w:r>
      <w:r w:rsidR="00D51773">
        <w:rPr>
          <w:rFonts w:ascii="Times New Roman" w:hAnsi="Times New Roman"/>
        </w:rPr>
        <w:t>W</w:t>
      </w:r>
      <w:r w:rsidR="000C7360">
        <w:rPr>
          <w:rFonts w:ascii="Times New Roman" w:hAnsi="Times New Roman"/>
        </w:rPr>
        <w:t>e observed no significant range limit shifts in nine species</w:t>
      </w:r>
      <w:r w:rsidR="00EE021A">
        <w:rPr>
          <w:rFonts w:ascii="Times New Roman" w:hAnsi="Times New Roman"/>
        </w:rPr>
        <w:t xml:space="preserve"> (26.4%)</w:t>
      </w:r>
      <w:r w:rsidR="00953C74">
        <w:rPr>
          <w:rFonts w:ascii="Times New Roman" w:hAnsi="Times New Roman"/>
        </w:rPr>
        <w:t xml:space="preserve">, </w:t>
      </w:r>
      <w:r w:rsidR="000C7360">
        <w:rPr>
          <w:rFonts w:ascii="Times New Roman" w:hAnsi="Times New Roman"/>
        </w:rPr>
        <w:t>includ</w:t>
      </w:r>
      <w:r w:rsidR="00953C74">
        <w:rPr>
          <w:rFonts w:ascii="Times New Roman" w:hAnsi="Times New Roman"/>
        </w:rPr>
        <w:t>ing</w:t>
      </w:r>
      <w:r w:rsidR="000C7360">
        <w:rPr>
          <w:rFonts w:ascii="Times New Roman" w:hAnsi="Times New Roman"/>
        </w:rPr>
        <w:t xml:space="preserv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xml:space="preserve">). The remaining </w:t>
      </w:r>
      <w:r w:rsidR="00EE021A">
        <w:rPr>
          <w:rFonts w:ascii="Times New Roman" w:hAnsi="Times New Roman"/>
        </w:rPr>
        <w:t>25</w:t>
      </w:r>
      <w:r w:rsidR="00506897" w:rsidRPr="00F5767D">
        <w:rPr>
          <w:rFonts w:ascii="Times New Roman" w:hAnsi="Times New Roman"/>
        </w:rPr>
        <w:t xml:space="preserve"> species </w:t>
      </w:r>
      <w:r w:rsidR="00EE021A">
        <w:rPr>
          <w:rFonts w:ascii="Times New Roman" w:hAnsi="Times New Roman"/>
        </w:rPr>
        <w:t xml:space="preserve">(74.6%)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w:t>
      </w:r>
      <w:r w:rsidR="00446DE7">
        <w:rPr>
          <w:rFonts w:ascii="Times New Roman" w:hAnsi="Times New Roman"/>
        </w:rPr>
        <w:t>or more</w:t>
      </w:r>
      <w:r w:rsidR="00684E8B">
        <w:rPr>
          <w:rFonts w:ascii="Times New Roman" w:hAnsi="Times New Roman"/>
        </w:rPr>
        <w:t xml:space="preserve"> region</w:t>
      </w:r>
      <w:r w:rsidR="00446DE7">
        <w:rPr>
          <w:rFonts w:ascii="Times New Roman" w:hAnsi="Times New Roman"/>
        </w:rPr>
        <w:t>s</w:t>
      </w:r>
      <w:r w:rsidR="00684E8B">
        <w:rPr>
          <w:rFonts w:ascii="Times New Roman" w:hAnsi="Times New Roman"/>
        </w:rPr>
        <w:t xml:space="preserve"> </w:t>
      </w:r>
      <w:r w:rsidR="00506897">
        <w:rPr>
          <w:rFonts w:ascii="Times New Roman" w:hAnsi="Times New Roman"/>
        </w:rPr>
        <w:t>(</w:t>
      </w:r>
      <w:r w:rsidR="00684E8B">
        <w:rPr>
          <w:rFonts w:ascii="Times New Roman" w:hAnsi="Times New Roman"/>
        </w:rPr>
        <w:t xml:space="preserve">region </w:t>
      </w:r>
      <w:r w:rsidR="00506897">
        <w:rPr>
          <w:rFonts w:ascii="Times New Roman" w:hAnsi="Times New Roman"/>
        </w:rPr>
        <w:t>(</w:t>
      </w:r>
      <w:r w:rsidR="00912092" w:rsidRPr="00A053DF">
        <w:rPr>
          <w:rFonts w:ascii="Times New Roman" w:hAnsi="Times New Roman"/>
          <w:highlight w:val="yellow"/>
        </w:rPr>
        <w:t xml:space="preserve">Fig. </w:t>
      </w:r>
      <w:r w:rsidR="00506897" w:rsidRPr="00A053DF">
        <w:rPr>
          <w:rFonts w:ascii="Times New Roman" w:hAnsi="Times New Roman"/>
          <w:highlight w:val="yellow"/>
        </w:rPr>
        <w:t>2</w:t>
      </w:r>
      <w:r w:rsidR="0032301D">
        <w:rPr>
          <w:rFonts w:ascii="Times New Roman" w:hAnsi="Times New Roman"/>
        </w:rPr>
        <w:t xml:space="preserve">, </w:t>
      </w:r>
      <w:r w:rsidR="0032301D" w:rsidRPr="00370DC2">
        <w:rPr>
          <w:rFonts w:ascii="Times New Roman" w:hAnsi="Times New Roman"/>
          <w:highlight w:val="yellow"/>
        </w:rPr>
        <w:t xml:space="preserve">Table </w:t>
      </w:r>
      <w:r w:rsidR="0032301D" w:rsidRPr="0032301D">
        <w:rPr>
          <w:rFonts w:ascii="Times New Roman" w:hAnsi="Times New Roman"/>
          <w:highlight w:val="yellow"/>
        </w:rPr>
        <w:t>S2</w:t>
      </w:r>
      <w:r w:rsidR="00506897">
        <w:rPr>
          <w:rFonts w:ascii="Times New Roman" w:hAnsi="Times New Roman"/>
        </w:rPr>
        <w:t>).</w:t>
      </w:r>
      <w:r w:rsidR="00D83481">
        <w:rPr>
          <w:rFonts w:ascii="Times New Roman" w:hAnsi="Times New Roman"/>
        </w:rPr>
        <w:t xml:space="preserve"> </w:t>
      </w:r>
    </w:p>
    <w:p w14:paraId="6DE16408" w14:textId="77777777" w:rsidR="004E77BB" w:rsidRDefault="004E77BB" w:rsidP="004E77BB">
      <w:pPr>
        <w:spacing w:line="480" w:lineRule="auto"/>
        <w:rPr>
          <w:rFonts w:ascii="Times New Roman" w:hAnsi="Times New Roman"/>
        </w:rPr>
      </w:pPr>
    </w:p>
    <w:p w14:paraId="46292858" w14:textId="77777777" w:rsidR="004E77BB" w:rsidRDefault="004E77BB" w:rsidP="00370DC2">
      <w:pPr>
        <w:spacing w:line="480" w:lineRule="auto"/>
        <w:rPr>
          <w:rFonts w:ascii="Times New Roman" w:hAnsi="Times New Roman"/>
        </w:rPr>
      </w:pPr>
      <w:r>
        <w:rPr>
          <w:rFonts w:ascii="Times New Roman" w:hAnsi="Times New Roman"/>
          <w:i/>
        </w:rPr>
        <w:t>Tests of Elevational Range-Shift Predictions</w:t>
      </w:r>
      <w:r w:rsidDel="000649CF">
        <w:rPr>
          <w:rFonts w:ascii="Times New Roman" w:hAnsi="Times New Roman"/>
        </w:rPr>
        <w:t xml:space="preserve"> </w:t>
      </w:r>
    </w:p>
    <w:p w14:paraId="57C2126E" w14:textId="3DFCCF3F" w:rsidR="00BE54A6" w:rsidRDefault="00BE54A6" w:rsidP="004E77BB">
      <w:pPr>
        <w:spacing w:line="480" w:lineRule="auto"/>
        <w:ind w:firstLine="720"/>
        <w:rPr>
          <w:rFonts w:ascii="Times New Roman" w:hAnsi="Times New Roman"/>
        </w:rPr>
      </w:pPr>
      <w:r>
        <w:rPr>
          <w:rFonts w:ascii="Times New Roman" w:hAnsi="Times New Roman"/>
        </w:rPr>
        <w:t xml:space="preserve">There was little consistency of patterns in range shifts among regions. </w:t>
      </w:r>
      <w:r w:rsidR="0029317C">
        <w:rPr>
          <w:rFonts w:ascii="Times New Roman" w:hAnsi="Times New Roman"/>
        </w:rPr>
        <w:t>N</w:t>
      </w:r>
      <w:r w:rsidRPr="00B2639B">
        <w:rPr>
          <w:rFonts w:ascii="Times New Roman" w:hAnsi="Times New Roman"/>
        </w:rPr>
        <w:t xml:space="preserve">one of the 22 species found in all </w:t>
      </w:r>
      <w:r w:rsidR="00540897">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sidR="006F2D77">
        <w:rPr>
          <w:rFonts w:ascii="Times New Roman" w:hAnsi="Times New Roman"/>
        </w:rPr>
        <w:t xml:space="preserve">upper and lower </w:t>
      </w:r>
      <w:commentRangeStart w:id="8"/>
      <w:r w:rsidRPr="00B2639B">
        <w:rPr>
          <w:rFonts w:ascii="Times New Roman" w:hAnsi="Times New Roman"/>
        </w:rPr>
        <w:t>limits</w:t>
      </w:r>
      <w:commentRangeEnd w:id="8"/>
      <w:r w:rsidRPr="00B2639B">
        <w:rPr>
          <w:rStyle w:val="CommentReference"/>
          <w:rFonts w:ascii="Times New Roman" w:eastAsia="Times New Roman" w:hAnsi="Times New Roman"/>
        </w:rPr>
        <w:commentReference w:id="8"/>
      </w:r>
      <w:r w:rsidRPr="00B2639B">
        <w:rPr>
          <w:rFonts w:ascii="Times New Roman" w:hAnsi="Times New Roman"/>
        </w:rPr>
        <w:t xml:space="preserve">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However, </w:t>
      </w:r>
      <w:r w:rsidR="006D2D67">
        <w:rPr>
          <w:rFonts w:ascii="Times New Roman" w:hAnsi="Times New Roman"/>
        </w:rPr>
        <w:t>some patterns</w:t>
      </w:r>
      <w:r>
        <w:rPr>
          <w:rFonts w:ascii="Times New Roman" w:hAnsi="Times New Roman"/>
        </w:rPr>
        <w:t xml:space="preserve"> did emerge when examining</w:t>
      </w:r>
      <w:r w:rsidR="00540897">
        <w:rPr>
          <w:rFonts w:ascii="Times New Roman" w:hAnsi="Times New Roman"/>
        </w:rPr>
        <w:t xml:space="preserve"> overall</w:t>
      </w:r>
      <w:r>
        <w:rPr>
          <w:rFonts w:ascii="Times New Roman" w:hAnsi="Times New Roman"/>
        </w:rPr>
        <w:t xml:space="preserve"> </w:t>
      </w:r>
      <w:r w:rsidR="006F2D77">
        <w:rPr>
          <w:rFonts w:ascii="Times New Roman" w:hAnsi="Times New Roman"/>
        </w:rPr>
        <w:t xml:space="preserve">range limit shifts </w:t>
      </w:r>
      <w:r>
        <w:rPr>
          <w:rFonts w:ascii="Times New Roman" w:hAnsi="Times New Roman"/>
        </w:rPr>
        <w:t xml:space="preserve">of high and low elevation species. </w:t>
      </w:r>
    </w:p>
    <w:p w14:paraId="7E81151B" w14:textId="3552DD4B" w:rsidR="00743C0E" w:rsidRDefault="00F067D1" w:rsidP="00C7294F">
      <w:pPr>
        <w:spacing w:line="480" w:lineRule="auto"/>
        <w:ind w:firstLine="720"/>
        <w:rPr>
          <w:rFonts w:ascii="Times New Roman" w:hAnsi="Times New Roman"/>
        </w:rPr>
      </w:pPr>
      <w:r>
        <w:rPr>
          <w:rFonts w:ascii="Times New Roman" w:hAnsi="Times New Roman"/>
        </w:rPr>
        <w:t>Shifts of</w:t>
      </w:r>
      <w:r w:rsidR="000649CF">
        <w:rPr>
          <w:rFonts w:ascii="Times New Roman" w:hAnsi="Times New Roman"/>
        </w:rPr>
        <w:t xml:space="preserve"> the </w:t>
      </w:r>
      <w:r w:rsidR="006F2D77">
        <w:rPr>
          <w:rFonts w:ascii="Times New Roman" w:hAnsi="Times New Roman"/>
        </w:rPr>
        <w:t>upper and lower range limit</w:t>
      </w:r>
      <w:r w:rsidR="003B33FC">
        <w:rPr>
          <w:rFonts w:ascii="Times New Roman" w:hAnsi="Times New Roman"/>
        </w:rPr>
        <w:t xml:space="preserve"> (</w:t>
      </w:r>
      <w:r w:rsidR="00E012EE">
        <w:rPr>
          <w:rFonts w:ascii="Times New Roman" w:hAnsi="Times New Roman"/>
        </w:rPr>
        <w:t>“</w:t>
      </w:r>
      <w:r w:rsidR="003B33FC">
        <w:rPr>
          <w:rFonts w:ascii="Times New Roman" w:hAnsi="Times New Roman"/>
        </w:rPr>
        <w:t>limit</w:t>
      </w:r>
      <w:r w:rsidR="00E012EE">
        <w:rPr>
          <w:rFonts w:ascii="Times New Roman" w:hAnsi="Times New Roman"/>
        </w:rPr>
        <w:t>”</w:t>
      </w:r>
      <w:r w:rsidR="003B33FC">
        <w:rPr>
          <w:rFonts w:ascii="Times New Roman" w:hAnsi="Times New Roman"/>
        </w:rPr>
        <w:t>)</w:t>
      </w:r>
      <w:r w:rsidR="006F2D77">
        <w:rPr>
          <w:rFonts w:ascii="Times New Roman" w:hAnsi="Times New Roman"/>
        </w:rPr>
        <w:t xml:space="preserve"> differed </w:t>
      </w:r>
      <w:r w:rsidR="00DA12CD">
        <w:rPr>
          <w:rFonts w:ascii="Times New Roman" w:hAnsi="Times New Roman"/>
        </w:rPr>
        <w:t xml:space="preserve">in frequency and directionality </w:t>
      </w:r>
      <w:r w:rsidR="006F2D77">
        <w:rPr>
          <w:rFonts w:ascii="Times New Roman" w:hAnsi="Times New Roman"/>
        </w:rPr>
        <w:t>between low and high elevation species</w:t>
      </w:r>
      <w:r w:rsidR="003B33FC">
        <w:rPr>
          <w:rFonts w:ascii="Times New Roman" w:hAnsi="Times New Roman"/>
        </w:rPr>
        <w:t xml:space="preserve"> (</w:t>
      </w:r>
      <w:r w:rsidR="00E012EE">
        <w:rPr>
          <w:rFonts w:ascii="Times New Roman" w:hAnsi="Times New Roman"/>
        </w:rPr>
        <w:t>“</w:t>
      </w:r>
      <w:r w:rsidR="003B33FC">
        <w:rPr>
          <w:rFonts w:ascii="Times New Roman" w:hAnsi="Times New Roman"/>
        </w:rPr>
        <w:t>zone</w:t>
      </w:r>
      <w:r w:rsidR="00E012EE">
        <w:rPr>
          <w:rFonts w:ascii="Times New Roman" w:hAnsi="Times New Roman"/>
        </w:rPr>
        <w:t>”</w:t>
      </w:r>
      <w:r w:rsidR="003B33FC">
        <w:rPr>
          <w:rFonts w:ascii="Times New Roman" w:hAnsi="Times New Roman"/>
        </w:rPr>
        <w:t>)</w:t>
      </w:r>
      <w:r w:rsidR="006F2D77">
        <w:rPr>
          <w:rFonts w:ascii="Times New Roman" w:hAnsi="Times New Roman"/>
        </w:rPr>
        <w:t xml:space="preserve">. </w:t>
      </w:r>
      <w:r w:rsidR="003053D6">
        <w:rPr>
          <w:rFonts w:ascii="Times New Roman" w:hAnsi="Times New Roman"/>
        </w:rPr>
        <w:t xml:space="preserve">GLMM analysis revealed </w:t>
      </w:r>
      <w:r w:rsidR="00A04897">
        <w:rPr>
          <w:rFonts w:ascii="Times New Roman" w:hAnsi="Times New Roman"/>
        </w:rPr>
        <w:t xml:space="preserve">a strong </w:t>
      </w:r>
      <w:r w:rsidR="003B33FC">
        <w:rPr>
          <w:rFonts w:ascii="Times New Roman" w:hAnsi="Times New Roman"/>
        </w:rPr>
        <w:t>z</w:t>
      </w:r>
      <w:r w:rsidR="003053D6">
        <w:rPr>
          <w:rFonts w:ascii="Times New Roman" w:hAnsi="Times New Roman"/>
        </w:rPr>
        <w:t>one*</w:t>
      </w:r>
      <w:r w:rsidR="003B33FC">
        <w:rPr>
          <w:rFonts w:ascii="Times New Roman" w:hAnsi="Times New Roman"/>
        </w:rPr>
        <w:t>l</w:t>
      </w:r>
      <w:r w:rsidR="003053D6">
        <w:rPr>
          <w:rFonts w:ascii="Times New Roman" w:hAnsi="Times New Roman"/>
        </w:rPr>
        <w:t xml:space="preserve">imit </w:t>
      </w:r>
      <w:r w:rsidR="003F0FB9">
        <w:rPr>
          <w:rFonts w:ascii="Times New Roman" w:hAnsi="Times New Roman"/>
        </w:rPr>
        <w:t xml:space="preserve">interaction </w:t>
      </w:r>
      <w:r w:rsidR="003053D6">
        <w:rPr>
          <w:rFonts w:ascii="Times New Roman" w:hAnsi="Times New Roman"/>
        </w:rPr>
        <w:t xml:space="preserve">(AIC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w:t>
      </w:r>
      <w:r w:rsidR="003B33FC">
        <w:rPr>
          <w:rFonts w:ascii="Times New Roman" w:hAnsi="Times New Roman"/>
        </w:rPr>
        <w:t>r</w:t>
      </w:r>
      <w:r w:rsidR="00FD7086">
        <w:rPr>
          <w:rFonts w:ascii="Times New Roman" w:hAnsi="Times New Roman"/>
        </w:rPr>
        <w:t xml:space="preserve">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w:t>
      </w:r>
      <w:r w:rsidR="003053D6" w:rsidRPr="006545CB">
        <w:rPr>
          <w:rFonts w:ascii="Times New Roman" w:hAnsi="Times New Roman"/>
          <w:highlight w:val="yellow"/>
        </w:rPr>
        <w:t xml:space="preserve">Table </w:t>
      </w:r>
      <w:r w:rsidR="00A90F08" w:rsidRPr="006545CB">
        <w:rPr>
          <w:rFonts w:ascii="Times New Roman" w:hAnsi="Times New Roman"/>
          <w:highlight w:val="yellow"/>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w:t>
      </w:r>
      <w:r w:rsidR="000418AF">
        <w:rPr>
          <w:rFonts w:ascii="Times New Roman" w:hAnsi="Times New Roman"/>
        </w:rPr>
        <w:t xml:space="preserve">examining the probability of any shift </w:t>
      </w:r>
      <w:r w:rsidR="00FD7086">
        <w:rPr>
          <w:rFonts w:ascii="Times New Roman" w:hAnsi="Times New Roman"/>
        </w:rPr>
        <w:t xml:space="preserve">for high and </w:t>
      </w:r>
      <w:r w:rsidR="000418AF">
        <w:rPr>
          <w:rFonts w:ascii="Times New Roman" w:hAnsi="Times New Roman"/>
        </w:rPr>
        <w:t xml:space="preserve">for </w:t>
      </w:r>
      <w:r w:rsidR="00FD7086">
        <w:rPr>
          <w:rFonts w:ascii="Times New Roman" w:hAnsi="Times New Roman"/>
        </w:rPr>
        <w:t xml:space="preserve">low elevation species, the </w:t>
      </w:r>
      <w:r w:rsidR="00354EE9">
        <w:rPr>
          <w:rFonts w:ascii="Times New Roman" w:hAnsi="Times New Roman"/>
        </w:rPr>
        <w:t>l</w:t>
      </w:r>
      <w:r w:rsidR="00A90F08">
        <w:rPr>
          <w:rFonts w:ascii="Times New Roman" w:hAnsi="Times New Roman"/>
        </w:rPr>
        <w:t>imit</w:t>
      </w:r>
      <w:r w:rsidR="00F74562">
        <w:rPr>
          <w:rFonts w:ascii="Times New Roman" w:hAnsi="Times New Roman"/>
        </w:rPr>
        <w:t>-</w:t>
      </w:r>
      <w:r w:rsidR="00A90F08">
        <w:rPr>
          <w:rFonts w:ascii="Times New Roman" w:hAnsi="Times New Roman"/>
        </w:rPr>
        <w:t xml:space="preserve">only model </w:t>
      </w:r>
      <w:r w:rsidR="00AC6B9E">
        <w:rPr>
          <w:rFonts w:ascii="Times New Roman" w:hAnsi="Times New Roman"/>
        </w:rPr>
        <w:t xml:space="preserve">again </w:t>
      </w:r>
      <w:r w:rsidR="00F74562">
        <w:rPr>
          <w:rFonts w:ascii="Times New Roman" w:hAnsi="Times New Roman"/>
        </w:rPr>
        <w:t>received the greatest support</w:t>
      </w:r>
      <w:r w:rsidR="00912092">
        <w:rPr>
          <w:rFonts w:ascii="Times New Roman" w:hAnsi="Times New Roman"/>
        </w:rPr>
        <w:t xml:space="preserve"> </w:t>
      </w:r>
      <w:r w:rsidR="00AC6B9E">
        <w:rPr>
          <w:rFonts w:ascii="Times New Roman" w:hAnsi="Times New Roman"/>
        </w:rPr>
        <w:t>(</w:t>
      </w:r>
      <w:r w:rsidR="00387482">
        <w:rPr>
          <w:rFonts w:ascii="Times New Roman" w:hAnsi="Times New Roman"/>
        </w:rPr>
        <w:t>AIC weight</w:t>
      </w:r>
      <w:r w:rsidR="000418AF">
        <w:rPr>
          <w:rFonts w:ascii="Times New Roman" w:hAnsi="Times New Roman"/>
        </w:rPr>
        <w:t xml:space="preserve"> of 0.63 and 0.73, respectively),</w:t>
      </w:r>
      <w:r w:rsidR="00342369">
        <w:rPr>
          <w:rFonts w:ascii="Times New Roman" w:hAnsi="Times New Roman"/>
        </w:rPr>
        <w:t xml:space="preserve"> </w:t>
      </w:r>
      <w:r w:rsidR="00FD7086">
        <w:rPr>
          <w:rFonts w:ascii="Times New Roman" w:hAnsi="Times New Roman"/>
        </w:rPr>
        <w:t xml:space="preserve">with </w:t>
      </w:r>
      <w:r w:rsidR="000418AF">
        <w:rPr>
          <w:rFonts w:ascii="Times New Roman" w:hAnsi="Times New Roman"/>
        </w:rPr>
        <w:t xml:space="preserve">little </w:t>
      </w:r>
      <w:r w:rsidR="00FD7086">
        <w:rPr>
          <w:rFonts w:ascii="Times New Roman" w:hAnsi="Times New Roman"/>
        </w:rPr>
        <w:t xml:space="preserve">support for </w:t>
      </w:r>
      <w:r w:rsidR="00AC6B9E">
        <w:rPr>
          <w:rFonts w:ascii="Times New Roman" w:hAnsi="Times New Roman"/>
        </w:rPr>
        <w:t xml:space="preserve">differences among </w:t>
      </w:r>
      <w:r w:rsidR="00354EE9">
        <w:rPr>
          <w:rFonts w:ascii="Times New Roman" w:hAnsi="Times New Roman"/>
        </w:rPr>
        <w:t>r</w:t>
      </w:r>
      <w:r w:rsidR="00FD7086">
        <w:rPr>
          <w:rFonts w:ascii="Times New Roman" w:hAnsi="Times New Roman"/>
        </w:rPr>
        <w:t>egion</w:t>
      </w:r>
      <w:r w:rsidR="00AC6B9E">
        <w:rPr>
          <w:rFonts w:ascii="Times New Roman" w:hAnsi="Times New Roman"/>
        </w:rPr>
        <w:t>s</w:t>
      </w:r>
      <w:r w:rsidR="00A31C55">
        <w:rPr>
          <w:rFonts w:ascii="Times New Roman" w:hAnsi="Times New Roman"/>
        </w:rPr>
        <w:t>)</w:t>
      </w:r>
      <w:r w:rsidR="0032301D">
        <w:rPr>
          <w:rFonts w:ascii="Times New Roman" w:hAnsi="Times New Roman"/>
        </w:rPr>
        <w:t>.</w:t>
      </w:r>
    </w:p>
    <w:p w14:paraId="79E35E13" w14:textId="1B91BF67" w:rsidR="006D7ACB" w:rsidRDefault="00642B73" w:rsidP="006545CB">
      <w:pPr>
        <w:spacing w:line="480" w:lineRule="auto"/>
        <w:ind w:firstLine="720"/>
        <w:rPr>
          <w:rFonts w:ascii="Times New Roman" w:hAnsi="Times New Roman"/>
        </w:rPr>
      </w:pPr>
      <w:r>
        <w:rPr>
          <w:rFonts w:ascii="Times New Roman" w:hAnsi="Times New Roman"/>
        </w:rPr>
        <w:t>S</w:t>
      </w:r>
      <w:r w:rsidR="00D50B35">
        <w:rPr>
          <w:rFonts w:ascii="Times New Roman" w:hAnsi="Times New Roman"/>
        </w:rPr>
        <w:t>pecies</w:t>
      </w:r>
      <w:r w:rsidR="00BE54A6">
        <w:rPr>
          <w:rFonts w:ascii="Times New Roman" w:hAnsi="Times New Roman"/>
        </w:rPr>
        <w:t>’</w:t>
      </w:r>
      <w:r w:rsidR="00D50B35">
        <w:rPr>
          <w:rFonts w:ascii="Times New Roman" w:hAnsi="Times New Roman"/>
        </w:rPr>
        <w:t xml:space="preserve"> </w:t>
      </w:r>
      <w:r w:rsidR="007B165A">
        <w:rPr>
          <w:rFonts w:ascii="Times New Roman" w:hAnsi="Times New Roman"/>
        </w:rPr>
        <w:t>elevational</w:t>
      </w:r>
      <w:r w:rsidR="00D50B35">
        <w:rPr>
          <w:rFonts w:ascii="Times New Roman" w:hAnsi="Times New Roman"/>
        </w:rPr>
        <w:t xml:space="preserve"> limits were more </w:t>
      </w:r>
      <w:r w:rsidR="00B2639B">
        <w:rPr>
          <w:rFonts w:ascii="Times New Roman" w:hAnsi="Times New Roman"/>
        </w:rPr>
        <w:t>than twice as</w:t>
      </w:r>
      <w:r w:rsidR="00D50B35">
        <w:rPr>
          <w:rFonts w:ascii="Times New Roman" w:hAnsi="Times New Roman"/>
        </w:rPr>
        <w:t xml:space="preserv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0E2435">
        <w:rPr>
          <w:rFonts w:ascii="Times New Roman" w:hAnsi="Times New Roman"/>
        </w:rPr>
        <w:t>; Fig. 3</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Pr>
          <w:rFonts w:ascii="Times New Roman" w:hAnsi="Times New Roman"/>
        </w:rPr>
        <w:t>than</w:t>
      </w:r>
      <w:r w:rsidR="00540897">
        <w:rPr>
          <w:rFonts w:ascii="Times New Roman" w:hAnsi="Times New Roman"/>
        </w:rPr>
        <w:t xml:space="preserve"> to</w:t>
      </w:r>
      <w:r>
        <w:rPr>
          <w:rFonts w:ascii="Times New Roman" w:hAnsi="Times New Roman"/>
        </w:rPr>
        <w:t xml:space="preserve"> </w:t>
      </w:r>
      <w:commentRangeStart w:id="9"/>
      <w:r w:rsidR="00181C90">
        <w:rPr>
          <w:rFonts w:ascii="Times New Roman" w:hAnsi="Times New Roman"/>
          <w:highlight w:val="yellow"/>
        </w:rPr>
        <w:t xml:space="preserve">expand </w:t>
      </w:r>
      <w:commentRangeEnd w:id="9"/>
      <w:r w:rsidR="00290349">
        <w:rPr>
          <w:rStyle w:val="CommentReference"/>
          <w:rFonts w:ascii="Times New Roman" w:eastAsia="Times New Roman" w:hAnsi="Times New Roman"/>
        </w:rPr>
        <w:commentReference w:id="9"/>
      </w:r>
      <w:r w:rsidR="00181C90">
        <w:rPr>
          <w:rFonts w:ascii="Times New Roman" w:hAnsi="Times New Roman"/>
          <w:highlight w:val="yellow"/>
        </w:rPr>
        <w:t>them</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181C90">
        <w:rPr>
          <w:rFonts w:ascii="Times New Roman" w:hAnsi="Times New Roman"/>
          <w:i/>
        </w:rPr>
        <w:t xml:space="preserve"> </w:t>
      </w:r>
      <w:r w:rsidR="00426DF6" w:rsidRPr="00F5767D">
        <w:rPr>
          <w:rFonts w:ascii="Times New Roman" w:hAnsi="Times New Roman"/>
        </w:rPr>
        <w:t>=</w:t>
      </w:r>
      <w:r w:rsidR="00181C90">
        <w:rPr>
          <w:rFonts w:ascii="Times New Roman" w:hAnsi="Times New Roman"/>
        </w:rPr>
        <w:t xml:space="preserve"> </w:t>
      </w:r>
      <w:r w:rsidR="00426DF6" w:rsidRPr="00F5767D">
        <w:rPr>
          <w:rFonts w:ascii="Times New Roman" w:hAnsi="Times New Roman"/>
        </w:rPr>
        <w:t xml:space="preserve">29, </w:t>
      </w:r>
      <w:r w:rsidR="00426DF6" w:rsidRPr="00DF72C2">
        <w:rPr>
          <w:rFonts w:ascii="Times New Roman" w:hAnsi="Times New Roman"/>
          <w:i/>
        </w:rPr>
        <w:t>p</w:t>
      </w:r>
      <w:r w:rsidR="00181C90">
        <w:rPr>
          <w:rFonts w:ascii="Times New Roman" w:hAnsi="Times New Roman"/>
          <w:i/>
        </w:rPr>
        <w:t xml:space="preserve"> </w:t>
      </w:r>
      <w:r w:rsidR="00426DF6">
        <w:rPr>
          <w:rFonts w:ascii="Times New Roman" w:hAnsi="Times New Roman"/>
        </w:rPr>
        <w:t>=</w:t>
      </w:r>
      <w:r w:rsidR="00181C90">
        <w:rPr>
          <w:rFonts w:ascii="Times New Roman" w:hAnsi="Times New Roman"/>
        </w:rPr>
        <w:t xml:space="preserve"> </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r w:rsidR="000514FC">
        <w:rPr>
          <w:rFonts w:ascii="Times New Roman" w:hAnsi="Times New Roman"/>
        </w:rPr>
        <w:t>The</w:t>
      </w:r>
      <w:r w:rsidR="00181C90">
        <w:rPr>
          <w:rFonts w:ascii="Times New Roman" w:hAnsi="Times New Roman"/>
        </w:rPr>
        <w:t xml:space="preserve">se patterns </w:t>
      </w:r>
      <w:r w:rsidR="008A6E9E">
        <w:rPr>
          <w:rFonts w:ascii="Times New Roman" w:hAnsi="Times New Roman"/>
        </w:rPr>
        <w:t>emerged</w:t>
      </w:r>
      <w:r w:rsidR="00181C90">
        <w:rPr>
          <w:rFonts w:ascii="Times New Roman" w:hAnsi="Times New Roman"/>
        </w:rPr>
        <w:t xml:space="preserve"> because the</w:t>
      </w:r>
      <w:r w:rsidR="000514FC">
        <w:rPr>
          <w:rFonts w:ascii="Times New Roman" w:hAnsi="Times New Roman"/>
        </w:rPr>
        <w:t xml:space="preserve">re were </w:t>
      </w:r>
      <w:r w:rsidR="00724F1E">
        <w:rPr>
          <w:rFonts w:ascii="Times New Roman" w:hAnsi="Times New Roman"/>
        </w:rPr>
        <w:t>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whereas shifts in 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7C6B82C4" w14:textId="6824284A" w:rsidR="00F5767D" w:rsidRDefault="00840DD8" w:rsidP="00C7294F">
      <w:pPr>
        <w:spacing w:line="480" w:lineRule="auto"/>
        <w:rPr>
          <w:rFonts w:ascii="Times New Roman" w:hAnsi="Times New Roman"/>
        </w:rPr>
      </w:pPr>
      <w:r>
        <w:rPr>
          <w:rFonts w:ascii="Times New Roman" w:hAnsi="Times New Roman"/>
        </w:rPr>
        <w:tab/>
      </w:r>
      <w:r w:rsidR="005D7DAB">
        <w:rPr>
          <w:rFonts w:ascii="Times New Roman" w:hAnsi="Times New Roman"/>
        </w:rPr>
        <w:t>N</w:t>
      </w:r>
      <w:r w:rsidR="002E7054">
        <w:rPr>
          <w:rFonts w:ascii="Times New Roman" w:hAnsi="Times New Roman"/>
        </w:rPr>
        <w:t xml:space="preserve">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range limits </w:t>
      </w:r>
      <w:r w:rsidR="00E711BE" w:rsidRPr="000E2435">
        <w:rPr>
          <w:rFonts w:ascii="Times New Roman" w:hAnsi="Times New Roman"/>
        </w:rPr>
        <w:t>(</w:t>
      </w:r>
      <w:r w:rsidR="00E711BE" w:rsidRPr="008A6E9E">
        <w:rPr>
          <w:rFonts w:ascii="Times New Roman" w:hAnsi="Times New Roman"/>
          <w:highlight w:val="yellow"/>
        </w:rPr>
        <w:t xml:space="preserve">Fig. </w:t>
      </w:r>
      <w:r w:rsidR="000E2435" w:rsidRPr="008A6E9E">
        <w:rPr>
          <w:rFonts w:ascii="Times New Roman" w:hAnsi="Times New Roman"/>
          <w:highlight w:val="yellow"/>
        </w:rPr>
        <w:t>1C</w:t>
      </w:r>
      <w:r w:rsidR="00E711BE">
        <w:rPr>
          <w:rFonts w:ascii="Times New Roman" w:hAnsi="Times New Roman"/>
        </w:rPr>
        <w:t>)</w:t>
      </w:r>
      <w:r w:rsidR="00DA2D79">
        <w:rPr>
          <w:rFonts w:ascii="Times New Roman" w:hAnsi="Times New Roman"/>
        </w:rPr>
        <w:t xml:space="preserve">. </w:t>
      </w:r>
      <w:r w:rsidR="005D7DAB">
        <w:rPr>
          <w:rFonts w:ascii="Times New Roman" w:hAnsi="Times New Roman"/>
        </w:rPr>
        <w:t>Change in m</w:t>
      </w:r>
      <w:r w:rsidR="00DA2D79">
        <w:rPr>
          <w:rFonts w:ascii="Times New Roman" w:hAnsi="Times New Roman"/>
        </w:rPr>
        <w:t xml:space="preserve">inimum </w:t>
      </w:r>
      <w:r w:rsidR="005D7DAB">
        <w:rPr>
          <w:rFonts w:ascii="Times New Roman" w:hAnsi="Times New Roman"/>
        </w:rPr>
        <w:t xml:space="preserve">annual </w:t>
      </w:r>
      <w:r w:rsidR="00DA2D79">
        <w:rPr>
          <w:rFonts w:ascii="Times New Roman" w:hAnsi="Times New Roman"/>
        </w:rPr>
        <w:t xml:space="preserve">temperature </w:t>
      </w:r>
      <w:r w:rsidR="001F5683" w:rsidRPr="008A6E9E">
        <w:rPr>
          <w:rFonts w:ascii="Times New Roman" w:hAnsi="Times New Roman"/>
          <w:highlight w:val="yellow"/>
        </w:rPr>
        <w:t>(Fig. 4)</w:t>
      </w:r>
      <w:r w:rsidR="001F5683">
        <w:rPr>
          <w:rFonts w:ascii="Times New Roman" w:hAnsi="Times New Roman"/>
        </w:rPr>
        <w:t xml:space="preserve"> </w:t>
      </w:r>
      <w:r w:rsidR="00DA2D79">
        <w:rPr>
          <w:rFonts w:ascii="Times New Roman" w:hAnsi="Times New Roman"/>
        </w:rPr>
        <w:t>was the best predictor and explained 73</w:t>
      </w:r>
      <w:r w:rsidR="001F5683">
        <w:rPr>
          <w:rFonts w:ascii="Times New Roman" w:hAnsi="Times New Roman"/>
        </w:rPr>
        <w:t>.1</w:t>
      </w:r>
      <w:r w:rsidR="00DA2D79">
        <w:rPr>
          <w:rFonts w:ascii="Times New Roman" w:hAnsi="Times New Roman"/>
        </w:rPr>
        <w:t xml:space="preserve">%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w:t>
      </w:r>
      <w:r w:rsidR="00B763CB">
        <w:rPr>
          <w:rFonts w:ascii="Times New Roman" w:hAnsi="Times New Roman"/>
        </w:rPr>
        <w:t>. However, it</w:t>
      </w:r>
      <w:r w:rsidR="005B5F73">
        <w:rPr>
          <w:rFonts w:ascii="Times New Roman" w:hAnsi="Times New Roman"/>
        </w:rPr>
        <w:t xml:space="preserve">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1F5683" w:rsidRPr="008A6E9E">
        <w:rPr>
          <w:rFonts w:ascii="Times New Roman" w:hAnsi="Times New Roman"/>
        </w:rPr>
        <w:t xml:space="preserve"> and mean annual temperature change that accounted for 63.5% of range shifts</w:t>
      </w:r>
      <w:r w:rsidR="003C6425" w:rsidRPr="001F5683">
        <w:rPr>
          <w:rFonts w:ascii="Times New Roman" w:hAnsi="Times New Roman"/>
        </w:rPr>
        <w:t>.</w:t>
      </w:r>
      <w:r w:rsidR="003C6425">
        <w:rPr>
          <w:rFonts w:ascii="Times New Roman" w:hAnsi="Times New Roman"/>
        </w:rPr>
        <w:t xml:space="preserve"> </w:t>
      </w:r>
      <w:r w:rsidR="003C6425" w:rsidRPr="008A6E9E">
        <w:rPr>
          <w:rFonts w:ascii="Times New Roman" w:hAnsi="Times New Roman"/>
          <w:color w:val="000000" w:themeColor="text1"/>
        </w:rPr>
        <w:t>P</w:t>
      </w:r>
      <w:r w:rsidR="00D40734" w:rsidRPr="008A6E9E">
        <w:rPr>
          <w:rFonts w:ascii="Times New Roman" w:hAnsi="Times New Roman"/>
          <w:color w:val="000000" w:themeColor="text1"/>
        </w:rPr>
        <w:t>r</w:t>
      </w:r>
      <w:r w:rsidR="00D40734">
        <w:rPr>
          <w:rFonts w:ascii="Times New Roman" w:hAnsi="Times New Roman"/>
        </w:rPr>
        <w:t xml:space="preserve">edictions </w:t>
      </w:r>
      <w:r w:rsidR="003C6425">
        <w:rPr>
          <w:rFonts w:ascii="Times New Roman" w:hAnsi="Times New Roman"/>
        </w:rPr>
        <w:t xml:space="preserve">from </w:t>
      </w:r>
      <w:r w:rsidR="003C6425" w:rsidRPr="001F5683">
        <w:rPr>
          <w:rFonts w:ascii="Times New Roman" w:hAnsi="Times New Roman"/>
        </w:rPr>
        <w:t>a</w:t>
      </w:r>
      <w:r w:rsidR="001F5683" w:rsidRPr="008A6E9E">
        <w:rPr>
          <w:rFonts w:ascii="Times New Roman" w:hAnsi="Times New Roman"/>
        </w:rPr>
        <w:t xml:space="preserve">ll three were significantly different from </w:t>
      </w:r>
      <w:r w:rsidR="009E6CC0">
        <w:rPr>
          <w:rFonts w:ascii="Times New Roman" w:hAnsi="Times New Roman"/>
        </w:rPr>
        <w:t>random</w:t>
      </w:r>
      <w:r w:rsidR="001F5683" w:rsidRPr="008A6E9E">
        <w:rPr>
          <w:rFonts w:ascii="Times New Roman" w:hAnsi="Times New Roman"/>
        </w:rPr>
        <w:t xml:space="preserve"> (</w:t>
      </w:r>
      <w:r w:rsidR="001F5683" w:rsidRPr="008A6E9E">
        <w:rPr>
          <w:rFonts w:ascii="Times New Roman" w:hAnsi="Times New Roman"/>
          <w:i/>
        </w:rPr>
        <w:t xml:space="preserve">p </w:t>
      </w:r>
      <w:r w:rsidR="001F5683" w:rsidRPr="008A6E9E">
        <w:rPr>
          <w:rFonts w:ascii="Times New Roman" w:hAnsi="Times New Roman"/>
        </w:rPr>
        <w:t xml:space="preserve">&lt; </w:t>
      </w:r>
      <w:r w:rsidR="00B763CB" w:rsidRPr="000E2E95">
        <w:rPr>
          <w:rFonts w:ascii="Times New Roman" w:hAnsi="Times New Roman"/>
        </w:rPr>
        <w:t>0.05</w:t>
      </w:r>
      <w:r w:rsidR="001F5683" w:rsidRPr="008A6E9E">
        <w:rPr>
          <w:rFonts w:ascii="Times New Roman" w:hAnsi="Times New Roman"/>
        </w:rPr>
        <w:t xml:space="preserve">). Neither </w:t>
      </w:r>
      <w:r w:rsidR="001F5683">
        <w:rPr>
          <w:rFonts w:ascii="Times New Roman" w:hAnsi="Times New Roman"/>
        </w:rPr>
        <w:t xml:space="preserve">the </w:t>
      </w:r>
      <w:r w:rsidR="001F5683" w:rsidRPr="008A6E9E">
        <w:rPr>
          <w:rFonts w:ascii="Times New Roman" w:hAnsi="Times New Roman"/>
        </w:rPr>
        <w:t xml:space="preserve">change in </w:t>
      </w:r>
      <w:r w:rsidR="00D40734">
        <w:rPr>
          <w:rFonts w:ascii="Times New Roman" w:hAnsi="Times New Roman"/>
        </w:rPr>
        <w:t xml:space="preserve">maximum temperature </w:t>
      </w:r>
      <w:r w:rsidR="001F5683">
        <w:rPr>
          <w:rFonts w:ascii="Times New Roman" w:hAnsi="Times New Roman"/>
        </w:rPr>
        <w:t>(</w:t>
      </w:r>
      <w:r w:rsidR="001F5683" w:rsidRPr="001F5683">
        <w:rPr>
          <w:rFonts w:ascii="Times New Roman" w:hAnsi="Times New Roman"/>
        </w:rPr>
        <w:t>53.8%</w:t>
      </w:r>
      <w:r w:rsidR="001F5683">
        <w:rPr>
          <w:rFonts w:ascii="Times New Roman" w:hAnsi="Times New Roman"/>
        </w:rPr>
        <w:t>)</w:t>
      </w:r>
      <w:r w:rsidR="001F5683" w:rsidRPr="00604708">
        <w:rPr>
          <w:rFonts w:ascii="Times New Roman" w:hAnsi="Times New Roman"/>
        </w:rPr>
        <w:t xml:space="preserve"> </w:t>
      </w:r>
      <w:r w:rsidR="001F5683">
        <w:rPr>
          <w:rFonts w:ascii="Times New Roman" w:hAnsi="Times New Roman"/>
        </w:rPr>
        <w:t>n</w:t>
      </w:r>
      <w:r w:rsidR="001F5683" w:rsidRPr="008A6E9E">
        <w:rPr>
          <w:rFonts w:ascii="Times New Roman" w:hAnsi="Times New Roman"/>
        </w:rPr>
        <w:t>or</w:t>
      </w:r>
      <w:r w:rsidR="00D40734">
        <w:rPr>
          <w:rFonts w:ascii="Times New Roman" w:hAnsi="Times New Roman"/>
        </w:rPr>
        <w:t xml:space="preserve"> mean annual precipitation </w:t>
      </w:r>
      <w:r w:rsidR="001F5683" w:rsidRPr="001F5683">
        <w:rPr>
          <w:rFonts w:ascii="Times New Roman" w:hAnsi="Times New Roman"/>
        </w:rPr>
        <w:t>(53.8%)</w:t>
      </w:r>
      <w:r w:rsidR="001F5683">
        <w:rPr>
          <w:rFonts w:ascii="Times New Roman" w:hAnsi="Times New Roman"/>
        </w:rPr>
        <w:t xml:space="preserve"> </w:t>
      </w:r>
      <w:r w:rsidR="001F5683" w:rsidRPr="008A6E9E">
        <w:rPr>
          <w:rFonts w:ascii="Times New Roman" w:hAnsi="Times New Roman"/>
        </w:rPr>
        <w:t>differed significantly from</w:t>
      </w:r>
      <w:r w:rsidR="00AF26FF" w:rsidRPr="008A6E9E">
        <w:rPr>
          <w:rFonts w:ascii="Times New Roman" w:hAnsi="Times New Roman"/>
        </w:rPr>
        <w:t xml:space="preserve"> random </w:t>
      </w:r>
      <w:r w:rsidR="001F5683">
        <w:rPr>
          <w:rFonts w:ascii="Times New Roman" w:hAnsi="Times New Roman"/>
        </w:rPr>
        <w:t>(</w:t>
      </w:r>
      <w:r w:rsidR="00D40734" w:rsidRPr="00873CC9">
        <w:rPr>
          <w:rFonts w:ascii="Times New Roman" w:hAnsi="Times New Roman"/>
          <w:i/>
        </w:rPr>
        <w:t>p</w:t>
      </w:r>
      <w:r w:rsidR="00AF26FF" w:rsidRPr="008A6E9E">
        <w:rPr>
          <w:rFonts w:ascii="Times New Roman" w:hAnsi="Times New Roman"/>
          <w:i/>
        </w:rPr>
        <w:t xml:space="preserve"> </w:t>
      </w:r>
      <w:r w:rsidR="00873CC9" w:rsidRPr="001F5683">
        <w:rPr>
          <w:rFonts w:ascii="Times New Roman" w:hAnsi="Times New Roman"/>
        </w:rPr>
        <w:t>=</w:t>
      </w:r>
      <w:r w:rsidR="00AF26FF" w:rsidRPr="008A6E9E">
        <w:rPr>
          <w:rFonts w:ascii="Times New Roman" w:hAnsi="Times New Roman"/>
        </w:rPr>
        <w:t xml:space="preserve"> </w:t>
      </w:r>
      <w:r w:rsidR="00873CC9">
        <w:rPr>
          <w:rFonts w:ascii="Times New Roman" w:hAnsi="Times New Roman"/>
        </w:rPr>
        <w:t>0.339</w:t>
      </w:r>
      <w:r w:rsidR="001F5683">
        <w:rPr>
          <w:rFonts w:ascii="Times New Roman" w:hAnsi="Times New Roman"/>
        </w:rPr>
        <w:t>)</w:t>
      </w:r>
      <w:r w:rsidR="00D40734">
        <w:rPr>
          <w:rFonts w:ascii="Times New Roman" w:hAnsi="Times New Roman"/>
        </w:rPr>
        <w:t xml:space="preserve">. Similar patterns were observed for </w:t>
      </w:r>
      <w:r w:rsidR="008D03ED">
        <w:rPr>
          <w:rFonts w:ascii="Times New Roman" w:hAnsi="Times New Roman"/>
        </w:rPr>
        <w:t xml:space="preserve">low and </w:t>
      </w:r>
      <w:r w:rsidR="0017022B">
        <w:rPr>
          <w:rFonts w:ascii="Times New Roman" w:hAnsi="Times New Roman"/>
        </w:rPr>
        <w:t>high elevation species (</w:t>
      </w:r>
      <w:r w:rsidR="0017022B" w:rsidRPr="008A6E9E">
        <w:rPr>
          <w:rFonts w:ascii="Times New Roman" w:hAnsi="Times New Roman"/>
          <w:highlight w:val="yellow"/>
        </w:rPr>
        <w:t>F</w:t>
      </w:r>
      <w:r w:rsidR="00C53C4C" w:rsidRPr="008A6E9E">
        <w:rPr>
          <w:rFonts w:ascii="Times New Roman" w:hAnsi="Times New Roman"/>
          <w:highlight w:val="yellow"/>
        </w:rPr>
        <w:t>ig.</w:t>
      </w:r>
      <w:r w:rsidR="0017022B" w:rsidRPr="008A6E9E">
        <w:rPr>
          <w:rFonts w:ascii="Times New Roman" w:hAnsi="Times New Roman"/>
          <w:highlight w:val="yellow"/>
        </w:rPr>
        <w:t xml:space="preserve"> </w:t>
      </w:r>
      <w:r w:rsidR="00C53C4C" w:rsidRPr="008A6E9E">
        <w:rPr>
          <w:rFonts w:ascii="Times New Roman" w:hAnsi="Times New Roman"/>
          <w:highlight w:val="yellow"/>
        </w:rPr>
        <w:t>4</w:t>
      </w:r>
      <w:r w:rsidR="00C53C4C">
        <w:rPr>
          <w:rFonts w:ascii="Times New Roman" w:hAnsi="Times New Roman"/>
        </w:rPr>
        <w:t>)</w:t>
      </w:r>
      <w:r w:rsidR="006A4814">
        <w:rPr>
          <w:rFonts w:ascii="Times New Roman" w:hAnsi="Times New Roman"/>
        </w:rPr>
        <w:t>,</w:t>
      </w:r>
      <w:r w:rsidR="008D03ED">
        <w:rPr>
          <w:rFonts w:ascii="Times New Roman" w:hAnsi="Times New Roman"/>
        </w:rPr>
        <w:t xml:space="preserve"> except only </w:t>
      </w:r>
      <w:r w:rsidR="000E2E95">
        <w:rPr>
          <w:rFonts w:ascii="Times New Roman" w:hAnsi="Times New Roman"/>
        </w:rPr>
        <w:t xml:space="preserve">change in </w:t>
      </w:r>
      <w:r w:rsidR="008D03ED">
        <w:rPr>
          <w:rFonts w:ascii="Times New Roman" w:hAnsi="Times New Roman"/>
        </w:rPr>
        <w:t xml:space="preserve">minimum temperature </w:t>
      </w:r>
      <w:r w:rsidR="000E2E95">
        <w:rPr>
          <w:rFonts w:ascii="Times New Roman" w:hAnsi="Times New Roman"/>
        </w:rPr>
        <w:t>significantly predicted</w:t>
      </w:r>
      <w:r w:rsidR="00873CC9" w:rsidRPr="00AF26FF">
        <w:rPr>
          <w:rFonts w:ascii="Times New Roman" w:hAnsi="Times New Roman"/>
        </w:rPr>
        <w:t xml:space="preserve"> </w:t>
      </w:r>
      <w:r w:rsidR="000E2E95">
        <w:rPr>
          <w:rFonts w:ascii="Times New Roman" w:hAnsi="Times New Roman"/>
        </w:rPr>
        <w:t>range limit movements</w:t>
      </w:r>
      <w:r w:rsidR="00540897">
        <w:rPr>
          <w:rFonts w:ascii="Times New Roman" w:hAnsi="Times New Roman"/>
        </w:rPr>
        <w:t xml:space="preserve"> for</w:t>
      </w:r>
      <w:r w:rsidR="00873CC9">
        <w:rPr>
          <w:rFonts w:ascii="Times New Roman" w:hAnsi="Times New Roman"/>
        </w:rPr>
        <w:t xml:space="preserve"> </w:t>
      </w:r>
      <w:r w:rsidR="00317A19">
        <w:rPr>
          <w:rFonts w:ascii="Times New Roman" w:hAnsi="Times New Roman"/>
        </w:rPr>
        <w:t>low elevation species</w:t>
      </w:r>
      <w:r w:rsidR="008D03ED" w:rsidRPr="00AF26FF">
        <w:rPr>
          <w:rFonts w:ascii="Times New Roman" w:hAnsi="Times New Roman"/>
        </w:rPr>
        <w:t>.</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w:t>
      </w:r>
      <w:r w:rsidR="00AF26FF" w:rsidRPr="00284CAF">
        <w:rPr>
          <w:rFonts w:ascii="Times New Roman" w:hAnsi="Times New Roman"/>
        </w:rPr>
        <w:t xml:space="preserve">change in </w:t>
      </w:r>
      <w:r w:rsidR="008D03ED">
        <w:rPr>
          <w:rFonts w:ascii="Times New Roman" w:hAnsi="Times New Roman"/>
        </w:rPr>
        <w:t>minimum temperature in predicting the direction of range shifts (</w:t>
      </w:r>
      <w:r w:rsidR="008D03ED" w:rsidRPr="008A6E9E">
        <w:rPr>
          <w:rFonts w:ascii="Times New Roman" w:hAnsi="Times New Roman"/>
          <w:highlight w:val="yellow"/>
        </w:rPr>
        <w:t xml:space="preserve">Table </w:t>
      </w:r>
      <w:r w:rsidR="0032301D">
        <w:rPr>
          <w:rFonts w:ascii="Times New Roman" w:hAnsi="Times New Roman"/>
        </w:rPr>
        <w:t>2</w:t>
      </w:r>
      <w:r w:rsidR="008D03ED">
        <w:rPr>
          <w:rFonts w:ascii="Times New Roman" w:hAnsi="Times New Roman"/>
        </w:rPr>
        <w:t xml:space="preserve">). The </w:t>
      </w:r>
      <w:r w:rsidR="009E6CC0">
        <w:rPr>
          <w:rFonts w:ascii="Times New Roman" w:hAnsi="Times New Roman"/>
        </w:rPr>
        <w:t>best</w:t>
      </w:r>
      <w:r w:rsidR="008D03ED">
        <w:rPr>
          <w:rFonts w:ascii="Times New Roman" w:hAnsi="Times New Roman"/>
        </w:rPr>
        <w:t xml:space="preserve"> model was </w:t>
      </w:r>
      <w:r w:rsidR="00AF26FF">
        <w:rPr>
          <w:rFonts w:ascii="Times New Roman" w:hAnsi="Times New Roman"/>
        </w:rPr>
        <w:t>l</w:t>
      </w:r>
      <w:r w:rsidR="008D03ED">
        <w:rPr>
          <w:rFonts w:ascii="Times New Roman" w:hAnsi="Times New Roman"/>
        </w:rPr>
        <w:t xml:space="preserve">imit </w:t>
      </w:r>
      <w:r w:rsidR="00014D8A">
        <w:rPr>
          <w:rFonts w:ascii="Times New Roman" w:hAnsi="Times New Roman"/>
        </w:rPr>
        <w:t>+</w:t>
      </w:r>
      <w:r w:rsidR="008D03ED">
        <w:rPr>
          <w:rFonts w:ascii="Times New Roman" w:hAnsi="Times New Roman"/>
        </w:rPr>
        <w:t xml:space="preserve"> </w:t>
      </w:r>
      <w:r w:rsidR="00D526C6">
        <w:rPr>
          <w:rFonts w:ascii="Times New Roman" w:hAnsi="Times New Roman"/>
        </w:rPr>
        <w:t>mi</w:t>
      </w:r>
      <w:r w:rsidR="00CD5A07">
        <w:rPr>
          <w:rFonts w:ascii="Times New Roman" w:hAnsi="Times New Roman"/>
        </w:rPr>
        <w:t>n</w:t>
      </w:r>
      <w:r w:rsidR="00D526C6">
        <w:rPr>
          <w:rFonts w:ascii="Times New Roman" w:hAnsi="Times New Roman"/>
        </w:rPr>
        <w:t>imum temperature</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w:t>
      </w:r>
      <w:r w:rsidR="00237BE6">
        <w:rPr>
          <w:rFonts w:ascii="Times New Roman" w:hAnsi="Times New Roman"/>
        </w:rPr>
        <w:t>tter</w:t>
      </w:r>
      <w:r w:rsidR="008D03ED">
        <w:rPr>
          <w:rFonts w:ascii="Times New Roman" w:hAnsi="Times New Roman"/>
        </w:rPr>
        <w:t xml:space="preserve"> predictor of range shift direction than </w:t>
      </w:r>
      <w:r w:rsidR="00AF26FF">
        <w:rPr>
          <w:rFonts w:ascii="Times New Roman" w:hAnsi="Times New Roman"/>
        </w:rPr>
        <w:t>l</w:t>
      </w:r>
      <w:r w:rsidR="008D03ED">
        <w:rPr>
          <w:rFonts w:ascii="Times New Roman" w:hAnsi="Times New Roman"/>
        </w:rPr>
        <w:t xml:space="preserve">imit, </w:t>
      </w:r>
      <w:r w:rsidR="00AF26FF">
        <w:rPr>
          <w:rFonts w:ascii="Times New Roman" w:hAnsi="Times New Roman"/>
        </w:rPr>
        <w:t>r</w:t>
      </w:r>
      <w:r w:rsidR="008D03ED">
        <w:rPr>
          <w:rFonts w:ascii="Times New Roman" w:hAnsi="Times New Roman"/>
        </w:rPr>
        <w:t>eg</w:t>
      </w:r>
      <w:r w:rsidR="00C72CD7">
        <w:rPr>
          <w:rFonts w:ascii="Times New Roman" w:hAnsi="Times New Roman"/>
        </w:rPr>
        <w:t xml:space="preserve">ion or other </w:t>
      </w:r>
      <w:r w:rsidR="00C43D4C">
        <w:rPr>
          <w:rFonts w:ascii="Times New Roman" w:hAnsi="Times New Roman"/>
        </w:rPr>
        <w:t>BIOCLIM</w:t>
      </w:r>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C7294F">
      <w:pPr>
        <w:pStyle w:val="BodyA"/>
        <w:spacing w:line="480" w:lineRule="auto"/>
        <w:rPr>
          <w:rFonts w:ascii="Times New Roman" w:hAnsi="Times New Roman"/>
          <w:b/>
          <w:u w:val="single"/>
        </w:rPr>
      </w:pPr>
    </w:p>
    <w:p w14:paraId="4EA537A2" w14:textId="2BE0B22A" w:rsidR="00817909" w:rsidRPr="000E2435" w:rsidRDefault="00817909" w:rsidP="00C7294F">
      <w:pPr>
        <w:pStyle w:val="BodyA"/>
        <w:spacing w:line="480" w:lineRule="auto"/>
        <w:outlineLvl w:val="0"/>
        <w:rPr>
          <w:rFonts w:ascii="Times New Roman" w:hAnsi="Times New Roman"/>
        </w:rPr>
      </w:pPr>
      <w:r w:rsidRPr="000E2435">
        <w:rPr>
          <w:rFonts w:ascii="Times New Roman" w:hAnsi="Times New Roman"/>
          <w:b/>
        </w:rPr>
        <w:t>Discussion</w:t>
      </w:r>
    </w:p>
    <w:p w14:paraId="33541420" w14:textId="30AFE4E0" w:rsidR="00DE49DC" w:rsidRDefault="0074673F" w:rsidP="00C7294F">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E65182">
        <w:rPr>
          <w:rFonts w:ascii="Times New Roman" w:hAnsi="Times New Roman"/>
        </w:rPr>
        <w:t xml:space="preserve">montane </w:t>
      </w:r>
      <w:r w:rsidR="009E6CC0">
        <w:rPr>
          <w:rFonts w:ascii="Times New Roman" w:hAnsi="Times New Roman"/>
        </w:rPr>
        <w:t xml:space="preserve">California </w:t>
      </w:r>
      <w:r w:rsidR="006F2F8B">
        <w:rPr>
          <w:rFonts w:ascii="Times New Roman" w:hAnsi="Times New Roman"/>
        </w:rPr>
        <w:t>suggest</w:t>
      </w:r>
      <w:r w:rsidR="00C53C4C">
        <w:rPr>
          <w:rFonts w:ascii="Times New Roman" w:hAnsi="Times New Roman"/>
        </w:rPr>
        <w:t>ed</w:t>
      </w:r>
      <w:r w:rsidR="006F2F8B">
        <w:rPr>
          <w:rFonts w:ascii="Times New Roman" w:hAnsi="Times New Roman"/>
        </w:rPr>
        <w:t xml:space="preserve"> strong </w:t>
      </w:r>
      <w:r w:rsidR="002B1B21">
        <w:rPr>
          <w:rFonts w:ascii="Times New Roman" w:hAnsi="Times New Roman"/>
        </w:rPr>
        <w:t xml:space="preserve">but </w:t>
      </w:r>
      <w:r w:rsidR="00737A6D">
        <w:rPr>
          <w:rFonts w:ascii="Times New Roman" w:hAnsi="Times New Roman"/>
        </w:rPr>
        <w:t>locally heterogeneous</w:t>
      </w:r>
      <w:r w:rsidR="002B1B21">
        <w:rPr>
          <w:rFonts w:ascii="Times New Roman" w:hAnsi="Times New Roman"/>
        </w:rPr>
        <w:t xml:space="preserve"> impacts</w:t>
      </w:r>
      <w:r w:rsidR="006F2F8B">
        <w:rPr>
          <w:rFonts w:ascii="Times New Roman" w:hAnsi="Times New Roman"/>
        </w:rPr>
        <w:t xml:space="preserve"> of recent climate change on the range limits of small mammals</w:t>
      </w:r>
      <w:r w:rsidR="002B1B21">
        <w:rPr>
          <w:rFonts w:ascii="Times New Roman" w:hAnsi="Times New Roman"/>
        </w:rPr>
        <w:t xml:space="preserve">. </w:t>
      </w:r>
      <w:r w:rsidR="00773081" w:rsidRPr="00773081">
        <w:rPr>
          <w:rFonts w:ascii="Times New Roman" w:hAnsi="Times New Roman"/>
        </w:rPr>
        <w:t>No</w:t>
      </w:r>
      <w:r w:rsidR="00773081">
        <w:rPr>
          <w:rFonts w:ascii="Times New Roman" w:hAnsi="Times New Roman"/>
        </w:rPr>
        <w:t xml:space="preserve">ne of the </w:t>
      </w:r>
      <w:r w:rsidR="00773081" w:rsidRPr="00773081">
        <w:rPr>
          <w:rFonts w:ascii="Times New Roman" w:hAnsi="Times New Roman"/>
        </w:rPr>
        <w:t xml:space="preserve">species shifted both their upper and lower </w:t>
      </w:r>
      <w:commentRangeStart w:id="10"/>
      <w:r w:rsidR="00773081" w:rsidRPr="00773081">
        <w:rPr>
          <w:rFonts w:ascii="Times New Roman" w:hAnsi="Times New Roman"/>
        </w:rPr>
        <w:t>limits</w:t>
      </w:r>
      <w:commentRangeEnd w:id="10"/>
      <w:r w:rsidR="00773081" w:rsidRPr="00773081">
        <w:rPr>
          <w:rFonts w:ascii="Times New Roman" w:hAnsi="Times New Roman"/>
        </w:rPr>
        <w:commentReference w:id="10"/>
      </w:r>
      <w:r w:rsidR="00773081" w:rsidRPr="00773081">
        <w:rPr>
          <w:rFonts w:ascii="Times New Roman" w:hAnsi="Times New Roman"/>
        </w:rPr>
        <w:t xml:space="preserve"> in the same direction in all three regions (Fig. 2). </w:t>
      </w:r>
      <w:r w:rsidR="00773081">
        <w:rPr>
          <w:rFonts w:ascii="Times New Roman" w:hAnsi="Times New Roman"/>
        </w:rPr>
        <w:t xml:space="preserve">There </w:t>
      </w:r>
      <w:proofErr w:type="gramStart"/>
      <w:r w:rsidR="00773081">
        <w:rPr>
          <w:rFonts w:ascii="Times New Roman" w:hAnsi="Times New Roman"/>
        </w:rPr>
        <w:t xml:space="preserve">was, however, </w:t>
      </w:r>
      <w:r w:rsidR="00590A70">
        <w:rPr>
          <w:rFonts w:ascii="Times New Roman" w:hAnsi="Times New Roman"/>
        </w:rPr>
        <w:t>consistent upslope range contractions</w:t>
      </w:r>
      <w:proofErr w:type="gramEnd"/>
      <w:r w:rsidR="00590A70">
        <w:rPr>
          <w:rFonts w:ascii="Times New Roman" w:hAnsi="Times New Roman"/>
        </w:rPr>
        <w:t xml:space="preserve"> in high elevation species</w:t>
      </w:r>
      <w:r w:rsidR="00773081">
        <w:rPr>
          <w:rFonts w:ascii="Times New Roman" w:hAnsi="Times New Roman"/>
        </w:rPr>
        <w:t>, while</w:t>
      </w:r>
      <w:r w:rsidR="00590A70">
        <w:rPr>
          <w:rFonts w:ascii="Times New Roman" w:hAnsi="Times New Roman"/>
        </w:rPr>
        <w:t xml:space="preserve"> </w:t>
      </w:r>
      <w:r w:rsidR="00773081">
        <w:rPr>
          <w:rFonts w:ascii="Times New Roman" w:hAnsi="Times New Roman"/>
        </w:rPr>
        <w:t>low elevation species exhibited</w:t>
      </w:r>
      <w:r w:rsidR="00590A70">
        <w:rPr>
          <w:rFonts w:ascii="Times New Roman" w:hAnsi="Times New Roman"/>
        </w:rPr>
        <w:t xml:space="preserve"> heterogeneity in the directionality of range limit shifts. </w:t>
      </w:r>
      <w:r w:rsidR="00E65182" w:rsidRPr="009D1F4E">
        <w:rPr>
          <w:rFonts w:ascii="Times New Roman" w:hAnsi="Times New Roman"/>
        </w:rPr>
        <w:t xml:space="preserve">While </w:t>
      </w:r>
      <w:r w:rsidR="00255242">
        <w:rPr>
          <w:rFonts w:ascii="Times New Roman" w:hAnsi="Times New Roman"/>
        </w:rPr>
        <w:t xml:space="preserve">our </w:t>
      </w:r>
      <w:r w:rsidR="005A0ABE">
        <w:rPr>
          <w:rFonts w:ascii="Times New Roman" w:hAnsi="Times New Roman"/>
        </w:rPr>
        <w:t>finding</w:t>
      </w:r>
      <w:r w:rsidR="009D1F4E">
        <w:rPr>
          <w:rFonts w:ascii="Times New Roman" w:hAnsi="Times New Roman"/>
        </w:rPr>
        <w:t>s</w:t>
      </w:r>
      <w:r w:rsidR="005A0ABE">
        <w:rPr>
          <w:rFonts w:ascii="Times New Roman" w:hAnsi="Times New Roman"/>
        </w:rPr>
        <w:t xml:space="preserve"> confirm</w:t>
      </w:r>
      <w:r w:rsidR="00C53C4C">
        <w:rPr>
          <w:rFonts w:ascii="Times New Roman" w:hAnsi="Times New Roman"/>
        </w:rPr>
        <w:t>ed</w:t>
      </w:r>
      <w:r w:rsidR="005A0ABE">
        <w:rPr>
          <w:rFonts w:ascii="Times New Roman" w:hAnsi="Times New Roman"/>
        </w:rPr>
        <w:t xml:space="preserve"> </w:t>
      </w:r>
      <w:r w:rsidR="00CF2F59" w:rsidRPr="00284CAF">
        <w:rPr>
          <w:rFonts w:ascii="Times New Roman" w:hAnsi="Times New Roman"/>
        </w:rPr>
        <w:t xml:space="preserve">some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study of small mammals from the Yosemite region (Moritz et al</w:t>
      </w:r>
      <w:r w:rsidR="00BA3370" w:rsidRPr="009D1F4E">
        <w:rPr>
          <w:rFonts w:ascii="Times New Roman" w:hAnsi="Times New Roman"/>
        </w:rPr>
        <w:t>.</w:t>
      </w:r>
      <w:r w:rsidR="005A0ABE">
        <w:rPr>
          <w:rFonts w:ascii="Times New Roman" w:hAnsi="Times New Roman"/>
        </w:rPr>
        <w:t xml:space="preserve"> 2008) </w:t>
      </w:r>
      <w:r w:rsidR="005A0ABE" w:rsidRPr="00617E22">
        <w:rPr>
          <w:rFonts w:ascii="Times New Roman" w:hAnsi="Times New Roman"/>
        </w:rPr>
        <w:t xml:space="preserve">and </w:t>
      </w:r>
      <w:r w:rsidR="005A0ABE">
        <w:rPr>
          <w:rFonts w:ascii="Times New Roman" w:hAnsi="Times New Roman"/>
        </w:rPr>
        <w:t xml:space="preserve">studies </w:t>
      </w:r>
      <w:r w:rsidR="00255242">
        <w:rPr>
          <w:rFonts w:ascii="Times New Roman" w:hAnsi="Times New Roman"/>
        </w:rPr>
        <w:t>of</w:t>
      </w:r>
      <w:r w:rsidR="005A0ABE" w:rsidRPr="00E65182">
        <w:rPr>
          <w:rFonts w:ascii="Times New Roman" w:hAnsi="Times New Roman"/>
        </w:rPr>
        <w:t xml:space="preserve"> </w:t>
      </w:r>
      <w:r w:rsidR="005A0ABE">
        <w:rPr>
          <w:rFonts w:ascii="Times New Roman" w:hAnsi="Times New Roman"/>
        </w:rPr>
        <w:t>birds (</w:t>
      </w:r>
      <w:proofErr w:type="spellStart"/>
      <w:r w:rsidR="005A0ABE">
        <w:rPr>
          <w:rFonts w:ascii="Times New Roman" w:hAnsi="Times New Roman"/>
        </w:rPr>
        <w:t>Tingley</w:t>
      </w:r>
      <w:proofErr w:type="spellEnd"/>
      <w:r w:rsidR="005A0ABE">
        <w:rPr>
          <w:rFonts w:ascii="Times New Roman" w:hAnsi="Times New Roman"/>
        </w:rPr>
        <w:t xml:space="preserve"> et al</w:t>
      </w:r>
      <w:r w:rsidR="00BA3370" w:rsidRPr="009D1F4E">
        <w:rPr>
          <w:rFonts w:ascii="Times New Roman" w:hAnsi="Times New Roman"/>
        </w:rPr>
        <w:t>.</w:t>
      </w:r>
      <w:r w:rsidR="005A0ABE">
        <w:rPr>
          <w:rFonts w:ascii="Times New Roman" w:hAnsi="Times New Roman"/>
        </w:rPr>
        <w:t xml:space="preserve">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w:t>
      </w:r>
      <w:r w:rsidR="00BA3370" w:rsidRPr="00284CAF">
        <w:rPr>
          <w:rFonts w:ascii="Times New Roman" w:hAnsi="Times New Roman"/>
        </w:rPr>
        <w:t>.</w:t>
      </w:r>
      <w:r w:rsidR="005A0ABE">
        <w:rPr>
          <w:rFonts w:ascii="Times New Roman" w:hAnsi="Times New Roman"/>
        </w:rPr>
        <w:t xml:space="preserve"> 2010), and plants (</w:t>
      </w:r>
      <w:proofErr w:type="spellStart"/>
      <w:r w:rsidR="005A0ABE">
        <w:rPr>
          <w:rFonts w:ascii="Times New Roman" w:hAnsi="Times New Roman"/>
        </w:rPr>
        <w:t>Crimmins</w:t>
      </w:r>
      <w:proofErr w:type="spellEnd"/>
      <w:r w:rsidR="005A0ABE">
        <w:rPr>
          <w:rFonts w:ascii="Times New Roman" w:hAnsi="Times New Roman"/>
        </w:rPr>
        <w:t xml:space="preserve"> et al</w:t>
      </w:r>
      <w:r w:rsidR="00BA3370" w:rsidRPr="00284CAF">
        <w:rPr>
          <w:rFonts w:ascii="Times New Roman" w:hAnsi="Times New Roman"/>
        </w:rPr>
        <w:t>.</w:t>
      </w:r>
      <w:r w:rsidR="005A0ABE">
        <w:rPr>
          <w:rFonts w:ascii="Times New Roman" w:hAnsi="Times New Roman"/>
        </w:rPr>
        <w:t xml:space="preserve"> 2011</w:t>
      </w:r>
      <w:r w:rsidR="005A0ABE" w:rsidRPr="00E65182">
        <w:rPr>
          <w:rFonts w:ascii="Times New Roman" w:hAnsi="Times New Roman"/>
        </w:rPr>
        <w:t>)</w:t>
      </w:r>
      <w:r w:rsidR="00CF2F59" w:rsidRPr="00E65182">
        <w:rPr>
          <w:rFonts w:ascii="Times New Roman" w:hAnsi="Times New Roman"/>
        </w:rPr>
        <w:t xml:space="preserve"> </w:t>
      </w:r>
      <w:r w:rsidR="00CF2F59" w:rsidRPr="00284CAF">
        <w:rPr>
          <w:rFonts w:ascii="Times New Roman" w:hAnsi="Times New Roman"/>
        </w:rPr>
        <w:t xml:space="preserve">over the same </w:t>
      </w:r>
      <w:r w:rsidR="00DA1C1D">
        <w:rPr>
          <w:rFonts w:ascii="Times New Roman" w:hAnsi="Times New Roman"/>
        </w:rPr>
        <w:t xml:space="preserve">spatial and </w:t>
      </w:r>
      <w:r w:rsidR="009D1F4E">
        <w:rPr>
          <w:rFonts w:ascii="Times New Roman" w:hAnsi="Times New Roman"/>
        </w:rPr>
        <w:t>temporal</w:t>
      </w:r>
      <w:r w:rsidR="00CF2F59" w:rsidRPr="009D1F4E">
        <w:rPr>
          <w:rFonts w:ascii="Times New Roman" w:hAnsi="Times New Roman"/>
        </w:rPr>
        <w:t xml:space="preserve"> scale</w:t>
      </w:r>
      <w:r w:rsidR="00CF2F59" w:rsidRPr="00E65182">
        <w:rPr>
          <w:rFonts w:ascii="Times New Roman" w:hAnsi="Times New Roman"/>
        </w:rPr>
        <w:t xml:space="preserve">, </w:t>
      </w:r>
      <w:r w:rsidR="00A400E5">
        <w:rPr>
          <w:rFonts w:ascii="Times New Roman" w:hAnsi="Times New Roman"/>
        </w:rPr>
        <w:t>they amplify the complex</w:t>
      </w:r>
      <w:r w:rsidR="00E65182">
        <w:rPr>
          <w:rFonts w:ascii="Times New Roman" w:hAnsi="Times New Roman"/>
        </w:rPr>
        <w:t xml:space="preserve"> </w:t>
      </w:r>
      <w:r w:rsidR="00A400E5">
        <w:rPr>
          <w:rFonts w:ascii="Times New Roman" w:hAnsi="Times New Roman"/>
        </w:rPr>
        <w:t>and variable ways that species can respond to climate change.</w:t>
      </w:r>
    </w:p>
    <w:p w14:paraId="3B94D409" w14:textId="0CF89846" w:rsidR="0074673F" w:rsidRDefault="009E6CC0" w:rsidP="00C7294F">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w:t>
      </w:r>
      <w:r w:rsidR="006C0B00">
        <w:rPr>
          <w:rFonts w:ascii="Times New Roman" w:hAnsi="Times New Roman"/>
        </w:rPr>
        <w:t>elevational range</w:t>
      </w:r>
      <w:r w:rsidR="00F95329">
        <w:rPr>
          <w:rFonts w:ascii="Times New Roman" w:hAnsi="Times New Roman"/>
        </w:rPr>
        <w:t xml:space="preserve">, and </w:t>
      </w:r>
      <w:r w:rsidR="006C0B00">
        <w:rPr>
          <w:rFonts w:ascii="Times New Roman" w:hAnsi="Times New Roman"/>
        </w:rPr>
        <w:t xml:space="preserve">shifts by </w:t>
      </w:r>
      <w:r w:rsidR="00A9464B">
        <w:rPr>
          <w:rFonts w:ascii="Times New Roman" w:hAnsi="Times New Roman"/>
        </w:rPr>
        <w:t>species</w:t>
      </w:r>
      <w:r w:rsidR="00600660">
        <w:rPr>
          <w:rFonts w:ascii="Times New Roman" w:hAnsi="Times New Roman"/>
        </w:rPr>
        <w:t xml:space="preserve"> varied</w:t>
      </w:r>
      <w:r w:rsidR="00A9464B">
        <w:rPr>
          <w:rFonts w:ascii="Times New Roman" w:hAnsi="Times New Roman"/>
        </w:rPr>
        <w:t xml:space="preserve"> </w:t>
      </w:r>
      <w:r w:rsidR="006C0B00">
        <w:rPr>
          <w:rFonts w:ascii="Times New Roman" w:hAnsi="Times New Roman"/>
        </w:rPr>
        <w:t xml:space="preserve">greatly </w:t>
      </w:r>
      <w:r w:rsidR="00A9464B">
        <w:rPr>
          <w:rFonts w:ascii="Times New Roman" w:hAnsi="Times New Roman"/>
        </w:rPr>
        <w:t xml:space="preserve">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similar result</w:t>
      </w:r>
      <w:r w:rsidR="006C0B00">
        <w:rPr>
          <w:rFonts w:ascii="Times New Roman" w:hAnsi="Times New Roman"/>
        </w:rPr>
        <w:t>s</w:t>
      </w:r>
      <w:r w:rsidR="009C43A1">
        <w:rPr>
          <w:rFonts w:ascii="Times New Roman" w:hAnsi="Times New Roman"/>
        </w:rPr>
        <w:t xml:space="preserve"> </w:t>
      </w:r>
      <w:r w:rsidR="006C0B00">
        <w:rPr>
          <w:rFonts w:ascii="Times New Roman" w:hAnsi="Times New Roman"/>
        </w:rPr>
        <w:t>for</w:t>
      </w:r>
      <w:r w:rsidR="009C43A1">
        <w:rPr>
          <w:rFonts w:ascii="Times New Roman" w:hAnsi="Times New Roman"/>
        </w:rPr>
        <w:t xml:space="preserve"> California</w:t>
      </w:r>
      <w:r w:rsidR="006609C9">
        <w:rPr>
          <w:rFonts w:ascii="Times New Roman" w:hAnsi="Times New Roman"/>
        </w:rPr>
        <w:t>n</w:t>
      </w:r>
      <w:r w:rsidR="009C43A1">
        <w:rPr>
          <w:rFonts w:ascii="Times New Roman" w:hAnsi="Times New Roman"/>
        </w:rPr>
        <w:t xml:space="preserve"> birds</w:t>
      </w:r>
      <w:r w:rsidR="006C0B00">
        <w:rPr>
          <w:rFonts w:ascii="Times New Roman" w:hAnsi="Times New Roman"/>
        </w:rPr>
        <w:t>,</w:t>
      </w:r>
      <w:r w:rsidR="009C43A1">
        <w:rPr>
          <w:rFonts w:ascii="Times New Roman" w:hAnsi="Times New Roman"/>
        </w:rPr>
        <w:t xml:space="preserve"> where only 51% of observed </w:t>
      </w:r>
      <w:r w:rsidR="002420B7">
        <w:rPr>
          <w:rFonts w:ascii="Times New Roman" w:hAnsi="Times New Roman"/>
        </w:rPr>
        <w:t xml:space="preserve">range limit </w:t>
      </w:r>
      <w:r w:rsidR="009C43A1">
        <w:rPr>
          <w:rFonts w:ascii="Times New Roman" w:hAnsi="Times New Roman"/>
        </w:rPr>
        <w:t xml:space="preserve">shifts over the last </w:t>
      </w:r>
      <w:r w:rsidR="006C0B00">
        <w:rPr>
          <w:rFonts w:ascii="Times New Roman" w:hAnsi="Times New Roman"/>
        </w:rPr>
        <w:t>century</w:t>
      </w:r>
      <w:r w:rsidR="009C43A1">
        <w:rPr>
          <w:rFonts w:ascii="Times New Roman" w:hAnsi="Times New Roman"/>
        </w:rPr>
        <w:t xml:space="preserve">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CF28C4">
        <w:rPr>
          <w:rFonts w:ascii="Times New Roman" w:hAnsi="Times New Roman"/>
        </w:rPr>
        <w:t>sugges</w:t>
      </w:r>
      <w:r w:rsidR="00DF5A55">
        <w:rPr>
          <w:rFonts w:ascii="Times New Roman" w:hAnsi="Times New Roman"/>
        </w:rPr>
        <w:t xml:space="preserve">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9909B6">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land conversion, although grazing policy, fire regimes and forestry </w:t>
      </w:r>
      <w:r w:rsidR="00CF28C4">
        <w:rPr>
          <w:rFonts w:ascii="Times New Roman" w:hAnsi="Times New Roman"/>
        </w:rPr>
        <w:t>practices</w:t>
      </w:r>
      <w:r w:rsidR="000B3BEA">
        <w:rPr>
          <w:rFonts w:ascii="Times New Roman" w:hAnsi="Times New Roman"/>
        </w:rPr>
        <w:t xml:space="preserve"> may have </w:t>
      </w:r>
      <w:r w:rsidR="00CF28C4">
        <w:rPr>
          <w:rFonts w:ascii="Times New Roman" w:hAnsi="Times New Roman"/>
        </w:rPr>
        <w:t xml:space="preserve">changed </w:t>
      </w:r>
      <w:r w:rsidR="000B3BEA">
        <w:rPr>
          <w:rFonts w:ascii="Times New Roman" w:hAnsi="Times New Roman"/>
        </w:rPr>
        <w:t>(</w:t>
      </w:r>
      <w:r w:rsidR="000B3BEA" w:rsidRPr="00C53C4C">
        <w:rPr>
          <w:rFonts w:ascii="Times New Roman" w:hAnsi="Times New Roman"/>
          <w:highlight w:val="yellow"/>
        </w:rPr>
        <w:t>REFS</w:t>
      </w:r>
      <w:r w:rsidR="000E3A51">
        <w:rPr>
          <w:rFonts w:ascii="Times New Roman" w:hAnsi="Times New Roman"/>
        </w:rPr>
        <w:t>, Myers et al. 2000</w:t>
      </w:r>
      <w:r w:rsidR="000B3BEA">
        <w:rPr>
          <w:rFonts w:ascii="Times New Roman" w:hAnsi="Times New Roman"/>
        </w:rPr>
        <w:t xml:space="preserve">). </w:t>
      </w:r>
      <w:r w:rsidR="007006AF">
        <w:rPr>
          <w:rFonts w:ascii="Times New Roman" w:hAnsi="Times New Roman"/>
        </w:rPr>
        <w:t xml:space="preserve">Low elevation species </w:t>
      </w:r>
      <w:r w:rsidR="00CF28C4">
        <w:rPr>
          <w:rFonts w:ascii="Times New Roman" w:hAnsi="Times New Roman"/>
        </w:rPr>
        <w:t>should have been more</w:t>
      </w:r>
      <w:r w:rsidR="00F8576F">
        <w:rPr>
          <w:rFonts w:ascii="Times New Roman" w:hAnsi="Times New Roman"/>
        </w:rPr>
        <w:t xml:space="preserve">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w:t>
      </w:r>
      <w:proofErr w:type="spellStart"/>
      <w:r w:rsidR="00D062C4" w:rsidRPr="00D062C4">
        <w:rPr>
          <w:rFonts w:ascii="Times New Roman" w:hAnsi="Times New Roman"/>
          <w:lang w:val="en-AU"/>
        </w:rPr>
        <w:t>Nogués</w:t>
      </w:r>
      <w:proofErr w:type="spellEnd"/>
      <w:r w:rsidR="00D062C4" w:rsidRPr="00D062C4">
        <w:rPr>
          <w:rFonts w:ascii="Times New Roman" w:hAnsi="Times New Roman"/>
          <w:lang w:val="en-AU"/>
        </w:rPr>
        <w:t>-</w:t>
      </w:r>
      <w:r w:rsidR="00D062C4" w:rsidRPr="006609C9">
        <w:rPr>
          <w:rFonts w:ascii="Times New Roman" w:hAnsi="Times New Roman"/>
          <w:lang w:val="en-AU"/>
        </w:rPr>
        <w:t>Bravo</w:t>
      </w:r>
      <w:r w:rsidR="00D062C4" w:rsidRPr="00D062C4">
        <w:rPr>
          <w:rFonts w:ascii="Times New Roman" w:hAnsi="Times New Roman"/>
        </w:rPr>
        <w:t xml:space="preserve"> </w:t>
      </w:r>
      <w:r w:rsidR="007006AF">
        <w:rPr>
          <w:rFonts w:ascii="Times New Roman" w:hAnsi="Times New Roman"/>
        </w:rPr>
        <w:t>et al</w:t>
      </w:r>
      <w:r w:rsidR="00D15738">
        <w:rPr>
          <w:rFonts w:ascii="Times New Roman" w:hAnsi="Times New Roman"/>
        </w:rPr>
        <w:t>.</w:t>
      </w:r>
      <w:r w:rsidR="00BF34F0">
        <w:rPr>
          <w:rFonts w:ascii="Times New Roman" w:hAnsi="Times New Roman"/>
        </w:rPr>
        <w:t xml:space="preserve"> 2008</w:t>
      </w:r>
      <w:r w:rsidR="00D15738">
        <w:rPr>
          <w:rFonts w:ascii="Times New Roman" w:hAnsi="Times New Roman"/>
        </w:rPr>
        <w:t>,</w:t>
      </w:r>
      <w:r w:rsidR="00BF34F0">
        <w:rPr>
          <w:rFonts w:ascii="Times New Roman" w:hAnsi="Times New Roman"/>
        </w:rPr>
        <w:t xml:space="preserve"> </w:t>
      </w:r>
      <w:proofErr w:type="spellStart"/>
      <w:r w:rsidR="00BF34F0">
        <w:rPr>
          <w:rFonts w:ascii="Times New Roman" w:hAnsi="Times New Roman"/>
        </w:rPr>
        <w:t>Forister</w:t>
      </w:r>
      <w:proofErr w:type="spellEnd"/>
      <w:r w:rsidR="00BF34F0">
        <w:rPr>
          <w:rFonts w:ascii="Times New Roman" w:hAnsi="Times New Roman"/>
        </w:rPr>
        <w:t xml:space="preserve"> et al</w:t>
      </w:r>
      <w:r w:rsidR="00D15738">
        <w:rPr>
          <w:rFonts w:ascii="Times New Roman" w:hAnsi="Times New Roman"/>
        </w:rPr>
        <w:t>.</w:t>
      </w:r>
      <w:r w:rsidR="00BF34F0">
        <w:rPr>
          <w:rFonts w:ascii="Times New Roman" w:hAnsi="Times New Roman"/>
        </w:rPr>
        <w:t xml:space="preserve"> 2010)</w:t>
      </w:r>
      <w:r w:rsidR="00CF28C4">
        <w:rPr>
          <w:rFonts w:ascii="Times New Roman" w:hAnsi="Times New Roman"/>
        </w:rPr>
        <w:t>.</w:t>
      </w:r>
      <w:r w:rsidR="000B3BEA">
        <w:rPr>
          <w:rFonts w:ascii="Times New Roman" w:hAnsi="Times New Roman"/>
        </w:rPr>
        <w:t xml:space="preserve"> </w:t>
      </w:r>
      <w:r w:rsidR="00CF28C4">
        <w:rPr>
          <w:rFonts w:ascii="Times New Roman" w:hAnsi="Times New Roman"/>
        </w:rPr>
        <w:t>H</w:t>
      </w:r>
      <w:r w:rsidR="007006AF">
        <w:rPr>
          <w:rFonts w:ascii="Times New Roman" w:hAnsi="Times New Roman"/>
        </w:rPr>
        <w:t xml:space="preserve">owever, </w:t>
      </w:r>
      <w:r w:rsidR="00F8576F">
        <w:rPr>
          <w:rFonts w:ascii="Times New Roman" w:hAnsi="Times New Roman"/>
        </w:rPr>
        <w:t>we detected few contractions at lower limits</w:t>
      </w:r>
      <w:r w:rsidR="007006AF">
        <w:rPr>
          <w:rFonts w:ascii="Times New Roman" w:hAnsi="Times New Roman"/>
        </w:rPr>
        <w:t xml:space="preserve"> </w:t>
      </w:r>
      <w:r w:rsidR="00CF28C4">
        <w:rPr>
          <w:rFonts w:ascii="Times New Roman" w:hAnsi="Times New Roman"/>
        </w:rPr>
        <w:t xml:space="preserve">of low elevation mammals,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r w:rsidR="00844F8C">
        <w:rPr>
          <w:rFonts w:ascii="Times New Roman" w:hAnsi="Times New Roman"/>
        </w:rPr>
        <w:t>Greater heterogeneity in</w:t>
      </w:r>
      <w:r w:rsidR="00474E00">
        <w:rPr>
          <w:rFonts w:ascii="Times New Roman" w:hAnsi="Times New Roman"/>
        </w:rPr>
        <w:t xml:space="preserve"> </w:t>
      </w:r>
      <w:r w:rsidR="00886E2F">
        <w:rPr>
          <w:rFonts w:ascii="Times New Roman" w:hAnsi="Times New Roman"/>
        </w:rPr>
        <w:t xml:space="preserve">responses of low elevation species </w:t>
      </w:r>
      <w:r w:rsidR="00B15D08">
        <w:rPr>
          <w:rFonts w:ascii="Times New Roman" w:hAnsi="Times New Roman"/>
        </w:rPr>
        <w:t xml:space="preserve">may </w:t>
      </w:r>
      <w:r w:rsidR="00886E2F">
        <w:rPr>
          <w:rFonts w:ascii="Times New Roman" w:hAnsi="Times New Roman"/>
        </w:rPr>
        <w:t>reflect</w:t>
      </w:r>
      <w:r w:rsidR="00474E00">
        <w:rPr>
          <w:rFonts w:ascii="Times New Roman" w:hAnsi="Times New Roman"/>
        </w:rPr>
        <w:t xml:space="preserve"> stronger biotic influences</w:t>
      </w:r>
      <w:r w:rsidR="001D2725">
        <w:rPr>
          <w:rFonts w:ascii="Times New Roman" w:hAnsi="Times New Roman"/>
        </w:rPr>
        <w:t xml:space="preserve"> (Brown et al. 1996, </w:t>
      </w:r>
      <w:proofErr w:type="spellStart"/>
      <w:r w:rsidR="001D2725">
        <w:rPr>
          <w:rFonts w:ascii="Times New Roman" w:hAnsi="Times New Roman"/>
        </w:rPr>
        <w:t>Rapacciuolo</w:t>
      </w:r>
      <w:proofErr w:type="spellEnd"/>
      <w:r w:rsidR="001D2725">
        <w:rPr>
          <w:rFonts w:ascii="Times New Roman" w:hAnsi="Times New Roman"/>
        </w:rPr>
        <w:t xml:space="preserve"> et al. </w:t>
      </w:r>
      <w:r w:rsidR="00844F8C">
        <w:rPr>
          <w:rFonts w:ascii="Times New Roman" w:hAnsi="Times New Roman"/>
        </w:rPr>
        <w:t>i</w:t>
      </w:r>
      <w:r w:rsidR="001D2725">
        <w:rPr>
          <w:rFonts w:ascii="Times New Roman" w:hAnsi="Times New Roman"/>
        </w:rPr>
        <w:t xml:space="preserve">n </w:t>
      </w:r>
      <w:r w:rsidR="00844F8C">
        <w:rPr>
          <w:rFonts w:ascii="Times New Roman" w:hAnsi="Times New Roman"/>
        </w:rPr>
        <w:t>r</w:t>
      </w:r>
      <w:r w:rsidR="001D2725">
        <w:rPr>
          <w:rFonts w:ascii="Times New Roman" w:hAnsi="Times New Roman"/>
        </w:rPr>
        <w:t>eview)</w:t>
      </w:r>
      <w:r w:rsidR="000E2435">
        <w:rPr>
          <w:rFonts w:ascii="Times New Roman" w:hAnsi="Times New Roman"/>
        </w:rPr>
        <w:t xml:space="preserve">, such as </w:t>
      </w:r>
      <w:r w:rsidR="00F7742F">
        <w:rPr>
          <w:rFonts w:ascii="Times New Roman" w:hAnsi="Times New Roman"/>
        </w:rPr>
        <w:t>inter</w:t>
      </w:r>
      <w:r w:rsidR="000E2435">
        <w:rPr>
          <w:rFonts w:ascii="Times New Roman" w:hAnsi="Times New Roman"/>
        </w:rPr>
        <w:t>speci</w:t>
      </w:r>
      <w:r w:rsidR="00F7742F">
        <w:rPr>
          <w:rFonts w:ascii="Times New Roman" w:hAnsi="Times New Roman"/>
        </w:rPr>
        <w:t>fic</w:t>
      </w:r>
      <w:r w:rsidR="000E2435">
        <w:rPr>
          <w:rFonts w:ascii="Times New Roman" w:hAnsi="Times New Roman"/>
        </w:rPr>
        <w:t xml:space="preserve"> competition (</w:t>
      </w:r>
      <w:proofErr w:type="spellStart"/>
      <w:r w:rsidR="000E2435">
        <w:rPr>
          <w:rFonts w:ascii="Times New Roman" w:hAnsi="Times New Roman"/>
        </w:rPr>
        <w:t>Rubidge</w:t>
      </w:r>
      <w:proofErr w:type="spellEnd"/>
      <w:r w:rsidR="000E2435">
        <w:rPr>
          <w:rFonts w:ascii="Times New Roman" w:hAnsi="Times New Roman"/>
        </w:rPr>
        <w:t xml:space="preserve"> et al. 2011)</w:t>
      </w:r>
      <w:r w:rsidR="00B15D08">
        <w:rPr>
          <w:rFonts w:ascii="Times New Roman" w:hAnsi="Times New Roman"/>
        </w:rPr>
        <w:t>,</w:t>
      </w:r>
      <w:r w:rsidR="001D2725">
        <w:rPr>
          <w:rFonts w:ascii="Times New Roman" w:hAnsi="Times New Roman"/>
        </w:rPr>
        <w:t xml:space="preserve"> </w:t>
      </w:r>
      <w:proofErr w:type="spellStart"/>
      <w:r w:rsidR="001D2725">
        <w:rPr>
          <w:rFonts w:ascii="Times New Roman" w:hAnsi="Times New Roman"/>
        </w:rPr>
        <w:t>seral</w:t>
      </w:r>
      <w:proofErr w:type="spellEnd"/>
      <w:r w:rsidR="001D2725">
        <w:rPr>
          <w:rFonts w:ascii="Times New Roman" w:hAnsi="Times New Roman"/>
        </w:rPr>
        <w:t xml:space="preserve"> dynamics </w:t>
      </w:r>
      <w:r w:rsidR="00540897">
        <w:rPr>
          <w:rFonts w:ascii="Times New Roman" w:hAnsi="Times New Roman"/>
        </w:rPr>
        <w:t>of habitats</w:t>
      </w:r>
      <w:r w:rsidR="001D2725">
        <w:rPr>
          <w:rFonts w:ascii="Times New Roman" w:hAnsi="Times New Roman"/>
        </w:rPr>
        <w:t xml:space="preserve"> (Rowe et al. 2009), and the spread of invasive species (Rowe et al. 2011).</w:t>
      </w:r>
    </w:p>
    <w:p w14:paraId="579730E3" w14:textId="4EE6E64E" w:rsidR="00DD3490" w:rsidRDefault="00963FCE" w:rsidP="00C7294F">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w:t>
      </w:r>
      <w:r w:rsidR="0011784E">
        <w:rPr>
          <w:rFonts w:ascii="Times New Roman" w:hAnsi="Times New Roman"/>
        </w:rPr>
        <w:t xml:space="preserve">particularly change in </w:t>
      </w:r>
      <w:r w:rsidR="000E6CBF">
        <w:rPr>
          <w:rFonts w:ascii="Times New Roman" w:hAnsi="Times New Roman"/>
        </w:rPr>
        <w:t xml:space="preserve">minimum temperature, </w:t>
      </w:r>
      <w:r w:rsidR="00984FCD">
        <w:rPr>
          <w:rFonts w:ascii="Times New Roman" w:hAnsi="Times New Roman"/>
        </w:rPr>
        <w:t>could</w:t>
      </w:r>
      <w:r w:rsidR="000E6CBF">
        <w:rPr>
          <w:rFonts w:ascii="Times New Roman" w:hAnsi="Times New Roman"/>
        </w:rPr>
        <w:t xml:space="preserve"> explain variability in the direction of species responses, highlighting the dynamic nature of species-specific responses to localized climate change.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w:t>
      </w:r>
      <w:r w:rsidR="00DF1AE3">
        <w:rPr>
          <w:rFonts w:ascii="Times New Roman" w:hAnsi="Times New Roman"/>
        </w:rPr>
        <w:t>.</w:t>
      </w:r>
      <w:r w:rsidR="00AF425A">
        <w:rPr>
          <w:rFonts w:ascii="Times New Roman" w:hAnsi="Times New Roman"/>
        </w:rPr>
        <w:t xml:space="preserve">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D0593D">
        <w:rPr>
          <w:rFonts w:ascii="Times New Roman" w:hAnsi="Times New Roman"/>
        </w:rPr>
        <w:t xml:space="preserve">. </w:t>
      </w:r>
      <w:r w:rsidR="007006AF">
        <w:rPr>
          <w:rFonts w:ascii="Times New Roman" w:hAnsi="Times New Roman"/>
        </w:rPr>
        <w:t xml:space="preserve"> </w:t>
      </w:r>
    </w:p>
    <w:p w14:paraId="5E3B6994" w14:textId="66044070" w:rsidR="006D6316" w:rsidRDefault="003A0034" w:rsidP="00C7294F">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w:t>
      </w:r>
      <w:r w:rsidR="00540897">
        <w:rPr>
          <w:rFonts w:ascii="Times New Roman" w:hAnsi="Times New Roman"/>
        </w:rPr>
        <w:t>consistent upwards</w:t>
      </w:r>
      <w:r>
        <w:rPr>
          <w:rFonts w:ascii="Times New Roman" w:hAnsi="Times New Roman"/>
        </w:rPr>
        <w:t xml:space="preserve"> </w:t>
      </w:r>
      <w:r w:rsidR="00D15738">
        <w:rPr>
          <w:rFonts w:ascii="Times New Roman" w:hAnsi="Times New Roman"/>
        </w:rPr>
        <w:t xml:space="preserve">range </w:t>
      </w:r>
      <w:r w:rsidR="00540897">
        <w:rPr>
          <w:rFonts w:ascii="Times New Roman" w:hAnsi="Times New Roman"/>
        </w:rPr>
        <w:t>contractions</w:t>
      </w:r>
      <w:r w:rsidR="003463F3">
        <w:rPr>
          <w:rFonts w:ascii="Times New Roman" w:hAnsi="Times New Roman"/>
        </w:rPr>
        <w:t xml:space="preserve"> (Johnson 1998</w:t>
      </w:r>
      <w:r w:rsidR="00D15738">
        <w:rPr>
          <w:rFonts w:ascii="Times New Roman" w:hAnsi="Times New Roman"/>
        </w:rPr>
        <w:t>,</w:t>
      </w:r>
      <w:r w:rsidR="003463F3">
        <w:rPr>
          <w:rFonts w:ascii="Times New Roman" w:hAnsi="Times New Roman"/>
        </w:rPr>
        <w:t xml:space="preserve"> Moser et al. 2009)</w:t>
      </w:r>
      <w:r>
        <w:rPr>
          <w:rFonts w:ascii="Times New Roman" w:hAnsi="Times New Roman"/>
        </w:rPr>
        <w:t xml:space="preserve">. </w:t>
      </w:r>
      <w:r w:rsidR="00DD3490">
        <w:rPr>
          <w:rFonts w:ascii="Times New Roman" w:hAnsi="Times New Roman"/>
        </w:rPr>
        <w:t>Snowpack serves an important insulating role for small mammals and increases in snowmelt may increase exposure (Vaughn et al</w:t>
      </w:r>
      <w:r w:rsidR="0006296F">
        <w:rPr>
          <w:rFonts w:ascii="Times New Roman" w:hAnsi="Times New Roman"/>
        </w:rPr>
        <w:t>.</w:t>
      </w:r>
      <w:r w:rsidR="00DD3490">
        <w:rPr>
          <w:rFonts w:ascii="Times New Roman" w:hAnsi="Times New Roman"/>
        </w:rPr>
        <w:t xml:space="preserve"> 2000</w:t>
      </w:r>
      <w:r w:rsidR="0006296F">
        <w:rPr>
          <w:rFonts w:ascii="Times New Roman" w:hAnsi="Times New Roman"/>
        </w:rPr>
        <w:t>,</w:t>
      </w:r>
      <w:r w:rsidR="00DD3490">
        <w:rPr>
          <w:rFonts w:ascii="Times New Roman" w:hAnsi="Times New Roman"/>
        </w:rPr>
        <w:t xml:space="preserve"> </w:t>
      </w:r>
      <w:proofErr w:type="spellStart"/>
      <w:r w:rsidR="00DD3490">
        <w:rPr>
          <w:rFonts w:ascii="Times New Roman" w:hAnsi="Times New Roman"/>
        </w:rPr>
        <w:t>Rubidge</w:t>
      </w:r>
      <w:proofErr w:type="spellEnd"/>
      <w:r w:rsidR="00DD3490">
        <w:rPr>
          <w:rFonts w:ascii="Times New Roman" w:hAnsi="Times New Roman"/>
        </w:rPr>
        <w:t xml:space="preserve"> et al</w:t>
      </w:r>
      <w:r w:rsidR="0006296F">
        <w:rPr>
          <w:rFonts w:ascii="Times New Roman" w:hAnsi="Times New Roman"/>
        </w:rPr>
        <w:t>.</w:t>
      </w:r>
      <w:r w:rsidR="00DD3490">
        <w:rPr>
          <w:rFonts w:ascii="Times New Roman" w:hAnsi="Times New Roman"/>
        </w:rPr>
        <w:t xml:space="preserve"> 2010</w:t>
      </w:r>
      <w:r w:rsidR="0006296F">
        <w:rPr>
          <w:rFonts w:ascii="Times New Roman" w:hAnsi="Times New Roman"/>
        </w:rPr>
        <w:t>,</w:t>
      </w:r>
      <w:r w:rsidR="00DD3490">
        <w:rPr>
          <w:rFonts w:ascii="Times New Roman" w:hAnsi="Times New Roman"/>
        </w:rPr>
        <w:t xml:space="preserve"> </w:t>
      </w:r>
      <w:proofErr w:type="spellStart"/>
      <w:r w:rsidR="00DD3490">
        <w:rPr>
          <w:rFonts w:ascii="Times New Roman" w:hAnsi="Times New Roman"/>
        </w:rPr>
        <w:t>Morelli</w:t>
      </w:r>
      <w:proofErr w:type="spellEnd"/>
      <w:r w:rsidR="00DD3490">
        <w:rPr>
          <w:rFonts w:ascii="Times New Roman" w:hAnsi="Times New Roman"/>
        </w:rPr>
        <w:t xml:space="preserve"> et al</w:t>
      </w:r>
      <w:r w:rsidR="0006296F">
        <w:rPr>
          <w:rFonts w:ascii="Times New Roman" w:hAnsi="Times New Roman"/>
        </w:rPr>
        <w:t>.</w:t>
      </w:r>
      <w:r w:rsidR="00DD3490">
        <w:rPr>
          <w:rFonts w:ascii="Times New Roman" w:hAnsi="Times New Roman"/>
        </w:rPr>
        <w:t xml:space="preserve">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w:t>
      </w:r>
      <w:r w:rsidR="00E13AAD">
        <w:rPr>
          <w:rFonts w:ascii="Times New Roman" w:hAnsi="Times New Roman"/>
        </w:rPr>
        <w:t>because</w:t>
      </w:r>
      <w:r w:rsidR="00DD3490">
        <w:rPr>
          <w:rFonts w:ascii="Times New Roman" w:hAnsi="Times New Roman"/>
        </w:rPr>
        <w:t xml:space="preserve"> over </w:t>
      </w:r>
      <w:r w:rsidR="00E13AAD">
        <w:rPr>
          <w:rFonts w:ascii="Times New Roman" w:hAnsi="Times New Roman"/>
        </w:rPr>
        <w:t>50%</w:t>
      </w:r>
      <w:r w:rsidR="00DD3490">
        <w:rPr>
          <w:rFonts w:ascii="Times New Roman" w:hAnsi="Times New Roman"/>
        </w:rPr>
        <w:t xml:space="preserve"> of the snow falls at temperatures close to freezing (Bales et al. 2006). </w:t>
      </w:r>
      <w:r w:rsidR="00C20349">
        <w:rPr>
          <w:rFonts w:ascii="Times New Roman" w:hAnsi="Times New Roman"/>
        </w:rPr>
        <w:t xml:space="preserve">Increased minimum temperatures may also increase competition from lower elevation species </w:t>
      </w:r>
      <w:r w:rsidR="000E3A51">
        <w:rPr>
          <w:rFonts w:ascii="Times New Roman" w:hAnsi="Times New Roman"/>
        </w:rPr>
        <w:t>through community reorganization (</w:t>
      </w:r>
      <w:proofErr w:type="spellStart"/>
      <w:r w:rsidR="006D3573">
        <w:rPr>
          <w:rFonts w:ascii="Times New Roman" w:hAnsi="Times New Roman"/>
        </w:rPr>
        <w:t>Stralberg</w:t>
      </w:r>
      <w:proofErr w:type="spellEnd"/>
      <w:r w:rsidR="006D3573">
        <w:rPr>
          <w:rFonts w:ascii="Times New Roman" w:hAnsi="Times New Roman"/>
        </w:rPr>
        <w:t xml:space="preserve"> et al. 2009, </w:t>
      </w:r>
      <w:proofErr w:type="spellStart"/>
      <w:r w:rsidR="00F07002">
        <w:rPr>
          <w:rFonts w:ascii="Times New Roman" w:hAnsi="Times New Roman"/>
        </w:rPr>
        <w:t>Tingley</w:t>
      </w:r>
      <w:proofErr w:type="spellEnd"/>
      <w:r w:rsidR="00F07002">
        <w:rPr>
          <w:rFonts w:ascii="Times New Roman" w:hAnsi="Times New Roman"/>
        </w:rPr>
        <w:t xml:space="preserve"> and </w:t>
      </w:r>
      <w:proofErr w:type="spellStart"/>
      <w:r w:rsidR="00F07002">
        <w:rPr>
          <w:rFonts w:ascii="Times New Roman" w:hAnsi="Times New Roman"/>
        </w:rPr>
        <w:t>Beissinger</w:t>
      </w:r>
      <w:proofErr w:type="spellEnd"/>
      <w:r w:rsidR="00F07002">
        <w:rPr>
          <w:rFonts w:ascii="Times New Roman" w:hAnsi="Times New Roman"/>
        </w:rPr>
        <w:t xml:space="preserve"> 2013</w:t>
      </w:r>
      <w:r w:rsidR="000E3A51">
        <w:rPr>
          <w:rFonts w:ascii="Times New Roman" w:hAnsi="Times New Roman"/>
        </w:rPr>
        <w:t>)</w:t>
      </w:r>
      <w:r w:rsidR="00F07002">
        <w:rPr>
          <w:rFonts w:ascii="Times New Roman" w:hAnsi="Times New Roman"/>
        </w:rPr>
        <w:t>, range expansions of generalist species (</w:t>
      </w:r>
      <w:r w:rsidR="006D3573">
        <w:rPr>
          <w:rFonts w:ascii="Times New Roman" w:hAnsi="Times New Roman"/>
        </w:rPr>
        <w:t xml:space="preserve">Wilson et al. 2007, </w:t>
      </w:r>
      <w:r w:rsidR="00F07002">
        <w:rPr>
          <w:rFonts w:ascii="Times New Roman" w:hAnsi="Times New Roman"/>
        </w:rPr>
        <w:t>Davey et al. 2013)</w:t>
      </w:r>
      <w:r w:rsidR="006F69AF">
        <w:rPr>
          <w:rFonts w:ascii="Times New Roman" w:hAnsi="Times New Roman"/>
        </w:rPr>
        <w:t>,</w:t>
      </w:r>
      <w:r w:rsidR="000E3A51">
        <w:rPr>
          <w:rFonts w:ascii="Times New Roman" w:hAnsi="Times New Roman"/>
        </w:rPr>
        <w:t xml:space="preserve"> </w:t>
      </w:r>
      <w:r w:rsidR="00C20349">
        <w:rPr>
          <w:rFonts w:ascii="Times New Roman" w:hAnsi="Times New Roman"/>
        </w:rPr>
        <w:t>and</w:t>
      </w:r>
      <w:r w:rsidR="00481295">
        <w:rPr>
          <w:rFonts w:ascii="Times New Roman" w:hAnsi="Times New Roman"/>
        </w:rPr>
        <w:t>/</w:t>
      </w:r>
      <w:r w:rsidR="00C20349">
        <w:rPr>
          <w:rFonts w:ascii="Times New Roman" w:hAnsi="Times New Roman"/>
        </w:rPr>
        <w:t>or shift</w:t>
      </w:r>
      <w:r w:rsidR="00F07002">
        <w:rPr>
          <w:rFonts w:ascii="Times New Roman" w:hAnsi="Times New Roman"/>
        </w:rPr>
        <w:t>s in</w:t>
      </w:r>
      <w:r w:rsidR="00C20349">
        <w:rPr>
          <w:rFonts w:ascii="Times New Roman" w:hAnsi="Times New Roman"/>
        </w:rPr>
        <w:t xml:space="preserve"> vegetation</w:t>
      </w:r>
      <w:r w:rsidR="000E3A51">
        <w:rPr>
          <w:rFonts w:ascii="Times New Roman" w:hAnsi="Times New Roman"/>
        </w:rPr>
        <w:t xml:space="preserve"> (Rowe et al. 2009)</w:t>
      </w:r>
      <w:r w:rsidR="00C20349">
        <w:rPr>
          <w:rFonts w:ascii="Times New Roman" w:hAnsi="Times New Roman"/>
        </w:rPr>
        <w:t>.</w:t>
      </w:r>
    </w:p>
    <w:p w14:paraId="59852E51" w14:textId="644E4826" w:rsidR="00D8573C" w:rsidRDefault="0093765F" w:rsidP="00C7294F">
      <w:pPr>
        <w:pStyle w:val="BodyA"/>
        <w:spacing w:line="480" w:lineRule="auto"/>
        <w:ind w:firstLine="720"/>
        <w:rPr>
          <w:rFonts w:ascii="Times New Roman" w:hAnsi="Times New Roman"/>
        </w:rPr>
      </w:pPr>
      <w:r>
        <w:rPr>
          <w:rFonts w:ascii="Times New Roman" w:hAnsi="Times New Roman"/>
        </w:rPr>
        <w:t>A notable finding of this multi-region study was that m</w:t>
      </w:r>
      <w:r w:rsidR="003C7B6A">
        <w:rPr>
          <w:rFonts w:ascii="Times New Roman" w:hAnsi="Times New Roman"/>
        </w:rPr>
        <w:t>ost</w:t>
      </w:r>
      <w:r w:rsidR="005C2102" w:rsidRPr="009D4E93">
        <w:rPr>
          <w:rFonts w:ascii="Times New Roman" w:hAnsi="Times New Roman"/>
        </w:rPr>
        <w:t xml:space="preserve"> high elevation </w:t>
      </w:r>
      <w:r w:rsidR="00195CFA">
        <w:rPr>
          <w:rFonts w:ascii="Times New Roman" w:hAnsi="Times New Roman"/>
        </w:rPr>
        <w:t xml:space="preserve">species </w:t>
      </w:r>
      <w:r w:rsidR="00D03299">
        <w:rPr>
          <w:rFonts w:ascii="Times New Roman" w:hAnsi="Times New Roman"/>
        </w:rPr>
        <w:t xml:space="preserve">had </w:t>
      </w:r>
      <w:r w:rsidR="005C2102" w:rsidRPr="009D4E93">
        <w:rPr>
          <w:rFonts w:ascii="Times New Roman" w:hAnsi="Times New Roman"/>
        </w:rPr>
        <w:t xml:space="preserve">heterogeneous responses across </w:t>
      </w:r>
      <w:r w:rsidR="003D7CD7">
        <w:rPr>
          <w:rFonts w:ascii="Times New Roman" w:hAnsi="Times New Roman"/>
        </w:rPr>
        <w:t>regions</w:t>
      </w:r>
      <w:r w:rsidR="005C2102" w:rsidRPr="009D4E93">
        <w:rPr>
          <w:rFonts w:ascii="Times New Roman" w:hAnsi="Times New Roman"/>
        </w:rPr>
        <w:t xml:space="preserve">, perhaps due to region-specific changes in </w:t>
      </w:r>
      <w:proofErr w:type="spellStart"/>
      <w:r w:rsidR="005C2102" w:rsidRPr="009D4E93">
        <w:rPr>
          <w:rFonts w:ascii="Times New Roman" w:hAnsi="Times New Roman"/>
        </w:rPr>
        <w:t>seral</w:t>
      </w:r>
      <w:proofErr w:type="spellEnd"/>
      <w:r w:rsidR="005C2102" w:rsidRPr="009D4E93">
        <w:rPr>
          <w:rFonts w:ascii="Times New Roman" w:hAnsi="Times New Roman"/>
        </w:rPr>
        <w:t xml:space="preserve"> dynamics or interacting effects of local changes in temperature and precipitation</w:t>
      </w:r>
      <w:r w:rsidR="00EB795F">
        <w:rPr>
          <w:rFonts w:ascii="Times New Roman" w:hAnsi="Times New Roman"/>
        </w:rPr>
        <w:t xml:space="preserve"> (</w:t>
      </w:r>
      <w:r w:rsidR="00EB795F" w:rsidRPr="00EB795F">
        <w:rPr>
          <w:rFonts w:ascii="Times New Roman" w:hAnsi="Times New Roman"/>
          <w:highlight w:val="yellow"/>
        </w:rPr>
        <w:t>e.g., Harrison et al. 2010</w:t>
      </w:r>
      <w:r w:rsidR="00EB795F">
        <w:rPr>
          <w:rFonts w:ascii="Times New Roman" w:hAnsi="Times New Roman"/>
        </w:rPr>
        <w:t>)</w:t>
      </w:r>
      <w:r w:rsidR="005D0FB1">
        <w:rPr>
          <w:rFonts w:ascii="Times New Roman" w:hAnsi="Times New Roman"/>
        </w:rPr>
        <w:t xml:space="preserve">. </w:t>
      </w:r>
      <w:r w:rsidR="00F13ED0">
        <w:rPr>
          <w:rFonts w:ascii="Times New Roman" w:hAnsi="Times New Roman"/>
        </w:rPr>
        <w:t>The shadow chipmunk (</w:t>
      </w:r>
      <w:r w:rsidR="00F13ED0">
        <w:rPr>
          <w:rFonts w:ascii="Times New Roman" w:hAnsi="Times New Roman"/>
          <w:i/>
        </w:rPr>
        <w:t xml:space="preserve">T. </w:t>
      </w:r>
      <w:proofErr w:type="spellStart"/>
      <w:r w:rsidR="00F13ED0" w:rsidRPr="00F13ED0">
        <w:rPr>
          <w:rFonts w:ascii="Times New Roman" w:hAnsi="Times New Roman"/>
          <w:i/>
        </w:rPr>
        <w:t>senex</w:t>
      </w:r>
      <w:proofErr w:type="spellEnd"/>
      <w:r w:rsidR="00F13ED0">
        <w:rPr>
          <w:rFonts w:ascii="Times New Roman" w:hAnsi="Times New Roman"/>
        </w:rPr>
        <w:t>) was an extreme example with almost complete collapse of its elevation</w:t>
      </w:r>
      <w:r>
        <w:rPr>
          <w:rFonts w:ascii="Times New Roman" w:hAnsi="Times New Roman"/>
        </w:rPr>
        <w:t>al</w:t>
      </w:r>
      <w:r w:rsidR="00F13ED0">
        <w:rPr>
          <w:rFonts w:ascii="Times New Roman" w:hAnsi="Times New Roman"/>
        </w:rPr>
        <w:t xml:space="preserve"> </w:t>
      </w:r>
      <w:r>
        <w:rPr>
          <w:rFonts w:ascii="Times New Roman" w:hAnsi="Times New Roman"/>
        </w:rPr>
        <w:t xml:space="preserve">range </w:t>
      </w:r>
      <w:r w:rsidR="00F13ED0">
        <w:rPr>
          <w:rFonts w:ascii="Times New Roman" w:hAnsi="Times New Roman"/>
        </w:rPr>
        <w:t xml:space="preserve">in Yosemite but </w:t>
      </w:r>
      <w:r>
        <w:rPr>
          <w:rFonts w:ascii="Times New Roman" w:hAnsi="Times New Roman"/>
        </w:rPr>
        <w:t xml:space="preserve">with </w:t>
      </w:r>
      <w:r w:rsidR="00F13ED0">
        <w:rPr>
          <w:rFonts w:ascii="Times New Roman" w:hAnsi="Times New Roman"/>
        </w:rPr>
        <w:t xml:space="preserve">no </w:t>
      </w:r>
      <w:r>
        <w:rPr>
          <w:rFonts w:ascii="Times New Roman" w:hAnsi="Times New Roman"/>
        </w:rPr>
        <w:t xml:space="preserve">elevational </w:t>
      </w:r>
      <w:r w:rsidR="00F13ED0">
        <w:rPr>
          <w:rFonts w:ascii="Times New Roman" w:hAnsi="Times New Roman"/>
        </w:rPr>
        <w:t xml:space="preserve">change in Lassen. </w:t>
      </w:r>
      <w:r>
        <w:rPr>
          <w:rFonts w:ascii="Times New Roman" w:hAnsi="Times New Roman"/>
        </w:rPr>
        <w:t xml:space="preserve"> </w:t>
      </w:r>
      <w:r w:rsidR="00893C45">
        <w:rPr>
          <w:rFonts w:ascii="Times New Roman" w:hAnsi="Times New Roman"/>
        </w:rPr>
        <w:t>Similarly, lower limit contractions observed for the golden-mantled ground squirrel (</w:t>
      </w:r>
      <w:r w:rsidR="00893C45">
        <w:rPr>
          <w:rFonts w:ascii="Times New Roman" w:hAnsi="Times New Roman"/>
          <w:i/>
        </w:rPr>
        <w:t xml:space="preserve">C. </w:t>
      </w:r>
      <w:proofErr w:type="spellStart"/>
      <w:r w:rsidR="00893C45">
        <w:rPr>
          <w:rFonts w:ascii="Times New Roman" w:hAnsi="Times New Roman"/>
          <w:i/>
        </w:rPr>
        <w:t>lateralis</w:t>
      </w:r>
      <w:proofErr w:type="spellEnd"/>
      <w:r w:rsidR="00893C45" w:rsidRPr="00893C45">
        <w:rPr>
          <w:rFonts w:ascii="Times New Roman" w:hAnsi="Times New Roman"/>
        </w:rPr>
        <w:t>)</w:t>
      </w:r>
      <w:r w:rsidR="00893C45">
        <w:rPr>
          <w:rFonts w:ascii="Times New Roman" w:hAnsi="Times New Roman"/>
        </w:rPr>
        <w:t xml:space="preserve"> in Yosemite were not replicated in Lassen or Sequoia. </w:t>
      </w:r>
      <w:r w:rsidR="00195CFA">
        <w:rPr>
          <w:rFonts w:ascii="Times New Roman" w:hAnsi="Times New Roman"/>
        </w:rPr>
        <w:t xml:space="preserve">On the other hand, </w:t>
      </w:r>
      <w:r>
        <w:rPr>
          <w:rFonts w:ascii="Times New Roman" w:hAnsi="Times New Roman"/>
        </w:rPr>
        <w:t xml:space="preserve">consistent patterns emerged for some high elevation species. For example, </w:t>
      </w:r>
      <w:r w:rsidR="00195CFA">
        <w:rPr>
          <w:rFonts w:ascii="Times New Roman" w:hAnsi="Times New Roman"/>
        </w:rPr>
        <w:t>e</w:t>
      </w:r>
      <w:r w:rsidR="005A4219">
        <w:rPr>
          <w:rFonts w:ascii="Times New Roman" w:hAnsi="Times New Roman"/>
        </w:rPr>
        <w:t xml:space="preserve">levational ranges of the </w:t>
      </w:r>
      <w:proofErr w:type="spellStart"/>
      <w:r w:rsidR="005A4219">
        <w:rPr>
          <w:rFonts w:ascii="Times New Roman" w:hAnsi="Times New Roman"/>
        </w:rPr>
        <w:t>p</w:t>
      </w:r>
      <w:r w:rsidR="00C667E1">
        <w:rPr>
          <w:rFonts w:ascii="Times New Roman" w:hAnsi="Times New Roman"/>
        </w:rPr>
        <w:t>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r w:rsidR="00074B8C">
        <w:rPr>
          <w:rFonts w:ascii="Times New Roman" w:hAnsi="Times New Roman"/>
        </w:rPr>
        <w:t xml:space="preserve">has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w:t>
      </w:r>
      <w:r w:rsidR="0006296F">
        <w:rPr>
          <w:rFonts w:ascii="Times New Roman" w:hAnsi="Times New Roman"/>
        </w:rPr>
        <w:t>.</w:t>
      </w:r>
      <w:r w:rsidR="00C667E1">
        <w:rPr>
          <w:rFonts w:ascii="Times New Roman" w:hAnsi="Times New Roman"/>
        </w:rPr>
        <w:t xml:space="preserve">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This </w:t>
      </w:r>
      <w:r w:rsidR="00195CFA">
        <w:rPr>
          <w:rFonts w:ascii="Times New Roman" w:hAnsi="Times New Roman"/>
        </w:rPr>
        <w:t>result</w:t>
      </w:r>
      <w:r w:rsidR="009C2C9F">
        <w:rPr>
          <w:rFonts w:ascii="Times New Roman" w:hAnsi="Times New Roman"/>
        </w:rPr>
        <w:t xml:space="preserve">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 xml:space="preserve">Millar </w:t>
      </w:r>
      <w:r w:rsidR="00B02E71">
        <w:rPr>
          <w:rFonts w:ascii="Times New Roman" w:hAnsi="Times New Roman"/>
        </w:rPr>
        <w:t>and Westfall</w:t>
      </w:r>
      <w:r w:rsidR="00D8573C" w:rsidRPr="009D4E93">
        <w:rPr>
          <w:rFonts w:ascii="Times New Roman" w:hAnsi="Times New Roman"/>
        </w:rPr>
        <w:t xml:space="preserve">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Pr>
          <w:rFonts w:ascii="Times New Roman" w:hAnsi="Times New Roman"/>
        </w:rPr>
        <w:t xml:space="preserve">In addition, some </w:t>
      </w:r>
      <w:r w:rsidR="00F13ED0">
        <w:rPr>
          <w:rFonts w:ascii="Times New Roman" w:hAnsi="Times New Roman"/>
        </w:rPr>
        <w:t xml:space="preserve">high elevation species showed upwards contractions at their lower limits in two of three regions, but lacked </w:t>
      </w:r>
      <w:r w:rsidR="00540F7A">
        <w:rPr>
          <w:rFonts w:ascii="Times New Roman" w:hAnsi="Times New Roman"/>
        </w:rPr>
        <w:t xml:space="preserve">evidence for </w:t>
      </w:r>
      <w:r w:rsidR="00F13ED0">
        <w:rPr>
          <w:rFonts w:ascii="Times New Roman" w:hAnsi="Times New Roman"/>
        </w:rPr>
        <w:t>a significant upward contraction in the third. These included Belding’s ground squirrel (</w:t>
      </w:r>
      <w:r w:rsidR="00F13ED0" w:rsidRPr="006609C9">
        <w:rPr>
          <w:rFonts w:ascii="Times New Roman" w:hAnsi="Times New Roman"/>
          <w:i/>
        </w:rPr>
        <w:t xml:space="preserve">U. </w:t>
      </w:r>
      <w:proofErr w:type="spellStart"/>
      <w:r w:rsidR="00F13ED0" w:rsidRPr="006609C9">
        <w:rPr>
          <w:rFonts w:ascii="Times New Roman" w:hAnsi="Times New Roman"/>
          <w:i/>
        </w:rPr>
        <w:t>beldingi</w:t>
      </w:r>
      <w:proofErr w:type="spellEnd"/>
      <w:r w:rsidR="00F13ED0">
        <w:rPr>
          <w:rFonts w:ascii="Times New Roman" w:hAnsi="Times New Roman"/>
        </w:rPr>
        <w:t xml:space="preserve">; </w:t>
      </w:r>
      <w:proofErr w:type="spellStart"/>
      <w:r w:rsidR="00F13ED0">
        <w:rPr>
          <w:rFonts w:ascii="Times New Roman" w:hAnsi="Times New Roman"/>
        </w:rPr>
        <w:t>Morelli</w:t>
      </w:r>
      <w:proofErr w:type="spellEnd"/>
      <w:r w:rsidR="00F13ED0">
        <w:rPr>
          <w:rFonts w:ascii="Times New Roman" w:hAnsi="Times New Roman"/>
        </w:rPr>
        <w:t xml:space="preserve"> et al. 2012), Bushy-tailed wood rat (</w:t>
      </w:r>
      <w:r w:rsidR="00F13ED0" w:rsidRPr="006609C9">
        <w:rPr>
          <w:rFonts w:ascii="Times New Roman" w:hAnsi="Times New Roman"/>
          <w:i/>
        </w:rPr>
        <w:t xml:space="preserve">N. </w:t>
      </w:r>
      <w:proofErr w:type="spellStart"/>
      <w:r w:rsidR="00F13ED0" w:rsidRPr="006609C9">
        <w:rPr>
          <w:rFonts w:ascii="Times New Roman" w:hAnsi="Times New Roman"/>
          <w:i/>
        </w:rPr>
        <w:t>cinerea</w:t>
      </w:r>
      <w:proofErr w:type="spellEnd"/>
      <w:r w:rsidR="00F13ED0">
        <w:rPr>
          <w:rFonts w:ascii="Times New Roman" w:hAnsi="Times New Roman"/>
        </w:rPr>
        <w:t>), Long-tailed vole (</w:t>
      </w:r>
      <w:r w:rsidR="00F13ED0" w:rsidRPr="006609C9">
        <w:rPr>
          <w:rFonts w:ascii="Times New Roman" w:hAnsi="Times New Roman"/>
          <w:i/>
        </w:rPr>
        <w:t xml:space="preserve">M. </w:t>
      </w:r>
      <w:proofErr w:type="spellStart"/>
      <w:r w:rsidR="00F13ED0" w:rsidRPr="006609C9">
        <w:rPr>
          <w:rFonts w:ascii="Times New Roman" w:hAnsi="Times New Roman"/>
          <w:i/>
        </w:rPr>
        <w:t>longicaudus</w:t>
      </w:r>
      <w:proofErr w:type="spellEnd"/>
      <w:r w:rsidR="00F13ED0">
        <w:rPr>
          <w:rFonts w:ascii="Times New Roman" w:hAnsi="Times New Roman"/>
        </w:rPr>
        <w:t xml:space="preserve">), </w:t>
      </w:r>
      <w:proofErr w:type="spellStart"/>
      <w:proofErr w:type="gramStart"/>
      <w:r w:rsidR="00F13ED0">
        <w:rPr>
          <w:rFonts w:ascii="Times New Roman" w:hAnsi="Times New Roman"/>
        </w:rPr>
        <w:t>lodgepole</w:t>
      </w:r>
      <w:proofErr w:type="spellEnd"/>
      <w:r w:rsidR="00F13ED0">
        <w:rPr>
          <w:rFonts w:ascii="Times New Roman" w:hAnsi="Times New Roman"/>
        </w:rPr>
        <w:t xml:space="preserve"> chipmunk (</w:t>
      </w:r>
      <w:r w:rsidR="00F13ED0">
        <w:rPr>
          <w:rFonts w:ascii="Times New Roman" w:hAnsi="Times New Roman"/>
          <w:i/>
        </w:rPr>
        <w:t xml:space="preserve">T. </w:t>
      </w:r>
      <w:proofErr w:type="spellStart"/>
      <w:r w:rsidR="00F13ED0">
        <w:rPr>
          <w:rFonts w:ascii="Times New Roman" w:hAnsi="Times New Roman"/>
          <w:i/>
        </w:rPr>
        <w:t>speciosus</w:t>
      </w:r>
      <w:proofErr w:type="spellEnd"/>
      <w:r w:rsidR="00F13ED0">
        <w:rPr>
          <w:rFonts w:ascii="Times New Roman" w:hAnsi="Times New Roman"/>
        </w:rPr>
        <w:t>) and water shrew</w:t>
      </w:r>
      <w:proofErr w:type="gramEnd"/>
      <w:r w:rsidR="00F13ED0">
        <w:rPr>
          <w:rFonts w:ascii="Times New Roman" w:hAnsi="Times New Roman"/>
        </w:rPr>
        <w:t xml:space="preserve"> (</w:t>
      </w:r>
      <w:r w:rsidR="00F13ED0" w:rsidRPr="006609C9">
        <w:rPr>
          <w:rFonts w:ascii="Times New Roman" w:hAnsi="Times New Roman"/>
          <w:i/>
        </w:rPr>
        <w:t xml:space="preserve">S. </w:t>
      </w:r>
      <w:proofErr w:type="spellStart"/>
      <w:r w:rsidR="00F13ED0" w:rsidRPr="006609C9">
        <w:rPr>
          <w:rFonts w:ascii="Times New Roman" w:hAnsi="Times New Roman"/>
          <w:i/>
        </w:rPr>
        <w:t>palustris</w:t>
      </w:r>
      <w:proofErr w:type="spellEnd"/>
      <w:r w:rsidR="00F13ED0">
        <w:rPr>
          <w:rFonts w:ascii="Times New Roman" w:hAnsi="Times New Roman"/>
        </w:rPr>
        <w:t xml:space="preserve">). </w:t>
      </w:r>
      <w:r>
        <w:rPr>
          <w:rFonts w:ascii="Times New Roman" w:hAnsi="Times New Roman"/>
        </w:rPr>
        <w:t>T</w:t>
      </w:r>
      <w:r w:rsidR="00540F7A">
        <w:rPr>
          <w:rFonts w:ascii="Times New Roman" w:hAnsi="Times New Roman"/>
        </w:rPr>
        <w:t xml:space="preserve">he </w:t>
      </w:r>
      <w:r w:rsidR="003C7B6A">
        <w:rPr>
          <w:rFonts w:ascii="Times New Roman" w:hAnsi="Times New Roman"/>
        </w:rPr>
        <w:t>Alpine chipmunk (</w:t>
      </w:r>
      <w:r w:rsidR="003C7B6A">
        <w:rPr>
          <w:rFonts w:ascii="Times New Roman" w:hAnsi="Times New Roman"/>
          <w:i/>
        </w:rPr>
        <w:t xml:space="preserve">T. </w:t>
      </w:r>
      <w:proofErr w:type="spellStart"/>
      <w:r w:rsidR="003C7B6A" w:rsidRPr="003C7B6A">
        <w:rPr>
          <w:rFonts w:ascii="Times New Roman" w:hAnsi="Times New Roman"/>
          <w:i/>
        </w:rPr>
        <w:t>alpinus</w:t>
      </w:r>
      <w:proofErr w:type="spellEnd"/>
      <w:r w:rsidR="00F13ED0">
        <w:rPr>
          <w:rFonts w:ascii="Times New Roman" w:hAnsi="Times New Roman"/>
        </w:rPr>
        <w:t xml:space="preserve">; see also </w:t>
      </w:r>
      <w:proofErr w:type="spellStart"/>
      <w:r w:rsidR="00F13ED0">
        <w:rPr>
          <w:rFonts w:ascii="Times New Roman" w:hAnsi="Times New Roman"/>
        </w:rPr>
        <w:t>Rubidge</w:t>
      </w:r>
      <w:proofErr w:type="spellEnd"/>
      <w:r w:rsidR="00F13ED0">
        <w:rPr>
          <w:rFonts w:ascii="Times New Roman" w:hAnsi="Times New Roman"/>
        </w:rPr>
        <w:t xml:space="preserve"> et al. 2010</w:t>
      </w:r>
      <w:r w:rsidR="003C7B6A">
        <w:rPr>
          <w:rFonts w:ascii="Times New Roman" w:hAnsi="Times New Roman"/>
        </w:rPr>
        <w:t xml:space="preserve">) </w:t>
      </w:r>
      <w:r w:rsidR="00F13ED0">
        <w:rPr>
          <w:rFonts w:ascii="Times New Roman" w:hAnsi="Times New Roman"/>
        </w:rPr>
        <w:t>and Pacific jumping mouse (</w:t>
      </w:r>
      <w:r w:rsidR="00F13ED0">
        <w:rPr>
          <w:rFonts w:ascii="Times New Roman" w:hAnsi="Times New Roman"/>
          <w:i/>
        </w:rPr>
        <w:t xml:space="preserve">Z. </w:t>
      </w:r>
      <w:proofErr w:type="spellStart"/>
      <w:r w:rsidR="00F13ED0">
        <w:rPr>
          <w:rFonts w:ascii="Times New Roman" w:hAnsi="Times New Roman"/>
          <w:i/>
        </w:rPr>
        <w:t>princeps</w:t>
      </w:r>
      <w:proofErr w:type="spellEnd"/>
      <w:r w:rsidR="00F13ED0" w:rsidRPr="00F13ED0">
        <w:rPr>
          <w:rFonts w:ascii="Times New Roman" w:hAnsi="Times New Roman"/>
        </w:rPr>
        <w:t>)</w:t>
      </w:r>
      <w:r w:rsidR="00F13ED0">
        <w:rPr>
          <w:rFonts w:ascii="Times New Roman" w:hAnsi="Times New Roman"/>
        </w:rPr>
        <w:t xml:space="preserve"> </w:t>
      </w:r>
      <w:r w:rsidR="00540F7A">
        <w:rPr>
          <w:rFonts w:ascii="Times New Roman" w:hAnsi="Times New Roman"/>
        </w:rPr>
        <w:t xml:space="preserve">exhibited the most consistent elevational range shifts with </w:t>
      </w:r>
      <w:r w:rsidR="00F13ED0">
        <w:rPr>
          <w:rFonts w:ascii="Times New Roman" w:hAnsi="Times New Roman"/>
        </w:rPr>
        <w:t>con</w:t>
      </w:r>
      <w:r w:rsidR="00540F7A">
        <w:rPr>
          <w:rFonts w:ascii="Times New Roman" w:hAnsi="Times New Roman"/>
        </w:rPr>
        <w:t xml:space="preserve">tractions of </w:t>
      </w:r>
      <w:r w:rsidR="00F13ED0">
        <w:rPr>
          <w:rFonts w:ascii="Times New Roman" w:hAnsi="Times New Roman"/>
        </w:rPr>
        <w:t>their</w:t>
      </w:r>
      <w:r w:rsidR="00540F7A">
        <w:rPr>
          <w:rFonts w:ascii="Times New Roman" w:hAnsi="Times New Roman"/>
        </w:rPr>
        <w:t xml:space="preserve"> lower limit</w:t>
      </w:r>
      <w:r w:rsidR="003C7B6A">
        <w:rPr>
          <w:rFonts w:ascii="Times New Roman" w:hAnsi="Times New Roman"/>
        </w:rPr>
        <w:t xml:space="preserve"> in each of</w:t>
      </w:r>
      <w:r w:rsidR="00F13ED0">
        <w:rPr>
          <w:rFonts w:ascii="Times New Roman" w:hAnsi="Times New Roman"/>
        </w:rPr>
        <w:t xml:space="preserve"> the</w:t>
      </w:r>
      <w:r w:rsidR="003C7B6A">
        <w:rPr>
          <w:rFonts w:ascii="Times New Roman" w:hAnsi="Times New Roman"/>
        </w:rPr>
        <w:t xml:space="preserve"> regions</w:t>
      </w:r>
      <w:r w:rsidR="00F13ED0">
        <w:rPr>
          <w:rFonts w:ascii="Times New Roman" w:hAnsi="Times New Roman"/>
        </w:rPr>
        <w:t xml:space="preserve"> where they were present</w:t>
      </w:r>
      <w:r w:rsidR="003C7B6A">
        <w:rPr>
          <w:rFonts w:ascii="Times New Roman" w:hAnsi="Times New Roman"/>
        </w:rPr>
        <w:t xml:space="preserve">. </w:t>
      </w:r>
      <w:r w:rsidR="00540F7A">
        <w:rPr>
          <w:rFonts w:ascii="Times New Roman" w:hAnsi="Times New Roman"/>
        </w:rPr>
        <w:t>Given the heterogeneity of responses documented here, e</w:t>
      </w:r>
      <w:r w:rsidR="001452F0">
        <w:rPr>
          <w:rFonts w:ascii="Times New Roman" w:hAnsi="Times New Roman"/>
        </w:rPr>
        <w:t xml:space="preserve">ach of these taxa warrants more intensive study </w:t>
      </w:r>
      <w:r w:rsidR="00540F7A">
        <w:rPr>
          <w:rFonts w:ascii="Times New Roman" w:hAnsi="Times New Roman"/>
        </w:rPr>
        <w:t xml:space="preserve">across regions </w:t>
      </w:r>
      <w:r w:rsidR="001452F0">
        <w:rPr>
          <w:rFonts w:ascii="Times New Roman" w:hAnsi="Times New Roman"/>
        </w:rPr>
        <w:t>to identify proximate causes of decline</w:t>
      </w:r>
      <w:r w:rsidR="001F60C7">
        <w:rPr>
          <w:rFonts w:ascii="Times New Roman" w:hAnsi="Times New Roman"/>
        </w:rPr>
        <w:t>.</w:t>
      </w:r>
    </w:p>
    <w:p w14:paraId="373D5278" w14:textId="17AE7C01" w:rsidR="004A655A" w:rsidRDefault="001F60C7" w:rsidP="00C7294F">
      <w:pPr>
        <w:pStyle w:val="BodyA"/>
        <w:spacing w:line="480" w:lineRule="auto"/>
        <w:ind w:firstLine="720"/>
        <w:rPr>
          <w:rFonts w:ascii="Times New Roman" w:hAnsi="Times New Roman"/>
        </w:rPr>
      </w:pPr>
      <w:r>
        <w:rPr>
          <w:rFonts w:ascii="Times New Roman" w:hAnsi="Times New Roman"/>
        </w:rPr>
        <w:t>In conclusion, o</w:t>
      </w:r>
      <w:r w:rsidR="005A4219">
        <w:rPr>
          <w:rFonts w:ascii="Times New Roman" w:hAnsi="Times New Roman"/>
        </w:rPr>
        <w:t xml:space="preserve">ur </w:t>
      </w:r>
      <w:r w:rsidR="006D6316">
        <w:rPr>
          <w:rFonts w:ascii="Times New Roman" w:hAnsi="Times New Roman"/>
        </w:rPr>
        <w:t xml:space="preserve">study joins the substantial evidence for range shifts of species </w:t>
      </w:r>
      <w:r w:rsidR="007D163A">
        <w:rPr>
          <w:rFonts w:ascii="Times New Roman" w:hAnsi="Times New Roman"/>
        </w:rPr>
        <w:t xml:space="preserve">in response </w:t>
      </w:r>
      <w:r w:rsidR="006D6316">
        <w:rPr>
          <w:rFonts w:ascii="Times New Roman" w:hAnsi="Times New Roman"/>
        </w:rPr>
        <w:t xml:space="preserve">to </w:t>
      </w:r>
      <w:bookmarkStart w:id="11" w:name="_GoBack"/>
      <w:r w:rsidR="006D6316">
        <w:rPr>
          <w:rFonts w:ascii="Times New Roman" w:hAnsi="Times New Roman"/>
        </w:rPr>
        <w:t>20</w:t>
      </w:r>
      <w:r w:rsidR="006D6316" w:rsidRPr="006D6316">
        <w:rPr>
          <w:rFonts w:ascii="Times New Roman" w:hAnsi="Times New Roman"/>
          <w:vertAlign w:val="superscript"/>
        </w:rPr>
        <w:t>th</w:t>
      </w:r>
      <w:bookmarkEnd w:id="11"/>
      <w:r w:rsidR="006D6316">
        <w:rPr>
          <w:rFonts w:ascii="Times New Roman" w:hAnsi="Times New Roman"/>
        </w:rPr>
        <w:t xml:space="preserve"> Century climate change</w:t>
      </w:r>
      <w:r w:rsidR="00CF4475">
        <w:rPr>
          <w:rFonts w:ascii="Times New Roman" w:hAnsi="Times New Roman"/>
        </w:rPr>
        <w:t xml:space="preserve"> (</w:t>
      </w:r>
      <w:r w:rsidR="00B22EE1">
        <w:rPr>
          <w:rFonts w:ascii="Times New Roman" w:hAnsi="Times New Roman"/>
        </w:rPr>
        <w:t xml:space="preserve">e.g., </w:t>
      </w:r>
      <w:r w:rsidR="002A1F51">
        <w:rPr>
          <w:rFonts w:ascii="Times New Roman" w:hAnsi="Times New Roman"/>
        </w:rPr>
        <w:t xml:space="preserve">Parmesan </w:t>
      </w:r>
      <w:r w:rsidR="00F86E46">
        <w:rPr>
          <w:rFonts w:ascii="Times New Roman" w:hAnsi="Times New Roman"/>
        </w:rPr>
        <w:t xml:space="preserve">and </w:t>
      </w:r>
      <w:proofErr w:type="spellStart"/>
      <w:r w:rsidR="00F86E46">
        <w:rPr>
          <w:rFonts w:ascii="Times New Roman" w:hAnsi="Times New Roman"/>
        </w:rPr>
        <w:t>Yohe</w:t>
      </w:r>
      <w:proofErr w:type="spellEnd"/>
      <w:r w:rsidR="002A1F51">
        <w:rPr>
          <w:rFonts w:ascii="Times New Roman" w:hAnsi="Times New Roman"/>
        </w:rPr>
        <w:t xml:space="preserve"> 2003, Chen et al. 2011</w:t>
      </w:r>
      <w:r w:rsidR="00CF4475">
        <w:rPr>
          <w:rFonts w:ascii="Times New Roman" w:hAnsi="Times New Roman"/>
        </w:rPr>
        <w:t>)</w:t>
      </w:r>
      <w:r>
        <w:rPr>
          <w:rFonts w:ascii="Times New Roman" w:hAnsi="Times New Roman"/>
        </w:rPr>
        <w:t>, but found spatially heterogeneous</w:t>
      </w:r>
      <w:r w:rsidR="00C20349">
        <w:rPr>
          <w:rFonts w:ascii="Times New Roman" w:hAnsi="Times New Roman"/>
        </w:rPr>
        <w:t xml:space="preserve"> </w:t>
      </w:r>
      <w:r w:rsidR="00BD505E">
        <w:rPr>
          <w:rFonts w:ascii="Times New Roman" w:hAnsi="Times New Roman"/>
        </w:rPr>
        <w:t xml:space="preserve">patterns </w:t>
      </w:r>
      <w:r w:rsidR="00C20349">
        <w:rPr>
          <w:rFonts w:ascii="Times New Roman" w:hAnsi="Times New Roman"/>
        </w:rPr>
        <w:t xml:space="preserve">of elevational range limit </w:t>
      </w:r>
      <w:r>
        <w:rPr>
          <w:rFonts w:ascii="Times New Roman" w:hAnsi="Times New Roman"/>
        </w:rPr>
        <w:t xml:space="preserve">shifts </w:t>
      </w:r>
      <w:r w:rsidR="00BD505E">
        <w:rPr>
          <w:rFonts w:ascii="Times New Roman" w:hAnsi="Times New Roman"/>
        </w:rPr>
        <w:t>across region</w:t>
      </w:r>
      <w:r w:rsidR="003D7CD7">
        <w:rPr>
          <w:rFonts w:ascii="Times New Roman" w:hAnsi="Times New Roman"/>
        </w:rPr>
        <w:t>s</w:t>
      </w:r>
      <w:r w:rsidR="00BD505E">
        <w:rPr>
          <w:rFonts w:ascii="Times New Roman" w:hAnsi="Times New Roman"/>
        </w:rPr>
        <w:t xml:space="preserve">. </w:t>
      </w:r>
      <w:r w:rsidR="006D6316">
        <w:rPr>
          <w:rFonts w:ascii="Times New Roman" w:hAnsi="Times New Roman"/>
        </w:rPr>
        <w:t xml:space="preserve">The challenge </w:t>
      </w:r>
      <w:r w:rsidR="002A1F51">
        <w:rPr>
          <w:rFonts w:ascii="Times New Roman" w:hAnsi="Times New Roman"/>
        </w:rPr>
        <w:t xml:space="preserve">ahead </w:t>
      </w:r>
      <w:r w:rsidR="006D6316">
        <w:rPr>
          <w:rFonts w:ascii="Times New Roman" w:hAnsi="Times New Roman"/>
        </w:rPr>
        <w:t xml:space="preserve">is to understand </w:t>
      </w:r>
      <w:r w:rsidR="00FB24B8">
        <w:rPr>
          <w:rFonts w:ascii="Times New Roman" w:hAnsi="Times New Roman"/>
        </w:rPr>
        <w:t>the</w:t>
      </w:r>
      <w:r w:rsidR="00BD505E">
        <w:rPr>
          <w:rFonts w:ascii="Times New Roman" w:hAnsi="Times New Roman"/>
        </w:rPr>
        <w:t xml:space="preserve"> </w:t>
      </w:r>
      <w:r w:rsidR="00FB24B8">
        <w:rPr>
          <w:rFonts w:ascii="Times New Roman" w:hAnsi="Times New Roman"/>
        </w:rPr>
        <w:t xml:space="preserve">causes of </w:t>
      </w:r>
      <w:r w:rsidR="006D6316">
        <w:rPr>
          <w:rFonts w:ascii="Times New Roman" w:hAnsi="Times New Roman"/>
        </w:rPr>
        <w:t xml:space="preserve">species’ </w:t>
      </w:r>
      <w:r w:rsidR="006609C9">
        <w:rPr>
          <w:rFonts w:ascii="Times New Roman" w:hAnsi="Times New Roman"/>
        </w:rPr>
        <w:t xml:space="preserve">heterogeneous </w:t>
      </w:r>
      <w:r w:rsidR="006D6316">
        <w:rPr>
          <w:rFonts w:ascii="Times New Roman" w:hAnsi="Times New Roman"/>
        </w:rPr>
        <w:t>responses</w:t>
      </w:r>
      <w:r w:rsidR="00BD505E">
        <w:rPr>
          <w:rFonts w:ascii="Times New Roman" w:hAnsi="Times New Roman"/>
        </w:rPr>
        <w:t xml:space="preserve"> </w:t>
      </w:r>
      <w:r w:rsidR="00BD505E" w:rsidRPr="006D6316">
        <w:rPr>
          <w:rFonts w:ascii="Times New Roman" w:hAnsi="Times New Roman"/>
        </w:rPr>
        <w:t>to improve prediction</w:t>
      </w:r>
      <w:r w:rsidR="00BD505E">
        <w:rPr>
          <w:rFonts w:ascii="Times New Roman" w:hAnsi="Times New Roman"/>
        </w:rPr>
        <w:t>s</w:t>
      </w:r>
      <w:r w:rsidR="00BD505E" w:rsidRPr="006D6316">
        <w:rPr>
          <w:rFonts w:ascii="Times New Roman" w:hAnsi="Times New Roman"/>
        </w:rPr>
        <w:t xml:space="preserve"> of vulnerability</w:t>
      </w:r>
      <w:r w:rsidR="00843A53">
        <w:rPr>
          <w:rFonts w:ascii="Times New Roman" w:hAnsi="Times New Roman"/>
        </w:rPr>
        <w:t xml:space="preserve">. </w:t>
      </w:r>
      <w:r w:rsidR="00893C45">
        <w:rPr>
          <w:rFonts w:ascii="Times New Roman" w:hAnsi="Times New Roman"/>
        </w:rPr>
        <w:t>S</w:t>
      </w:r>
      <w:r w:rsidR="00540F7A">
        <w:rPr>
          <w:rFonts w:ascii="Times New Roman" w:hAnsi="Times New Roman"/>
        </w:rPr>
        <w:t xml:space="preserve">tudies testing </w:t>
      </w:r>
      <w:r w:rsidR="00843A53">
        <w:rPr>
          <w:rFonts w:ascii="Times New Roman" w:hAnsi="Times New Roman"/>
        </w:rPr>
        <w:t>whether</w:t>
      </w:r>
      <w:r w:rsidR="00C53C4C">
        <w:rPr>
          <w:rFonts w:ascii="Times New Roman" w:hAnsi="Times New Roman"/>
        </w:rPr>
        <w:t xml:space="preserve"> </w:t>
      </w:r>
      <w:r w:rsidR="00843A53">
        <w:rPr>
          <w:rFonts w:ascii="Times New Roman" w:hAnsi="Times New Roman"/>
        </w:rPr>
        <w:t>species track</w:t>
      </w:r>
      <w:r w:rsidR="00BD505E">
        <w:rPr>
          <w:rFonts w:ascii="Times New Roman" w:hAnsi="Times New Roman"/>
        </w:rPr>
        <w:t xml:space="preserve"> climatic niches and respond to local variation in climate</w:t>
      </w:r>
      <w:r w:rsidR="00893C45">
        <w:rPr>
          <w:rFonts w:ascii="Times New Roman" w:hAnsi="Times New Roman"/>
        </w:rPr>
        <w:t xml:space="preserve"> change</w:t>
      </w:r>
      <w:r w:rsidR="00BD505E">
        <w:rPr>
          <w:rFonts w:ascii="Times New Roman" w:hAnsi="Times New Roman"/>
        </w:rPr>
        <w:t xml:space="preserve"> (</w:t>
      </w:r>
      <w:r w:rsidR="004A655A">
        <w:rPr>
          <w:rFonts w:ascii="Times New Roman" w:hAnsi="Times New Roman"/>
        </w:rPr>
        <w:t xml:space="preserve">e.g., </w:t>
      </w:r>
      <w:proofErr w:type="spellStart"/>
      <w:r w:rsidR="00BD505E">
        <w:rPr>
          <w:rFonts w:ascii="Times New Roman" w:hAnsi="Times New Roman"/>
        </w:rPr>
        <w:t>Tingley</w:t>
      </w:r>
      <w:proofErr w:type="spellEnd"/>
      <w:r w:rsidR="00BD505E">
        <w:rPr>
          <w:rFonts w:ascii="Times New Roman" w:hAnsi="Times New Roman"/>
        </w:rPr>
        <w:t xml:space="preserve"> et al</w:t>
      </w:r>
      <w:r w:rsidR="00B01DE2">
        <w:rPr>
          <w:rFonts w:ascii="Times New Roman" w:hAnsi="Times New Roman"/>
        </w:rPr>
        <w:t>.</w:t>
      </w:r>
      <w:r w:rsidR="00BD505E">
        <w:rPr>
          <w:rFonts w:ascii="Times New Roman" w:hAnsi="Times New Roman"/>
        </w:rPr>
        <w:t xml:space="preserve"> 2009, 2012)</w:t>
      </w:r>
      <w:r w:rsidR="00C461EE">
        <w:rPr>
          <w:rFonts w:ascii="Times New Roman" w:hAnsi="Times New Roman"/>
        </w:rPr>
        <w:t>,</w:t>
      </w:r>
      <w:r w:rsidR="00BD505E">
        <w:rPr>
          <w:rFonts w:ascii="Times New Roman" w:hAnsi="Times New Roman"/>
        </w:rPr>
        <w:t xml:space="preserve"> or </w:t>
      </w:r>
      <w:r w:rsidR="00253950">
        <w:rPr>
          <w:rFonts w:ascii="Times New Roman" w:hAnsi="Times New Roman"/>
        </w:rPr>
        <w:t xml:space="preserve">whether </w:t>
      </w:r>
      <w:r w:rsidR="00C461EE">
        <w:rPr>
          <w:rFonts w:ascii="Times New Roman" w:hAnsi="Times New Roman"/>
        </w:rPr>
        <w:t xml:space="preserve">range changes are a </w:t>
      </w:r>
      <w:r w:rsidR="00843A53">
        <w:rPr>
          <w:rFonts w:ascii="Times New Roman" w:hAnsi="Times New Roman"/>
        </w:rPr>
        <w:t>respon</w:t>
      </w:r>
      <w:r w:rsidR="00C461EE">
        <w:rPr>
          <w:rFonts w:ascii="Times New Roman" w:hAnsi="Times New Roman"/>
        </w:rPr>
        <w:t>se</w:t>
      </w:r>
      <w:r w:rsidR="00BD505E">
        <w:rPr>
          <w:rFonts w:ascii="Times New Roman" w:hAnsi="Times New Roman"/>
        </w:rPr>
        <w:t xml:space="preserve"> to other local effects</w:t>
      </w:r>
      <w:r w:rsidR="00C461EE">
        <w:rPr>
          <w:rFonts w:ascii="Times New Roman" w:hAnsi="Times New Roman"/>
        </w:rPr>
        <w:t>,</w:t>
      </w:r>
      <w:r w:rsidR="006609C9">
        <w:rPr>
          <w:rFonts w:ascii="Times New Roman" w:hAnsi="Times New Roman"/>
        </w:rPr>
        <w:t xml:space="preserve"> such as fire,</w:t>
      </w:r>
      <w:r w:rsidR="00BD505E">
        <w:rPr>
          <w:rFonts w:ascii="Times New Roman" w:hAnsi="Times New Roman"/>
        </w:rPr>
        <w:t xml:space="preserve"> </w:t>
      </w:r>
      <w:proofErr w:type="spellStart"/>
      <w:r w:rsidR="00BD505E">
        <w:rPr>
          <w:rFonts w:ascii="Times New Roman" w:hAnsi="Times New Roman"/>
        </w:rPr>
        <w:t>seral</w:t>
      </w:r>
      <w:proofErr w:type="spellEnd"/>
      <w:r w:rsidR="00BD505E">
        <w:rPr>
          <w:rFonts w:ascii="Times New Roman" w:hAnsi="Times New Roman"/>
        </w:rPr>
        <w:t xml:space="preserve"> dynamics</w:t>
      </w:r>
      <w:r w:rsidR="006609C9">
        <w:rPr>
          <w:rFonts w:ascii="Times New Roman" w:hAnsi="Times New Roman"/>
        </w:rPr>
        <w:t>, or species interactions</w:t>
      </w:r>
      <w:r w:rsidR="00893C45">
        <w:rPr>
          <w:rFonts w:ascii="Times New Roman" w:hAnsi="Times New Roman"/>
        </w:rPr>
        <w:t xml:space="preserve"> are needed</w:t>
      </w:r>
      <w:r w:rsidR="00C461EE">
        <w:rPr>
          <w:rFonts w:ascii="Times New Roman" w:hAnsi="Times New Roman"/>
        </w:rPr>
        <w:t xml:space="preserve">. </w:t>
      </w:r>
      <w:r w:rsidR="00D736AD">
        <w:rPr>
          <w:rFonts w:ascii="Times New Roman" w:hAnsi="Times New Roman"/>
        </w:rPr>
        <w:t xml:space="preserve">Moreover, </w:t>
      </w:r>
      <w:r w:rsidR="00843A53">
        <w:rPr>
          <w:rFonts w:ascii="Times New Roman" w:hAnsi="Times New Roman"/>
        </w:rPr>
        <w:t>identifying</w:t>
      </w:r>
      <w:r w:rsidR="00C53C4C">
        <w:rPr>
          <w:rFonts w:ascii="Times New Roman" w:hAnsi="Times New Roman"/>
        </w:rPr>
        <w:t xml:space="preserve"> the</w:t>
      </w:r>
      <w:r w:rsidR="00843A53">
        <w:rPr>
          <w:rFonts w:ascii="Times New Roman" w:hAnsi="Times New Roman"/>
        </w:rPr>
        <w:t xml:space="preserve"> </w:t>
      </w:r>
      <w:r w:rsidR="004A655A">
        <w:rPr>
          <w:rFonts w:ascii="Times New Roman" w:hAnsi="Times New Roman"/>
        </w:rPr>
        <w:t>life-history traits</w:t>
      </w:r>
      <w:r w:rsidR="00D736AD">
        <w:rPr>
          <w:rFonts w:ascii="Times New Roman" w:hAnsi="Times New Roman"/>
        </w:rPr>
        <w:t xml:space="preserve"> (e.g.,</w:t>
      </w:r>
      <w:r w:rsidR="004A655A">
        <w:rPr>
          <w:rFonts w:ascii="Times New Roman" w:hAnsi="Times New Roman"/>
        </w:rPr>
        <w:t xml:space="preserve"> dispersal ability</w:t>
      </w:r>
      <w:r w:rsidR="00DD0BDD">
        <w:rPr>
          <w:rFonts w:ascii="Times New Roman" w:hAnsi="Times New Roman"/>
        </w:rPr>
        <w:t>, reproductive rate</w:t>
      </w:r>
      <w:r w:rsidR="004A655A">
        <w:rPr>
          <w:rFonts w:ascii="Times New Roman" w:hAnsi="Times New Roman"/>
        </w:rPr>
        <w:t>,</w:t>
      </w:r>
      <w:r w:rsidR="00DD0BDD">
        <w:rPr>
          <w:rFonts w:ascii="Times New Roman" w:hAnsi="Times New Roman"/>
        </w:rPr>
        <w:t xml:space="preserve"> and </w:t>
      </w:r>
      <w:r w:rsidR="00D736AD">
        <w:rPr>
          <w:rFonts w:ascii="Times New Roman" w:hAnsi="Times New Roman"/>
        </w:rPr>
        <w:t xml:space="preserve">degree of </w:t>
      </w:r>
      <w:r w:rsidR="00DD0BDD">
        <w:rPr>
          <w:rFonts w:ascii="Times New Roman" w:hAnsi="Times New Roman"/>
        </w:rPr>
        <w:t xml:space="preserve">ecological </w:t>
      </w:r>
      <w:r w:rsidR="00D736AD">
        <w:rPr>
          <w:rFonts w:ascii="Times New Roman" w:hAnsi="Times New Roman"/>
        </w:rPr>
        <w:t>specialization)</w:t>
      </w:r>
      <w:r w:rsidR="004A655A">
        <w:rPr>
          <w:rFonts w:ascii="Times New Roman" w:hAnsi="Times New Roman"/>
        </w:rPr>
        <w:t xml:space="preserve"> </w:t>
      </w:r>
      <w:r w:rsidR="00843A53">
        <w:rPr>
          <w:rFonts w:ascii="Times New Roman" w:hAnsi="Times New Roman"/>
        </w:rPr>
        <w:t xml:space="preserve">that best </w:t>
      </w:r>
      <w:r w:rsidR="004A655A">
        <w:rPr>
          <w:rFonts w:ascii="Times New Roman" w:hAnsi="Times New Roman"/>
        </w:rPr>
        <w:t xml:space="preserve">predict persistence or vulnerability </w:t>
      </w:r>
      <w:r w:rsidR="00DD0BDD">
        <w:rPr>
          <w:rFonts w:ascii="Times New Roman" w:hAnsi="Times New Roman"/>
        </w:rPr>
        <w:t>(</w:t>
      </w:r>
      <w:proofErr w:type="spellStart"/>
      <w:r w:rsidR="00DD0BDD">
        <w:rPr>
          <w:rFonts w:ascii="Times New Roman" w:hAnsi="Times New Roman"/>
        </w:rPr>
        <w:t>Angert</w:t>
      </w:r>
      <w:proofErr w:type="spellEnd"/>
      <w:r w:rsidR="00DD0BDD">
        <w:rPr>
          <w:rFonts w:ascii="Times New Roman" w:hAnsi="Times New Roman"/>
        </w:rPr>
        <w:t xml:space="preserve"> et al. 2011, </w:t>
      </w:r>
      <w:proofErr w:type="spellStart"/>
      <w:r w:rsidR="00DD0BDD">
        <w:rPr>
          <w:rFonts w:ascii="Times New Roman" w:hAnsi="Times New Roman"/>
        </w:rPr>
        <w:t>Schloss</w:t>
      </w:r>
      <w:proofErr w:type="spellEnd"/>
      <w:r w:rsidR="00DD0BDD">
        <w:rPr>
          <w:rFonts w:ascii="Times New Roman" w:hAnsi="Times New Roman"/>
        </w:rPr>
        <w:t xml:space="preserve"> et al. 2012)</w:t>
      </w:r>
      <w:r w:rsidR="00843A53">
        <w:rPr>
          <w:rFonts w:ascii="Times New Roman" w:hAnsi="Times New Roman"/>
        </w:rPr>
        <w:t xml:space="preserve"> </w:t>
      </w:r>
      <w:r w:rsidR="00D736AD">
        <w:rPr>
          <w:rFonts w:ascii="Times New Roman" w:hAnsi="Times New Roman"/>
        </w:rPr>
        <w:t xml:space="preserve">may </w:t>
      </w:r>
      <w:r w:rsidR="00843A53">
        <w:rPr>
          <w:rFonts w:ascii="Times New Roman" w:hAnsi="Times New Roman"/>
        </w:rPr>
        <w:t>provide key insight</w:t>
      </w:r>
      <w:r w:rsidR="00D736AD">
        <w:rPr>
          <w:rFonts w:ascii="Times New Roman" w:hAnsi="Times New Roman"/>
        </w:rPr>
        <w:t>s</w:t>
      </w:r>
      <w:r w:rsidR="00843A53">
        <w:rPr>
          <w:rFonts w:ascii="Times New Roman" w:hAnsi="Times New Roman"/>
        </w:rPr>
        <w:t xml:space="preserve"> into the mechanisms of species- and region-specific responses</w:t>
      </w:r>
      <w:r w:rsidR="00253950">
        <w:rPr>
          <w:rFonts w:ascii="Times New Roman" w:hAnsi="Times New Roman"/>
        </w:rPr>
        <w:t xml:space="preserve"> to climate change</w:t>
      </w:r>
      <w:r w:rsidR="00843A53">
        <w:rPr>
          <w:rFonts w:ascii="Times New Roman" w:hAnsi="Times New Roman"/>
        </w:rPr>
        <w:t>.</w:t>
      </w:r>
    </w:p>
    <w:p w14:paraId="1844E336" w14:textId="1D67A161" w:rsidR="00F560D4" w:rsidRPr="000E2435" w:rsidRDefault="00F560D4" w:rsidP="00F560D4">
      <w:pPr>
        <w:pStyle w:val="BodyA"/>
        <w:spacing w:line="480" w:lineRule="auto"/>
        <w:outlineLvl w:val="0"/>
        <w:rPr>
          <w:ins w:id="12" w:author="KMCR" w:date="2013-12-30T22:41:00Z"/>
          <w:rFonts w:ascii="Times New Roman" w:hAnsi="Times New Roman"/>
        </w:rPr>
      </w:pPr>
      <w:r>
        <w:rPr>
          <w:rFonts w:ascii="Times New Roman" w:hAnsi="Times New Roman"/>
          <w:b/>
        </w:rPr>
        <w:t>Acknowl</w:t>
      </w:r>
      <w:r w:rsidR="00893C45">
        <w:rPr>
          <w:rFonts w:ascii="Times New Roman" w:hAnsi="Times New Roman"/>
          <w:b/>
        </w:rPr>
        <w:t>e</w:t>
      </w:r>
      <w:r>
        <w:rPr>
          <w:rFonts w:ascii="Times New Roman" w:hAnsi="Times New Roman"/>
          <w:b/>
        </w:rPr>
        <w:t>dgements</w:t>
      </w:r>
    </w:p>
    <w:p w14:paraId="6AF8BB64" w14:textId="407BCC07" w:rsidR="00A853E9" w:rsidRDefault="00F869C8" w:rsidP="00F560D4">
      <w:pPr>
        <w:pStyle w:val="BodyA"/>
        <w:spacing w:line="480" w:lineRule="auto"/>
        <w:rPr>
          <w:ins w:id="13" w:author="Michelle" w:date="2013-12-29T12:22:00Z"/>
          <w:rFonts w:ascii="Times New Roman" w:hAnsi="Times New Roman"/>
        </w:rPr>
      </w:pPr>
      <w:r>
        <w:rPr>
          <w:rFonts w:ascii="Times New Roman" w:hAnsi="Times New Roman"/>
        </w:rPr>
        <w:t xml:space="preserve">Funders - </w:t>
      </w:r>
    </w:p>
    <w:p w14:paraId="26E06886" w14:textId="624B1569" w:rsidR="00A853E9" w:rsidRPr="000E2435" w:rsidRDefault="00A853E9" w:rsidP="00C7294F">
      <w:pPr>
        <w:pStyle w:val="BodyA"/>
        <w:spacing w:line="480" w:lineRule="auto"/>
        <w:outlineLvl w:val="0"/>
        <w:rPr>
          <w:rFonts w:ascii="Times New Roman" w:hAnsi="Times New Roman"/>
        </w:rPr>
      </w:pPr>
      <w:r>
        <w:rPr>
          <w:rFonts w:ascii="Times New Roman" w:hAnsi="Times New Roman"/>
          <w:b/>
        </w:rPr>
        <w:t>Literature Cited</w:t>
      </w:r>
    </w:p>
    <w:p w14:paraId="4E149CD2" w14:textId="77777777" w:rsidR="00AF3AB3" w:rsidRDefault="00AF3AB3" w:rsidP="00C7294F">
      <w:pPr>
        <w:spacing w:line="480" w:lineRule="auto"/>
        <w:rPr>
          <w:rFonts w:ascii="Times New Roman" w:hAnsi="Times New Roman"/>
        </w:rPr>
      </w:pPr>
    </w:p>
    <w:p w14:paraId="77D767F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Ackerly</w:t>
      </w:r>
      <w:proofErr w:type="spellEnd"/>
      <w:r w:rsidRPr="00AF3AB3">
        <w:rPr>
          <w:rFonts w:ascii="Times New Roman" w:hAnsi="Times New Roman"/>
          <w:sz w:val="24"/>
          <w:szCs w:val="24"/>
        </w:rPr>
        <w:t xml:space="preserve">, D. D., </w:t>
      </w:r>
      <w:proofErr w:type="spellStart"/>
      <w:r w:rsidRPr="00AF3AB3">
        <w:rPr>
          <w:rFonts w:ascii="Times New Roman" w:hAnsi="Times New Roman"/>
          <w:sz w:val="24"/>
          <w:szCs w:val="24"/>
        </w:rPr>
        <w:t>Loarie</w:t>
      </w:r>
      <w:proofErr w:type="spellEnd"/>
      <w:r w:rsidRPr="00AF3AB3">
        <w:rPr>
          <w:rFonts w:ascii="Times New Roman" w:hAnsi="Times New Roman"/>
          <w:sz w:val="24"/>
          <w:szCs w:val="24"/>
        </w:rPr>
        <w:t xml:space="preserve">, S. R., Cornwell, W. K., Weiss, S. B., Hamilton, H., </w:t>
      </w:r>
      <w:proofErr w:type="spellStart"/>
      <w:r w:rsidRPr="00AF3AB3">
        <w:rPr>
          <w:rFonts w:ascii="Times New Roman" w:hAnsi="Times New Roman"/>
          <w:sz w:val="24"/>
          <w:szCs w:val="24"/>
        </w:rPr>
        <w:t>Branciforte</w:t>
      </w:r>
      <w:proofErr w:type="spellEnd"/>
      <w:r w:rsidRPr="00AF3AB3">
        <w:rPr>
          <w:rFonts w:ascii="Times New Roman" w:hAnsi="Times New Roman"/>
          <w:sz w:val="24"/>
          <w:szCs w:val="24"/>
        </w:rPr>
        <w:t xml:space="preserve">, R., &amp; Kraft, N. J. B. (2010). The geography of climate change: implications for conservation biogeography. </w:t>
      </w:r>
      <w:r w:rsidRPr="00AF3AB3">
        <w:rPr>
          <w:rFonts w:ascii="Times New Roman" w:hAnsi="Times New Roman"/>
          <w:i/>
          <w:iCs/>
          <w:sz w:val="24"/>
          <w:szCs w:val="24"/>
        </w:rPr>
        <w:t>Diversity and Distributions</w:t>
      </w:r>
      <w:r w:rsidRPr="00AF3AB3">
        <w:rPr>
          <w:rFonts w:ascii="Times New Roman" w:hAnsi="Times New Roman"/>
          <w:sz w:val="24"/>
          <w:szCs w:val="24"/>
        </w:rPr>
        <w:t xml:space="preserve">, </w:t>
      </w:r>
      <w:r w:rsidRPr="00AF3AB3">
        <w:rPr>
          <w:rFonts w:ascii="Times New Roman" w:hAnsi="Times New Roman"/>
          <w:i/>
          <w:iCs/>
          <w:sz w:val="24"/>
          <w:szCs w:val="24"/>
        </w:rPr>
        <w:t>16</w:t>
      </w:r>
      <w:r w:rsidRPr="00AF3AB3">
        <w:rPr>
          <w:rFonts w:ascii="Times New Roman" w:hAnsi="Times New Roman"/>
          <w:sz w:val="24"/>
          <w:szCs w:val="24"/>
        </w:rPr>
        <w:t xml:space="preserve">(3), 476–487.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/j.1472-4642.2010.00654.x</w:t>
      </w:r>
    </w:p>
    <w:p w14:paraId="5B03BE2D" w14:textId="2A6E544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Angert</w:t>
      </w:r>
      <w:proofErr w:type="spellEnd"/>
      <w:r w:rsidRPr="00AF3AB3">
        <w:rPr>
          <w:rFonts w:ascii="Times New Roman" w:hAnsi="Times New Roman"/>
          <w:sz w:val="24"/>
          <w:szCs w:val="24"/>
        </w:rPr>
        <w:t xml:space="preserve">, A. L., Crozier, L. G., </w:t>
      </w:r>
      <w:proofErr w:type="spellStart"/>
      <w:r w:rsidRPr="00AF3AB3">
        <w:rPr>
          <w:rFonts w:ascii="Times New Roman" w:hAnsi="Times New Roman"/>
          <w:sz w:val="24"/>
          <w:szCs w:val="24"/>
        </w:rPr>
        <w:t>Rissler</w:t>
      </w:r>
      <w:proofErr w:type="spellEnd"/>
      <w:r w:rsidRPr="00AF3AB3">
        <w:rPr>
          <w:rFonts w:ascii="Times New Roman" w:hAnsi="Times New Roman"/>
          <w:sz w:val="24"/>
          <w:szCs w:val="24"/>
        </w:rPr>
        <w:t xml:space="preserve">, L. J., Gilman, S. E., Tewksbury, J. J., &amp; </w:t>
      </w:r>
      <w:proofErr w:type="spellStart"/>
      <w:r w:rsidRPr="00AF3AB3">
        <w:rPr>
          <w:rFonts w:ascii="Times New Roman" w:hAnsi="Times New Roman"/>
          <w:sz w:val="24"/>
          <w:szCs w:val="24"/>
        </w:rPr>
        <w:t>Chunco</w:t>
      </w:r>
      <w:proofErr w:type="spellEnd"/>
      <w:r w:rsidRPr="00AF3AB3">
        <w:rPr>
          <w:rFonts w:ascii="Times New Roman" w:hAnsi="Times New Roman"/>
          <w:sz w:val="24"/>
          <w:szCs w:val="24"/>
        </w:rPr>
        <w:t xml:space="preserve">, A. J. (2011). Do species’ traits predict recent shifts at expanding range edges? </w:t>
      </w:r>
      <w:r w:rsidRPr="00AF3AB3">
        <w:rPr>
          <w:rFonts w:ascii="Times New Roman" w:hAnsi="Times New Roman"/>
          <w:i/>
          <w:iCs/>
          <w:sz w:val="24"/>
          <w:szCs w:val="24"/>
        </w:rPr>
        <w:t>Ecology letters</w:t>
      </w:r>
      <w:r w:rsidRPr="00AF3AB3">
        <w:rPr>
          <w:rFonts w:ascii="Times New Roman" w:hAnsi="Times New Roman"/>
          <w:sz w:val="24"/>
          <w:szCs w:val="24"/>
        </w:rPr>
        <w:t xml:space="preserve">, </w:t>
      </w:r>
      <w:r w:rsidRPr="00AF3AB3">
        <w:rPr>
          <w:rFonts w:ascii="Times New Roman" w:hAnsi="Times New Roman"/>
          <w:i/>
          <w:iCs/>
          <w:sz w:val="24"/>
          <w:szCs w:val="24"/>
        </w:rPr>
        <w:t>14</w:t>
      </w:r>
      <w:r w:rsidRPr="00AF3AB3">
        <w:rPr>
          <w:rFonts w:ascii="Times New Roman" w:hAnsi="Times New Roman"/>
          <w:sz w:val="24"/>
          <w:szCs w:val="24"/>
        </w:rPr>
        <w:t xml:space="preserve">(7), 677–89.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/j.1461-0248.2011.01620.x</w:t>
      </w:r>
    </w:p>
    <w:p w14:paraId="5787CB9F" w14:textId="659F3FC4"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P., &amp; Berger, J. (2003). Patterns of apparent extirpation among isolated populations of pikas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Great Basin. </w:t>
      </w:r>
      <w:r w:rsidRPr="00AF3AB3">
        <w:rPr>
          <w:rFonts w:ascii="Times New Roman" w:hAnsi="Times New Roman"/>
          <w:i/>
          <w:iCs/>
          <w:sz w:val="24"/>
          <w:szCs w:val="24"/>
        </w:rPr>
        <w:t xml:space="preserve">Journal of </w:t>
      </w:r>
      <w:proofErr w:type="spellStart"/>
      <w:r w:rsidRPr="00AF3AB3">
        <w:rPr>
          <w:rFonts w:ascii="Times New Roman" w:hAnsi="Times New Roman"/>
          <w:i/>
          <w:iCs/>
          <w:sz w:val="24"/>
          <w:szCs w:val="24"/>
        </w:rPr>
        <w:t>Mammalogy</w:t>
      </w:r>
      <w:proofErr w:type="spellEnd"/>
      <w:r w:rsidRPr="00AF3AB3">
        <w:rPr>
          <w:rFonts w:ascii="Times New Roman" w:hAnsi="Times New Roman"/>
          <w:sz w:val="24"/>
          <w:szCs w:val="24"/>
        </w:rPr>
        <w:t xml:space="preserve">, </w:t>
      </w:r>
      <w:r w:rsidRPr="00AF3AB3">
        <w:rPr>
          <w:rFonts w:ascii="Times New Roman" w:hAnsi="Times New Roman"/>
          <w:i/>
          <w:iCs/>
          <w:sz w:val="24"/>
          <w:szCs w:val="24"/>
        </w:rPr>
        <w:t>84</w:t>
      </w:r>
      <w:r w:rsidRPr="00AF3AB3">
        <w:rPr>
          <w:rFonts w:ascii="Times New Roman" w:hAnsi="Times New Roman"/>
          <w:sz w:val="24"/>
          <w:szCs w:val="24"/>
        </w:rPr>
        <w:t xml:space="preserve">(1), 37–54. </w:t>
      </w:r>
    </w:p>
    <w:p w14:paraId="48CD940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Beever</w:t>
      </w:r>
      <w:proofErr w:type="spellEnd"/>
      <w:r w:rsidRPr="00AF3AB3">
        <w:rPr>
          <w:rFonts w:ascii="Times New Roman" w:hAnsi="Times New Roman"/>
          <w:sz w:val="24"/>
          <w:szCs w:val="24"/>
        </w:rPr>
        <w:t xml:space="preserve">, E. a., Ray, C., </w:t>
      </w:r>
      <w:proofErr w:type="spellStart"/>
      <w:r w:rsidRPr="00AF3AB3">
        <w:rPr>
          <w:rFonts w:ascii="Times New Roman" w:hAnsi="Times New Roman"/>
          <w:sz w:val="24"/>
          <w:szCs w:val="24"/>
        </w:rPr>
        <w:t>Wilkening</w:t>
      </w:r>
      <w:proofErr w:type="spellEnd"/>
      <w:r w:rsidRPr="00AF3AB3">
        <w:rPr>
          <w:rFonts w:ascii="Times New Roman" w:hAnsi="Times New Roman"/>
          <w:sz w:val="24"/>
          <w:szCs w:val="24"/>
        </w:rPr>
        <w:t xml:space="preserve">, J. L., </w:t>
      </w:r>
      <w:proofErr w:type="spellStart"/>
      <w:r w:rsidRPr="00AF3AB3">
        <w:rPr>
          <w:rFonts w:ascii="Times New Roman" w:hAnsi="Times New Roman"/>
          <w:sz w:val="24"/>
          <w:szCs w:val="24"/>
        </w:rPr>
        <w:t>Brussard</w:t>
      </w:r>
      <w:proofErr w:type="spellEnd"/>
      <w:r w:rsidRPr="00AF3AB3">
        <w:rPr>
          <w:rFonts w:ascii="Times New Roman" w:hAnsi="Times New Roman"/>
          <w:sz w:val="24"/>
          <w:szCs w:val="24"/>
        </w:rPr>
        <w:t xml:space="preserve">, P. F., &amp; Mote, P. W. (2011). Contemporary climate change alters the pace and drivers of extinction.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(6), 2054–2070.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/j.1365-2486.2010.02389.x</w:t>
      </w:r>
    </w:p>
    <w:p w14:paraId="3422F9D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Bonfils</w:t>
      </w:r>
      <w:proofErr w:type="spellEnd"/>
      <w:r w:rsidRPr="00AF3AB3">
        <w:rPr>
          <w:rFonts w:ascii="Times New Roman" w:hAnsi="Times New Roman"/>
          <w:sz w:val="24"/>
          <w:szCs w:val="24"/>
        </w:rPr>
        <w:t xml:space="preserve">, C., Duffy, P. B., </w:t>
      </w:r>
      <w:proofErr w:type="spellStart"/>
      <w:r w:rsidRPr="00AF3AB3">
        <w:rPr>
          <w:rFonts w:ascii="Times New Roman" w:hAnsi="Times New Roman"/>
          <w:sz w:val="24"/>
          <w:szCs w:val="24"/>
        </w:rPr>
        <w:t>Santer</w:t>
      </w:r>
      <w:proofErr w:type="spellEnd"/>
      <w:r w:rsidRPr="00AF3AB3">
        <w:rPr>
          <w:rFonts w:ascii="Times New Roman" w:hAnsi="Times New Roman"/>
          <w:sz w:val="24"/>
          <w:szCs w:val="24"/>
        </w:rPr>
        <w:t xml:space="preserve">, B. D., </w:t>
      </w:r>
      <w:proofErr w:type="spellStart"/>
      <w:r w:rsidRPr="00AF3AB3">
        <w:rPr>
          <w:rFonts w:ascii="Times New Roman" w:hAnsi="Times New Roman"/>
          <w:sz w:val="24"/>
          <w:szCs w:val="24"/>
        </w:rPr>
        <w:t>Wigley</w:t>
      </w:r>
      <w:proofErr w:type="spellEnd"/>
      <w:r w:rsidRPr="00AF3AB3">
        <w:rPr>
          <w:rFonts w:ascii="Times New Roman" w:hAnsi="Times New Roman"/>
          <w:sz w:val="24"/>
          <w:szCs w:val="24"/>
        </w:rPr>
        <w:t xml:space="preserve">, T. M. L., </w:t>
      </w:r>
      <w:proofErr w:type="spellStart"/>
      <w:r w:rsidRPr="00AF3AB3">
        <w:rPr>
          <w:rFonts w:ascii="Times New Roman" w:hAnsi="Times New Roman"/>
          <w:sz w:val="24"/>
          <w:szCs w:val="24"/>
        </w:rPr>
        <w:t>Lobell</w:t>
      </w:r>
      <w:proofErr w:type="spellEnd"/>
      <w:r w:rsidRPr="00AF3AB3">
        <w:rPr>
          <w:rFonts w:ascii="Times New Roman" w:hAnsi="Times New Roman"/>
          <w:sz w:val="24"/>
          <w:szCs w:val="24"/>
        </w:rPr>
        <w:t xml:space="preserve">, D. B., Phillips, T. J., &amp; </w:t>
      </w:r>
      <w:proofErr w:type="spellStart"/>
      <w:r w:rsidRPr="00AF3AB3">
        <w:rPr>
          <w:rFonts w:ascii="Times New Roman" w:hAnsi="Times New Roman"/>
          <w:sz w:val="24"/>
          <w:szCs w:val="24"/>
        </w:rPr>
        <w:t>Doutriaux</w:t>
      </w:r>
      <w:proofErr w:type="spellEnd"/>
      <w:r w:rsidRPr="00AF3AB3">
        <w:rPr>
          <w:rFonts w:ascii="Times New Roman" w:hAnsi="Times New Roman"/>
          <w:sz w:val="24"/>
          <w:szCs w:val="24"/>
        </w:rPr>
        <w:t xml:space="preserve">, C. (2008). </w:t>
      </w:r>
      <w:proofErr w:type="gramStart"/>
      <w:r w:rsidRPr="00AF3AB3">
        <w:rPr>
          <w:rFonts w:ascii="Times New Roman" w:hAnsi="Times New Roman"/>
          <w:sz w:val="24"/>
          <w:szCs w:val="24"/>
        </w:rPr>
        <w:t>Identification of external influences on temperatures in California.</w:t>
      </w:r>
      <w:proofErr w:type="gramEnd"/>
      <w:r w:rsidRPr="00AF3AB3">
        <w:rPr>
          <w:rFonts w:ascii="Times New Roman" w:hAnsi="Times New Roman"/>
          <w:sz w:val="24"/>
          <w:szCs w:val="24"/>
        </w:rPr>
        <w:t xml:space="preserve"> </w:t>
      </w:r>
      <w:r w:rsidRPr="00AF3AB3">
        <w:rPr>
          <w:rFonts w:ascii="Times New Roman" w:hAnsi="Times New Roman"/>
          <w:i/>
          <w:iCs/>
          <w:sz w:val="24"/>
          <w:szCs w:val="24"/>
        </w:rPr>
        <w:t>Climatic Change</w:t>
      </w:r>
      <w:r w:rsidRPr="00AF3AB3">
        <w:rPr>
          <w:rFonts w:ascii="Times New Roman" w:hAnsi="Times New Roman"/>
          <w:sz w:val="24"/>
          <w:szCs w:val="24"/>
        </w:rPr>
        <w:t xml:space="preserve">, </w:t>
      </w:r>
      <w:r w:rsidRPr="00AF3AB3">
        <w:rPr>
          <w:rFonts w:ascii="Times New Roman" w:hAnsi="Times New Roman"/>
          <w:i/>
          <w:iCs/>
          <w:sz w:val="24"/>
          <w:szCs w:val="24"/>
        </w:rPr>
        <w:t>87</w:t>
      </w:r>
      <w:r w:rsidRPr="00AF3AB3">
        <w:rPr>
          <w:rFonts w:ascii="Times New Roman" w:hAnsi="Times New Roman"/>
          <w:sz w:val="24"/>
          <w:szCs w:val="24"/>
        </w:rPr>
        <w:t xml:space="preserve">(S1), 43–55. </w:t>
      </w:r>
      <w:proofErr w:type="gramStart"/>
      <w:r w:rsidRPr="00AF3AB3">
        <w:rPr>
          <w:rFonts w:ascii="Times New Roman" w:hAnsi="Times New Roman"/>
          <w:sz w:val="24"/>
          <w:szCs w:val="24"/>
        </w:rPr>
        <w:t>doi:10.1007</w:t>
      </w:r>
      <w:proofErr w:type="gramEnd"/>
      <w:r w:rsidRPr="00AF3AB3">
        <w:rPr>
          <w:rFonts w:ascii="Times New Roman" w:hAnsi="Times New Roman"/>
          <w:sz w:val="24"/>
          <w:szCs w:val="24"/>
        </w:rPr>
        <w:t>/s10584-007-9374-9</w:t>
      </w:r>
    </w:p>
    <w:p w14:paraId="08C12E83"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Nogués</w:t>
      </w:r>
      <w:proofErr w:type="spellEnd"/>
      <w:r w:rsidRPr="00AF3AB3">
        <w:rPr>
          <w:rFonts w:ascii="Times New Roman" w:hAnsi="Times New Roman"/>
          <w:sz w:val="24"/>
          <w:szCs w:val="24"/>
        </w:rPr>
        <w:t xml:space="preserve">-Bravo, D., </w:t>
      </w:r>
      <w:proofErr w:type="spellStart"/>
      <w:r w:rsidRPr="00AF3AB3">
        <w:rPr>
          <w:rFonts w:ascii="Times New Roman" w:hAnsi="Times New Roman"/>
          <w:sz w:val="24"/>
          <w:szCs w:val="24"/>
        </w:rPr>
        <w:t>Araújo</w:t>
      </w:r>
      <w:proofErr w:type="spellEnd"/>
      <w:r w:rsidRPr="00AF3AB3">
        <w:rPr>
          <w:rFonts w:ascii="Times New Roman" w:hAnsi="Times New Roman"/>
          <w:sz w:val="24"/>
          <w:szCs w:val="24"/>
        </w:rPr>
        <w:t xml:space="preserve">, M. B., </w:t>
      </w:r>
      <w:proofErr w:type="spellStart"/>
      <w:r w:rsidRPr="00AF3AB3">
        <w:rPr>
          <w:rFonts w:ascii="Times New Roman" w:hAnsi="Times New Roman"/>
          <w:sz w:val="24"/>
          <w:szCs w:val="24"/>
        </w:rPr>
        <w:t>Romdal</w:t>
      </w:r>
      <w:proofErr w:type="spellEnd"/>
      <w:r w:rsidRPr="00AF3AB3">
        <w:rPr>
          <w:rFonts w:ascii="Times New Roman" w:hAnsi="Times New Roman"/>
          <w:sz w:val="24"/>
          <w:szCs w:val="24"/>
        </w:rPr>
        <w:t xml:space="preserve">, T., &amp; </w:t>
      </w:r>
      <w:proofErr w:type="spellStart"/>
      <w:r w:rsidRPr="00AF3AB3">
        <w:rPr>
          <w:rFonts w:ascii="Times New Roman" w:hAnsi="Times New Roman"/>
          <w:sz w:val="24"/>
          <w:szCs w:val="24"/>
        </w:rPr>
        <w:t>Rahbek</w:t>
      </w:r>
      <w:proofErr w:type="spellEnd"/>
      <w:r w:rsidRPr="00AF3AB3">
        <w:rPr>
          <w:rFonts w:ascii="Times New Roman" w:hAnsi="Times New Roman"/>
          <w:sz w:val="24"/>
          <w:szCs w:val="24"/>
        </w:rPr>
        <w:t>, C. (2008).</w:t>
      </w:r>
      <w:proofErr w:type="gramEnd"/>
      <w:r w:rsidRPr="00AF3AB3">
        <w:rPr>
          <w:rFonts w:ascii="Times New Roman" w:hAnsi="Times New Roman"/>
          <w:sz w:val="24"/>
          <w:szCs w:val="24"/>
        </w:rPr>
        <w:t xml:space="preserve"> Scale effects and human impact on the elevational species richness gradients.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453</w:t>
      </w:r>
      <w:r w:rsidRPr="00AF3AB3">
        <w:rPr>
          <w:rFonts w:ascii="Times New Roman" w:hAnsi="Times New Roman"/>
          <w:sz w:val="24"/>
          <w:szCs w:val="24"/>
        </w:rPr>
        <w:t>(7192), 216–9.</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/nature06812</w:t>
      </w:r>
    </w:p>
    <w:p w14:paraId="41DB539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Brown, J. H., Stevens, G. C., &amp; Kaufman, D. M. (1996).</w:t>
      </w:r>
      <w:proofErr w:type="gramEnd"/>
      <w:r w:rsidRPr="00AF3AB3">
        <w:rPr>
          <w:rFonts w:ascii="Times New Roman" w:hAnsi="Times New Roman"/>
          <w:sz w:val="24"/>
          <w:szCs w:val="24"/>
        </w:rPr>
        <w:t xml:space="preserve"> THE GEOGRAPHIC RANGE: Size, Shape, Boundaries, and Internal Structure. </w:t>
      </w:r>
      <w:r w:rsidRPr="00AF3AB3">
        <w:rPr>
          <w:rFonts w:ascii="Times New Roman" w:hAnsi="Times New Roman"/>
          <w:i/>
          <w:iCs/>
          <w:sz w:val="24"/>
          <w:szCs w:val="24"/>
        </w:rPr>
        <w:t>Annual Review of Ecology and Systematics</w:t>
      </w:r>
      <w:r w:rsidRPr="00AF3AB3">
        <w:rPr>
          <w:rFonts w:ascii="Times New Roman" w:hAnsi="Times New Roman"/>
          <w:sz w:val="24"/>
          <w:szCs w:val="24"/>
        </w:rPr>
        <w:t xml:space="preserve">, </w:t>
      </w:r>
      <w:r w:rsidRPr="00AF3AB3">
        <w:rPr>
          <w:rFonts w:ascii="Times New Roman" w:hAnsi="Times New Roman"/>
          <w:i/>
          <w:iCs/>
          <w:sz w:val="24"/>
          <w:szCs w:val="24"/>
        </w:rPr>
        <w:t>27</w:t>
      </w:r>
      <w:r w:rsidRPr="00AF3AB3">
        <w:rPr>
          <w:rFonts w:ascii="Times New Roman" w:hAnsi="Times New Roman"/>
          <w:sz w:val="24"/>
          <w:szCs w:val="24"/>
        </w:rPr>
        <w:t xml:space="preserve">(1), 597–623.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/annurev.ecolsys.27.1.597</w:t>
      </w:r>
    </w:p>
    <w:p w14:paraId="1E8C8B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Burnham, K., &amp; Anderson, D. (2002). </w:t>
      </w:r>
      <w:r w:rsidRPr="00AF3AB3">
        <w:rPr>
          <w:rFonts w:ascii="Times New Roman" w:hAnsi="Times New Roman"/>
          <w:i/>
          <w:iCs/>
          <w:sz w:val="24"/>
          <w:szCs w:val="24"/>
        </w:rPr>
        <w:t>Model selection and multi-model inference: a practical information-theoretic approach</w:t>
      </w:r>
      <w:r w:rsidRPr="00AF3AB3">
        <w:rPr>
          <w:rFonts w:ascii="Times New Roman" w:hAnsi="Times New Roman"/>
          <w:sz w:val="24"/>
          <w:szCs w:val="24"/>
        </w:rPr>
        <w:t xml:space="preserve">. Springer. </w:t>
      </w:r>
    </w:p>
    <w:p w14:paraId="082CEC2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Chen, I</w:t>
      </w:r>
      <w:proofErr w:type="gramStart"/>
      <w:r w:rsidRPr="00AF3AB3">
        <w:rPr>
          <w:rFonts w:ascii="Times New Roman" w:hAnsi="Times New Roman"/>
          <w:sz w:val="24"/>
          <w:szCs w:val="24"/>
        </w:rPr>
        <w:t>.-</w:t>
      </w:r>
      <w:proofErr w:type="gramEnd"/>
      <w:r w:rsidRPr="00AF3AB3">
        <w:rPr>
          <w:rFonts w:ascii="Times New Roman" w:hAnsi="Times New Roman"/>
          <w:sz w:val="24"/>
          <w:szCs w:val="24"/>
        </w:rPr>
        <w:t xml:space="preserve">C., Hill, J. K., </w:t>
      </w:r>
      <w:proofErr w:type="spellStart"/>
      <w:r w:rsidRPr="00AF3AB3">
        <w:rPr>
          <w:rFonts w:ascii="Times New Roman" w:hAnsi="Times New Roman"/>
          <w:sz w:val="24"/>
          <w:szCs w:val="24"/>
        </w:rPr>
        <w:t>Ohlemüller</w:t>
      </w:r>
      <w:proofErr w:type="spellEnd"/>
      <w:r w:rsidRPr="00AF3AB3">
        <w:rPr>
          <w:rFonts w:ascii="Times New Roman" w:hAnsi="Times New Roman"/>
          <w:sz w:val="24"/>
          <w:szCs w:val="24"/>
        </w:rPr>
        <w:t xml:space="preserve">, R., Roy, D. B., &amp; Thomas, C. D. (2011). Rapid range shifts of species associated with high levels of climate warming.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333</w:t>
      </w:r>
      <w:r w:rsidRPr="00AF3AB3">
        <w:rPr>
          <w:rFonts w:ascii="Times New Roman" w:hAnsi="Times New Roman"/>
          <w:sz w:val="24"/>
          <w:szCs w:val="24"/>
        </w:rPr>
        <w:t>(6045), 1024–6.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/science.1206432</w:t>
      </w:r>
    </w:p>
    <w:p w14:paraId="2F2CA959"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Crimmins</w:t>
      </w:r>
      <w:proofErr w:type="spellEnd"/>
      <w:r w:rsidRPr="00AF3AB3">
        <w:rPr>
          <w:rFonts w:ascii="Times New Roman" w:hAnsi="Times New Roman"/>
          <w:sz w:val="24"/>
          <w:szCs w:val="24"/>
        </w:rPr>
        <w:t xml:space="preserve">, S. M., </w:t>
      </w:r>
      <w:proofErr w:type="spellStart"/>
      <w:r w:rsidRPr="00AF3AB3">
        <w:rPr>
          <w:rFonts w:ascii="Times New Roman" w:hAnsi="Times New Roman"/>
          <w:sz w:val="24"/>
          <w:szCs w:val="24"/>
        </w:rPr>
        <w:t>Dobrowski</w:t>
      </w:r>
      <w:proofErr w:type="spellEnd"/>
      <w:r w:rsidRPr="00AF3AB3">
        <w:rPr>
          <w:rFonts w:ascii="Times New Roman" w:hAnsi="Times New Roman"/>
          <w:sz w:val="24"/>
          <w:szCs w:val="24"/>
        </w:rPr>
        <w:t xml:space="preserve">, S. Z., Greenberg, J. a, </w:t>
      </w:r>
      <w:proofErr w:type="spellStart"/>
      <w:r w:rsidRPr="00AF3AB3">
        <w:rPr>
          <w:rFonts w:ascii="Times New Roman" w:hAnsi="Times New Roman"/>
          <w:sz w:val="24"/>
          <w:szCs w:val="24"/>
        </w:rPr>
        <w:t>Abatzoglou</w:t>
      </w:r>
      <w:proofErr w:type="spellEnd"/>
      <w:r w:rsidRPr="00AF3AB3">
        <w:rPr>
          <w:rFonts w:ascii="Times New Roman" w:hAnsi="Times New Roman"/>
          <w:sz w:val="24"/>
          <w:szCs w:val="24"/>
        </w:rPr>
        <w:t xml:space="preserve">, J. T., &amp; </w:t>
      </w:r>
      <w:proofErr w:type="spellStart"/>
      <w:r w:rsidRPr="00AF3AB3">
        <w:rPr>
          <w:rFonts w:ascii="Times New Roman" w:hAnsi="Times New Roman"/>
          <w:sz w:val="24"/>
          <w:szCs w:val="24"/>
        </w:rPr>
        <w:t>Mynsberge</w:t>
      </w:r>
      <w:proofErr w:type="spellEnd"/>
      <w:r w:rsidRPr="00AF3AB3">
        <w:rPr>
          <w:rFonts w:ascii="Times New Roman" w:hAnsi="Times New Roman"/>
          <w:sz w:val="24"/>
          <w:szCs w:val="24"/>
        </w:rPr>
        <w:t>, A. R. (2011).</w:t>
      </w:r>
      <w:proofErr w:type="gramEnd"/>
      <w:r w:rsidRPr="00AF3AB3">
        <w:rPr>
          <w:rFonts w:ascii="Times New Roman" w:hAnsi="Times New Roman"/>
          <w:sz w:val="24"/>
          <w:szCs w:val="24"/>
        </w:rPr>
        <w:t xml:space="preserve"> Changes in climatic water balance drive downhill shifts in plant species’ optimum elevations.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331</w:t>
      </w:r>
      <w:r w:rsidRPr="00AF3AB3">
        <w:rPr>
          <w:rFonts w:ascii="Times New Roman" w:hAnsi="Times New Roman"/>
          <w:sz w:val="24"/>
          <w:szCs w:val="24"/>
        </w:rPr>
        <w:t>(6015), 324–7.</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/science.1199040</w:t>
      </w:r>
    </w:p>
    <w:p w14:paraId="6C8778F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Daly, C., Gibson, W., &amp; Taylor, G. (2002).</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knowledge-based approach to the statistical mapping of climate.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Climate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22</w:t>
      </w:r>
      <w:r w:rsidRPr="00AF3AB3">
        <w:rPr>
          <w:rFonts w:ascii="Times New Roman" w:hAnsi="Times New Roman"/>
          <w:sz w:val="24"/>
          <w:szCs w:val="24"/>
        </w:rPr>
        <w:t>, 99–113. Retrieved from ftp://ocid.nacse.org/pub/prism/docs/climres02-kb_approach_statistical_mapping-daly.pdf</w:t>
      </w:r>
    </w:p>
    <w:p w14:paraId="16535CF2"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Davey, C. M., </w:t>
      </w:r>
      <w:proofErr w:type="spellStart"/>
      <w:r w:rsidRPr="00AF3AB3">
        <w:rPr>
          <w:rFonts w:ascii="Times New Roman" w:hAnsi="Times New Roman"/>
          <w:sz w:val="24"/>
          <w:szCs w:val="24"/>
        </w:rPr>
        <w:t>Devictor</w:t>
      </w:r>
      <w:proofErr w:type="spellEnd"/>
      <w:r w:rsidRPr="00AF3AB3">
        <w:rPr>
          <w:rFonts w:ascii="Times New Roman" w:hAnsi="Times New Roman"/>
          <w:sz w:val="24"/>
          <w:szCs w:val="24"/>
        </w:rPr>
        <w:t xml:space="preserve">, V., </w:t>
      </w:r>
      <w:proofErr w:type="spellStart"/>
      <w:r w:rsidRPr="00AF3AB3">
        <w:rPr>
          <w:rFonts w:ascii="Times New Roman" w:hAnsi="Times New Roman"/>
          <w:sz w:val="24"/>
          <w:szCs w:val="24"/>
        </w:rPr>
        <w:t>Jonzén</w:t>
      </w:r>
      <w:proofErr w:type="spellEnd"/>
      <w:r w:rsidRPr="00AF3AB3">
        <w:rPr>
          <w:rFonts w:ascii="Times New Roman" w:hAnsi="Times New Roman"/>
          <w:sz w:val="24"/>
          <w:szCs w:val="24"/>
        </w:rPr>
        <w:t xml:space="preserve">, N., </w:t>
      </w:r>
      <w:proofErr w:type="spellStart"/>
      <w:r w:rsidRPr="00AF3AB3">
        <w:rPr>
          <w:rFonts w:ascii="Times New Roman" w:hAnsi="Times New Roman"/>
          <w:sz w:val="24"/>
          <w:szCs w:val="24"/>
        </w:rPr>
        <w:t>Lindström</w:t>
      </w:r>
      <w:proofErr w:type="spellEnd"/>
      <w:r w:rsidRPr="00AF3AB3">
        <w:rPr>
          <w:rFonts w:ascii="Times New Roman" w:hAnsi="Times New Roman"/>
          <w:sz w:val="24"/>
          <w:szCs w:val="24"/>
        </w:rPr>
        <w:t xml:space="preserve">, A., &amp; Smith, H. G. (2013). Impact of climate change on communities: revealing species’ contribution. </w:t>
      </w:r>
      <w:r w:rsidRPr="00AF3AB3">
        <w:rPr>
          <w:rFonts w:ascii="Times New Roman" w:hAnsi="Times New Roman"/>
          <w:i/>
          <w:iCs/>
          <w:sz w:val="24"/>
          <w:szCs w:val="24"/>
        </w:rPr>
        <w:t>The Journal of animal ecology</w:t>
      </w:r>
      <w:r w:rsidRPr="00AF3AB3">
        <w:rPr>
          <w:rFonts w:ascii="Times New Roman" w:hAnsi="Times New Roman"/>
          <w:sz w:val="24"/>
          <w:szCs w:val="24"/>
        </w:rPr>
        <w:t xml:space="preserve">, 551–561.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/1365-2656.12035</w:t>
      </w:r>
    </w:p>
    <w:p w14:paraId="7AD4381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Forister</w:t>
      </w:r>
      <w:proofErr w:type="spellEnd"/>
      <w:r w:rsidRPr="00AF3AB3">
        <w:rPr>
          <w:rFonts w:ascii="Times New Roman" w:hAnsi="Times New Roman"/>
          <w:sz w:val="24"/>
          <w:szCs w:val="24"/>
        </w:rPr>
        <w:t>, M. L., McCall, A. C., Sanders, N. J., Fordyce, J. a, Thorne, J. H., O’Brien, J., … Shapiro, A. M. (2010).</w:t>
      </w:r>
      <w:proofErr w:type="gramEnd"/>
      <w:r w:rsidRPr="00AF3AB3">
        <w:rPr>
          <w:rFonts w:ascii="Times New Roman" w:hAnsi="Times New Roman"/>
          <w:sz w:val="24"/>
          <w:szCs w:val="24"/>
        </w:rPr>
        <w:t xml:space="preserve"> Compounded effects of climate change and habitat alteration shift patterns of butterfly diversity.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107</w:t>
      </w:r>
      <w:r w:rsidRPr="00AF3AB3">
        <w:rPr>
          <w:rFonts w:ascii="Times New Roman" w:hAnsi="Times New Roman"/>
          <w:sz w:val="24"/>
          <w:szCs w:val="24"/>
        </w:rPr>
        <w:t xml:space="preserve">(5), 2088–92.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/pnas.0909686107</w:t>
      </w:r>
    </w:p>
    <w:p w14:paraId="735702E9"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"The methods and uses of a research museum." </w:t>
      </w:r>
      <w:r w:rsidRPr="00AF3AB3">
        <w:rPr>
          <w:rFonts w:ascii="Times New Roman" w:hAnsi="Times New Roman"/>
          <w:i/>
          <w:iCs/>
          <w:color w:val="1A1A1A"/>
        </w:rPr>
        <w:t>The Popular Science Monthly</w:t>
      </w:r>
      <w:r w:rsidRPr="00AF3AB3">
        <w:rPr>
          <w:rFonts w:ascii="Times New Roman" w:hAnsi="Times New Roman"/>
          <w:color w:val="1A1A1A"/>
        </w:rPr>
        <w:t xml:space="preserve"> 77 (1910): 163-169.</w:t>
      </w:r>
    </w:p>
    <w:p w14:paraId="36F1326D" w14:textId="72349D9E"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Grinnell, J. (1917). </w:t>
      </w:r>
      <w:proofErr w:type="gramStart"/>
      <w:r w:rsidRPr="00AF3AB3">
        <w:rPr>
          <w:rFonts w:ascii="Times New Roman" w:hAnsi="Times New Roman"/>
          <w:sz w:val="24"/>
          <w:szCs w:val="24"/>
        </w:rPr>
        <w:t>The Niche-Relationships of the California Thrasher.</w:t>
      </w:r>
      <w:proofErr w:type="gramEnd"/>
      <w:r w:rsidRPr="00AF3AB3">
        <w:rPr>
          <w:rFonts w:ascii="Times New Roman" w:hAnsi="Times New Roman"/>
          <w:sz w:val="24"/>
          <w:szCs w:val="24"/>
        </w:rPr>
        <w:t xml:space="preserve"> </w:t>
      </w:r>
      <w:r w:rsidRPr="00AF3AB3">
        <w:rPr>
          <w:rFonts w:ascii="Times New Roman" w:hAnsi="Times New Roman"/>
          <w:i/>
          <w:iCs/>
          <w:sz w:val="24"/>
          <w:szCs w:val="24"/>
        </w:rPr>
        <w:t>The Auk</w:t>
      </w:r>
      <w:r w:rsidRPr="00AF3AB3">
        <w:rPr>
          <w:rFonts w:ascii="Times New Roman" w:hAnsi="Times New Roman"/>
          <w:sz w:val="24"/>
          <w:szCs w:val="24"/>
        </w:rPr>
        <w:t xml:space="preserve">, </w:t>
      </w:r>
      <w:r w:rsidRPr="00AF3AB3">
        <w:rPr>
          <w:rFonts w:ascii="Times New Roman" w:hAnsi="Times New Roman"/>
          <w:i/>
          <w:iCs/>
          <w:sz w:val="24"/>
          <w:szCs w:val="24"/>
        </w:rPr>
        <w:t>34</w:t>
      </w:r>
      <w:r w:rsidRPr="00AF3AB3">
        <w:rPr>
          <w:rFonts w:ascii="Times New Roman" w:hAnsi="Times New Roman"/>
          <w:sz w:val="24"/>
          <w:szCs w:val="24"/>
        </w:rPr>
        <w:t xml:space="preserve">(4), 427–433. </w:t>
      </w:r>
    </w:p>
    <w:p w14:paraId="0C37646A"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and Tracy Irwin </w:t>
      </w:r>
      <w:proofErr w:type="spellStart"/>
      <w:r w:rsidRPr="00AF3AB3">
        <w:rPr>
          <w:rFonts w:ascii="Times New Roman" w:hAnsi="Times New Roman"/>
          <w:color w:val="1A1A1A"/>
        </w:rPr>
        <w:t>Storer</w:t>
      </w:r>
      <w:proofErr w:type="spellEnd"/>
      <w:r w:rsidRPr="00AF3AB3">
        <w:rPr>
          <w:rFonts w:ascii="Times New Roman" w:hAnsi="Times New Roman"/>
          <w:color w:val="1A1A1A"/>
        </w:rPr>
        <w:t xml:space="preserve">. (1924). </w:t>
      </w:r>
      <w:r w:rsidRPr="00AF3AB3">
        <w:rPr>
          <w:rFonts w:ascii="Times New Roman" w:hAnsi="Times New Roman"/>
          <w:i/>
          <w:iCs/>
          <w:color w:val="1A1A1A"/>
        </w:rPr>
        <w:t>Animal life in the Yosemite: an account of the mammals, birds, reptiles, and amphibians in a cross-section of the Sierra Nevada</w:t>
      </w:r>
      <w:r w:rsidRPr="00AF3AB3">
        <w:rPr>
          <w:rFonts w:ascii="Times New Roman" w:hAnsi="Times New Roman"/>
          <w:color w:val="1A1A1A"/>
        </w:rPr>
        <w:t>. University Press.</w:t>
      </w:r>
    </w:p>
    <w:p w14:paraId="4413FD2A" w14:textId="77777777" w:rsidR="00AF3AB3" w:rsidRPr="00AF3AB3" w:rsidRDefault="00AF3AB3" w:rsidP="00C7294F">
      <w:pPr>
        <w:spacing w:line="480" w:lineRule="auto"/>
        <w:rPr>
          <w:rFonts w:ascii="Times New Roman" w:hAnsi="Times New Roman"/>
        </w:rPr>
      </w:pPr>
    </w:p>
    <w:p w14:paraId="42A433BE"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Grinnell, Joseph, Joseph Scattergood Dixon, and Jean Myron </w:t>
      </w:r>
      <w:proofErr w:type="spellStart"/>
      <w:r w:rsidRPr="00AF3AB3">
        <w:rPr>
          <w:rFonts w:ascii="Times New Roman" w:hAnsi="Times New Roman"/>
          <w:color w:val="1A1A1A"/>
        </w:rPr>
        <w:t>Linsdale</w:t>
      </w:r>
      <w:proofErr w:type="spellEnd"/>
      <w:r w:rsidRPr="00AF3AB3">
        <w:rPr>
          <w:rFonts w:ascii="Times New Roman" w:hAnsi="Times New Roman"/>
          <w:color w:val="1A1A1A"/>
        </w:rPr>
        <w:t>. (1930)</w:t>
      </w:r>
      <w:proofErr w:type="gramStart"/>
      <w:r w:rsidRPr="00AF3AB3">
        <w:rPr>
          <w:rFonts w:ascii="Times New Roman" w:hAnsi="Times New Roman"/>
          <w:color w:val="1A1A1A"/>
        </w:rPr>
        <w:t>.</w:t>
      </w:r>
      <w:r w:rsidRPr="00AF3AB3">
        <w:rPr>
          <w:rFonts w:ascii="Times New Roman" w:hAnsi="Times New Roman"/>
          <w:i/>
          <w:iCs/>
          <w:color w:val="1A1A1A"/>
        </w:rPr>
        <w:t>Vertebrate</w:t>
      </w:r>
      <w:proofErr w:type="gramEnd"/>
      <w:r w:rsidRPr="00AF3AB3">
        <w:rPr>
          <w:rFonts w:ascii="Times New Roman" w:hAnsi="Times New Roman"/>
          <w:i/>
          <w:iCs/>
          <w:color w:val="1A1A1A"/>
        </w:rPr>
        <w:t xml:space="preserve"> natural history of a section of northern California through the Lassen Peak region</w:t>
      </w:r>
      <w:r w:rsidRPr="00AF3AB3">
        <w:rPr>
          <w:rFonts w:ascii="Times New Roman" w:hAnsi="Times New Roman"/>
          <w:color w:val="1A1A1A"/>
        </w:rPr>
        <w:t xml:space="preserve">. Vol. 35. </w:t>
      </w:r>
      <w:proofErr w:type="gramStart"/>
      <w:r w:rsidRPr="00AF3AB3">
        <w:rPr>
          <w:rFonts w:ascii="Times New Roman" w:hAnsi="Times New Roman"/>
          <w:color w:val="1A1A1A"/>
        </w:rPr>
        <w:t>University of California Press.</w:t>
      </w:r>
      <w:proofErr w:type="gramEnd"/>
    </w:p>
    <w:p w14:paraId="6F2B8B5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Hargrove, L., &amp; </w:t>
      </w:r>
      <w:proofErr w:type="spellStart"/>
      <w:r w:rsidRPr="00AF3AB3">
        <w:rPr>
          <w:rFonts w:ascii="Times New Roman" w:hAnsi="Times New Roman"/>
          <w:sz w:val="24"/>
          <w:szCs w:val="24"/>
        </w:rPr>
        <w:t>Rotenberry</w:t>
      </w:r>
      <w:proofErr w:type="spellEnd"/>
      <w:r w:rsidRPr="00AF3AB3">
        <w:rPr>
          <w:rFonts w:ascii="Times New Roman" w:hAnsi="Times New Roman"/>
          <w:sz w:val="24"/>
          <w:szCs w:val="24"/>
        </w:rPr>
        <w:t xml:space="preserve">, J. T. (2011). Breeding success at the range margin of a desert species: implications for a climate-induced elevational shift. </w:t>
      </w:r>
      <w:proofErr w:type="spellStart"/>
      <w:r w:rsidRPr="00AF3AB3">
        <w:rPr>
          <w:rFonts w:ascii="Times New Roman" w:hAnsi="Times New Roman"/>
          <w:i/>
          <w:iCs/>
          <w:sz w:val="24"/>
          <w:szCs w:val="24"/>
        </w:rPr>
        <w:t>Oikos</w:t>
      </w:r>
      <w:proofErr w:type="spellEnd"/>
      <w:r w:rsidRPr="00AF3AB3">
        <w:rPr>
          <w:rFonts w:ascii="Times New Roman" w:hAnsi="Times New Roman"/>
          <w:sz w:val="24"/>
          <w:szCs w:val="24"/>
        </w:rPr>
        <w:t xml:space="preserve">, </w:t>
      </w:r>
      <w:r w:rsidRPr="00AF3AB3">
        <w:rPr>
          <w:rFonts w:ascii="Times New Roman" w:hAnsi="Times New Roman"/>
          <w:i/>
          <w:iCs/>
          <w:sz w:val="24"/>
          <w:szCs w:val="24"/>
        </w:rPr>
        <w:t>120</w:t>
      </w:r>
      <w:r w:rsidRPr="00AF3AB3">
        <w:rPr>
          <w:rFonts w:ascii="Times New Roman" w:hAnsi="Times New Roman"/>
          <w:sz w:val="24"/>
          <w:szCs w:val="24"/>
        </w:rPr>
        <w:t xml:space="preserve">(10), 1568–1576.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/j.1600-0706.2011.19284.x</w:t>
      </w:r>
    </w:p>
    <w:p w14:paraId="4582381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Harrison, S. (2010). </w:t>
      </w:r>
      <w:proofErr w:type="gramStart"/>
      <w:r w:rsidRPr="00AF3AB3">
        <w:rPr>
          <w:rFonts w:ascii="Times New Roman" w:hAnsi="Times New Roman"/>
          <w:sz w:val="24"/>
          <w:szCs w:val="24"/>
        </w:rPr>
        <w:t>Ecological contingency in the effects of climatic warming on forest herb communities.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/pnas.1006823107/-/DCSupplemental.www.pnas.org/cgi/doi/10.1073/pnas.1006823107</w:t>
      </w:r>
    </w:p>
    <w:p w14:paraId="5ECBF7C8" w14:textId="0D4C1F5C"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Hill, J. K., Griffiths, H. M., &amp; Thomas, C. D. (2011). Climate change and evolutionary adaptations at species’ range margins. </w:t>
      </w:r>
      <w:r w:rsidRPr="00AF3AB3">
        <w:rPr>
          <w:rFonts w:ascii="Times New Roman" w:hAnsi="Times New Roman"/>
          <w:i/>
          <w:iCs/>
          <w:sz w:val="24"/>
          <w:szCs w:val="24"/>
        </w:rPr>
        <w:t>Annual review of entomology</w:t>
      </w:r>
      <w:r w:rsidRPr="00AF3AB3">
        <w:rPr>
          <w:rFonts w:ascii="Times New Roman" w:hAnsi="Times New Roman"/>
          <w:sz w:val="24"/>
          <w:szCs w:val="24"/>
        </w:rPr>
        <w:t xml:space="preserve">, </w:t>
      </w:r>
      <w:r w:rsidRPr="00AF3AB3">
        <w:rPr>
          <w:rFonts w:ascii="Times New Roman" w:hAnsi="Times New Roman"/>
          <w:i/>
          <w:iCs/>
          <w:sz w:val="24"/>
          <w:szCs w:val="24"/>
        </w:rPr>
        <w:t>56</w:t>
      </w:r>
      <w:r w:rsidRPr="00AF3AB3">
        <w:rPr>
          <w:rFonts w:ascii="Times New Roman" w:hAnsi="Times New Roman"/>
          <w:sz w:val="24"/>
          <w:szCs w:val="24"/>
        </w:rPr>
        <w:t xml:space="preserve">, 143–59.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/annurev-ento-120709-144746</w:t>
      </w:r>
    </w:p>
    <w:p w14:paraId="51EDAAA4" w14:textId="77777777" w:rsidR="00AF3AB3" w:rsidRPr="00AF3AB3" w:rsidRDefault="00AF3AB3" w:rsidP="00C7294F">
      <w:pPr>
        <w:spacing w:line="480" w:lineRule="auto"/>
        <w:rPr>
          <w:rFonts w:ascii="Times New Roman" w:hAnsi="Times New Roman"/>
        </w:rPr>
      </w:pPr>
      <w:proofErr w:type="gramStart"/>
      <w:r w:rsidRPr="00AF3AB3">
        <w:rPr>
          <w:rFonts w:ascii="Times New Roman" w:hAnsi="Times New Roman"/>
        </w:rPr>
        <w:t>Johnson, T. R. 1998 Climate change and Sierra Nevada snowpack.</w:t>
      </w:r>
      <w:proofErr w:type="gramEnd"/>
      <w:r w:rsidRPr="00AF3AB3">
        <w:rPr>
          <w:rFonts w:ascii="Times New Roman" w:hAnsi="Times New Roman"/>
        </w:rPr>
        <w:t xml:space="preserve"> M.S. Thesis, Geography. University of California, Santa Barbara, CA, USA.</w:t>
      </w:r>
    </w:p>
    <w:p w14:paraId="1CFF15F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Kelly, A. E., &amp; </w:t>
      </w:r>
      <w:proofErr w:type="spellStart"/>
      <w:r w:rsidRPr="00AF3AB3">
        <w:rPr>
          <w:rFonts w:ascii="Times New Roman" w:hAnsi="Times New Roman"/>
          <w:sz w:val="24"/>
          <w:szCs w:val="24"/>
        </w:rPr>
        <w:t>Goulden</w:t>
      </w:r>
      <w:proofErr w:type="spellEnd"/>
      <w:r w:rsidRPr="00AF3AB3">
        <w:rPr>
          <w:rFonts w:ascii="Times New Roman" w:hAnsi="Times New Roman"/>
          <w:sz w:val="24"/>
          <w:szCs w:val="24"/>
        </w:rPr>
        <w:t xml:space="preserve">, M. L. (2008). Rapid shifts in plant distribution with recent climate change. </w:t>
      </w:r>
      <w:proofErr w:type="gramStart"/>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105</w:t>
      </w:r>
      <w:r w:rsidRPr="00AF3AB3">
        <w:rPr>
          <w:rFonts w:ascii="Times New Roman" w:hAnsi="Times New Roman"/>
          <w:sz w:val="24"/>
          <w:szCs w:val="24"/>
        </w:rPr>
        <w:t>(33), 11823–6.</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/pnas.0802891105</w:t>
      </w:r>
    </w:p>
    <w:p w14:paraId="6C8005BB"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Lenoir, J., </w:t>
      </w:r>
      <w:proofErr w:type="spellStart"/>
      <w:r w:rsidRPr="00AF3AB3">
        <w:rPr>
          <w:rFonts w:ascii="Times New Roman" w:hAnsi="Times New Roman"/>
          <w:sz w:val="24"/>
          <w:szCs w:val="24"/>
        </w:rPr>
        <w:t>Gégout</w:t>
      </w:r>
      <w:proofErr w:type="spellEnd"/>
      <w:r w:rsidRPr="00AF3AB3">
        <w:rPr>
          <w:rFonts w:ascii="Times New Roman" w:hAnsi="Times New Roman"/>
          <w:sz w:val="24"/>
          <w:szCs w:val="24"/>
        </w:rPr>
        <w:t xml:space="preserve">, J. C., </w:t>
      </w:r>
      <w:proofErr w:type="spellStart"/>
      <w:r w:rsidRPr="00AF3AB3">
        <w:rPr>
          <w:rFonts w:ascii="Times New Roman" w:hAnsi="Times New Roman"/>
          <w:sz w:val="24"/>
          <w:szCs w:val="24"/>
        </w:rPr>
        <w:t>Marquet</w:t>
      </w:r>
      <w:proofErr w:type="spellEnd"/>
      <w:r w:rsidRPr="00AF3AB3">
        <w:rPr>
          <w:rFonts w:ascii="Times New Roman" w:hAnsi="Times New Roman"/>
          <w:sz w:val="24"/>
          <w:szCs w:val="24"/>
        </w:rPr>
        <w:t xml:space="preserve">, P. a, de </w:t>
      </w:r>
      <w:proofErr w:type="spellStart"/>
      <w:r w:rsidRPr="00AF3AB3">
        <w:rPr>
          <w:rFonts w:ascii="Times New Roman" w:hAnsi="Times New Roman"/>
          <w:sz w:val="24"/>
          <w:szCs w:val="24"/>
        </w:rPr>
        <w:t>Ruffray</w:t>
      </w:r>
      <w:proofErr w:type="spellEnd"/>
      <w:r w:rsidRPr="00AF3AB3">
        <w:rPr>
          <w:rFonts w:ascii="Times New Roman" w:hAnsi="Times New Roman"/>
          <w:sz w:val="24"/>
          <w:szCs w:val="24"/>
        </w:rPr>
        <w:t xml:space="preserve">, P., &amp; </w:t>
      </w:r>
      <w:proofErr w:type="spellStart"/>
      <w:r w:rsidRPr="00AF3AB3">
        <w:rPr>
          <w:rFonts w:ascii="Times New Roman" w:hAnsi="Times New Roman"/>
          <w:sz w:val="24"/>
          <w:szCs w:val="24"/>
        </w:rPr>
        <w:t>Brisse</w:t>
      </w:r>
      <w:proofErr w:type="spellEnd"/>
      <w:r w:rsidRPr="00AF3AB3">
        <w:rPr>
          <w:rFonts w:ascii="Times New Roman" w:hAnsi="Times New Roman"/>
          <w:sz w:val="24"/>
          <w:szCs w:val="24"/>
        </w:rPr>
        <w:t>, H. (2008).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A significant upward shift in plant species optimum elevation during the 20th century.</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320</w:t>
      </w:r>
      <w:r w:rsidRPr="00AF3AB3">
        <w:rPr>
          <w:rFonts w:ascii="Times New Roman" w:hAnsi="Times New Roman"/>
          <w:sz w:val="24"/>
          <w:szCs w:val="24"/>
        </w:rPr>
        <w:t>(5884), 1768–71.</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/science.1156831</w:t>
      </w:r>
    </w:p>
    <w:p w14:paraId="520F56A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MacKenzie</w:t>
      </w:r>
      <w:proofErr w:type="spellEnd"/>
      <w:r w:rsidRPr="00AF3AB3">
        <w:rPr>
          <w:rFonts w:ascii="Times New Roman" w:hAnsi="Times New Roman"/>
          <w:sz w:val="24"/>
          <w:szCs w:val="24"/>
        </w:rPr>
        <w:t xml:space="preserve">, D., Nichols, J., &amp; </w:t>
      </w:r>
      <w:proofErr w:type="spellStart"/>
      <w:r w:rsidRPr="00AF3AB3">
        <w:rPr>
          <w:rFonts w:ascii="Times New Roman" w:hAnsi="Times New Roman"/>
          <w:sz w:val="24"/>
          <w:szCs w:val="24"/>
        </w:rPr>
        <w:t>Lachman</w:t>
      </w:r>
      <w:proofErr w:type="spellEnd"/>
      <w:r w:rsidRPr="00AF3AB3">
        <w:rPr>
          <w:rFonts w:ascii="Times New Roman" w:hAnsi="Times New Roman"/>
          <w:sz w:val="24"/>
          <w:szCs w:val="24"/>
        </w:rPr>
        <w:t xml:space="preserve">, G. (2002). Estimating site occupancy rates when detection probabilities are less than one.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83</w:t>
      </w:r>
      <w:r w:rsidRPr="00AF3AB3">
        <w:rPr>
          <w:rFonts w:ascii="Times New Roman" w:hAnsi="Times New Roman"/>
          <w:sz w:val="24"/>
          <w:szCs w:val="24"/>
        </w:rPr>
        <w:t xml:space="preserve">(8), 2248–2255. </w:t>
      </w:r>
    </w:p>
    <w:p w14:paraId="76D82F91" w14:textId="77777777" w:rsidR="00AF3AB3" w:rsidRPr="00AF3AB3" w:rsidRDefault="00AF3AB3" w:rsidP="00C7294F">
      <w:pPr>
        <w:spacing w:line="480" w:lineRule="auto"/>
        <w:rPr>
          <w:rFonts w:ascii="Times New Roman" w:hAnsi="Times New Roman"/>
        </w:rPr>
      </w:pPr>
      <w:proofErr w:type="spellStart"/>
      <w:proofErr w:type="gramStart"/>
      <w:r w:rsidRPr="00AF3AB3">
        <w:rPr>
          <w:rFonts w:ascii="Times New Roman" w:hAnsi="Times New Roman"/>
          <w:color w:val="1A1A1A"/>
        </w:rPr>
        <w:t>MacKenzie</w:t>
      </w:r>
      <w:proofErr w:type="spellEnd"/>
      <w:r w:rsidRPr="00AF3AB3">
        <w:rPr>
          <w:rFonts w:ascii="Times New Roman" w:hAnsi="Times New Roman"/>
          <w:color w:val="1A1A1A"/>
        </w:rPr>
        <w:t>, Darryl I., ed. (2006).</w:t>
      </w:r>
      <w:proofErr w:type="gramEnd"/>
      <w:r w:rsidRPr="00AF3AB3">
        <w:rPr>
          <w:rFonts w:ascii="Times New Roman" w:hAnsi="Times New Roman"/>
          <w:color w:val="1A1A1A"/>
        </w:rPr>
        <w:t xml:space="preserve"> </w:t>
      </w:r>
      <w:r w:rsidRPr="00AF3AB3">
        <w:rPr>
          <w:rFonts w:ascii="Times New Roman" w:hAnsi="Times New Roman"/>
          <w:i/>
          <w:iCs/>
          <w:color w:val="1A1A1A"/>
        </w:rPr>
        <w:t>Occupancy estimation and modeling: inferring patterns and dynamics of species occurrence</w:t>
      </w:r>
      <w:r w:rsidRPr="00AF3AB3">
        <w:rPr>
          <w:rFonts w:ascii="Times New Roman" w:hAnsi="Times New Roman"/>
          <w:color w:val="1A1A1A"/>
        </w:rPr>
        <w:t>. Elsevier.</w:t>
      </w:r>
    </w:p>
    <w:p w14:paraId="5EA5BC58" w14:textId="77777777" w:rsidR="00AF3AB3" w:rsidRPr="00AF3AB3" w:rsidRDefault="00AF3AB3" w:rsidP="00C7294F">
      <w:pPr>
        <w:spacing w:line="480" w:lineRule="auto"/>
        <w:rPr>
          <w:rFonts w:ascii="Times New Roman" w:hAnsi="Times New Roman"/>
        </w:rPr>
      </w:pPr>
    </w:p>
    <w:p w14:paraId="428764FD"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Millar, C. I., &amp; Westfall, R. D. (2010). Distribution and Climatic Relationships of the American Pika (</w:t>
      </w:r>
      <w:proofErr w:type="spellStart"/>
      <w:r w:rsidRPr="00AF3AB3">
        <w:rPr>
          <w:rFonts w:ascii="Times New Roman" w:hAnsi="Times New Roman"/>
          <w:sz w:val="24"/>
          <w:szCs w:val="24"/>
        </w:rPr>
        <w:t>Ochotona</w:t>
      </w:r>
      <w:proofErr w:type="spellEnd"/>
      <w:r w:rsidRPr="00AF3AB3">
        <w:rPr>
          <w:rFonts w:ascii="Times New Roman" w:hAnsi="Times New Roman"/>
          <w:sz w:val="24"/>
          <w:szCs w:val="24"/>
        </w:rPr>
        <w:t xml:space="preserve"> </w:t>
      </w:r>
      <w:proofErr w:type="spellStart"/>
      <w:r w:rsidRPr="00AF3AB3">
        <w:rPr>
          <w:rFonts w:ascii="Times New Roman" w:hAnsi="Times New Roman"/>
          <w:sz w:val="24"/>
          <w:szCs w:val="24"/>
        </w:rPr>
        <w:t>princeps</w:t>
      </w:r>
      <w:proofErr w:type="spellEnd"/>
      <w:r w:rsidRPr="00AF3AB3">
        <w:rPr>
          <w:rFonts w:ascii="Times New Roman" w:hAnsi="Times New Roman"/>
          <w:sz w:val="24"/>
          <w:szCs w:val="24"/>
        </w:rPr>
        <w:t xml:space="preserve">) in the Sierra Nevada and Western Great Basin, U.S.A.; </w:t>
      </w:r>
      <w:proofErr w:type="spellStart"/>
      <w:r w:rsidRPr="00AF3AB3">
        <w:rPr>
          <w:rFonts w:ascii="Times New Roman" w:hAnsi="Times New Roman"/>
          <w:sz w:val="24"/>
          <w:szCs w:val="24"/>
        </w:rPr>
        <w:t>Periglacial</w:t>
      </w:r>
      <w:proofErr w:type="spellEnd"/>
      <w:r w:rsidRPr="00AF3AB3">
        <w:rPr>
          <w:rFonts w:ascii="Times New Roman" w:hAnsi="Times New Roman"/>
          <w:sz w:val="24"/>
          <w:szCs w:val="24"/>
        </w:rPr>
        <w:t xml:space="preserve"> Landforms as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in Warming Climates. </w:t>
      </w:r>
      <w:r w:rsidRPr="00AF3AB3">
        <w:rPr>
          <w:rFonts w:ascii="Times New Roman" w:hAnsi="Times New Roman"/>
          <w:i/>
          <w:iCs/>
          <w:sz w:val="24"/>
          <w:szCs w:val="24"/>
        </w:rPr>
        <w:t>Arctic, Antarctic, and Alpine Research</w:t>
      </w:r>
      <w:r w:rsidRPr="00AF3AB3">
        <w:rPr>
          <w:rFonts w:ascii="Times New Roman" w:hAnsi="Times New Roman"/>
          <w:sz w:val="24"/>
          <w:szCs w:val="24"/>
        </w:rPr>
        <w:t xml:space="preserve">, </w:t>
      </w:r>
      <w:r w:rsidRPr="00AF3AB3">
        <w:rPr>
          <w:rFonts w:ascii="Times New Roman" w:hAnsi="Times New Roman"/>
          <w:i/>
          <w:iCs/>
          <w:sz w:val="24"/>
          <w:szCs w:val="24"/>
        </w:rPr>
        <w:t>42</w:t>
      </w:r>
      <w:r w:rsidRPr="00AF3AB3">
        <w:rPr>
          <w:rFonts w:ascii="Times New Roman" w:hAnsi="Times New Roman"/>
          <w:sz w:val="24"/>
          <w:szCs w:val="24"/>
        </w:rPr>
        <w:t xml:space="preserve">(1), 76–88. </w:t>
      </w:r>
      <w:proofErr w:type="gramStart"/>
      <w:r w:rsidRPr="00AF3AB3">
        <w:rPr>
          <w:rFonts w:ascii="Times New Roman" w:hAnsi="Times New Roman"/>
          <w:sz w:val="24"/>
          <w:szCs w:val="24"/>
        </w:rPr>
        <w:t>doi:10.1657</w:t>
      </w:r>
      <w:proofErr w:type="gramEnd"/>
      <w:r w:rsidRPr="00AF3AB3">
        <w:rPr>
          <w:rFonts w:ascii="Times New Roman" w:hAnsi="Times New Roman"/>
          <w:sz w:val="24"/>
          <w:szCs w:val="24"/>
        </w:rPr>
        <w:t>/1938-4246-42.1.76</w:t>
      </w:r>
    </w:p>
    <w:p w14:paraId="29227992"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Morelli</w:t>
      </w:r>
      <w:proofErr w:type="spellEnd"/>
      <w:r w:rsidRPr="00AF3AB3">
        <w:rPr>
          <w:rFonts w:ascii="Times New Roman" w:hAnsi="Times New Roman"/>
          <w:sz w:val="24"/>
          <w:szCs w:val="24"/>
        </w:rPr>
        <w:t xml:space="preserve">, T. L., Smith, A. B., </w:t>
      </w:r>
      <w:proofErr w:type="spellStart"/>
      <w:r w:rsidRPr="00AF3AB3">
        <w:rPr>
          <w:rFonts w:ascii="Times New Roman" w:hAnsi="Times New Roman"/>
          <w:sz w:val="24"/>
          <w:szCs w:val="24"/>
        </w:rPr>
        <w:t>Kastely</w:t>
      </w:r>
      <w:proofErr w:type="spellEnd"/>
      <w:r w:rsidRPr="00AF3AB3">
        <w:rPr>
          <w:rFonts w:ascii="Times New Roman" w:hAnsi="Times New Roman"/>
          <w:sz w:val="24"/>
          <w:szCs w:val="24"/>
        </w:rPr>
        <w:t xml:space="preserve">, C. R., </w:t>
      </w:r>
      <w:proofErr w:type="spellStart"/>
      <w:r w:rsidRPr="00AF3AB3">
        <w:rPr>
          <w:rFonts w:ascii="Times New Roman" w:hAnsi="Times New Roman"/>
          <w:sz w:val="24"/>
          <w:szCs w:val="24"/>
        </w:rPr>
        <w:t>Mastroserio</w:t>
      </w:r>
      <w:proofErr w:type="spellEnd"/>
      <w:r w:rsidRPr="00AF3AB3">
        <w:rPr>
          <w:rFonts w:ascii="Times New Roman" w:hAnsi="Times New Roman"/>
          <w:sz w:val="24"/>
          <w:szCs w:val="24"/>
        </w:rPr>
        <w:t xml:space="preserve">, I., Moritz,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(2012). Anthropogenic </w:t>
      </w:r>
      <w:proofErr w:type="spellStart"/>
      <w:r w:rsidRPr="00AF3AB3">
        <w:rPr>
          <w:rFonts w:ascii="Times New Roman" w:hAnsi="Times New Roman"/>
          <w:sz w:val="24"/>
          <w:szCs w:val="24"/>
        </w:rPr>
        <w:t>refugia</w:t>
      </w:r>
      <w:proofErr w:type="spellEnd"/>
      <w:r w:rsidRPr="00AF3AB3">
        <w:rPr>
          <w:rFonts w:ascii="Times New Roman" w:hAnsi="Times New Roman"/>
          <w:sz w:val="24"/>
          <w:szCs w:val="24"/>
        </w:rPr>
        <w:t xml:space="preserve"> ameliorate the severe climate-related decline of a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mammal along its trailing edge. </w:t>
      </w:r>
      <w:r w:rsidRPr="00AF3AB3">
        <w:rPr>
          <w:rFonts w:ascii="Times New Roman" w:hAnsi="Times New Roman"/>
          <w:i/>
          <w:iCs/>
          <w:sz w:val="24"/>
          <w:szCs w:val="24"/>
        </w:rPr>
        <w:t>Proceedings. Biological sciences / The Royal Society</w:t>
      </w:r>
      <w:r w:rsidRPr="00AF3AB3">
        <w:rPr>
          <w:rFonts w:ascii="Times New Roman" w:hAnsi="Times New Roman"/>
          <w:sz w:val="24"/>
          <w:szCs w:val="24"/>
        </w:rPr>
        <w:t xml:space="preserve">, </w:t>
      </w:r>
      <w:r w:rsidRPr="00AF3AB3">
        <w:rPr>
          <w:rFonts w:ascii="Times New Roman" w:hAnsi="Times New Roman"/>
          <w:i/>
          <w:iCs/>
          <w:sz w:val="24"/>
          <w:szCs w:val="24"/>
        </w:rPr>
        <w:t>279</w:t>
      </w:r>
      <w:r w:rsidRPr="00AF3AB3">
        <w:rPr>
          <w:rFonts w:ascii="Times New Roman" w:hAnsi="Times New Roman"/>
          <w:sz w:val="24"/>
          <w:szCs w:val="24"/>
        </w:rPr>
        <w:t xml:space="preserve">(1745), 4279–86. </w:t>
      </w:r>
      <w:proofErr w:type="gramStart"/>
      <w:r w:rsidRPr="00AF3AB3">
        <w:rPr>
          <w:rFonts w:ascii="Times New Roman" w:hAnsi="Times New Roman"/>
          <w:sz w:val="24"/>
          <w:szCs w:val="24"/>
        </w:rPr>
        <w:t>doi:10.1098</w:t>
      </w:r>
      <w:proofErr w:type="gramEnd"/>
      <w:r w:rsidRPr="00AF3AB3">
        <w:rPr>
          <w:rFonts w:ascii="Times New Roman" w:hAnsi="Times New Roman"/>
          <w:sz w:val="24"/>
          <w:szCs w:val="24"/>
        </w:rPr>
        <w:t>/rspb.2012.1301</w:t>
      </w:r>
    </w:p>
    <w:p w14:paraId="3265B729"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Moritz, C., Patton, J. L., Conroy, C. J., Parra, J. L., White, G. C.,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(2008). </w:t>
      </w:r>
      <w:proofErr w:type="gramStart"/>
      <w:r w:rsidRPr="00AF3AB3">
        <w:rPr>
          <w:rFonts w:ascii="Times New Roman" w:hAnsi="Times New Roman"/>
          <w:sz w:val="24"/>
          <w:szCs w:val="24"/>
        </w:rPr>
        <w:t>Impact of a century of climate change on small-mammal communities in Yosemite National Park, USA.</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Science (New York, N.Y.)</w:t>
      </w:r>
      <w:r w:rsidRPr="00AF3AB3">
        <w:rPr>
          <w:rFonts w:ascii="Times New Roman" w:hAnsi="Times New Roman"/>
          <w:sz w:val="24"/>
          <w:szCs w:val="24"/>
        </w:rPr>
        <w:t xml:space="preserve">, </w:t>
      </w:r>
      <w:r w:rsidRPr="00AF3AB3">
        <w:rPr>
          <w:rFonts w:ascii="Times New Roman" w:hAnsi="Times New Roman"/>
          <w:i/>
          <w:iCs/>
          <w:sz w:val="24"/>
          <w:szCs w:val="24"/>
        </w:rPr>
        <w:t>322</w:t>
      </w:r>
      <w:r w:rsidRPr="00AF3AB3">
        <w:rPr>
          <w:rFonts w:ascii="Times New Roman" w:hAnsi="Times New Roman"/>
          <w:sz w:val="24"/>
          <w:szCs w:val="24"/>
        </w:rPr>
        <w:t>(5899), 261–4.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doi:10.1126</w:t>
      </w:r>
      <w:proofErr w:type="gramEnd"/>
      <w:r w:rsidRPr="00AF3AB3">
        <w:rPr>
          <w:rFonts w:ascii="Times New Roman" w:hAnsi="Times New Roman"/>
          <w:sz w:val="24"/>
          <w:szCs w:val="24"/>
        </w:rPr>
        <w:t>/science.1163428</w:t>
      </w:r>
    </w:p>
    <w:p w14:paraId="2FF9BCA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Moser, S., Franco, G., </w:t>
      </w:r>
      <w:proofErr w:type="spellStart"/>
      <w:r w:rsidRPr="00AF3AB3">
        <w:rPr>
          <w:rFonts w:ascii="Times New Roman" w:hAnsi="Times New Roman"/>
          <w:sz w:val="24"/>
          <w:szCs w:val="24"/>
        </w:rPr>
        <w:t>Pittiglio</w:t>
      </w:r>
      <w:proofErr w:type="spellEnd"/>
      <w:r w:rsidRPr="00AF3AB3">
        <w:rPr>
          <w:rFonts w:ascii="Times New Roman" w:hAnsi="Times New Roman"/>
          <w:sz w:val="24"/>
          <w:szCs w:val="24"/>
        </w:rPr>
        <w:t xml:space="preserve">, S., Chou, W., &amp; </w:t>
      </w:r>
      <w:proofErr w:type="spellStart"/>
      <w:r w:rsidRPr="00AF3AB3">
        <w:rPr>
          <w:rFonts w:ascii="Times New Roman" w:hAnsi="Times New Roman"/>
          <w:sz w:val="24"/>
          <w:szCs w:val="24"/>
        </w:rPr>
        <w:t>Cayan</w:t>
      </w:r>
      <w:proofErr w:type="spellEnd"/>
      <w:r w:rsidRPr="00AF3AB3">
        <w:rPr>
          <w:rFonts w:ascii="Times New Roman" w:hAnsi="Times New Roman"/>
          <w:sz w:val="24"/>
          <w:szCs w:val="24"/>
        </w:rPr>
        <w:t>, D. (2009).</w:t>
      </w:r>
      <w:proofErr w:type="gramEnd"/>
      <w:r w:rsidRPr="00AF3AB3">
        <w:rPr>
          <w:rFonts w:ascii="Times New Roman" w:hAnsi="Times New Roman"/>
          <w:sz w:val="24"/>
          <w:szCs w:val="24"/>
        </w:rPr>
        <w:t xml:space="preserve"> </w:t>
      </w:r>
      <w:r w:rsidRPr="00AF3AB3">
        <w:rPr>
          <w:rFonts w:ascii="Times New Roman" w:hAnsi="Times New Roman"/>
          <w:color w:val="1A1A1A"/>
          <w:sz w:val="24"/>
          <w:szCs w:val="24"/>
          <w:lang w:val="en-US"/>
        </w:rPr>
        <w:t xml:space="preserve">"The future is now: an update on climate change science impacts and response options for California." </w:t>
      </w:r>
      <w:r w:rsidRPr="00AF3AB3">
        <w:rPr>
          <w:rFonts w:ascii="Times New Roman" w:hAnsi="Times New Roman"/>
          <w:i/>
          <w:iCs/>
          <w:color w:val="1A1A1A"/>
          <w:sz w:val="24"/>
          <w:szCs w:val="24"/>
          <w:lang w:val="en-US"/>
        </w:rPr>
        <w:t>California Energy Commission Public Interest Energy Research Program CEC-500-2008-071</w:t>
      </w:r>
      <w:r w:rsidRPr="00AF3AB3">
        <w:rPr>
          <w:rFonts w:ascii="Times New Roman" w:hAnsi="Times New Roman"/>
          <w:color w:val="1A1A1A"/>
          <w:sz w:val="24"/>
          <w:szCs w:val="24"/>
          <w:lang w:val="en-US"/>
        </w:rPr>
        <w:t xml:space="preserve"> </w:t>
      </w:r>
    </w:p>
    <w:p w14:paraId="4A1D0C0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Myers, N.,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xml:space="preserve">, R. a, </w:t>
      </w:r>
      <w:proofErr w:type="spellStart"/>
      <w:r w:rsidRPr="00AF3AB3">
        <w:rPr>
          <w:rFonts w:ascii="Times New Roman" w:hAnsi="Times New Roman"/>
          <w:sz w:val="24"/>
          <w:szCs w:val="24"/>
        </w:rPr>
        <w:t>Mittermeier</w:t>
      </w:r>
      <w:proofErr w:type="spellEnd"/>
      <w:r w:rsidRPr="00AF3AB3">
        <w:rPr>
          <w:rFonts w:ascii="Times New Roman" w:hAnsi="Times New Roman"/>
          <w:sz w:val="24"/>
          <w:szCs w:val="24"/>
        </w:rPr>
        <w:t>, C. G., da Fonseca, G. a, &amp; Kent, J. (2000).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Biodiversity hotspots for conservation priorities.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403</w:t>
      </w:r>
      <w:r w:rsidRPr="00AF3AB3">
        <w:rPr>
          <w:rFonts w:ascii="Times New Roman" w:hAnsi="Times New Roman"/>
          <w:sz w:val="24"/>
          <w:szCs w:val="24"/>
        </w:rPr>
        <w:t>(6772), 853–8.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/35002501</w:t>
      </w:r>
    </w:p>
    <w:p w14:paraId="0A38A090"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&amp; </w:t>
      </w:r>
      <w:proofErr w:type="spellStart"/>
      <w:r w:rsidRPr="00AF3AB3">
        <w:rPr>
          <w:rFonts w:ascii="Times New Roman" w:hAnsi="Times New Roman"/>
          <w:sz w:val="24"/>
          <w:szCs w:val="24"/>
        </w:rPr>
        <w:t>Yohe</w:t>
      </w:r>
      <w:proofErr w:type="spellEnd"/>
      <w:r w:rsidRPr="00AF3AB3">
        <w:rPr>
          <w:rFonts w:ascii="Times New Roman" w:hAnsi="Times New Roman"/>
          <w:sz w:val="24"/>
          <w:szCs w:val="24"/>
        </w:rPr>
        <w:t xml:space="preserve">, G. (2003). A globally coherent fingerprint of climate change impacts across natural systems. </w:t>
      </w:r>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421</w:t>
      </w:r>
      <w:r w:rsidRPr="00AF3AB3">
        <w:rPr>
          <w:rFonts w:ascii="Times New Roman" w:hAnsi="Times New Roman"/>
          <w:sz w:val="24"/>
          <w:szCs w:val="24"/>
        </w:rPr>
        <w:t xml:space="preserve">(6918), 37–42.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/nature01286</w:t>
      </w:r>
    </w:p>
    <w:p w14:paraId="4AC14D18"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Parmesan, C., </w:t>
      </w:r>
      <w:proofErr w:type="spellStart"/>
      <w:r w:rsidRPr="00AF3AB3">
        <w:rPr>
          <w:rFonts w:ascii="Times New Roman" w:hAnsi="Times New Roman"/>
          <w:color w:val="1A1A1A"/>
        </w:rPr>
        <w:t>Ryrholm</w:t>
      </w:r>
      <w:proofErr w:type="spellEnd"/>
      <w:r w:rsidRPr="00AF3AB3">
        <w:rPr>
          <w:rFonts w:ascii="Times New Roman" w:hAnsi="Times New Roman"/>
          <w:color w:val="1A1A1A"/>
        </w:rPr>
        <w:t xml:space="preserve">, N., </w:t>
      </w:r>
      <w:proofErr w:type="spellStart"/>
      <w:r w:rsidRPr="00AF3AB3">
        <w:rPr>
          <w:rFonts w:ascii="Times New Roman" w:hAnsi="Times New Roman"/>
          <w:color w:val="1A1A1A"/>
        </w:rPr>
        <w:t>Stefanescus</w:t>
      </w:r>
      <w:proofErr w:type="spellEnd"/>
      <w:r w:rsidRPr="00AF3AB3">
        <w:rPr>
          <w:rFonts w:ascii="Times New Roman" w:hAnsi="Times New Roman"/>
          <w:color w:val="1A1A1A"/>
        </w:rPr>
        <w:t xml:space="preserve">, C., Hill, J. K., Thomas, C. D., </w:t>
      </w:r>
      <w:proofErr w:type="spellStart"/>
      <w:r w:rsidRPr="00AF3AB3">
        <w:rPr>
          <w:rFonts w:ascii="Times New Roman" w:hAnsi="Times New Roman"/>
          <w:color w:val="1A1A1A"/>
        </w:rPr>
        <w:t>Descimon</w:t>
      </w:r>
      <w:proofErr w:type="spellEnd"/>
      <w:r w:rsidRPr="00AF3AB3">
        <w:rPr>
          <w:rFonts w:ascii="Times New Roman" w:hAnsi="Times New Roman"/>
          <w:color w:val="1A1A1A"/>
        </w:rPr>
        <w:t xml:space="preserve">, H., Huntley, B., Kaila, L., Kullberg, J., </w:t>
      </w:r>
      <w:proofErr w:type="spellStart"/>
      <w:r w:rsidRPr="00AF3AB3">
        <w:rPr>
          <w:rFonts w:ascii="Times New Roman" w:hAnsi="Times New Roman"/>
          <w:color w:val="1A1A1A"/>
        </w:rPr>
        <w:t>Tammaru</w:t>
      </w:r>
      <w:proofErr w:type="spellEnd"/>
      <w:r w:rsidRPr="00AF3AB3">
        <w:rPr>
          <w:rFonts w:ascii="Times New Roman" w:hAnsi="Times New Roman"/>
          <w:color w:val="1A1A1A"/>
        </w:rPr>
        <w:t>, T.,</w:t>
      </w:r>
      <w:r w:rsidRPr="00893C45">
        <w:rPr>
          <w:rFonts w:ascii="Times New Roman" w:hAnsi="Times New Roman"/>
          <w:color w:val="1A1A1A"/>
        </w:rPr>
        <w:t xml:space="preserve"> et al. </w:t>
      </w:r>
      <w:r w:rsidRPr="00AF3AB3">
        <w:rPr>
          <w:rFonts w:ascii="Times New Roman" w:hAnsi="Times New Roman"/>
          <w:color w:val="1A1A1A"/>
        </w:rPr>
        <w:t>(1999) "</w:t>
      </w:r>
      <w:proofErr w:type="spellStart"/>
      <w:r w:rsidRPr="00AF3AB3">
        <w:rPr>
          <w:rFonts w:ascii="Times New Roman" w:hAnsi="Times New Roman"/>
          <w:color w:val="1A1A1A"/>
        </w:rPr>
        <w:t>Poleward</w:t>
      </w:r>
      <w:proofErr w:type="spellEnd"/>
      <w:r w:rsidRPr="00AF3AB3">
        <w:rPr>
          <w:rFonts w:ascii="Times New Roman" w:hAnsi="Times New Roman"/>
          <w:color w:val="1A1A1A"/>
        </w:rPr>
        <w:t xml:space="preserve"> shifts in geographical ranges of butterfly species associated with regional warming." </w:t>
      </w:r>
      <w:proofErr w:type="gramStart"/>
      <w:r w:rsidRPr="00AF3AB3">
        <w:rPr>
          <w:rFonts w:ascii="Times New Roman" w:hAnsi="Times New Roman"/>
          <w:i/>
          <w:iCs/>
          <w:color w:val="1A1A1A"/>
        </w:rPr>
        <w:t>Nature</w:t>
      </w:r>
      <w:r w:rsidRPr="00AF3AB3">
        <w:rPr>
          <w:rFonts w:ascii="Times New Roman" w:hAnsi="Times New Roman"/>
          <w:color w:val="1A1A1A"/>
        </w:rPr>
        <w:t xml:space="preserve"> 399: 579-583.</w:t>
      </w:r>
      <w:proofErr w:type="gramEnd"/>
    </w:p>
    <w:p w14:paraId="62ECA94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Parmesan, C. (2006). </w:t>
      </w:r>
      <w:proofErr w:type="gramStart"/>
      <w:r w:rsidRPr="00AF3AB3">
        <w:rPr>
          <w:rFonts w:ascii="Times New Roman" w:hAnsi="Times New Roman"/>
          <w:sz w:val="24"/>
          <w:szCs w:val="24"/>
        </w:rPr>
        <w:t>Ecological and Evolutionary Responses to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Annual Review of Ecology, Evolution, and Systematics</w:t>
      </w:r>
      <w:r w:rsidRPr="00AF3AB3">
        <w:rPr>
          <w:rFonts w:ascii="Times New Roman" w:hAnsi="Times New Roman"/>
          <w:sz w:val="24"/>
          <w:szCs w:val="24"/>
        </w:rPr>
        <w:t xml:space="preserve">, </w:t>
      </w:r>
      <w:r w:rsidRPr="00AF3AB3">
        <w:rPr>
          <w:rFonts w:ascii="Times New Roman" w:hAnsi="Times New Roman"/>
          <w:i/>
          <w:iCs/>
          <w:sz w:val="24"/>
          <w:szCs w:val="24"/>
        </w:rPr>
        <w:t>37</w:t>
      </w:r>
      <w:r w:rsidRPr="00AF3AB3">
        <w:rPr>
          <w:rFonts w:ascii="Times New Roman" w:hAnsi="Times New Roman"/>
          <w:sz w:val="24"/>
          <w:szCs w:val="24"/>
        </w:rPr>
        <w:t xml:space="preserve">(1), 637–669. </w:t>
      </w:r>
      <w:proofErr w:type="gramStart"/>
      <w:r w:rsidRPr="00AF3AB3">
        <w:rPr>
          <w:rFonts w:ascii="Times New Roman" w:hAnsi="Times New Roman"/>
          <w:sz w:val="24"/>
          <w:szCs w:val="24"/>
        </w:rPr>
        <w:t>doi:10.1146</w:t>
      </w:r>
      <w:proofErr w:type="gramEnd"/>
      <w:r w:rsidRPr="00AF3AB3">
        <w:rPr>
          <w:rFonts w:ascii="Times New Roman" w:hAnsi="Times New Roman"/>
          <w:sz w:val="24"/>
          <w:szCs w:val="24"/>
        </w:rPr>
        <w:t>/annurev.ecolsys.37.091305.110100</w:t>
      </w:r>
    </w:p>
    <w:p w14:paraId="187BC48F"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highlight w:val="green"/>
        </w:rPr>
        <w:t>Rapacciuolo</w:t>
      </w:r>
      <w:proofErr w:type="spellEnd"/>
      <w:r w:rsidRPr="00AF3AB3">
        <w:rPr>
          <w:rFonts w:ascii="Times New Roman" w:hAnsi="Times New Roman"/>
          <w:highlight w:val="green"/>
        </w:rPr>
        <w:t xml:space="preserve"> et al. In Review</w:t>
      </w:r>
      <w:r w:rsidRPr="00AF3AB3">
        <w:rPr>
          <w:rFonts w:ascii="Times New Roman" w:hAnsi="Times New Roman"/>
        </w:rPr>
        <w:t xml:space="preserve"> </w:t>
      </w:r>
    </w:p>
    <w:p w14:paraId="5F30596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Rapacciuolo</w:t>
      </w:r>
      <w:proofErr w:type="spellEnd"/>
      <w:r w:rsidRPr="00AF3AB3">
        <w:rPr>
          <w:rFonts w:ascii="Times New Roman" w:hAnsi="Times New Roman"/>
          <w:sz w:val="24"/>
          <w:szCs w:val="24"/>
        </w:rPr>
        <w:t xml:space="preserve">, G., Maher, S. P., Schneider, A. C., Hammond, T. T., </w:t>
      </w:r>
      <w:proofErr w:type="spellStart"/>
      <w:r w:rsidRPr="00AF3AB3">
        <w:rPr>
          <w:rFonts w:ascii="Times New Roman" w:hAnsi="Times New Roman"/>
          <w:sz w:val="24"/>
          <w:szCs w:val="24"/>
        </w:rPr>
        <w:t>Jabis</w:t>
      </w:r>
      <w:proofErr w:type="spellEnd"/>
      <w:r w:rsidRPr="00AF3AB3">
        <w:rPr>
          <w:rFonts w:ascii="Times New Roman" w:hAnsi="Times New Roman"/>
          <w:sz w:val="24"/>
          <w:szCs w:val="24"/>
        </w:rPr>
        <w:t xml:space="preserve">, D., Walsh, R. E., …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R. (</w:t>
      </w:r>
      <w:proofErr w:type="spellStart"/>
      <w:r w:rsidRPr="00AF3AB3">
        <w:rPr>
          <w:rFonts w:ascii="Times New Roman" w:hAnsi="Times New Roman"/>
          <w:sz w:val="24"/>
          <w:szCs w:val="24"/>
        </w:rPr>
        <w:t>n.d.</w:t>
      </w:r>
      <w:proofErr w:type="spellEnd"/>
      <w:r w:rsidRPr="00AF3AB3">
        <w:rPr>
          <w:rFonts w:ascii="Times New Roman" w:hAnsi="Times New Roman"/>
          <w:sz w:val="24"/>
          <w:szCs w:val="24"/>
        </w:rPr>
        <w:t>). Beyond a warming fingerprint : individualistic biogeographic responses to heterogeneous climate change in California, 1–41.</w:t>
      </w:r>
    </w:p>
    <w:p w14:paraId="287FA97A"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Root, T., Price, J., &amp; Hall, K. (2003).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Fingerprints of global warming on wild animals and plants.</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(tier 2), 57–60.</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/nature01309.1.</w:t>
      </w:r>
    </w:p>
    <w:p w14:paraId="361BD0D4"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Rowe, R. J., </w:t>
      </w:r>
      <w:proofErr w:type="spellStart"/>
      <w:r w:rsidRPr="00AF3AB3">
        <w:rPr>
          <w:rFonts w:ascii="Times New Roman" w:hAnsi="Times New Roman"/>
          <w:sz w:val="24"/>
          <w:szCs w:val="24"/>
        </w:rPr>
        <w:t>Finarelli</w:t>
      </w:r>
      <w:proofErr w:type="spellEnd"/>
      <w:r w:rsidRPr="00AF3AB3">
        <w:rPr>
          <w:rFonts w:ascii="Times New Roman" w:hAnsi="Times New Roman"/>
          <w:sz w:val="24"/>
          <w:szCs w:val="24"/>
        </w:rPr>
        <w:t xml:space="preserve">, J. a.,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E. a. (2009).</w:t>
      </w:r>
      <w:proofErr w:type="gramEnd"/>
      <w:r w:rsidRPr="00AF3AB3">
        <w:rPr>
          <w:rFonts w:ascii="Times New Roman" w:hAnsi="Times New Roman"/>
          <w:sz w:val="24"/>
          <w:szCs w:val="24"/>
        </w:rPr>
        <w:t xml:space="preserve"> Range dynamics of small mammals along an elevational gradient over an 80-year interval. </w:t>
      </w:r>
      <w:proofErr w:type="gramStart"/>
      <w:r w:rsidRPr="00AF3AB3">
        <w:rPr>
          <w:rFonts w:ascii="Times New Roman" w:hAnsi="Times New Roman"/>
          <w:i/>
          <w:iCs/>
          <w:sz w:val="24"/>
          <w:szCs w:val="24"/>
        </w:rPr>
        <w:t>Global Change Biology</w:t>
      </w:r>
      <w:r w:rsidRPr="00AF3AB3">
        <w:rPr>
          <w:rFonts w:ascii="Times New Roman" w:hAnsi="Times New Roman"/>
          <w:sz w:val="24"/>
          <w:szCs w:val="24"/>
        </w:rPr>
        <w:t>, no–no.</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/j.1365-2486.2009.02150.x</w:t>
      </w:r>
    </w:p>
    <w:p w14:paraId="0B45E0A2" w14:textId="6FBE25D5"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Rowe, R., Terry, R., &amp; </w:t>
      </w:r>
      <w:proofErr w:type="spellStart"/>
      <w:r w:rsidRPr="00AF3AB3">
        <w:rPr>
          <w:rFonts w:ascii="Times New Roman" w:hAnsi="Times New Roman"/>
          <w:sz w:val="24"/>
          <w:szCs w:val="24"/>
        </w:rPr>
        <w:t>Rickart</w:t>
      </w:r>
      <w:proofErr w:type="spellEnd"/>
      <w:r w:rsidRPr="00AF3AB3">
        <w:rPr>
          <w:rFonts w:ascii="Times New Roman" w:hAnsi="Times New Roman"/>
          <w:sz w:val="24"/>
          <w:szCs w:val="24"/>
        </w:rPr>
        <w:t xml:space="preserve">, E. (2011). </w:t>
      </w:r>
      <w:proofErr w:type="gramStart"/>
      <w:r w:rsidRPr="00AF3AB3">
        <w:rPr>
          <w:rFonts w:ascii="Times New Roman" w:hAnsi="Times New Roman"/>
          <w:sz w:val="24"/>
          <w:szCs w:val="24"/>
        </w:rPr>
        <w:t>Environmental change and declining resource availability for small-mammal communities in the Great Basin.</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92</w:t>
      </w:r>
      <w:r w:rsidRPr="00AF3AB3">
        <w:rPr>
          <w:rFonts w:ascii="Times New Roman" w:hAnsi="Times New Roman"/>
          <w:sz w:val="24"/>
          <w:szCs w:val="24"/>
        </w:rPr>
        <w:t>(6).</w:t>
      </w:r>
      <w:proofErr w:type="gramEnd"/>
      <w:r w:rsidRPr="00AF3AB3">
        <w:rPr>
          <w:rFonts w:ascii="Times New Roman" w:hAnsi="Times New Roman"/>
          <w:sz w:val="24"/>
          <w:szCs w:val="24"/>
        </w:rPr>
        <w:t xml:space="preserve"> </w:t>
      </w:r>
    </w:p>
    <w:p w14:paraId="2B3035D8" w14:textId="77777777" w:rsidR="00AF3AB3" w:rsidRPr="00AF3AB3" w:rsidRDefault="00AF3AB3" w:rsidP="00C7294F">
      <w:pPr>
        <w:pStyle w:val="BodyA"/>
        <w:spacing w:line="480" w:lineRule="auto"/>
        <w:rPr>
          <w:rFonts w:ascii="Times New Roman" w:hAnsi="Times New Roman"/>
        </w:rPr>
      </w:pPr>
      <w:proofErr w:type="spellStart"/>
      <w:r w:rsidRPr="00AF3AB3">
        <w:rPr>
          <w:rFonts w:ascii="Times New Roman" w:hAnsi="Times New Roman"/>
        </w:rPr>
        <w:t>Rubidge</w:t>
      </w:r>
      <w:proofErr w:type="spellEnd"/>
      <w:r w:rsidRPr="00AF3AB3">
        <w:rPr>
          <w:rFonts w:ascii="Times New Roman" w:hAnsi="Times New Roman"/>
        </w:rPr>
        <w:t>, Emily. (2010)</w:t>
      </w:r>
      <w:proofErr w:type="gramStart"/>
      <w:r w:rsidRPr="00AF3AB3">
        <w:rPr>
          <w:rFonts w:ascii="Times New Roman" w:hAnsi="Times New Roman"/>
        </w:rPr>
        <w:t>. The effects of climate and habitat change on the distribution and genetic diversity of chipmunks in the Sierra Nevada, California.</w:t>
      </w:r>
      <w:proofErr w:type="gramEnd"/>
      <w:r w:rsidRPr="00AF3AB3">
        <w:rPr>
          <w:rFonts w:ascii="Times New Roman" w:hAnsi="Times New Roman"/>
        </w:rPr>
        <w:t xml:space="preserve"> UC Berkeley: Environmental Science, Policy, &amp; Management. </w:t>
      </w:r>
    </w:p>
    <w:p w14:paraId="6AF09EED"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Monahan, W. B., Parra, J. L., Cameron, S. E., &amp;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xml:space="preserve">, J. S. (2011). </w:t>
      </w:r>
      <w:proofErr w:type="gramStart"/>
      <w:r w:rsidRPr="00AF3AB3">
        <w:rPr>
          <w:rFonts w:ascii="Times New Roman" w:hAnsi="Times New Roman"/>
          <w:sz w:val="24"/>
          <w:szCs w:val="24"/>
        </w:rPr>
        <w:t>The role of climate, habitat, and species co-occurrence as drivers of change in small mammal distributions over the past century.</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17</w:t>
      </w:r>
      <w:r w:rsidRPr="00AF3AB3">
        <w:rPr>
          <w:rFonts w:ascii="Times New Roman" w:hAnsi="Times New Roman"/>
          <w:sz w:val="24"/>
          <w:szCs w:val="24"/>
        </w:rPr>
        <w:t xml:space="preserve">(2), 696–708.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/j.1365-2486.2010.02297.x</w:t>
      </w:r>
    </w:p>
    <w:p w14:paraId="601F472C"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Rubidge</w:t>
      </w:r>
      <w:proofErr w:type="spellEnd"/>
      <w:r w:rsidRPr="00AF3AB3">
        <w:rPr>
          <w:rFonts w:ascii="Times New Roman" w:hAnsi="Times New Roman"/>
          <w:sz w:val="24"/>
          <w:szCs w:val="24"/>
        </w:rPr>
        <w:t xml:space="preserve">, E. M., Patton, J. L., Lim, M., Burton, a. C., </w:t>
      </w:r>
      <w:proofErr w:type="spellStart"/>
      <w:r w:rsidRPr="00AF3AB3">
        <w:rPr>
          <w:rFonts w:ascii="Times New Roman" w:hAnsi="Times New Roman"/>
          <w:sz w:val="24"/>
          <w:szCs w:val="24"/>
        </w:rPr>
        <w:t>Brashares</w:t>
      </w:r>
      <w:proofErr w:type="spellEnd"/>
      <w:r w:rsidRPr="00AF3AB3">
        <w:rPr>
          <w:rFonts w:ascii="Times New Roman" w:hAnsi="Times New Roman"/>
          <w:sz w:val="24"/>
          <w:szCs w:val="24"/>
        </w:rPr>
        <w:t>, J. S., &amp; Moritz, C. (2012).</w:t>
      </w:r>
      <w:proofErr w:type="gramEnd"/>
      <w:r w:rsidRPr="00AF3AB3">
        <w:rPr>
          <w:rFonts w:ascii="Times New Roman" w:hAnsi="Times New Roman"/>
          <w:sz w:val="24"/>
          <w:szCs w:val="24"/>
        </w:rPr>
        <w:t xml:space="preserve"> Climate-induced range contraction drives genetic erosion in an alpine mammal. </w:t>
      </w:r>
      <w:r w:rsidRPr="00AF3AB3">
        <w:rPr>
          <w:rFonts w:ascii="Times New Roman" w:hAnsi="Times New Roman"/>
          <w:i/>
          <w:iCs/>
          <w:sz w:val="24"/>
          <w:szCs w:val="24"/>
        </w:rPr>
        <w:t>Nature Climate Change</w:t>
      </w:r>
      <w:r w:rsidRPr="00AF3AB3">
        <w:rPr>
          <w:rFonts w:ascii="Times New Roman" w:hAnsi="Times New Roman"/>
          <w:sz w:val="24"/>
          <w:szCs w:val="24"/>
        </w:rPr>
        <w:t xml:space="preserve">, </w:t>
      </w:r>
      <w:r w:rsidRPr="00AF3AB3">
        <w:rPr>
          <w:rFonts w:ascii="Times New Roman" w:hAnsi="Times New Roman"/>
          <w:i/>
          <w:iCs/>
          <w:sz w:val="24"/>
          <w:szCs w:val="24"/>
        </w:rPr>
        <w:t>2</w:t>
      </w:r>
      <w:r w:rsidRPr="00AF3AB3">
        <w:rPr>
          <w:rFonts w:ascii="Times New Roman" w:hAnsi="Times New Roman"/>
          <w:sz w:val="24"/>
          <w:szCs w:val="24"/>
        </w:rPr>
        <w:t xml:space="preserve">(4), 285–288.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/nclimate1415</w:t>
      </w:r>
    </w:p>
    <w:p w14:paraId="606BD4C0" w14:textId="77777777" w:rsidR="00AF3AB3" w:rsidRPr="00AF3AB3" w:rsidRDefault="00AF3AB3" w:rsidP="00C7294F">
      <w:pPr>
        <w:pStyle w:val="BodyA"/>
        <w:spacing w:line="480" w:lineRule="auto"/>
        <w:rPr>
          <w:rFonts w:ascii="Times New Roman" w:hAnsi="Times New Roman"/>
        </w:rPr>
      </w:pPr>
      <w:r w:rsidRPr="00AF3AB3">
        <w:rPr>
          <w:rFonts w:ascii="Times New Roman" w:hAnsi="Times New Roman"/>
          <w:highlight w:val="yellow"/>
        </w:rPr>
        <w:t>Santos et al. XXX</w:t>
      </w:r>
    </w:p>
    <w:p w14:paraId="0C1B181E" w14:textId="0B9DACE6"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Schloss</w:t>
      </w:r>
      <w:proofErr w:type="spellEnd"/>
      <w:r w:rsidRPr="00AF3AB3">
        <w:rPr>
          <w:rFonts w:ascii="Times New Roman" w:hAnsi="Times New Roman"/>
          <w:sz w:val="24"/>
          <w:szCs w:val="24"/>
        </w:rPr>
        <w:t xml:space="preserve">, C. (2012). Dispersal will limit ability of mammals to track climate change in the Western Hemisphere. </w:t>
      </w:r>
      <w:proofErr w:type="gramStart"/>
      <w:r w:rsidRPr="00AF3AB3">
        <w:rPr>
          <w:rFonts w:ascii="Times New Roman" w:hAnsi="Times New Roman"/>
          <w:i/>
          <w:iCs/>
          <w:sz w:val="24"/>
          <w:szCs w:val="24"/>
        </w:rPr>
        <w:t>Proceedings of the National Academy of Sciences of the United States of America</w:t>
      </w:r>
      <w:r>
        <w:rPr>
          <w:rFonts w:ascii="Times New Roman" w:hAnsi="Times New Roman"/>
          <w:i/>
          <w:iCs/>
          <w:sz w:val="24"/>
          <w:szCs w:val="24"/>
        </w:rPr>
        <w:t>.</w:t>
      </w:r>
      <w:proofErr w:type="gramEnd"/>
      <w:r>
        <w:rPr>
          <w:rFonts w:ascii="Times New Roman" w:hAnsi="Times New Roman"/>
          <w:i/>
          <w:iCs/>
          <w:sz w:val="24"/>
          <w:szCs w:val="24"/>
        </w:rPr>
        <w:t xml:space="preserve"> </w:t>
      </w:r>
      <w:r w:rsidRPr="00AF3AB3">
        <w:rPr>
          <w:rFonts w:ascii="Times New Roman" w:hAnsi="Times New Roman"/>
          <w:i/>
          <w:iCs/>
          <w:sz w:val="24"/>
          <w:szCs w:val="24"/>
        </w:rPr>
        <w:t>2012</w:t>
      </w:r>
      <w:r w:rsidRPr="00AF3AB3">
        <w:rPr>
          <w:rFonts w:ascii="Times New Roman" w:hAnsi="Times New Roman"/>
          <w:sz w:val="24"/>
          <w:szCs w:val="24"/>
        </w:rPr>
        <w:t xml:space="preserve">.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/pnas.1116791109/-/DCSupplemental.www.pnas.org/cgi/doi/10.1073/pnas.1116791109</w:t>
      </w:r>
    </w:p>
    <w:p w14:paraId="0678FA30"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Stralberg</w:t>
      </w:r>
      <w:proofErr w:type="spellEnd"/>
      <w:r w:rsidRPr="00AF3AB3">
        <w:rPr>
          <w:rFonts w:ascii="Times New Roman" w:hAnsi="Times New Roman"/>
          <w:sz w:val="24"/>
          <w:szCs w:val="24"/>
        </w:rPr>
        <w:t xml:space="preserve">, D.,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xml:space="preserve">, D., Howell, C. a, Snyder, M. a, Alexander, J. D., </w:t>
      </w:r>
      <w:proofErr w:type="spellStart"/>
      <w:r w:rsidRPr="00AF3AB3">
        <w:rPr>
          <w:rFonts w:ascii="Times New Roman" w:hAnsi="Times New Roman"/>
          <w:sz w:val="24"/>
          <w:szCs w:val="24"/>
        </w:rPr>
        <w:t>Wiens</w:t>
      </w:r>
      <w:proofErr w:type="spellEnd"/>
      <w:r w:rsidRPr="00AF3AB3">
        <w:rPr>
          <w:rFonts w:ascii="Times New Roman" w:hAnsi="Times New Roman"/>
          <w:sz w:val="24"/>
          <w:szCs w:val="24"/>
        </w:rPr>
        <w:t>, J. a, &amp; Root, T. L. (2009).</w:t>
      </w:r>
      <w:proofErr w:type="gramEnd"/>
      <w:r w:rsidRPr="00AF3AB3">
        <w:rPr>
          <w:rFonts w:ascii="Times New Roman" w:hAnsi="Times New Roman"/>
          <w:sz w:val="24"/>
          <w:szCs w:val="24"/>
        </w:rPr>
        <w:t xml:space="preserve"> Re-shuffling of species with climate disruption: a no-</w:t>
      </w:r>
      <w:proofErr w:type="spellStart"/>
      <w:r w:rsidRPr="00AF3AB3">
        <w:rPr>
          <w:rFonts w:ascii="Times New Roman" w:hAnsi="Times New Roman"/>
          <w:sz w:val="24"/>
          <w:szCs w:val="24"/>
        </w:rPr>
        <w:t>analog</w:t>
      </w:r>
      <w:proofErr w:type="spellEnd"/>
      <w:r w:rsidRPr="00AF3AB3">
        <w:rPr>
          <w:rFonts w:ascii="Times New Roman" w:hAnsi="Times New Roman"/>
          <w:sz w:val="24"/>
          <w:szCs w:val="24"/>
        </w:rPr>
        <w:t xml:space="preserve"> future for California birds? </w:t>
      </w:r>
      <w:proofErr w:type="spellStart"/>
      <w:r w:rsidRPr="00AF3AB3">
        <w:rPr>
          <w:rFonts w:ascii="Times New Roman" w:hAnsi="Times New Roman"/>
          <w:i/>
          <w:iCs/>
          <w:sz w:val="24"/>
          <w:szCs w:val="24"/>
        </w:rPr>
        <w:t>PloS</w:t>
      </w:r>
      <w:proofErr w:type="spellEnd"/>
      <w:r w:rsidRPr="00AF3AB3">
        <w:rPr>
          <w:rFonts w:ascii="Times New Roman" w:hAnsi="Times New Roman"/>
          <w:i/>
          <w:iCs/>
          <w:sz w:val="24"/>
          <w:szCs w:val="24"/>
        </w:rPr>
        <w:t xml:space="preserve"> one</w:t>
      </w:r>
      <w:r w:rsidRPr="00AF3AB3">
        <w:rPr>
          <w:rFonts w:ascii="Times New Roman" w:hAnsi="Times New Roman"/>
          <w:sz w:val="24"/>
          <w:szCs w:val="24"/>
        </w:rPr>
        <w:t xml:space="preserve">, </w:t>
      </w:r>
      <w:r w:rsidRPr="00AF3AB3">
        <w:rPr>
          <w:rFonts w:ascii="Times New Roman" w:hAnsi="Times New Roman"/>
          <w:i/>
          <w:iCs/>
          <w:sz w:val="24"/>
          <w:szCs w:val="24"/>
        </w:rPr>
        <w:t>4</w:t>
      </w:r>
      <w:r w:rsidRPr="00AF3AB3">
        <w:rPr>
          <w:rFonts w:ascii="Times New Roman" w:hAnsi="Times New Roman"/>
          <w:sz w:val="24"/>
          <w:szCs w:val="24"/>
        </w:rPr>
        <w:t xml:space="preserve">(9), e6825. </w:t>
      </w:r>
      <w:proofErr w:type="gramStart"/>
      <w:r w:rsidRPr="00AF3AB3">
        <w:rPr>
          <w:rFonts w:ascii="Times New Roman" w:hAnsi="Times New Roman"/>
          <w:sz w:val="24"/>
          <w:szCs w:val="24"/>
        </w:rPr>
        <w:t>doi:10.1371</w:t>
      </w:r>
      <w:proofErr w:type="gramEnd"/>
      <w:r w:rsidRPr="00AF3AB3">
        <w:rPr>
          <w:rFonts w:ascii="Times New Roman" w:hAnsi="Times New Roman"/>
          <w:sz w:val="24"/>
          <w:szCs w:val="24"/>
        </w:rPr>
        <w:t>/journal.pone.0006825</w:t>
      </w:r>
    </w:p>
    <w:p w14:paraId="52AAEA42" w14:textId="39DC2101" w:rsidR="00AF3AB3" w:rsidRPr="00AF3AB3" w:rsidRDefault="00AF3AB3" w:rsidP="00C7294F">
      <w:pPr>
        <w:spacing w:line="480" w:lineRule="auto"/>
        <w:rPr>
          <w:rFonts w:ascii="Times New Roman" w:hAnsi="Times New Roman"/>
          <w:color w:val="1A1A1A"/>
        </w:rPr>
      </w:pPr>
      <w:r w:rsidRPr="00AF3AB3">
        <w:rPr>
          <w:rFonts w:ascii="Times New Roman" w:hAnsi="Times New Roman"/>
          <w:color w:val="1A1A1A"/>
        </w:rPr>
        <w:t>Sumner, Lowell, and Joseph S. Dixon. (1953</w:t>
      </w:r>
      <w:r>
        <w:rPr>
          <w:rFonts w:ascii="Times New Roman" w:hAnsi="Times New Roman"/>
          <w:color w:val="1A1A1A"/>
        </w:rPr>
        <w:t>).</w:t>
      </w:r>
      <w:r w:rsidRPr="00AF3AB3">
        <w:t xml:space="preserve"> </w:t>
      </w:r>
      <w:r w:rsidRPr="00AF3AB3">
        <w:rPr>
          <w:rFonts w:ascii="Times New Roman" w:hAnsi="Times New Roman"/>
          <w:color w:val="1A1A1A"/>
        </w:rPr>
        <w:t>Birds and Mammals of the Sierra Nevada: With Records from Sequoia and Kings Canyon National Parks</w:t>
      </w:r>
      <w:r>
        <w:rPr>
          <w:rFonts w:ascii="Times New Roman" w:hAnsi="Times New Roman"/>
          <w:color w:val="1A1A1A"/>
        </w:rPr>
        <w:t>.</w:t>
      </w:r>
      <w:r w:rsidRPr="00AF3AB3">
        <w:rPr>
          <w:rFonts w:ascii="Times New Roman" w:hAnsi="Times New Roman"/>
          <w:color w:val="1A1A1A"/>
        </w:rPr>
        <w:t xml:space="preserve"> </w:t>
      </w:r>
      <w:proofErr w:type="gramStart"/>
      <w:r>
        <w:rPr>
          <w:rFonts w:ascii="Times New Roman" w:hAnsi="Times New Roman"/>
          <w:color w:val="1A1A1A"/>
        </w:rPr>
        <w:t>University of California Press.</w:t>
      </w:r>
      <w:proofErr w:type="gramEnd"/>
      <w:r>
        <w:rPr>
          <w:rFonts w:ascii="Times New Roman" w:hAnsi="Times New Roman"/>
          <w:color w:val="1A1A1A"/>
        </w:rPr>
        <w:t xml:space="preserve"> 484 pages.</w:t>
      </w:r>
    </w:p>
    <w:p w14:paraId="420A4C3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gramStart"/>
      <w:r w:rsidRPr="00AF3AB3">
        <w:rPr>
          <w:rFonts w:ascii="Times New Roman" w:hAnsi="Times New Roman"/>
          <w:sz w:val="24"/>
          <w:szCs w:val="24"/>
        </w:rPr>
        <w:t xml:space="preserve">Thomas, C. D., Cameron, A., Green, R. E., </w:t>
      </w:r>
      <w:proofErr w:type="spellStart"/>
      <w:r w:rsidRPr="00AF3AB3">
        <w:rPr>
          <w:rFonts w:ascii="Times New Roman" w:hAnsi="Times New Roman"/>
          <w:sz w:val="24"/>
          <w:szCs w:val="24"/>
        </w:rPr>
        <w:t>Bakkenes</w:t>
      </w:r>
      <w:proofErr w:type="spellEnd"/>
      <w:r w:rsidRPr="00AF3AB3">
        <w:rPr>
          <w:rFonts w:ascii="Times New Roman" w:hAnsi="Times New Roman"/>
          <w:sz w:val="24"/>
          <w:szCs w:val="24"/>
        </w:rPr>
        <w:t xml:space="preserve">, M., Beaumont, L. J., </w:t>
      </w:r>
      <w:proofErr w:type="spellStart"/>
      <w:r w:rsidRPr="00AF3AB3">
        <w:rPr>
          <w:rFonts w:ascii="Times New Roman" w:hAnsi="Times New Roman"/>
          <w:sz w:val="24"/>
          <w:szCs w:val="24"/>
        </w:rPr>
        <w:t>Collingham</w:t>
      </w:r>
      <w:proofErr w:type="spellEnd"/>
      <w:r w:rsidRPr="00AF3AB3">
        <w:rPr>
          <w:rFonts w:ascii="Times New Roman" w:hAnsi="Times New Roman"/>
          <w:sz w:val="24"/>
          <w:szCs w:val="24"/>
        </w:rPr>
        <w:t>, Y. C., … Williams, S. E. (2004).</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Extinction risk from climate change.</w:t>
      </w:r>
      <w:proofErr w:type="gramEnd"/>
      <w:r w:rsidRPr="00AF3AB3">
        <w:rPr>
          <w:rFonts w:ascii="Times New Roman" w:hAnsi="Times New Roman"/>
          <w:sz w:val="24"/>
          <w:szCs w:val="24"/>
        </w:rPr>
        <w:t xml:space="preserv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427</w:t>
      </w:r>
      <w:r w:rsidRPr="00AF3AB3">
        <w:rPr>
          <w:rFonts w:ascii="Times New Roman" w:hAnsi="Times New Roman"/>
          <w:sz w:val="24"/>
          <w:szCs w:val="24"/>
        </w:rPr>
        <w:t>(6970), 145–8.</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doi:10.1038</w:t>
      </w:r>
      <w:proofErr w:type="gramEnd"/>
      <w:r w:rsidRPr="00AF3AB3">
        <w:rPr>
          <w:rFonts w:ascii="Times New Roman" w:hAnsi="Times New Roman"/>
          <w:sz w:val="24"/>
          <w:szCs w:val="24"/>
        </w:rPr>
        <w:t>/nature02121</w:t>
      </w:r>
    </w:p>
    <w:p w14:paraId="7293D49E"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Thomas, C., &amp; Lennon, J. (1999). Birds extend their ranges northwards.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399</w:t>
      </w:r>
      <w:r w:rsidRPr="00AF3AB3">
        <w:rPr>
          <w:rFonts w:ascii="Times New Roman" w:hAnsi="Times New Roman"/>
          <w:sz w:val="24"/>
          <w:szCs w:val="24"/>
        </w:rPr>
        <w:t>(May), 6505.</w:t>
      </w:r>
      <w:proofErr w:type="gramEnd"/>
      <w:r w:rsidRPr="00AF3AB3">
        <w:rPr>
          <w:rFonts w:ascii="Times New Roman" w:hAnsi="Times New Roman"/>
          <w:sz w:val="24"/>
          <w:szCs w:val="24"/>
        </w:rPr>
        <w:t xml:space="preserve"> </w:t>
      </w:r>
    </w:p>
    <w:p w14:paraId="234BC3F5"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Tingley</w:t>
      </w:r>
      <w:proofErr w:type="spellEnd"/>
      <w:r w:rsidRPr="00AF3AB3">
        <w:rPr>
          <w:rFonts w:ascii="Times New Roman" w:hAnsi="Times New Roman"/>
          <w:sz w:val="24"/>
          <w:szCs w:val="24"/>
        </w:rPr>
        <w:t xml:space="preserve">, M. W.,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(2009). Detecting range shifts from historical species occurrences: new perspectives on old data. </w:t>
      </w:r>
      <w:r w:rsidRPr="00AF3AB3">
        <w:rPr>
          <w:rFonts w:ascii="Times New Roman" w:hAnsi="Times New Roman"/>
          <w:i/>
          <w:iCs/>
          <w:sz w:val="24"/>
          <w:szCs w:val="24"/>
        </w:rPr>
        <w:t>Trends in ecology &amp; evolution</w:t>
      </w:r>
      <w:r w:rsidRPr="00AF3AB3">
        <w:rPr>
          <w:rFonts w:ascii="Times New Roman" w:hAnsi="Times New Roman"/>
          <w:sz w:val="24"/>
          <w:szCs w:val="24"/>
        </w:rPr>
        <w:t xml:space="preserve">, </w:t>
      </w:r>
      <w:r w:rsidRPr="00AF3AB3">
        <w:rPr>
          <w:rFonts w:ascii="Times New Roman" w:hAnsi="Times New Roman"/>
          <w:i/>
          <w:iCs/>
          <w:sz w:val="24"/>
          <w:szCs w:val="24"/>
        </w:rPr>
        <w:t>24</w:t>
      </w:r>
      <w:r w:rsidRPr="00AF3AB3">
        <w:rPr>
          <w:rFonts w:ascii="Times New Roman" w:hAnsi="Times New Roman"/>
          <w:sz w:val="24"/>
          <w:szCs w:val="24"/>
        </w:rPr>
        <w:t xml:space="preserve">(11), 625–33. </w:t>
      </w:r>
      <w:proofErr w:type="gramStart"/>
      <w:r w:rsidRPr="00AF3AB3">
        <w:rPr>
          <w:rFonts w:ascii="Times New Roman" w:hAnsi="Times New Roman"/>
          <w:sz w:val="24"/>
          <w:szCs w:val="24"/>
        </w:rPr>
        <w:t>doi:10.1016</w:t>
      </w:r>
      <w:proofErr w:type="gramEnd"/>
      <w:r w:rsidRPr="00AF3AB3">
        <w:rPr>
          <w:rFonts w:ascii="Times New Roman" w:hAnsi="Times New Roman"/>
          <w:sz w:val="24"/>
          <w:szCs w:val="24"/>
        </w:rPr>
        <w:t>/j.tree.2009.05.009</w:t>
      </w:r>
    </w:p>
    <w:p w14:paraId="71508619" w14:textId="414E57A3"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xml:space="preserve">, M., &amp;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S. (2013).</w:t>
      </w:r>
      <w:proofErr w:type="gramEnd"/>
      <w:r w:rsidRPr="00AF3AB3">
        <w:rPr>
          <w:rFonts w:ascii="Times New Roman" w:hAnsi="Times New Roman"/>
          <w:sz w:val="24"/>
          <w:szCs w:val="24"/>
        </w:rPr>
        <w:t xml:space="preserve"> </w:t>
      </w:r>
      <w:proofErr w:type="gramStart"/>
      <w:r w:rsidRPr="00AF3AB3">
        <w:rPr>
          <w:rFonts w:ascii="Times New Roman" w:hAnsi="Times New Roman"/>
          <w:sz w:val="24"/>
          <w:szCs w:val="24"/>
        </w:rPr>
        <w:t xml:space="preserve">Cryptic loss of </w:t>
      </w:r>
      <w:proofErr w:type="spellStart"/>
      <w:r w:rsidRPr="00AF3AB3">
        <w:rPr>
          <w:rFonts w:ascii="Times New Roman" w:hAnsi="Times New Roman"/>
          <w:sz w:val="24"/>
          <w:szCs w:val="24"/>
        </w:rPr>
        <w:t>montane</w:t>
      </w:r>
      <w:proofErr w:type="spellEnd"/>
      <w:r w:rsidRPr="00AF3AB3">
        <w:rPr>
          <w:rFonts w:ascii="Times New Roman" w:hAnsi="Times New Roman"/>
          <w:sz w:val="24"/>
          <w:szCs w:val="24"/>
        </w:rPr>
        <w:t xml:space="preserve"> avian richness and high community turnover over 100 years.</w:t>
      </w:r>
      <w:proofErr w:type="gramEnd"/>
      <w:r w:rsidRPr="00AF3AB3">
        <w:rPr>
          <w:rFonts w:ascii="Times New Roman" w:hAnsi="Times New Roman"/>
          <w:sz w:val="24"/>
          <w:szCs w:val="24"/>
        </w:rPr>
        <w:t xml:space="preserve"> </w:t>
      </w:r>
      <w:r w:rsidRPr="00AF3AB3">
        <w:rPr>
          <w:rFonts w:ascii="Times New Roman" w:hAnsi="Times New Roman"/>
          <w:i/>
          <w:iCs/>
          <w:sz w:val="24"/>
          <w:szCs w:val="24"/>
        </w:rPr>
        <w:t>Ecology</w:t>
      </w:r>
      <w:r w:rsidRPr="00AF3AB3">
        <w:rPr>
          <w:rFonts w:ascii="Times New Roman" w:hAnsi="Times New Roman"/>
          <w:sz w:val="24"/>
          <w:szCs w:val="24"/>
        </w:rPr>
        <w:t xml:space="preserve">, </w:t>
      </w:r>
      <w:r w:rsidRPr="00AF3AB3">
        <w:rPr>
          <w:rFonts w:ascii="Times New Roman" w:hAnsi="Times New Roman"/>
          <w:i/>
          <w:iCs/>
          <w:sz w:val="24"/>
          <w:szCs w:val="24"/>
        </w:rPr>
        <w:t>94</w:t>
      </w:r>
      <w:r w:rsidRPr="00AF3AB3">
        <w:rPr>
          <w:rFonts w:ascii="Times New Roman" w:hAnsi="Times New Roman"/>
          <w:sz w:val="24"/>
          <w:szCs w:val="24"/>
        </w:rPr>
        <w:t xml:space="preserve">(3), 598–609. </w:t>
      </w:r>
    </w:p>
    <w:p w14:paraId="6C08B05E"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r w:rsidRPr="00AF3AB3">
        <w:rPr>
          <w:rFonts w:ascii="Times New Roman" w:hAnsi="Times New Roman"/>
          <w:sz w:val="24"/>
          <w:szCs w:val="24"/>
        </w:rPr>
        <w:t>Tingley</w:t>
      </w:r>
      <w:proofErr w:type="spellEnd"/>
      <w:r w:rsidRPr="00AF3AB3">
        <w:rPr>
          <w:rFonts w:ascii="Times New Roman" w:hAnsi="Times New Roman"/>
          <w:sz w:val="24"/>
          <w:szCs w:val="24"/>
        </w:rPr>
        <w:t xml:space="preserve">, M. W., Monahan, W. B., </w:t>
      </w:r>
      <w:proofErr w:type="spellStart"/>
      <w:r w:rsidRPr="00AF3AB3">
        <w:rPr>
          <w:rFonts w:ascii="Times New Roman" w:hAnsi="Times New Roman"/>
          <w:sz w:val="24"/>
          <w:szCs w:val="24"/>
        </w:rPr>
        <w:t>Beissinger</w:t>
      </w:r>
      <w:proofErr w:type="spellEnd"/>
      <w:r w:rsidRPr="00AF3AB3">
        <w:rPr>
          <w:rFonts w:ascii="Times New Roman" w:hAnsi="Times New Roman"/>
          <w:sz w:val="24"/>
          <w:szCs w:val="24"/>
        </w:rPr>
        <w:t xml:space="preserve">, S. R., &amp; Moritz, C. (2009). Birds track their </w:t>
      </w:r>
      <w:proofErr w:type="spellStart"/>
      <w:r w:rsidRPr="00AF3AB3">
        <w:rPr>
          <w:rFonts w:ascii="Times New Roman" w:hAnsi="Times New Roman"/>
          <w:sz w:val="24"/>
          <w:szCs w:val="24"/>
        </w:rPr>
        <w:t>Grinnellian</w:t>
      </w:r>
      <w:proofErr w:type="spellEnd"/>
      <w:r w:rsidRPr="00AF3AB3">
        <w:rPr>
          <w:rFonts w:ascii="Times New Roman" w:hAnsi="Times New Roman"/>
          <w:sz w:val="24"/>
          <w:szCs w:val="24"/>
        </w:rPr>
        <w:t xml:space="preserve"> niche through a century of climate change. </w:t>
      </w:r>
      <w:r w:rsidRPr="00AF3AB3">
        <w:rPr>
          <w:rFonts w:ascii="Times New Roman" w:hAnsi="Times New Roman"/>
          <w:i/>
          <w:iCs/>
          <w:sz w:val="24"/>
          <w:szCs w:val="24"/>
        </w:rPr>
        <w:t>Proceedings of the National Academy of Sciences of the United States of America</w:t>
      </w:r>
      <w:r w:rsidRPr="00AF3AB3">
        <w:rPr>
          <w:rFonts w:ascii="Times New Roman" w:hAnsi="Times New Roman"/>
          <w:sz w:val="24"/>
          <w:szCs w:val="24"/>
        </w:rPr>
        <w:t xml:space="preserve">, </w:t>
      </w:r>
      <w:r w:rsidRPr="00AF3AB3">
        <w:rPr>
          <w:rFonts w:ascii="Times New Roman" w:hAnsi="Times New Roman"/>
          <w:i/>
          <w:iCs/>
          <w:sz w:val="24"/>
          <w:szCs w:val="24"/>
        </w:rPr>
        <w:t xml:space="preserve">106 </w:t>
      </w:r>
      <w:proofErr w:type="spellStart"/>
      <w:proofErr w:type="gramStart"/>
      <w:r w:rsidRPr="00AF3AB3">
        <w:rPr>
          <w:rFonts w:ascii="Times New Roman" w:hAnsi="Times New Roman"/>
          <w:i/>
          <w:iCs/>
          <w:sz w:val="24"/>
          <w:szCs w:val="24"/>
        </w:rPr>
        <w:t>Suppl</w:t>
      </w:r>
      <w:proofErr w:type="spellEnd"/>
      <w:r w:rsidRPr="00AF3AB3">
        <w:rPr>
          <w:rFonts w:ascii="Times New Roman" w:hAnsi="Times New Roman"/>
          <w:i/>
          <w:iCs/>
          <w:sz w:val="24"/>
          <w:szCs w:val="24"/>
        </w:rPr>
        <w:t xml:space="preserve"> </w:t>
      </w:r>
      <w:r w:rsidRPr="00AF3AB3">
        <w:rPr>
          <w:rFonts w:ascii="Times New Roman" w:hAnsi="Times New Roman"/>
          <w:sz w:val="24"/>
          <w:szCs w:val="24"/>
        </w:rPr>
        <w:t>,</w:t>
      </w:r>
      <w:proofErr w:type="gramEnd"/>
      <w:r w:rsidRPr="00AF3AB3">
        <w:rPr>
          <w:rFonts w:ascii="Times New Roman" w:hAnsi="Times New Roman"/>
          <w:sz w:val="24"/>
          <w:szCs w:val="24"/>
        </w:rPr>
        <w:t xml:space="preserve"> 19637–43. </w:t>
      </w:r>
      <w:proofErr w:type="gramStart"/>
      <w:r w:rsidRPr="00AF3AB3">
        <w:rPr>
          <w:rFonts w:ascii="Times New Roman" w:hAnsi="Times New Roman"/>
          <w:sz w:val="24"/>
          <w:szCs w:val="24"/>
        </w:rPr>
        <w:t>doi:10.1073</w:t>
      </w:r>
      <w:proofErr w:type="gramEnd"/>
      <w:r w:rsidRPr="00AF3AB3">
        <w:rPr>
          <w:rFonts w:ascii="Times New Roman" w:hAnsi="Times New Roman"/>
          <w:sz w:val="24"/>
          <w:szCs w:val="24"/>
        </w:rPr>
        <w:t>/pnas.0901562106</w:t>
      </w:r>
    </w:p>
    <w:p w14:paraId="68F997EF"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Tingley</w:t>
      </w:r>
      <w:proofErr w:type="spellEnd"/>
      <w:r w:rsidRPr="00AF3AB3">
        <w:rPr>
          <w:rFonts w:ascii="Times New Roman" w:hAnsi="Times New Roman"/>
          <w:sz w:val="24"/>
          <w:szCs w:val="24"/>
        </w:rPr>
        <w:t>, M., Koo, M., &amp; Moritz, C. (2012).</w:t>
      </w:r>
      <w:proofErr w:type="gramEnd"/>
      <w:r w:rsidRPr="00AF3AB3">
        <w:rPr>
          <w:rFonts w:ascii="Times New Roman" w:hAnsi="Times New Roman"/>
          <w:sz w:val="24"/>
          <w:szCs w:val="24"/>
        </w:rPr>
        <w:t xml:space="preserve"> The push and pull of climate change causes heterogeneous shifts in avian elevational ranges. </w:t>
      </w:r>
      <w:r w:rsidRPr="00AF3AB3">
        <w:rPr>
          <w:rFonts w:ascii="Times New Roman" w:hAnsi="Times New Roman"/>
          <w:i/>
          <w:iCs/>
          <w:sz w:val="24"/>
          <w:szCs w:val="24"/>
        </w:rPr>
        <w:t xml:space="preserve">Global </w:t>
      </w:r>
      <w:proofErr w:type="gramStart"/>
      <w:r w:rsidRPr="00AF3AB3">
        <w:rPr>
          <w:rFonts w:ascii="Times New Roman" w:hAnsi="Times New Roman"/>
          <w:i/>
          <w:iCs/>
          <w:sz w:val="24"/>
          <w:szCs w:val="24"/>
        </w:rPr>
        <w:t>Change …</w:t>
      </w:r>
      <w:r w:rsidRPr="00AF3AB3">
        <w:rPr>
          <w:rFonts w:ascii="Times New Roman" w:hAnsi="Times New Roman"/>
          <w:sz w:val="24"/>
          <w:szCs w:val="24"/>
        </w:rPr>
        <w:t>,</w:t>
      </w:r>
      <w:proofErr w:type="gramEnd"/>
      <w:r w:rsidRPr="00AF3AB3">
        <w:rPr>
          <w:rFonts w:ascii="Times New Roman" w:hAnsi="Times New Roman"/>
          <w:sz w:val="24"/>
          <w:szCs w:val="24"/>
        </w:rPr>
        <w:t xml:space="preserve"> </w:t>
      </w:r>
      <w:r w:rsidRPr="00AF3AB3">
        <w:rPr>
          <w:rFonts w:ascii="Times New Roman" w:hAnsi="Times New Roman"/>
          <w:i/>
          <w:iCs/>
          <w:sz w:val="24"/>
          <w:szCs w:val="24"/>
        </w:rPr>
        <w:t>18</w:t>
      </w:r>
      <w:r w:rsidRPr="00AF3AB3">
        <w:rPr>
          <w:rFonts w:ascii="Times New Roman" w:hAnsi="Times New Roman"/>
          <w:sz w:val="24"/>
          <w:szCs w:val="24"/>
        </w:rPr>
        <w:t xml:space="preserve">(11), 3279–3290.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/j.1365-2486.2012.02784.x</w:t>
      </w:r>
    </w:p>
    <w:p w14:paraId="685762FD" w14:textId="77777777" w:rsidR="00AF3AB3" w:rsidRPr="00AF3AB3" w:rsidRDefault="00AF3AB3" w:rsidP="00C7294F">
      <w:pPr>
        <w:spacing w:line="480" w:lineRule="auto"/>
        <w:rPr>
          <w:rFonts w:ascii="Times New Roman" w:hAnsi="Times New Roman"/>
        </w:rPr>
      </w:pPr>
      <w:r w:rsidRPr="00AF3AB3">
        <w:rPr>
          <w:rFonts w:ascii="Times New Roman" w:hAnsi="Times New Roman"/>
          <w:color w:val="1A1A1A"/>
        </w:rPr>
        <w:t xml:space="preserve">Vaughan, Terry, James Ryan, and Nicholas </w:t>
      </w:r>
      <w:proofErr w:type="spellStart"/>
      <w:r w:rsidRPr="00AF3AB3">
        <w:rPr>
          <w:rFonts w:ascii="Times New Roman" w:hAnsi="Times New Roman"/>
          <w:color w:val="1A1A1A"/>
        </w:rPr>
        <w:t>Czaplewski</w:t>
      </w:r>
      <w:proofErr w:type="spellEnd"/>
      <w:r w:rsidRPr="00AF3AB3">
        <w:rPr>
          <w:rFonts w:ascii="Times New Roman" w:hAnsi="Times New Roman"/>
          <w:color w:val="1A1A1A"/>
        </w:rPr>
        <w:t xml:space="preserve">. 2011. </w:t>
      </w:r>
      <w:proofErr w:type="spellStart"/>
      <w:r w:rsidRPr="00AF3AB3">
        <w:rPr>
          <w:rFonts w:ascii="Times New Roman" w:hAnsi="Times New Roman"/>
          <w:i/>
          <w:iCs/>
          <w:color w:val="1A1A1A"/>
        </w:rPr>
        <w:t>Mammalogy</w:t>
      </w:r>
      <w:proofErr w:type="spellEnd"/>
      <w:r w:rsidRPr="00AF3AB3">
        <w:rPr>
          <w:rFonts w:ascii="Times New Roman" w:hAnsi="Times New Roman"/>
          <w:color w:val="1A1A1A"/>
        </w:rPr>
        <w:t>. Jones &amp; Bartlett Learning</w:t>
      </w:r>
      <w:proofErr w:type="gramStart"/>
      <w:r w:rsidRPr="00AF3AB3">
        <w:rPr>
          <w:rFonts w:ascii="Times New Roman" w:hAnsi="Times New Roman"/>
          <w:color w:val="1A1A1A"/>
        </w:rPr>
        <w:t>,.</w:t>
      </w:r>
      <w:proofErr w:type="gramEnd"/>
    </w:p>
    <w:p w14:paraId="57B95BCB" w14:textId="3AF61BD2"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Walther, G., Post, E., Convey, P., &amp; </w:t>
      </w:r>
      <w:proofErr w:type="spellStart"/>
      <w:r w:rsidRPr="00AF3AB3">
        <w:rPr>
          <w:rFonts w:ascii="Times New Roman" w:hAnsi="Times New Roman"/>
          <w:sz w:val="24"/>
          <w:szCs w:val="24"/>
        </w:rPr>
        <w:t>Menzel</w:t>
      </w:r>
      <w:proofErr w:type="spellEnd"/>
      <w:r w:rsidRPr="00AF3AB3">
        <w:rPr>
          <w:rFonts w:ascii="Times New Roman" w:hAnsi="Times New Roman"/>
          <w:sz w:val="24"/>
          <w:szCs w:val="24"/>
        </w:rPr>
        <w:t xml:space="preserve">, A. (2002). Ecological responses to recent climate change. </w:t>
      </w:r>
      <w:proofErr w:type="gramStart"/>
      <w:r w:rsidRPr="00AF3AB3">
        <w:rPr>
          <w:rFonts w:ascii="Times New Roman" w:hAnsi="Times New Roman"/>
          <w:i/>
          <w:iCs/>
          <w:sz w:val="24"/>
          <w:szCs w:val="24"/>
        </w:rPr>
        <w:t>Nature</w:t>
      </w:r>
      <w:r w:rsidRPr="00AF3AB3">
        <w:rPr>
          <w:rFonts w:ascii="Times New Roman" w:hAnsi="Times New Roman"/>
          <w:sz w:val="24"/>
          <w:szCs w:val="24"/>
        </w:rPr>
        <w:t xml:space="preserve">, </w:t>
      </w:r>
      <w:r w:rsidRPr="00AF3AB3">
        <w:rPr>
          <w:rFonts w:ascii="Times New Roman" w:hAnsi="Times New Roman"/>
          <w:i/>
          <w:iCs/>
          <w:sz w:val="24"/>
          <w:szCs w:val="24"/>
        </w:rPr>
        <w:t>416</w:t>
      </w:r>
      <w:r w:rsidRPr="00AF3AB3">
        <w:rPr>
          <w:rFonts w:ascii="Times New Roman" w:hAnsi="Times New Roman"/>
          <w:sz w:val="24"/>
          <w:szCs w:val="24"/>
        </w:rPr>
        <w:t>, 389–395.</w:t>
      </w:r>
      <w:proofErr w:type="gramEnd"/>
      <w:r w:rsidRPr="00AF3AB3">
        <w:rPr>
          <w:rFonts w:ascii="Times New Roman" w:hAnsi="Times New Roman"/>
          <w:sz w:val="24"/>
          <w:szCs w:val="24"/>
        </w:rPr>
        <w:t xml:space="preserve"> </w:t>
      </w:r>
    </w:p>
    <w:p w14:paraId="106F2EE6"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White, G., &amp; Burnham, K. (1999). Program MARK: survival estimation from populations of marked animals. </w:t>
      </w:r>
      <w:r w:rsidRPr="00AF3AB3">
        <w:rPr>
          <w:rFonts w:ascii="Times New Roman" w:hAnsi="Times New Roman"/>
          <w:i/>
          <w:iCs/>
          <w:sz w:val="24"/>
          <w:szCs w:val="24"/>
        </w:rPr>
        <w:t>Bird study</w:t>
      </w:r>
      <w:r w:rsidRPr="00AF3AB3">
        <w:rPr>
          <w:rFonts w:ascii="Times New Roman" w:hAnsi="Times New Roman"/>
          <w:sz w:val="24"/>
          <w:szCs w:val="24"/>
        </w:rPr>
        <w:t xml:space="preserve">, </w:t>
      </w:r>
      <w:r w:rsidRPr="00AF3AB3">
        <w:rPr>
          <w:rFonts w:ascii="Times New Roman" w:hAnsi="Times New Roman"/>
          <w:i/>
          <w:iCs/>
          <w:sz w:val="24"/>
          <w:szCs w:val="24"/>
        </w:rPr>
        <w:t>46</w:t>
      </w:r>
      <w:r w:rsidRPr="00AF3AB3">
        <w:rPr>
          <w:rFonts w:ascii="Times New Roman" w:hAnsi="Times New Roman"/>
          <w:sz w:val="24"/>
          <w:szCs w:val="24"/>
        </w:rPr>
        <w:t xml:space="preserve">(sup001), S120–S139. </w:t>
      </w:r>
      <w:proofErr w:type="gramStart"/>
      <w:r w:rsidRPr="00AF3AB3">
        <w:rPr>
          <w:rFonts w:ascii="Times New Roman" w:hAnsi="Times New Roman"/>
          <w:sz w:val="24"/>
          <w:szCs w:val="24"/>
        </w:rPr>
        <w:t>doi:10.1080</w:t>
      </w:r>
      <w:proofErr w:type="gramEnd"/>
      <w:r w:rsidRPr="00AF3AB3">
        <w:rPr>
          <w:rFonts w:ascii="Times New Roman" w:hAnsi="Times New Roman"/>
          <w:sz w:val="24"/>
          <w:szCs w:val="24"/>
        </w:rPr>
        <w:t>/00063659909477239</w:t>
      </w:r>
    </w:p>
    <w:p w14:paraId="08CAE1CE" w14:textId="77777777" w:rsidR="00AF3AB3" w:rsidRPr="00AF3AB3" w:rsidRDefault="00AF3AB3" w:rsidP="00C7294F">
      <w:pPr>
        <w:spacing w:line="480" w:lineRule="auto"/>
        <w:rPr>
          <w:rFonts w:ascii="Times New Roman" w:hAnsi="Times New Roman"/>
        </w:rPr>
      </w:pPr>
      <w:proofErr w:type="spellStart"/>
      <w:r w:rsidRPr="00AF3AB3">
        <w:rPr>
          <w:rFonts w:ascii="Times New Roman" w:hAnsi="Times New Roman"/>
          <w:color w:val="1A1A1A"/>
        </w:rPr>
        <w:t>Wieczorek</w:t>
      </w:r>
      <w:proofErr w:type="spellEnd"/>
      <w:r w:rsidRPr="00AF3AB3">
        <w:rPr>
          <w:rFonts w:ascii="Times New Roman" w:hAnsi="Times New Roman"/>
          <w:color w:val="1A1A1A"/>
        </w:rPr>
        <w:t xml:space="preserve">, John, </w:t>
      </w:r>
      <w:proofErr w:type="spellStart"/>
      <w:r w:rsidRPr="00AF3AB3">
        <w:rPr>
          <w:rFonts w:ascii="Times New Roman" w:hAnsi="Times New Roman"/>
          <w:color w:val="1A1A1A"/>
        </w:rPr>
        <w:t>Qinghua</w:t>
      </w:r>
      <w:proofErr w:type="spellEnd"/>
      <w:r w:rsidRPr="00AF3AB3">
        <w:rPr>
          <w:rFonts w:ascii="Times New Roman" w:hAnsi="Times New Roman"/>
          <w:color w:val="1A1A1A"/>
        </w:rPr>
        <w:t xml:space="preserve"> </w:t>
      </w:r>
      <w:proofErr w:type="spellStart"/>
      <w:r w:rsidRPr="00AF3AB3">
        <w:rPr>
          <w:rFonts w:ascii="Times New Roman" w:hAnsi="Times New Roman"/>
          <w:color w:val="1A1A1A"/>
        </w:rPr>
        <w:t>Guo</w:t>
      </w:r>
      <w:proofErr w:type="spellEnd"/>
      <w:r w:rsidRPr="00AF3AB3">
        <w:rPr>
          <w:rFonts w:ascii="Times New Roman" w:hAnsi="Times New Roman"/>
          <w:color w:val="1A1A1A"/>
        </w:rPr>
        <w:t xml:space="preserve">, and Robert </w:t>
      </w:r>
      <w:proofErr w:type="spellStart"/>
      <w:r w:rsidRPr="00AF3AB3">
        <w:rPr>
          <w:rFonts w:ascii="Times New Roman" w:hAnsi="Times New Roman"/>
          <w:color w:val="1A1A1A"/>
        </w:rPr>
        <w:t>Hijmans</w:t>
      </w:r>
      <w:proofErr w:type="spellEnd"/>
      <w:r w:rsidRPr="00AF3AB3">
        <w:rPr>
          <w:rFonts w:ascii="Times New Roman" w:hAnsi="Times New Roman"/>
          <w:color w:val="1A1A1A"/>
        </w:rPr>
        <w:t xml:space="preserve">. "The point-radius method for </w:t>
      </w:r>
      <w:proofErr w:type="spellStart"/>
      <w:r w:rsidRPr="00AF3AB3">
        <w:rPr>
          <w:rFonts w:ascii="Times New Roman" w:hAnsi="Times New Roman"/>
          <w:color w:val="1A1A1A"/>
        </w:rPr>
        <w:t>georeferencing</w:t>
      </w:r>
      <w:proofErr w:type="spellEnd"/>
      <w:r w:rsidRPr="00AF3AB3">
        <w:rPr>
          <w:rFonts w:ascii="Times New Roman" w:hAnsi="Times New Roman"/>
          <w:color w:val="1A1A1A"/>
        </w:rPr>
        <w:t xml:space="preserve"> locality descriptions and calculating associated uncertainty." </w:t>
      </w:r>
      <w:proofErr w:type="gramStart"/>
      <w:r w:rsidRPr="00AF3AB3">
        <w:rPr>
          <w:rFonts w:ascii="Times New Roman" w:hAnsi="Times New Roman"/>
          <w:i/>
          <w:iCs/>
          <w:color w:val="1A1A1A"/>
        </w:rPr>
        <w:t>International journal of geographical information science</w:t>
      </w:r>
      <w:r w:rsidRPr="00AF3AB3">
        <w:rPr>
          <w:rFonts w:ascii="Times New Roman" w:hAnsi="Times New Roman"/>
          <w:color w:val="1A1A1A"/>
        </w:rPr>
        <w:t xml:space="preserve"> 18.8 (2004): 745-767.</w:t>
      </w:r>
      <w:proofErr w:type="gramEnd"/>
    </w:p>
    <w:p w14:paraId="3E6FB1D7" w14:textId="77777777" w:rsidR="00AF3AB3" w:rsidRPr="00AF3AB3" w:rsidRDefault="00AF3AB3" w:rsidP="00C7294F">
      <w:pPr>
        <w:pStyle w:val="NormalWeb"/>
        <w:spacing w:line="480" w:lineRule="auto"/>
        <w:ind w:left="480" w:hanging="480"/>
        <w:rPr>
          <w:rFonts w:ascii="Times New Roman" w:hAnsi="Times New Roman"/>
          <w:sz w:val="24"/>
          <w:szCs w:val="24"/>
        </w:rPr>
      </w:pPr>
      <w:proofErr w:type="spellStart"/>
      <w:proofErr w:type="gramStart"/>
      <w:r w:rsidRPr="00AF3AB3">
        <w:rPr>
          <w:rFonts w:ascii="Times New Roman" w:hAnsi="Times New Roman"/>
          <w:sz w:val="24"/>
          <w:szCs w:val="24"/>
        </w:rPr>
        <w:t>Wiens</w:t>
      </w:r>
      <w:proofErr w:type="spellEnd"/>
      <w:r w:rsidRPr="00AF3AB3">
        <w:rPr>
          <w:rFonts w:ascii="Times New Roman" w:hAnsi="Times New Roman"/>
          <w:sz w:val="24"/>
          <w:szCs w:val="24"/>
        </w:rPr>
        <w:t xml:space="preserve">, J. a., </w:t>
      </w:r>
      <w:proofErr w:type="spellStart"/>
      <w:r w:rsidRPr="00AF3AB3">
        <w:rPr>
          <w:rFonts w:ascii="Times New Roman" w:hAnsi="Times New Roman"/>
          <w:sz w:val="24"/>
          <w:szCs w:val="24"/>
        </w:rPr>
        <w:t>Seavy</w:t>
      </w:r>
      <w:proofErr w:type="spellEnd"/>
      <w:r w:rsidRPr="00AF3AB3">
        <w:rPr>
          <w:rFonts w:ascii="Times New Roman" w:hAnsi="Times New Roman"/>
          <w:sz w:val="24"/>
          <w:szCs w:val="24"/>
        </w:rPr>
        <w:t xml:space="preserve">, N. E., &amp; </w:t>
      </w:r>
      <w:proofErr w:type="spellStart"/>
      <w:r w:rsidRPr="00AF3AB3">
        <w:rPr>
          <w:rFonts w:ascii="Times New Roman" w:hAnsi="Times New Roman"/>
          <w:sz w:val="24"/>
          <w:szCs w:val="24"/>
        </w:rPr>
        <w:t>Jongsomjit</w:t>
      </w:r>
      <w:proofErr w:type="spellEnd"/>
      <w:r w:rsidRPr="00AF3AB3">
        <w:rPr>
          <w:rFonts w:ascii="Times New Roman" w:hAnsi="Times New Roman"/>
          <w:sz w:val="24"/>
          <w:szCs w:val="24"/>
        </w:rPr>
        <w:t>, D. (2011).</w:t>
      </w:r>
      <w:proofErr w:type="gramEnd"/>
      <w:r w:rsidRPr="00AF3AB3">
        <w:rPr>
          <w:rFonts w:ascii="Times New Roman" w:hAnsi="Times New Roman"/>
          <w:sz w:val="24"/>
          <w:szCs w:val="24"/>
        </w:rPr>
        <w:t xml:space="preserve"> Protected areas in climate space: What will the future bring? </w:t>
      </w:r>
      <w:r w:rsidRPr="00AF3AB3">
        <w:rPr>
          <w:rFonts w:ascii="Times New Roman" w:hAnsi="Times New Roman"/>
          <w:i/>
          <w:iCs/>
          <w:sz w:val="24"/>
          <w:szCs w:val="24"/>
        </w:rPr>
        <w:t>Biological Conservation</w:t>
      </w:r>
      <w:r w:rsidRPr="00AF3AB3">
        <w:rPr>
          <w:rFonts w:ascii="Times New Roman" w:hAnsi="Times New Roman"/>
          <w:sz w:val="24"/>
          <w:szCs w:val="24"/>
        </w:rPr>
        <w:t xml:space="preserve">, </w:t>
      </w:r>
      <w:r w:rsidRPr="00AF3AB3">
        <w:rPr>
          <w:rFonts w:ascii="Times New Roman" w:hAnsi="Times New Roman"/>
          <w:i/>
          <w:iCs/>
          <w:sz w:val="24"/>
          <w:szCs w:val="24"/>
        </w:rPr>
        <w:t>144</w:t>
      </w:r>
      <w:r w:rsidRPr="00AF3AB3">
        <w:rPr>
          <w:rFonts w:ascii="Times New Roman" w:hAnsi="Times New Roman"/>
          <w:sz w:val="24"/>
          <w:szCs w:val="24"/>
        </w:rPr>
        <w:t>(8), 2119–2125. doi</w:t>
      </w:r>
      <w:proofErr w:type="gramStart"/>
      <w:r w:rsidRPr="00AF3AB3">
        <w:rPr>
          <w:rFonts w:ascii="Times New Roman" w:hAnsi="Times New Roman"/>
          <w:sz w:val="24"/>
          <w:szCs w:val="24"/>
        </w:rPr>
        <w:t>:10.1016</w:t>
      </w:r>
      <w:proofErr w:type="gramEnd"/>
      <w:r w:rsidRPr="00AF3AB3">
        <w:rPr>
          <w:rFonts w:ascii="Times New Roman" w:hAnsi="Times New Roman"/>
          <w:sz w:val="24"/>
          <w:szCs w:val="24"/>
        </w:rPr>
        <w:t>/j.biocon.2011.05.002</w:t>
      </w:r>
    </w:p>
    <w:p w14:paraId="33C04F3F" w14:textId="77777777" w:rsidR="00AF3AB3" w:rsidRPr="00AF3AB3" w:rsidRDefault="00AF3AB3" w:rsidP="00C7294F">
      <w:pPr>
        <w:pStyle w:val="NormalWeb"/>
        <w:spacing w:line="480" w:lineRule="auto"/>
        <w:ind w:left="480" w:hanging="480"/>
        <w:rPr>
          <w:rFonts w:ascii="Times New Roman" w:hAnsi="Times New Roman"/>
          <w:sz w:val="24"/>
          <w:szCs w:val="24"/>
        </w:rPr>
      </w:pPr>
      <w:r w:rsidRPr="00AF3AB3">
        <w:rPr>
          <w:rFonts w:ascii="Times New Roman" w:hAnsi="Times New Roman"/>
          <w:sz w:val="24"/>
          <w:szCs w:val="24"/>
        </w:rPr>
        <w:t xml:space="preserve">Wilson, R. J., Gutiérrez, D., Gutiérrez, J., &amp; </w:t>
      </w:r>
      <w:proofErr w:type="spellStart"/>
      <w:r w:rsidRPr="00AF3AB3">
        <w:rPr>
          <w:rFonts w:ascii="Times New Roman" w:hAnsi="Times New Roman"/>
          <w:sz w:val="24"/>
          <w:szCs w:val="24"/>
        </w:rPr>
        <w:t>Monserrat</w:t>
      </w:r>
      <w:proofErr w:type="spellEnd"/>
      <w:r w:rsidRPr="00AF3AB3">
        <w:rPr>
          <w:rFonts w:ascii="Times New Roman" w:hAnsi="Times New Roman"/>
          <w:sz w:val="24"/>
          <w:szCs w:val="24"/>
        </w:rPr>
        <w:t xml:space="preserve">, V. J. (2007). </w:t>
      </w:r>
      <w:proofErr w:type="gramStart"/>
      <w:r w:rsidRPr="00AF3AB3">
        <w:rPr>
          <w:rFonts w:ascii="Times New Roman" w:hAnsi="Times New Roman"/>
          <w:sz w:val="24"/>
          <w:szCs w:val="24"/>
        </w:rPr>
        <w:t>An elevational shift in butterfly species richness and composition accompanying recent climate change.</w:t>
      </w:r>
      <w:proofErr w:type="gramEnd"/>
      <w:r w:rsidRPr="00AF3AB3">
        <w:rPr>
          <w:rFonts w:ascii="Times New Roman" w:hAnsi="Times New Roman"/>
          <w:sz w:val="24"/>
          <w:szCs w:val="24"/>
        </w:rPr>
        <w:t xml:space="preserve"> </w:t>
      </w:r>
      <w:r w:rsidRPr="00AF3AB3">
        <w:rPr>
          <w:rFonts w:ascii="Times New Roman" w:hAnsi="Times New Roman"/>
          <w:i/>
          <w:iCs/>
          <w:sz w:val="24"/>
          <w:szCs w:val="24"/>
        </w:rPr>
        <w:t>Global Change Biology</w:t>
      </w:r>
      <w:r w:rsidRPr="00AF3AB3">
        <w:rPr>
          <w:rFonts w:ascii="Times New Roman" w:hAnsi="Times New Roman"/>
          <w:sz w:val="24"/>
          <w:szCs w:val="24"/>
        </w:rPr>
        <w:t xml:space="preserve">, </w:t>
      </w:r>
      <w:r w:rsidRPr="00AF3AB3">
        <w:rPr>
          <w:rFonts w:ascii="Times New Roman" w:hAnsi="Times New Roman"/>
          <w:i/>
          <w:iCs/>
          <w:sz w:val="24"/>
          <w:szCs w:val="24"/>
        </w:rPr>
        <w:t>13</w:t>
      </w:r>
      <w:r w:rsidRPr="00AF3AB3">
        <w:rPr>
          <w:rFonts w:ascii="Times New Roman" w:hAnsi="Times New Roman"/>
          <w:sz w:val="24"/>
          <w:szCs w:val="24"/>
        </w:rPr>
        <w:t xml:space="preserve">(9), 1873–1887. </w:t>
      </w:r>
      <w:proofErr w:type="gramStart"/>
      <w:r w:rsidRPr="00AF3AB3">
        <w:rPr>
          <w:rFonts w:ascii="Times New Roman" w:hAnsi="Times New Roman"/>
          <w:sz w:val="24"/>
          <w:szCs w:val="24"/>
        </w:rPr>
        <w:t>doi:10.1111</w:t>
      </w:r>
      <w:proofErr w:type="gramEnd"/>
      <w:r w:rsidRPr="00AF3AB3">
        <w:rPr>
          <w:rFonts w:ascii="Times New Roman" w:hAnsi="Times New Roman"/>
          <w:sz w:val="24"/>
          <w:szCs w:val="24"/>
        </w:rPr>
        <w:t>/j.1365-2486.2007.01418.x</w:t>
      </w:r>
    </w:p>
    <w:p w14:paraId="0B7B502F" w14:textId="2D90D0BC" w:rsidR="00C7294F" w:rsidRDefault="00AF3AB3" w:rsidP="00C7294F">
      <w:pPr>
        <w:spacing w:line="480" w:lineRule="auto"/>
        <w:rPr>
          <w:rFonts w:ascii="Times New Roman" w:hAnsi="Times New Roman"/>
          <w:color w:val="1A1A1A"/>
        </w:rPr>
      </w:pPr>
      <w:proofErr w:type="gramStart"/>
      <w:r w:rsidRPr="00AF3AB3">
        <w:rPr>
          <w:rFonts w:ascii="Times New Roman" w:hAnsi="Times New Roman"/>
          <w:color w:val="1A1A1A"/>
        </w:rPr>
        <w:t>YANG, DOU</w:t>
      </w:r>
      <w:r w:rsidRPr="00AF3AB3">
        <w:rPr>
          <w:rFonts w:ascii="Adobe Hebrew" w:hAnsi="Adobe Hebrew" w:cs="Adobe Hebrew"/>
          <w:color w:val="1A1A1A"/>
        </w:rPr>
        <w:t>‐</w:t>
      </w:r>
      <w:r w:rsidRPr="00AF3AB3">
        <w:rPr>
          <w:rFonts w:ascii="Times New Roman" w:hAnsi="Times New Roman"/>
          <w:color w:val="1A1A1A"/>
        </w:rPr>
        <w:t>SHUAN, Chris J. Conroy, and Craig Moritz.</w:t>
      </w:r>
      <w:proofErr w:type="gramEnd"/>
      <w:r w:rsidRPr="00AF3AB3">
        <w:rPr>
          <w:rFonts w:ascii="Times New Roman" w:hAnsi="Times New Roman"/>
          <w:color w:val="1A1A1A"/>
        </w:rPr>
        <w:t xml:space="preserve"> "Contrasting responses of </w:t>
      </w:r>
      <w:proofErr w:type="spellStart"/>
      <w:r w:rsidRPr="00AF3AB3">
        <w:rPr>
          <w:rFonts w:ascii="Times New Roman" w:hAnsi="Times New Roman"/>
          <w:color w:val="1A1A1A"/>
        </w:rPr>
        <w:t>Peromyscus</w:t>
      </w:r>
      <w:proofErr w:type="spellEnd"/>
      <w:r w:rsidRPr="00AF3AB3">
        <w:rPr>
          <w:rFonts w:ascii="Times New Roman" w:hAnsi="Times New Roman"/>
          <w:color w:val="1A1A1A"/>
        </w:rPr>
        <w:t xml:space="preserve"> mice of Yosemite National Park to recent climate change." </w:t>
      </w:r>
      <w:r w:rsidRPr="00AF3AB3">
        <w:rPr>
          <w:rFonts w:ascii="Times New Roman" w:hAnsi="Times New Roman"/>
          <w:i/>
          <w:iCs/>
          <w:color w:val="1A1A1A"/>
        </w:rPr>
        <w:t>Global Change Biology</w:t>
      </w:r>
      <w:r w:rsidRPr="00AF3AB3">
        <w:rPr>
          <w:rFonts w:ascii="Times New Roman" w:hAnsi="Times New Roman"/>
          <w:color w:val="1A1A1A"/>
        </w:rPr>
        <w:t xml:space="preserve"> 17.8 (2011): 2559-2566.</w:t>
      </w:r>
    </w:p>
    <w:p w14:paraId="27A4999F" w14:textId="77777777" w:rsidR="00C7294F" w:rsidRDefault="00C7294F">
      <w:pPr>
        <w:rPr>
          <w:rFonts w:ascii="Times New Roman" w:hAnsi="Times New Roman"/>
          <w:color w:val="1A1A1A"/>
        </w:rPr>
      </w:pPr>
      <w:r>
        <w:rPr>
          <w:rFonts w:ascii="Times New Roman" w:hAnsi="Times New Roman"/>
          <w:color w:val="1A1A1A"/>
        </w:rPr>
        <w:br w:type="page"/>
      </w:r>
    </w:p>
    <w:p w14:paraId="310D166E" w14:textId="7FC61C64" w:rsidR="00E35590" w:rsidRPr="00B759CC" w:rsidRDefault="00C7294F" w:rsidP="001B7301">
      <w:pPr>
        <w:pStyle w:val="Heading1"/>
        <w:spacing w:line="480" w:lineRule="auto"/>
        <w:rPr>
          <w:rFonts w:ascii="Times New Roman" w:hAnsi="Times New Roman" w:cs="Times New Roman"/>
          <w:color w:val="auto"/>
          <w:sz w:val="24"/>
          <w:szCs w:val="24"/>
        </w:rPr>
      </w:pPr>
      <w:r w:rsidRPr="00B759CC">
        <w:rPr>
          <w:rFonts w:ascii="Times New Roman" w:hAnsi="Times New Roman" w:cs="Times New Roman"/>
          <w:color w:val="auto"/>
          <w:sz w:val="24"/>
          <w:szCs w:val="24"/>
        </w:rPr>
        <w:t>Tables</w:t>
      </w:r>
    </w:p>
    <w:p w14:paraId="16056E7B" w14:textId="2C401A25" w:rsidR="00A52F1A" w:rsidRPr="006221C3" w:rsidRDefault="00B759CC" w:rsidP="00A52F1A">
      <w:pPr>
        <w:rPr>
          <w:rFonts w:ascii="Times New Roman" w:hAnsi="Times New Roman"/>
          <w:b/>
        </w:rPr>
      </w:pPr>
      <w:r w:rsidRPr="006221C3">
        <w:rPr>
          <w:rFonts w:ascii="Times New Roman" w:hAnsi="Times New Roman"/>
          <w:b/>
        </w:rPr>
        <w:t xml:space="preserve">Table 1. </w:t>
      </w:r>
      <w:r w:rsidR="000C79D2" w:rsidRPr="006221C3">
        <w:rPr>
          <w:rFonts w:ascii="Times New Roman" w:hAnsi="Times New Roman"/>
          <w:b/>
        </w:rPr>
        <w:t xml:space="preserve">Generalized linear mixed models examining </w:t>
      </w:r>
      <w:r w:rsidR="00A57725" w:rsidRPr="006221C3">
        <w:rPr>
          <w:rFonts w:ascii="Times New Roman" w:hAnsi="Times New Roman"/>
          <w:b/>
        </w:rPr>
        <w:t xml:space="preserve">patterns of </w:t>
      </w:r>
      <w:r w:rsidR="000C79D2" w:rsidRPr="006221C3">
        <w:rPr>
          <w:rFonts w:ascii="Times New Roman" w:hAnsi="Times New Roman"/>
          <w:b/>
        </w:rPr>
        <w:t>range limit shifts of 3</w:t>
      </w:r>
      <w:r w:rsidR="00EA2705" w:rsidRPr="006221C3">
        <w:rPr>
          <w:rFonts w:ascii="Times New Roman" w:hAnsi="Times New Roman"/>
          <w:b/>
        </w:rPr>
        <w:t>2</w:t>
      </w:r>
      <w:r w:rsidR="000C79D2" w:rsidRPr="006221C3">
        <w:rPr>
          <w:rFonts w:ascii="Times New Roman" w:hAnsi="Times New Roman"/>
          <w:b/>
        </w:rPr>
        <w:t xml:space="preserve"> montane small mammals of California</w:t>
      </w:r>
      <w:r w:rsidR="00661CB2" w:rsidRPr="006221C3">
        <w:rPr>
          <w:rFonts w:ascii="Times New Roman" w:hAnsi="Times New Roman"/>
          <w:b/>
        </w:rPr>
        <w:t>.</w:t>
      </w:r>
      <w:r w:rsidR="000C79D2" w:rsidRPr="006221C3">
        <w:rPr>
          <w:rFonts w:ascii="Times New Roman" w:hAnsi="Times New Roman"/>
          <w:b/>
        </w:rPr>
        <w:t xml:space="preserve"> </w:t>
      </w:r>
    </w:p>
    <w:tbl>
      <w:tblPr>
        <w:tblW w:w="5000" w:type="pct"/>
        <w:tblLook w:val="04A0" w:firstRow="1" w:lastRow="0" w:firstColumn="1" w:lastColumn="0" w:noHBand="0" w:noVBand="1"/>
      </w:tblPr>
      <w:tblGrid>
        <w:gridCol w:w="2911"/>
        <w:gridCol w:w="843"/>
        <w:gridCol w:w="2317"/>
        <w:gridCol w:w="940"/>
        <w:gridCol w:w="829"/>
        <w:gridCol w:w="1396"/>
      </w:tblGrid>
      <w:tr w:rsidR="004D5A03" w:rsidRPr="004D5A03" w14:paraId="17BFD70D" w14:textId="77777777" w:rsidTr="000C79D2">
        <w:trPr>
          <w:trHeight w:val="800"/>
        </w:trPr>
        <w:tc>
          <w:tcPr>
            <w:tcW w:w="1625" w:type="pct"/>
            <w:tcBorders>
              <w:top w:val="single" w:sz="8" w:space="0" w:color="auto"/>
              <w:left w:val="nil"/>
              <w:bottom w:val="single" w:sz="8" w:space="0" w:color="auto"/>
              <w:right w:val="nil"/>
            </w:tcBorders>
            <w:shd w:val="clear" w:color="auto" w:fill="auto"/>
            <w:vAlign w:val="center"/>
            <w:hideMark/>
          </w:tcPr>
          <w:p w14:paraId="3BED824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21AAB74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2D46EDF3" w14:textId="606E81F8"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Parameters</w:t>
            </w:r>
            <w:r w:rsidR="00661CB2">
              <w:rPr>
                <w:rFonts w:ascii="Times New Roman" w:eastAsia="Times New Roman" w:hAnsi="Times New Roman"/>
                <w:lang w:val="en-AU"/>
              </w:rPr>
              <w:t>*</w:t>
            </w:r>
          </w:p>
        </w:tc>
        <w:tc>
          <w:tcPr>
            <w:tcW w:w="558" w:type="pct"/>
            <w:tcBorders>
              <w:top w:val="single" w:sz="8" w:space="0" w:color="auto"/>
              <w:left w:val="nil"/>
              <w:bottom w:val="single" w:sz="8" w:space="0" w:color="auto"/>
              <w:right w:val="nil"/>
            </w:tcBorders>
            <w:shd w:val="clear" w:color="auto" w:fill="auto"/>
            <w:noWrap/>
            <w:vAlign w:val="center"/>
            <w:hideMark/>
          </w:tcPr>
          <w:p w14:paraId="1523491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AIC</w:t>
            </w:r>
          </w:p>
        </w:tc>
        <w:tc>
          <w:tcPr>
            <w:tcW w:w="498" w:type="pct"/>
            <w:tcBorders>
              <w:top w:val="single" w:sz="8" w:space="0" w:color="auto"/>
              <w:left w:val="nil"/>
              <w:bottom w:val="single" w:sz="8" w:space="0" w:color="auto"/>
              <w:right w:val="nil"/>
            </w:tcBorders>
            <w:shd w:val="clear" w:color="auto" w:fill="auto"/>
            <w:vAlign w:val="center"/>
            <w:hideMark/>
          </w:tcPr>
          <w:p w14:paraId="05B89C1B" w14:textId="2B0E2435" w:rsidR="004D5A03" w:rsidRPr="004D5A03" w:rsidRDefault="00A57725" w:rsidP="004D5A03">
            <w:pPr>
              <w:jc w:val="center"/>
              <w:rPr>
                <w:rFonts w:ascii="Times New Roman" w:eastAsia="Times New Roman" w:hAnsi="Times New Roman"/>
                <w:lang w:val="en-AU"/>
              </w:rPr>
            </w:pPr>
            <w:r>
              <w:rPr>
                <w:rFonts w:ascii="Times New Roman" w:eastAsia="Times New Roman" w:hAnsi="Times New Roman"/>
                <w:lang w:val="en-AU"/>
              </w:rPr>
              <w:t>Δ</w:t>
            </w:r>
            <w:r w:rsidR="004D5A03" w:rsidRPr="004D5A03">
              <w:rPr>
                <w:rFonts w:ascii="Times New Roman" w:eastAsia="Times New Roman" w:hAnsi="Times New Roman"/>
                <w:lang w:val="en-AU"/>
              </w:rPr>
              <w:t>AIC</w:t>
            </w:r>
          </w:p>
        </w:tc>
        <w:tc>
          <w:tcPr>
            <w:tcW w:w="510" w:type="pct"/>
            <w:tcBorders>
              <w:top w:val="single" w:sz="8" w:space="0" w:color="auto"/>
              <w:left w:val="nil"/>
              <w:bottom w:val="single" w:sz="8" w:space="0" w:color="auto"/>
              <w:right w:val="nil"/>
            </w:tcBorders>
            <w:shd w:val="clear" w:color="auto" w:fill="auto"/>
            <w:noWrap/>
            <w:vAlign w:val="center"/>
            <w:hideMark/>
          </w:tcPr>
          <w:p w14:paraId="16495EA0" w14:textId="6639DC89" w:rsidR="004D5A03" w:rsidRPr="004D5A03" w:rsidRDefault="004D5A03" w:rsidP="00A57725">
            <w:pPr>
              <w:jc w:val="center"/>
              <w:rPr>
                <w:rFonts w:ascii="Times New Roman" w:eastAsia="Times New Roman" w:hAnsi="Times New Roman"/>
                <w:lang w:val="en-AU"/>
              </w:rPr>
            </w:pPr>
            <w:r w:rsidRPr="004D5A03">
              <w:rPr>
                <w:rFonts w:ascii="Times New Roman" w:eastAsia="Times New Roman" w:hAnsi="Times New Roman"/>
                <w:lang w:val="en-AU"/>
              </w:rPr>
              <w:t>AIC W</w:t>
            </w:r>
            <w:r w:rsidR="00A57725">
              <w:rPr>
                <w:rFonts w:ascii="Times New Roman" w:eastAsia="Times New Roman" w:hAnsi="Times New Roman"/>
                <w:lang w:val="en-AU"/>
              </w:rPr>
              <w:t>eight</w:t>
            </w:r>
          </w:p>
        </w:tc>
      </w:tr>
      <w:tr w:rsidR="004D5A03" w:rsidRPr="004D5A03" w14:paraId="72CA2180" w14:textId="77777777" w:rsidTr="000C79D2">
        <w:trPr>
          <w:trHeight w:val="260"/>
        </w:trPr>
        <w:tc>
          <w:tcPr>
            <w:tcW w:w="1625" w:type="pct"/>
            <w:tcBorders>
              <w:top w:val="nil"/>
              <w:left w:val="nil"/>
              <w:bottom w:val="nil"/>
              <w:right w:val="nil"/>
            </w:tcBorders>
            <w:shd w:val="clear" w:color="auto" w:fill="auto"/>
            <w:noWrap/>
            <w:vAlign w:val="bottom"/>
            <w:hideMark/>
          </w:tcPr>
          <w:p w14:paraId="35A9C6A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All Species</w:t>
            </w:r>
          </w:p>
        </w:tc>
        <w:tc>
          <w:tcPr>
            <w:tcW w:w="500" w:type="pct"/>
            <w:tcBorders>
              <w:top w:val="nil"/>
              <w:left w:val="nil"/>
              <w:bottom w:val="nil"/>
              <w:right w:val="nil"/>
            </w:tcBorders>
            <w:shd w:val="clear" w:color="auto" w:fill="auto"/>
            <w:noWrap/>
            <w:vAlign w:val="bottom"/>
            <w:hideMark/>
          </w:tcPr>
          <w:p w14:paraId="4D3769C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61E116EF"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Zone</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1339B86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170.80</w:t>
            </w:r>
          </w:p>
        </w:tc>
        <w:tc>
          <w:tcPr>
            <w:tcW w:w="498" w:type="pct"/>
            <w:tcBorders>
              <w:top w:val="nil"/>
              <w:left w:val="nil"/>
              <w:bottom w:val="nil"/>
              <w:right w:val="nil"/>
            </w:tcBorders>
            <w:shd w:val="clear" w:color="auto" w:fill="auto"/>
            <w:noWrap/>
            <w:vAlign w:val="bottom"/>
            <w:hideMark/>
          </w:tcPr>
          <w:p w14:paraId="2863F84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1E38596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1.00</w:t>
            </w:r>
          </w:p>
        </w:tc>
      </w:tr>
      <w:tr w:rsidR="004D5A03" w:rsidRPr="004D5A03" w14:paraId="041E86A7" w14:textId="77777777" w:rsidTr="000C79D2">
        <w:trPr>
          <w:trHeight w:val="260"/>
        </w:trPr>
        <w:tc>
          <w:tcPr>
            <w:tcW w:w="1625" w:type="pct"/>
            <w:tcBorders>
              <w:top w:val="nil"/>
              <w:left w:val="nil"/>
              <w:bottom w:val="nil"/>
              <w:right w:val="nil"/>
            </w:tcBorders>
            <w:shd w:val="clear" w:color="auto" w:fill="auto"/>
            <w:noWrap/>
            <w:vAlign w:val="bottom"/>
            <w:hideMark/>
          </w:tcPr>
          <w:p w14:paraId="4F7412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3308D4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4D9212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48D9BD1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189.90</w:t>
            </w:r>
          </w:p>
        </w:tc>
        <w:tc>
          <w:tcPr>
            <w:tcW w:w="498" w:type="pct"/>
            <w:tcBorders>
              <w:top w:val="nil"/>
              <w:left w:val="nil"/>
              <w:bottom w:val="nil"/>
              <w:right w:val="nil"/>
            </w:tcBorders>
            <w:shd w:val="clear" w:color="auto" w:fill="auto"/>
            <w:noWrap/>
            <w:vAlign w:val="bottom"/>
            <w:hideMark/>
          </w:tcPr>
          <w:p w14:paraId="6438192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19.10</w:t>
            </w:r>
          </w:p>
        </w:tc>
        <w:tc>
          <w:tcPr>
            <w:tcW w:w="510" w:type="pct"/>
            <w:tcBorders>
              <w:top w:val="nil"/>
              <w:left w:val="nil"/>
              <w:bottom w:val="nil"/>
              <w:right w:val="nil"/>
            </w:tcBorders>
            <w:shd w:val="clear" w:color="auto" w:fill="auto"/>
            <w:noWrap/>
            <w:vAlign w:val="bottom"/>
            <w:hideMark/>
          </w:tcPr>
          <w:p w14:paraId="572A12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3CC224A" w14:textId="77777777" w:rsidTr="000C79D2">
        <w:trPr>
          <w:trHeight w:val="260"/>
        </w:trPr>
        <w:tc>
          <w:tcPr>
            <w:tcW w:w="1625" w:type="pct"/>
            <w:tcBorders>
              <w:top w:val="nil"/>
              <w:left w:val="nil"/>
              <w:bottom w:val="nil"/>
              <w:right w:val="nil"/>
            </w:tcBorders>
            <w:shd w:val="clear" w:color="auto" w:fill="auto"/>
            <w:noWrap/>
            <w:vAlign w:val="bottom"/>
            <w:hideMark/>
          </w:tcPr>
          <w:p w14:paraId="222076E8"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27E6BA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6F41F6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Zone</w:t>
            </w:r>
          </w:p>
        </w:tc>
        <w:tc>
          <w:tcPr>
            <w:tcW w:w="558" w:type="pct"/>
            <w:tcBorders>
              <w:top w:val="nil"/>
              <w:left w:val="nil"/>
              <w:bottom w:val="nil"/>
              <w:right w:val="nil"/>
            </w:tcBorders>
            <w:shd w:val="clear" w:color="auto" w:fill="auto"/>
            <w:noWrap/>
            <w:vAlign w:val="bottom"/>
            <w:hideMark/>
          </w:tcPr>
          <w:p w14:paraId="6E64E4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190.50</w:t>
            </w:r>
          </w:p>
        </w:tc>
        <w:tc>
          <w:tcPr>
            <w:tcW w:w="498" w:type="pct"/>
            <w:tcBorders>
              <w:top w:val="nil"/>
              <w:left w:val="nil"/>
              <w:bottom w:val="nil"/>
              <w:right w:val="nil"/>
            </w:tcBorders>
            <w:shd w:val="clear" w:color="auto" w:fill="auto"/>
            <w:noWrap/>
            <w:vAlign w:val="bottom"/>
            <w:hideMark/>
          </w:tcPr>
          <w:p w14:paraId="2F95F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19.70</w:t>
            </w:r>
          </w:p>
        </w:tc>
        <w:tc>
          <w:tcPr>
            <w:tcW w:w="510" w:type="pct"/>
            <w:tcBorders>
              <w:top w:val="nil"/>
              <w:left w:val="nil"/>
              <w:bottom w:val="nil"/>
              <w:right w:val="nil"/>
            </w:tcBorders>
            <w:shd w:val="clear" w:color="auto" w:fill="auto"/>
            <w:noWrap/>
            <w:vAlign w:val="bottom"/>
            <w:hideMark/>
          </w:tcPr>
          <w:p w14:paraId="26AF07D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012276F" w14:textId="77777777" w:rsidTr="000C79D2">
        <w:trPr>
          <w:trHeight w:val="260"/>
        </w:trPr>
        <w:tc>
          <w:tcPr>
            <w:tcW w:w="1625" w:type="pct"/>
            <w:tcBorders>
              <w:top w:val="nil"/>
              <w:left w:val="nil"/>
              <w:bottom w:val="nil"/>
              <w:right w:val="nil"/>
            </w:tcBorders>
            <w:shd w:val="clear" w:color="auto" w:fill="auto"/>
            <w:noWrap/>
            <w:vAlign w:val="bottom"/>
            <w:hideMark/>
          </w:tcPr>
          <w:p w14:paraId="694C354A"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BA551D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0428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12449F3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191.90</w:t>
            </w:r>
          </w:p>
        </w:tc>
        <w:tc>
          <w:tcPr>
            <w:tcW w:w="498" w:type="pct"/>
            <w:tcBorders>
              <w:top w:val="nil"/>
              <w:left w:val="nil"/>
              <w:bottom w:val="nil"/>
              <w:right w:val="nil"/>
            </w:tcBorders>
            <w:shd w:val="clear" w:color="auto" w:fill="auto"/>
            <w:noWrap/>
            <w:vAlign w:val="bottom"/>
            <w:hideMark/>
          </w:tcPr>
          <w:p w14:paraId="6D9D233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21.10</w:t>
            </w:r>
          </w:p>
        </w:tc>
        <w:tc>
          <w:tcPr>
            <w:tcW w:w="510" w:type="pct"/>
            <w:tcBorders>
              <w:top w:val="nil"/>
              <w:left w:val="nil"/>
              <w:bottom w:val="nil"/>
              <w:right w:val="nil"/>
            </w:tcBorders>
            <w:shd w:val="clear" w:color="auto" w:fill="auto"/>
            <w:noWrap/>
            <w:vAlign w:val="bottom"/>
            <w:hideMark/>
          </w:tcPr>
          <w:p w14:paraId="405C4D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8F6285A" w14:textId="77777777" w:rsidTr="000C79D2">
        <w:trPr>
          <w:trHeight w:val="260"/>
        </w:trPr>
        <w:tc>
          <w:tcPr>
            <w:tcW w:w="1625" w:type="pct"/>
            <w:tcBorders>
              <w:top w:val="nil"/>
              <w:left w:val="nil"/>
              <w:bottom w:val="nil"/>
              <w:right w:val="nil"/>
            </w:tcBorders>
            <w:shd w:val="clear" w:color="auto" w:fill="auto"/>
            <w:noWrap/>
            <w:vAlign w:val="bottom"/>
            <w:hideMark/>
          </w:tcPr>
          <w:p w14:paraId="437F9DF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1DB37D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1F9EE4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w:t>
            </w:r>
            <w:proofErr w:type="spellEnd"/>
          </w:p>
        </w:tc>
        <w:tc>
          <w:tcPr>
            <w:tcW w:w="558" w:type="pct"/>
            <w:tcBorders>
              <w:top w:val="nil"/>
              <w:left w:val="nil"/>
              <w:bottom w:val="nil"/>
              <w:right w:val="nil"/>
            </w:tcBorders>
            <w:shd w:val="clear" w:color="auto" w:fill="auto"/>
            <w:noWrap/>
            <w:vAlign w:val="bottom"/>
            <w:hideMark/>
          </w:tcPr>
          <w:p w14:paraId="0C37C67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192.50</w:t>
            </w:r>
          </w:p>
        </w:tc>
        <w:tc>
          <w:tcPr>
            <w:tcW w:w="498" w:type="pct"/>
            <w:tcBorders>
              <w:top w:val="nil"/>
              <w:left w:val="nil"/>
              <w:bottom w:val="nil"/>
              <w:right w:val="nil"/>
            </w:tcBorders>
            <w:shd w:val="clear" w:color="auto" w:fill="auto"/>
            <w:noWrap/>
            <w:vAlign w:val="bottom"/>
            <w:hideMark/>
          </w:tcPr>
          <w:p w14:paraId="52C6339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21.70</w:t>
            </w:r>
          </w:p>
        </w:tc>
        <w:tc>
          <w:tcPr>
            <w:tcW w:w="510" w:type="pct"/>
            <w:tcBorders>
              <w:top w:val="nil"/>
              <w:left w:val="nil"/>
              <w:bottom w:val="nil"/>
              <w:right w:val="nil"/>
            </w:tcBorders>
            <w:shd w:val="clear" w:color="auto" w:fill="auto"/>
            <w:noWrap/>
            <w:vAlign w:val="bottom"/>
            <w:hideMark/>
          </w:tcPr>
          <w:p w14:paraId="18B669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650C5D90" w14:textId="77777777" w:rsidTr="000C79D2">
        <w:trPr>
          <w:trHeight w:val="260"/>
        </w:trPr>
        <w:tc>
          <w:tcPr>
            <w:tcW w:w="1625" w:type="pct"/>
            <w:tcBorders>
              <w:top w:val="nil"/>
              <w:left w:val="nil"/>
              <w:bottom w:val="nil"/>
              <w:right w:val="nil"/>
            </w:tcBorders>
            <w:shd w:val="clear" w:color="auto" w:fill="auto"/>
            <w:noWrap/>
            <w:vAlign w:val="bottom"/>
            <w:hideMark/>
          </w:tcPr>
          <w:p w14:paraId="0676C450"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555ECB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C66A5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28EFF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193.60</w:t>
            </w:r>
          </w:p>
        </w:tc>
        <w:tc>
          <w:tcPr>
            <w:tcW w:w="498" w:type="pct"/>
            <w:tcBorders>
              <w:top w:val="nil"/>
              <w:left w:val="nil"/>
              <w:bottom w:val="nil"/>
              <w:right w:val="nil"/>
            </w:tcBorders>
            <w:shd w:val="clear" w:color="auto" w:fill="auto"/>
            <w:noWrap/>
            <w:vAlign w:val="bottom"/>
            <w:hideMark/>
          </w:tcPr>
          <w:p w14:paraId="18A2A86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22.80</w:t>
            </w:r>
          </w:p>
        </w:tc>
        <w:tc>
          <w:tcPr>
            <w:tcW w:w="510" w:type="pct"/>
            <w:tcBorders>
              <w:top w:val="nil"/>
              <w:left w:val="nil"/>
              <w:bottom w:val="nil"/>
              <w:right w:val="nil"/>
            </w:tcBorders>
            <w:shd w:val="clear" w:color="auto" w:fill="auto"/>
            <w:noWrap/>
            <w:vAlign w:val="bottom"/>
            <w:hideMark/>
          </w:tcPr>
          <w:p w14:paraId="33231C9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AA7830F" w14:textId="77777777" w:rsidTr="000C79D2">
        <w:trPr>
          <w:trHeight w:val="260"/>
        </w:trPr>
        <w:tc>
          <w:tcPr>
            <w:tcW w:w="1625" w:type="pct"/>
            <w:tcBorders>
              <w:top w:val="nil"/>
              <w:left w:val="nil"/>
              <w:bottom w:val="nil"/>
              <w:right w:val="nil"/>
            </w:tcBorders>
            <w:shd w:val="clear" w:color="auto" w:fill="auto"/>
            <w:noWrap/>
            <w:vAlign w:val="bottom"/>
            <w:hideMark/>
          </w:tcPr>
          <w:p w14:paraId="266E4A8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02F235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B6BC72D"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Region+Zone</w:t>
            </w:r>
            <w:proofErr w:type="spellEnd"/>
          </w:p>
        </w:tc>
        <w:tc>
          <w:tcPr>
            <w:tcW w:w="558" w:type="pct"/>
            <w:tcBorders>
              <w:top w:val="nil"/>
              <w:left w:val="nil"/>
              <w:bottom w:val="nil"/>
              <w:right w:val="nil"/>
            </w:tcBorders>
            <w:shd w:val="clear" w:color="auto" w:fill="auto"/>
            <w:noWrap/>
            <w:vAlign w:val="bottom"/>
            <w:hideMark/>
          </w:tcPr>
          <w:p w14:paraId="50C4EB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194.10</w:t>
            </w:r>
          </w:p>
        </w:tc>
        <w:tc>
          <w:tcPr>
            <w:tcW w:w="498" w:type="pct"/>
            <w:tcBorders>
              <w:top w:val="nil"/>
              <w:left w:val="nil"/>
              <w:bottom w:val="nil"/>
              <w:right w:val="nil"/>
            </w:tcBorders>
            <w:shd w:val="clear" w:color="auto" w:fill="auto"/>
            <w:noWrap/>
            <w:vAlign w:val="bottom"/>
            <w:hideMark/>
          </w:tcPr>
          <w:p w14:paraId="2D99EB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23.30</w:t>
            </w:r>
          </w:p>
        </w:tc>
        <w:tc>
          <w:tcPr>
            <w:tcW w:w="510" w:type="pct"/>
            <w:tcBorders>
              <w:top w:val="nil"/>
              <w:left w:val="nil"/>
              <w:bottom w:val="nil"/>
              <w:right w:val="nil"/>
            </w:tcBorders>
            <w:shd w:val="clear" w:color="auto" w:fill="auto"/>
            <w:noWrap/>
            <w:vAlign w:val="bottom"/>
            <w:hideMark/>
          </w:tcPr>
          <w:p w14:paraId="04DD58E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58CF5E3C" w14:textId="77777777" w:rsidTr="000C79D2">
        <w:trPr>
          <w:trHeight w:val="260"/>
        </w:trPr>
        <w:tc>
          <w:tcPr>
            <w:tcW w:w="1625" w:type="pct"/>
            <w:tcBorders>
              <w:top w:val="nil"/>
              <w:left w:val="nil"/>
              <w:bottom w:val="nil"/>
              <w:right w:val="nil"/>
            </w:tcBorders>
            <w:shd w:val="clear" w:color="auto" w:fill="auto"/>
            <w:noWrap/>
            <w:vAlign w:val="bottom"/>
            <w:hideMark/>
          </w:tcPr>
          <w:p w14:paraId="475BAFB0"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6FD99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4FB49D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Limit+Region</w:t>
            </w:r>
            <w:proofErr w:type="spellEnd"/>
          </w:p>
        </w:tc>
        <w:tc>
          <w:tcPr>
            <w:tcW w:w="558" w:type="pct"/>
            <w:tcBorders>
              <w:top w:val="nil"/>
              <w:left w:val="nil"/>
              <w:bottom w:val="nil"/>
              <w:right w:val="nil"/>
            </w:tcBorders>
            <w:shd w:val="clear" w:color="auto" w:fill="auto"/>
            <w:noWrap/>
            <w:vAlign w:val="bottom"/>
            <w:hideMark/>
          </w:tcPr>
          <w:p w14:paraId="074CFB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195.60</w:t>
            </w:r>
          </w:p>
        </w:tc>
        <w:tc>
          <w:tcPr>
            <w:tcW w:w="498" w:type="pct"/>
            <w:tcBorders>
              <w:top w:val="nil"/>
              <w:left w:val="nil"/>
              <w:bottom w:val="nil"/>
              <w:right w:val="nil"/>
            </w:tcBorders>
            <w:shd w:val="clear" w:color="auto" w:fill="auto"/>
            <w:noWrap/>
            <w:vAlign w:val="bottom"/>
            <w:hideMark/>
          </w:tcPr>
          <w:p w14:paraId="2F56462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24.80</w:t>
            </w:r>
          </w:p>
        </w:tc>
        <w:tc>
          <w:tcPr>
            <w:tcW w:w="510" w:type="pct"/>
            <w:tcBorders>
              <w:top w:val="nil"/>
              <w:left w:val="nil"/>
              <w:bottom w:val="nil"/>
              <w:right w:val="nil"/>
            </w:tcBorders>
            <w:shd w:val="clear" w:color="auto" w:fill="auto"/>
            <w:noWrap/>
            <w:vAlign w:val="bottom"/>
            <w:hideMark/>
          </w:tcPr>
          <w:p w14:paraId="1BCE6A4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3FE3E54" w14:textId="77777777" w:rsidTr="000C79D2">
        <w:trPr>
          <w:trHeight w:val="260"/>
        </w:trPr>
        <w:tc>
          <w:tcPr>
            <w:tcW w:w="1625" w:type="pct"/>
            <w:tcBorders>
              <w:top w:val="nil"/>
              <w:left w:val="nil"/>
              <w:bottom w:val="nil"/>
              <w:right w:val="nil"/>
            </w:tcBorders>
            <w:shd w:val="clear" w:color="auto" w:fill="auto"/>
            <w:noWrap/>
            <w:vAlign w:val="bottom"/>
            <w:hideMark/>
          </w:tcPr>
          <w:p w14:paraId="265F1218"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845E495"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C5EF50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Limit+Zone+Region</w:t>
            </w:r>
            <w:proofErr w:type="spellEnd"/>
          </w:p>
        </w:tc>
        <w:tc>
          <w:tcPr>
            <w:tcW w:w="558" w:type="pct"/>
            <w:tcBorders>
              <w:top w:val="nil"/>
              <w:left w:val="nil"/>
              <w:bottom w:val="nil"/>
              <w:right w:val="nil"/>
            </w:tcBorders>
            <w:shd w:val="clear" w:color="auto" w:fill="auto"/>
            <w:noWrap/>
            <w:vAlign w:val="bottom"/>
            <w:hideMark/>
          </w:tcPr>
          <w:p w14:paraId="01EA0F25"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196.10</w:t>
            </w:r>
          </w:p>
        </w:tc>
        <w:tc>
          <w:tcPr>
            <w:tcW w:w="498" w:type="pct"/>
            <w:tcBorders>
              <w:top w:val="nil"/>
              <w:left w:val="nil"/>
              <w:bottom w:val="nil"/>
              <w:right w:val="nil"/>
            </w:tcBorders>
            <w:shd w:val="clear" w:color="auto" w:fill="auto"/>
            <w:noWrap/>
            <w:vAlign w:val="bottom"/>
            <w:hideMark/>
          </w:tcPr>
          <w:p w14:paraId="0B53A1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25.30</w:t>
            </w:r>
          </w:p>
        </w:tc>
        <w:tc>
          <w:tcPr>
            <w:tcW w:w="510" w:type="pct"/>
            <w:tcBorders>
              <w:top w:val="nil"/>
              <w:left w:val="nil"/>
              <w:bottom w:val="nil"/>
              <w:right w:val="nil"/>
            </w:tcBorders>
            <w:shd w:val="clear" w:color="auto" w:fill="auto"/>
            <w:noWrap/>
            <w:vAlign w:val="bottom"/>
            <w:hideMark/>
          </w:tcPr>
          <w:p w14:paraId="2267D25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96D666A" w14:textId="77777777" w:rsidTr="000C79D2">
        <w:trPr>
          <w:trHeight w:val="260"/>
        </w:trPr>
        <w:tc>
          <w:tcPr>
            <w:tcW w:w="1625" w:type="pct"/>
            <w:tcBorders>
              <w:top w:val="nil"/>
              <w:left w:val="nil"/>
              <w:bottom w:val="nil"/>
              <w:right w:val="nil"/>
            </w:tcBorders>
            <w:shd w:val="clear" w:color="auto" w:fill="auto"/>
            <w:noWrap/>
            <w:vAlign w:val="bottom"/>
            <w:hideMark/>
          </w:tcPr>
          <w:p w14:paraId="4BA9CD1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C2E69E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BA2747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:Zone</w:t>
            </w:r>
            <w:proofErr w:type="spellEnd"/>
            <w:proofErr w:type="gramEnd"/>
          </w:p>
        </w:tc>
        <w:tc>
          <w:tcPr>
            <w:tcW w:w="558" w:type="pct"/>
            <w:tcBorders>
              <w:top w:val="nil"/>
              <w:left w:val="nil"/>
              <w:bottom w:val="nil"/>
              <w:right w:val="nil"/>
            </w:tcBorders>
            <w:shd w:val="clear" w:color="auto" w:fill="auto"/>
            <w:noWrap/>
            <w:vAlign w:val="bottom"/>
            <w:hideMark/>
          </w:tcPr>
          <w:p w14:paraId="125B3BD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196.60</w:t>
            </w:r>
          </w:p>
        </w:tc>
        <w:tc>
          <w:tcPr>
            <w:tcW w:w="498" w:type="pct"/>
            <w:tcBorders>
              <w:top w:val="nil"/>
              <w:left w:val="nil"/>
              <w:bottom w:val="nil"/>
              <w:right w:val="nil"/>
            </w:tcBorders>
            <w:shd w:val="clear" w:color="auto" w:fill="auto"/>
            <w:noWrap/>
            <w:vAlign w:val="bottom"/>
            <w:hideMark/>
          </w:tcPr>
          <w:p w14:paraId="5112B66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25.80</w:t>
            </w:r>
          </w:p>
        </w:tc>
        <w:tc>
          <w:tcPr>
            <w:tcW w:w="510" w:type="pct"/>
            <w:tcBorders>
              <w:top w:val="nil"/>
              <w:left w:val="nil"/>
              <w:bottom w:val="nil"/>
              <w:right w:val="nil"/>
            </w:tcBorders>
            <w:shd w:val="clear" w:color="auto" w:fill="auto"/>
            <w:noWrap/>
            <w:vAlign w:val="bottom"/>
            <w:hideMark/>
          </w:tcPr>
          <w:p w14:paraId="55ECD32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FA96C49" w14:textId="77777777" w:rsidTr="000C79D2">
        <w:trPr>
          <w:trHeight w:val="260"/>
        </w:trPr>
        <w:tc>
          <w:tcPr>
            <w:tcW w:w="1625" w:type="pct"/>
            <w:tcBorders>
              <w:top w:val="nil"/>
              <w:left w:val="nil"/>
              <w:bottom w:val="nil"/>
              <w:right w:val="nil"/>
            </w:tcBorders>
            <w:shd w:val="clear" w:color="auto" w:fill="auto"/>
            <w:noWrap/>
            <w:vAlign w:val="bottom"/>
            <w:hideMark/>
          </w:tcPr>
          <w:p w14:paraId="74FEFC3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1FF3F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5DE7CE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2369A83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197.60</w:t>
            </w:r>
          </w:p>
        </w:tc>
        <w:tc>
          <w:tcPr>
            <w:tcW w:w="498" w:type="pct"/>
            <w:tcBorders>
              <w:top w:val="nil"/>
              <w:left w:val="nil"/>
              <w:bottom w:val="nil"/>
              <w:right w:val="nil"/>
            </w:tcBorders>
            <w:shd w:val="clear" w:color="auto" w:fill="auto"/>
            <w:noWrap/>
            <w:vAlign w:val="bottom"/>
            <w:hideMark/>
          </w:tcPr>
          <w:p w14:paraId="2767361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26.80</w:t>
            </w:r>
          </w:p>
        </w:tc>
        <w:tc>
          <w:tcPr>
            <w:tcW w:w="510" w:type="pct"/>
            <w:tcBorders>
              <w:top w:val="nil"/>
              <w:left w:val="nil"/>
              <w:bottom w:val="nil"/>
              <w:right w:val="nil"/>
            </w:tcBorders>
            <w:shd w:val="clear" w:color="auto" w:fill="auto"/>
            <w:noWrap/>
            <w:vAlign w:val="bottom"/>
            <w:hideMark/>
          </w:tcPr>
          <w:p w14:paraId="3D92468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3DE6A748" w14:textId="77777777" w:rsidTr="000C79D2">
        <w:trPr>
          <w:trHeight w:val="260"/>
        </w:trPr>
        <w:tc>
          <w:tcPr>
            <w:tcW w:w="1625" w:type="pct"/>
            <w:tcBorders>
              <w:top w:val="nil"/>
              <w:left w:val="nil"/>
              <w:bottom w:val="nil"/>
              <w:right w:val="nil"/>
            </w:tcBorders>
            <w:shd w:val="clear" w:color="auto" w:fill="auto"/>
            <w:noWrap/>
            <w:vAlign w:val="bottom"/>
            <w:hideMark/>
          </w:tcPr>
          <w:p w14:paraId="11ABF6E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D2CA3BD"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241A3"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79ECB1A0"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86735CC"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7A879185" w14:textId="77777777" w:rsidR="004D5A03" w:rsidRPr="004D5A03" w:rsidRDefault="004D5A03" w:rsidP="004D5A03">
            <w:pPr>
              <w:jc w:val="center"/>
              <w:rPr>
                <w:rFonts w:ascii="Times New Roman" w:eastAsia="Times New Roman" w:hAnsi="Times New Roman"/>
                <w:lang w:val="en-AU"/>
              </w:rPr>
            </w:pPr>
          </w:p>
        </w:tc>
      </w:tr>
      <w:tr w:rsidR="004D5A03" w:rsidRPr="004D5A03" w14:paraId="33425772" w14:textId="77777777" w:rsidTr="000C79D2">
        <w:trPr>
          <w:trHeight w:val="260"/>
        </w:trPr>
        <w:tc>
          <w:tcPr>
            <w:tcW w:w="1625" w:type="pct"/>
            <w:tcBorders>
              <w:top w:val="nil"/>
              <w:left w:val="nil"/>
              <w:bottom w:val="nil"/>
              <w:right w:val="nil"/>
            </w:tcBorders>
            <w:shd w:val="clear" w:color="auto" w:fill="auto"/>
            <w:noWrap/>
            <w:vAlign w:val="bottom"/>
            <w:hideMark/>
          </w:tcPr>
          <w:p w14:paraId="54AC5AA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31FCA22"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259A5D09"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2DEFDE4A"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662F8350"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47CD8A60" w14:textId="77777777" w:rsidR="004D5A03" w:rsidRPr="004D5A03" w:rsidRDefault="004D5A03" w:rsidP="004D5A03">
            <w:pPr>
              <w:jc w:val="center"/>
              <w:rPr>
                <w:rFonts w:ascii="Times New Roman" w:eastAsia="Times New Roman" w:hAnsi="Times New Roman"/>
                <w:lang w:val="en-AU"/>
              </w:rPr>
            </w:pPr>
          </w:p>
        </w:tc>
      </w:tr>
      <w:tr w:rsidR="004D5A03" w:rsidRPr="004D5A03" w14:paraId="432BE5E0" w14:textId="77777777" w:rsidTr="000C79D2">
        <w:trPr>
          <w:trHeight w:val="260"/>
        </w:trPr>
        <w:tc>
          <w:tcPr>
            <w:tcW w:w="1625" w:type="pct"/>
            <w:tcBorders>
              <w:top w:val="nil"/>
              <w:left w:val="nil"/>
              <w:bottom w:val="nil"/>
              <w:right w:val="nil"/>
            </w:tcBorders>
            <w:shd w:val="clear" w:color="auto" w:fill="auto"/>
            <w:noWrap/>
            <w:vAlign w:val="bottom"/>
            <w:hideMark/>
          </w:tcPr>
          <w:p w14:paraId="132190B3"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9B8E62B"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1562A982"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50DA850"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FEAE7F"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792923" w14:textId="77777777" w:rsidR="004D5A03" w:rsidRPr="004D5A03" w:rsidRDefault="004D5A03" w:rsidP="004D5A03">
            <w:pPr>
              <w:jc w:val="center"/>
              <w:rPr>
                <w:rFonts w:ascii="Times New Roman" w:eastAsia="Times New Roman" w:hAnsi="Times New Roman"/>
                <w:lang w:val="en-AU"/>
              </w:rPr>
            </w:pPr>
          </w:p>
        </w:tc>
      </w:tr>
      <w:tr w:rsidR="004D5A03" w:rsidRPr="004D5A03" w14:paraId="128F550B" w14:textId="77777777" w:rsidTr="000C79D2">
        <w:trPr>
          <w:trHeight w:val="260"/>
        </w:trPr>
        <w:tc>
          <w:tcPr>
            <w:tcW w:w="1625" w:type="pct"/>
            <w:tcBorders>
              <w:top w:val="nil"/>
              <w:left w:val="nil"/>
              <w:bottom w:val="nil"/>
              <w:right w:val="nil"/>
            </w:tcBorders>
            <w:shd w:val="clear" w:color="auto" w:fill="auto"/>
            <w:noWrap/>
            <w:vAlign w:val="bottom"/>
            <w:hideMark/>
          </w:tcPr>
          <w:p w14:paraId="061EAB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6197CD6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7AEEB8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2C8DE24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109.50</w:t>
            </w:r>
          </w:p>
        </w:tc>
        <w:tc>
          <w:tcPr>
            <w:tcW w:w="498" w:type="pct"/>
            <w:tcBorders>
              <w:top w:val="nil"/>
              <w:left w:val="nil"/>
              <w:bottom w:val="nil"/>
              <w:right w:val="nil"/>
            </w:tcBorders>
            <w:shd w:val="clear" w:color="auto" w:fill="auto"/>
            <w:noWrap/>
            <w:vAlign w:val="bottom"/>
            <w:hideMark/>
          </w:tcPr>
          <w:p w14:paraId="5A2F520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46BB1C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0.63</w:t>
            </w:r>
          </w:p>
        </w:tc>
      </w:tr>
      <w:tr w:rsidR="004D5A03" w:rsidRPr="004D5A03" w14:paraId="3087CD9A" w14:textId="77777777" w:rsidTr="000C79D2">
        <w:trPr>
          <w:trHeight w:val="260"/>
        </w:trPr>
        <w:tc>
          <w:tcPr>
            <w:tcW w:w="1625" w:type="pct"/>
            <w:tcBorders>
              <w:top w:val="nil"/>
              <w:left w:val="nil"/>
              <w:bottom w:val="nil"/>
              <w:right w:val="nil"/>
            </w:tcBorders>
            <w:shd w:val="clear" w:color="auto" w:fill="auto"/>
            <w:noWrap/>
            <w:vAlign w:val="bottom"/>
            <w:hideMark/>
          </w:tcPr>
          <w:p w14:paraId="1FBE3A4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FCD660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5CF8D34"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6668F75A"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111.90</w:t>
            </w:r>
          </w:p>
        </w:tc>
        <w:tc>
          <w:tcPr>
            <w:tcW w:w="498" w:type="pct"/>
            <w:tcBorders>
              <w:top w:val="nil"/>
              <w:left w:val="nil"/>
              <w:bottom w:val="nil"/>
              <w:right w:val="nil"/>
            </w:tcBorders>
            <w:shd w:val="clear" w:color="auto" w:fill="auto"/>
            <w:noWrap/>
            <w:vAlign w:val="bottom"/>
            <w:hideMark/>
          </w:tcPr>
          <w:p w14:paraId="63E6346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2.40</w:t>
            </w:r>
          </w:p>
        </w:tc>
        <w:tc>
          <w:tcPr>
            <w:tcW w:w="510" w:type="pct"/>
            <w:tcBorders>
              <w:top w:val="nil"/>
              <w:left w:val="nil"/>
              <w:bottom w:val="nil"/>
              <w:right w:val="nil"/>
            </w:tcBorders>
            <w:shd w:val="clear" w:color="auto" w:fill="auto"/>
            <w:noWrap/>
            <w:vAlign w:val="bottom"/>
            <w:hideMark/>
          </w:tcPr>
          <w:p w14:paraId="11742A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0.19</w:t>
            </w:r>
          </w:p>
        </w:tc>
      </w:tr>
      <w:tr w:rsidR="004D5A03" w:rsidRPr="004D5A03" w14:paraId="1ABFA5A4" w14:textId="77777777" w:rsidTr="000C79D2">
        <w:trPr>
          <w:trHeight w:val="260"/>
        </w:trPr>
        <w:tc>
          <w:tcPr>
            <w:tcW w:w="1625" w:type="pct"/>
            <w:tcBorders>
              <w:top w:val="nil"/>
              <w:left w:val="nil"/>
              <w:bottom w:val="nil"/>
              <w:right w:val="nil"/>
            </w:tcBorders>
            <w:shd w:val="clear" w:color="auto" w:fill="auto"/>
            <w:noWrap/>
            <w:vAlign w:val="bottom"/>
            <w:hideMark/>
          </w:tcPr>
          <w:p w14:paraId="64E7498F"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FDF12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418545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3468167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112.20</w:t>
            </w:r>
          </w:p>
        </w:tc>
        <w:tc>
          <w:tcPr>
            <w:tcW w:w="498" w:type="pct"/>
            <w:tcBorders>
              <w:top w:val="nil"/>
              <w:left w:val="nil"/>
              <w:bottom w:val="nil"/>
              <w:right w:val="nil"/>
            </w:tcBorders>
            <w:shd w:val="clear" w:color="auto" w:fill="auto"/>
            <w:noWrap/>
            <w:vAlign w:val="bottom"/>
            <w:hideMark/>
          </w:tcPr>
          <w:p w14:paraId="1831FDE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2.70</w:t>
            </w:r>
          </w:p>
        </w:tc>
        <w:tc>
          <w:tcPr>
            <w:tcW w:w="510" w:type="pct"/>
            <w:tcBorders>
              <w:top w:val="nil"/>
              <w:left w:val="nil"/>
              <w:bottom w:val="nil"/>
              <w:right w:val="nil"/>
            </w:tcBorders>
            <w:shd w:val="clear" w:color="auto" w:fill="auto"/>
            <w:noWrap/>
            <w:vAlign w:val="bottom"/>
            <w:hideMark/>
          </w:tcPr>
          <w:p w14:paraId="50E5CB9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0.16</w:t>
            </w:r>
          </w:p>
        </w:tc>
      </w:tr>
      <w:tr w:rsidR="004D5A03" w:rsidRPr="004D5A03" w14:paraId="45CA80D9" w14:textId="77777777" w:rsidTr="000C79D2">
        <w:trPr>
          <w:trHeight w:val="260"/>
        </w:trPr>
        <w:tc>
          <w:tcPr>
            <w:tcW w:w="1625" w:type="pct"/>
            <w:tcBorders>
              <w:top w:val="nil"/>
              <w:left w:val="nil"/>
              <w:bottom w:val="nil"/>
              <w:right w:val="nil"/>
            </w:tcBorders>
            <w:shd w:val="clear" w:color="auto" w:fill="auto"/>
            <w:noWrap/>
            <w:vAlign w:val="bottom"/>
            <w:hideMark/>
          </w:tcPr>
          <w:p w14:paraId="454232E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7A6EBA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9AC5B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643BA5E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117.70</w:t>
            </w:r>
          </w:p>
        </w:tc>
        <w:tc>
          <w:tcPr>
            <w:tcW w:w="498" w:type="pct"/>
            <w:tcBorders>
              <w:top w:val="nil"/>
              <w:left w:val="nil"/>
              <w:bottom w:val="nil"/>
              <w:right w:val="nil"/>
            </w:tcBorders>
            <w:shd w:val="clear" w:color="auto" w:fill="auto"/>
            <w:noWrap/>
            <w:vAlign w:val="bottom"/>
            <w:hideMark/>
          </w:tcPr>
          <w:p w14:paraId="5F57A7B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8.20</w:t>
            </w:r>
          </w:p>
        </w:tc>
        <w:tc>
          <w:tcPr>
            <w:tcW w:w="510" w:type="pct"/>
            <w:tcBorders>
              <w:top w:val="nil"/>
              <w:left w:val="nil"/>
              <w:bottom w:val="nil"/>
              <w:right w:val="nil"/>
            </w:tcBorders>
            <w:shd w:val="clear" w:color="auto" w:fill="auto"/>
            <w:noWrap/>
            <w:vAlign w:val="bottom"/>
            <w:hideMark/>
          </w:tcPr>
          <w:p w14:paraId="40CAF94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0.01</w:t>
            </w:r>
          </w:p>
        </w:tc>
      </w:tr>
      <w:tr w:rsidR="004D5A03" w:rsidRPr="004D5A03" w14:paraId="6F3B3FCC" w14:textId="77777777" w:rsidTr="000C79D2">
        <w:trPr>
          <w:trHeight w:val="260"/>
        </w:trPr>
        <w:tc>
          <w:tcPr>
            <w:tcW w:w="1625" w:type="pct"/>
            <w:tcBorders>
              <w:top w:val="nil"/>
              <w:left w:val="nil"/>
              <w:bottom w:val="nil"/>
              <w:right w:val="nil"/>
            </w:tcBorders>
            <w:shd w:val="clear" w:color="auto" w:fill="auto"/>
            <w:noWrap/>
            <w:vAlign w:val="bottom"/>
            <w:hideMark/>
          </w:tcPr>
          <w:p w14:paraId="04BDCD11"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070BC8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FFE299C"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548F554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120.80</w:t>
            </w:r>
          </w:p>
        </w:tc>
        <w:tc>
          <w:tcPr>
            <w:tcW w:w="498" w:type="pct"/>
            <w:tcBorders>
              <w:top w:val="nil"/>
              <w:left w:val="nil"/>
              <w:bottom w:val="nil"/>
              <w:right w:val="nil"/>
            </w:tcBorders>
            <w:shd w:val="clear" w:color="auto" w:fill="auto"/>
            <w:noWrap/>
            <w:vAlign w:val="bottom"/>
            <w:hideMark/>
          </w:tcPr>
          <w:p w14:paraId="19C8A50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11.30</w:t>
            </w:r>
          </w:p>
        </w:tc>
        <w:tc>
          <w:tcPr>
            <w:tcW w:w="510" w:type="pct"/>
            <w:tcBorders>
              <w:top w:val="nil"/>
              <w:left w:val="nil"/>
              <w:bottom w:val="nil"/>
              <w:right w:val="nil"/>
            </w:tcBorders>
            <w:shd w:val="clear" w:color="auto" w:fill="auto"/>
            <w:noWrap/>
            <w:vAlign w:val="bottom"/>
            <w:hideMark/>
          </w:tcPr>
          <w:p w14:paraId="416F8B2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0175FE4D" w14:textId="77777777" w:rsidTr="000C79D2">
        <w:trPr>
          <w:trHeight w:val="260"/>
        </w:trPr>
        <w:tc>
          <w:tcPr>
            <w:tcW w:w="1625" w:type="pct"/>
            <w:tcBorders>
              <w:top w:val="nil"/>
              <w:left w:val="nil"/>
              <w:bottom w:val="nil"/>
              <w:right w:val="nil"/>
            </w:tcBorders>
            <w:shd w:val="clear" w:color="auto" w:fill="auto"/>
            <w:noWrap/>
            <w:vAlign w:val="bottom"/>
            <w:hideMark/>
          </w:tcPr>
          <w:p w14:paraId="4F0B5804"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13C624E"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493FD71"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3C6E86E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7395F3A"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6F072DD4" w14:textId="77777777" w:rsidR="004D5A03" w:rsidRPr="004D5A03" w:rsidRDefault="004D5A03" w:rsidP="004D5A03">
            <w:pPr>
              <w:jc w:val="center"/>
              <w:rPr>
                <w:rFonts w:ascii="Times New Roman" w:eastAsia="Times New Roman" w:hAnsi="Times New Roman"/>
                <w:lang w:val="en-AU"/>
              </w:rPr>
            </w:pPr>
          </w:p>
        </w:tc>
      </w:tr>
      <w:tr w:rsidR="004D5A03" w:rsidRPr="004D5A03" w14:paraId="4E0D1A06" w14:textId="77777777" w:rsidTr="000C79D2">
        <w:trPr>
          <w:trHeight w:val="260"/>
        </w:trPr>
        <w:tc>
          <w:tcPr>
            <w:tcW w:w="1625" w:type="pct"/>
            <w:tcBorders>
              <w:top w:val="nil"/>
              <w:left w:val="nil"/>
              <w:bottom w:val="nil"/>
              <w:right w:val="nil"/>
            </w:tcBorders>
            <w:shd w:val="clear" w:color="auto" w:fill="auto"/>
            <w:noWrap/>
            <w:vAlign w:val="bottom"/>
            <w:hideMark/>
          </w:tcPr>
          <w:p w14:paraId="26A9932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5280494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E8891B6"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784AAB9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63.19</w:t>
            </w:r>
          </w:p>
        </w:tc>
        <w:tc>
          <w:tcPr>
            <w:tcW w:w="498" w:type="pct"/>
            <w:tcBorders>
              <w:top w:val="nil"/>
              <w:left w:val="nil"/>
              <w:bottom w:val="nil"/>
              <w:right w:val="nil"/>
            </w:tcBorders>
            <w:shd w:val="clear" w:color="auto" w:fill="auto"/>
            <w:noWrap/>
            <w:vAlign w:val="bottom"/>
            <w:hideMark/>
          </w:tcPr>
          <w:p w14:paraId="63A67E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054548F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0.73</w:t>
            </w:r>
          </w:p>
        </w:tc>
      </w:tr>
      <w:tr w:rsidR="004D5A03" w:rsidRPr="004D5A03" w14:paraId="7C711863" w14:textId="77777777" w:rsidTr="000C79D2">
        <w:trPr>
          <w:trHeight w:val="260"/>
        </w:trPr>
        <w:tc>
          <w:tcPr>
            <w:tcW w:w="1625" w:type="pct"/>
            <w:tcBorders>
              <w:top w:val="nil"/>
              <w:left w:val="nil"/>
              <w:bottom w:val="nil"/>
              <w:right w:val="nil"/>
            </w:tcBorders>
            <w:shd w:val="clear" w:color="auto" w:fill="auto"/>
            <w:noWrap/>
            <w:vAlign w:val="bottom"/>
            <w:hideMark/>
          </w:tcPr>
          <w:p w14:paraId="67AC406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62FA2A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C7FEECE"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52F944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65.66</w:t>
            </w:r>
          </w:p>
        </w:tc>
        <w:tc>
          <w:tcPr>
            <w:tcW w:w="498" w:type="pct"/>
            <w:tcBorders>
              <w:top w:val="nil"/>
              <w:left w:val="nil"/>
              <w:bottom w:val="nil"/>
              <w:right w:val="nil"/>
            </w:tcBorders>
            <w:shd w:val="clear" w:color="auto" w:fill="auto"/>
            <w:noWrap/>
            <w:vAlign w:val="bottom"/>
            <w:hideMark/>
          </w:tcPr>
          <w:p w14:paraId="3FCAAEA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2.47</w:t>
            </w:r>
          </w:p>
        </w:tc>
        <w:tc>
          <w:tcPr>
            <w:tcW w:w="510" w:type="pct"/>
            <w:tcBorders>
              <w:top w:val="nil"/>
              <w:left w:val="nil"/>
              <w:bottom w:val="nil"/>
              <w:right w:val="nil"/>
            </w:tcBorders>
            <w:shd w:val="clear" w:color="auto" w:fill="auto"/>
            <w:noWrap/>
            <w:vAlign w:val="bottom"/>
            <w:hideMark/>
          </w:tcPr>
          <w:p w14:paraId="5D9A1DA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0.21</w:t>
            </w:r>
          </w:p>
        </w:tc>
      </w:tr>
      <w:tr w:rsidR="004D5A03" w:rsidRPr="004D5A03" w14:paraId="2BA29C99" w14:textId="77777777" w:rsidTr="000C79D2">
        <w:trPr>
          <w:trHeight w:val="260"/>
        </w:trPr>
        <w:tc>
          <w:tcPr>
            <w:tcW w:w="1625" w:type="pct"/>
            <w:tcBorders>
              <w:top w:val="nil"/>
              <w:left w:val="nil"/>
              <w:bottom w:val="nil"/>
              <w:right w:val="nil"/>
            </w:tcBorders>
            <w:shd w:val="clear" w:color="auto" w:fill="auto"/>
            <w:noWrap/>
            <w:vAlign w:val="bottom"/>
            <w:hideMark/>
          </w:tcPr>
          <w:p w14:paraId="19C1840E"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FF3CAC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6B61466"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02394F1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68.53</w:t>
            </w:r>
          </w:p>
        </w:tc>
        <w:tc>
          <w:tcPr>
            <w:tcW w:w="498" w:type="pct"/>
            <w:tcBorders>
              <w:top w:val="nil"/>
              <w:left w:val="nil"/>
              <w:bottom w:val="nil"/>
              <w:right w:val="nil"/>
            </w:tcBorders>
            <w:shd w:val="clear" w:color="auto" w:fill="auto"/>
            <w:noWrap/>
            <w:vAlign w:val="bottom"/>
            <w:hideMark/>
          </w:tcPr>
          <w:p w14:paraId="6B9B19F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5.34</w:t>
            </w:r>
          </w:p>
        </w:tc>
        <w:tc>
          <w:tcPr>
            <w:tcW w:w="510" w:type="pct"/>
            <w:tcBorders>
              <w:top w:val="nil"/>
              <w:left w:val="nil"/>
              <w:bottom w:val="nil"/>
              <w:right w:val="nil"/>
            </w:tcBorders>
            <w:shd w:val="clear" w:color="auto" w:fill="auto"/>
            <w:noWrap/>
            <w:vAlign w:val="bottom"/>
            <w:hideMark/>
          </w:tcPr>
          <w:p w14:paraId="3840DE7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0.05</w:t>
            </w:r>
          </w:p>
        </w:tc>
      </w:tr>
      <w:tr w:rsidR="004D5A03" w:rsidRPr="004D5A03" w14:paraId="666E4D9B" w14:textId="77777777" w:rsidTr="000C79D2">
        <w:trPr>
          <w:trHeight w:val="260"/>
        </w:trPr>
        <w:tc>
          <w:tcPr>
            <w:tcW w:w="1625" w:type="pct"/>
            <w:tcBorders>
              <w:top w:val="nil"/>
              <w:left w:val="nil"/>
              <w:bottom w:val="nil"/>
              <w:right w:val="nil"/>
            </w:tcBorders>
            <w:shd w:val="clear" w:color="auto" w:fill="auto"/>
            <w:noWrap/>
            <w:vAlign w:val="bottom"/>
            <w:hideMark/>
          </w:tcPr>
          <w:p w14:paraId="185E639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820433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8BEA1B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144FC21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74.46</w:t>
            </w:r>
          </w:p>
        </w:tc>
        <w:tc>
          <w:tcPr>
            <w:tcW w:w="498" w:type="pct"/>
            <w:tcBorders>
              <w:top w:val="nil"/>
              <w:left w:val="nil"/>
              <w:bottom w:val="nil"/>
              <w:right w:val="nil"/>
            </w:tcBorders>
            <w:shd w:val="clear" w:color="auto" w:fill="auto"/>
            <w:noWrap/>
            <w:vAlign w:val="bottom"/>
            <w:hideMark/>
          </w:tcPr>
          <w:p w14:paraId="52D53AC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11.27</w:t>
            </w:r>
          </w:p>
        </w:tc>
        <w:tc>
          <w:tcPr>
            <w:tcW w:w="510" w:type="pct"/>
            <w:tcBorders>
              <w:top w:val="nil"/>
              <w:left w:val="nil"/>
              <w:bottom w:val="nil"/>
              <w:right w:val="nil"/>
            </w:tcBorders>
            <w:shd w:val="clear" w:color="auto" w:fill="auto"/>
            <w:noWrap/>
            <w:vAlign w:val="bottom"/>
            <w:hideMark/>
          </w:tcPr>
          <w:p w14:paraId="593BCE8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2CFE5A5A" w14:textId="77777777" w:rsidTr="000C79D2">
        <w:trPr>
          <w:trHeight w:val="260"/>
        </w:trPr>
        <w:tc>
          <w:tcPr>
            <w:tcW w:w="1625" w:type="pct"/>
            <w:tcBorders>
              <w:top w:val="nil"/>
              <w:left w:val="nil"/>
              <w:bottom w:val="nil"/>
              <w:right w:val="nil"/>
            </w:tcBorders>
            <w:shd w:val="clear" w:color="auto" w:fill="auto"/>
            <w:noWrap/>
            <w:vAlign w:val="bottom"/>
            <w:hideMark/>
          </w:tcPr>
          <w:p w14:paraId="30A4213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39B99D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368C86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05DD23B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77.44</w:t>
            </w:r>
          </w:p>
        </w:tc>
        <w:tc>
          <w:tcPr>
            <w:tcW w:w="498" w:type="pct"/>
            <w:tcBorders>
              <w:top w:val="nil"/>
              <w:left w:val="nil"/>
              <w:bottom w:val="nil"/>
              <w:right w:val="nil"/>
            </w:tcBorders>
            <w:shd w:val="clear" w:color="auto" w:fill="auto"/>
            <w:noWrap/>
            <w:vAlign w:val="bottom"/>
            <w:hideMark/>
          </w:tcPr>
          <w:p w14:paraId="0FAECB9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14.25</w:t>
            </w:r>
          </w:p>
        </w:tc>
        <w:tc>
          <w:tcPr>
            <w:tcW w:w="510" w:type="pct"/>
            <w:tcBorders>
              <w:top w:val="nil"/>
              <w:left w:val="nil"/>
              <w:bottom w:val="nil"/>
              <w:right w:val="nil"/>
            </w:tcBorders>
            <w:shd w:val="clear" w:color="auto" w:fill="auto"/>
            <w:noWrap/>
            <w:vAlign w:val="bottom"/>
            <w:hideMark/>
          </w:tcPr>
          <w:p w14:paraId="3FC6141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r>
      <w:tr w:rsidR="004D5A03" w:rsidRPr="004D5A03" w14:paraId="7870E21D" w14:textId="77777777" w:rsidTr="000C79D2">
        <w:trPr>
          <w:trHeight w:val="260"/>
        </w:trPr>
        <w:tc>
          <w:tcPr>
            <w:tcW w:w="1625" w:type="pct"/>
            <w:tcBorders>
              <w:top w:val="nil"/>
              <w:left w:val="nil"/>
              <w:bottom w:val="nil"/>
              <w:right w:val="nil"/>
            </w:tcBorders>
            <w:shd w:val="clear" w:color="auto" w:fill="auto"/>
            <w:noWrap/>
            <w:vAlign w:val="bottom"/>
            <w:hideMark/>
          </w:tcPr>
          <w:p w14:paraId="34DD02EA"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DC5AB25"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43435FA4"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AB8EF1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73B84CDE"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069DDDC" w14:textId="77777777" w:rsidR="004D5A03" w:rsidRPr="004D5A03" w:rsidRDefault="004D5A03" w:rsidP="004D5A03">
            <w:pPr>
              <w:jc w:val="center"/>
              <w:rPr>
                <w:rFonts w:ascii="Times New Roman" w:eastAsia="Times New Roman" w:hAnsi="Times New Roman"/>
                <w:lang w:val="en-AU"/>
              </w:rPr>
            </w:pPr>
          </w:p>
        </w:tc>
      </w:tr>
      <w:tr w:rsidR="004D5A03" w:rsidRPr="004D5A03" w14:paraId="61611092" w14:textId="77777777" w:rsidTr="000C79D2">
        <w:trPr>
          <w:trHeight w:val="260"/>
        </w:trPr>
        <w:tc>
          <w:tcPr>
            <w:tcW w:w="1625" w:type="pct"/>
            <w:tcBorders>
              <w:top w:val="nil"/>
              <w:left w:val="nil"/>
              <w:bottom w:val="nil"/>
              <w:right w:val="nil"/>
            </w:tcBorders>
            <w:shd w:val="clear" w:color="auto" w:fill="auto"/>
            <w:noWrap/>
            <w:vAlign w:val="bottom"/>
            <w:hideMark/>
          </w:tcPr>
          <w:p w14:paraId="1D9F5E4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05F0E007"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04CF274A"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1A2304F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35.80</w:t>
            </w:r>
          </w:p>
        </w:tc>
        <w:tc>
          <w:tcPr>
            <w:tcW w:w="498" w:type="pct"/>
            <w:tcBorders>
              <w:top w:val="nil"/>
              <w:left w:val="nil"/>
              <w:bottom w:val="nil"/>
              <w:right w:val="nil"/>
            </w:tcBorders>
            <w:shd w:val="clear" w:color="auto" w:fill="auto"/>
            <w:noWrap/>
            <w:vAlign w:val="bottom"/>
            <w:hideMark/>
          </w:tcPr>
          <w:p w14:paraId="4C81813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1F46275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0.82</w:t>
            </w:r>
          </w:p>
        </w:tc>
      </w:tr>
      <w:tr w:rsidR="004D5A03" w:rsidRPr="004D5A03" w14:paraId="103892DA" w14:textId="77777777" w:rsidTr="000C79D2">
        <w:trPr>
          <w:trHeight w:val="260"/>
        </w:trPr>
        <w:tc>
          <w:tcPr>
            <w:tcW w:w="1625" w:type="pct"/>
            <w:tcBorders>
              <w:top w:val="nil"/>
              <w:left w:val="nil"/>
              <w:bottom w:val="nil"/>
              <w:right w:val="nil"/>
            </w:tcBorders>
            <w:shd w:val="clear" w:color="auto" w:fill="auto"/>
            <w:noWrap/>
            <w:vAlign w:val="bottom"/>
            <w:hideMark/>
          </w:tcPr>
          <w:p w14:paraId="63C59F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500" w:type="pct"/>
            <w:tcBorders>
              <w:top w:val="nil"/>
              <w:left w:val="nil"/>
              <w:bottom w:val="nil"/>
              <w:right w:val="nil"/>
            </w:tcBorders>
            <w:shd w:val="clear" w:color="auto" w:fill="auto"/>
            <w:noWrap/>
            <w:vAlign w:val="bottom"/>
            <w:hideMark/>
          </w:tcPr>
          <w:p w14:paraId="2F8707B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A3FDE5B"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2F4231F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39.98</w:t>
            </w:r>
          </w:p>
        </w:tc>
        <w:tc>
          <w:tcPr>
            <w:tcW w:w="498" w:type="pct"/>
            <w:tcBorders>
              <w:top w:val="nil"/>
              <w:left w:val="nil"/>
              <w:bottom w:val="nil"/>
              <w:right w:val="nil"/>
            </w:tcBorders>
            <w:shd w:val="clear" w:color="auto" w:fill="auto"/>
            <w:noWrap/>
            <w:vAlign w:val="bottom"/>
            <w:hideMark/>
          </w:tcPr>
          <w:p w14:paraId="1983693C"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4.18</w:t>
            </w:r>
          </w:p>
        </w:tc>
        <w:tc>
          <w:tcPr>
            <w:tcW w:w="510" w:type="pct"/>
            <w:tcBorders>
              <w:top w:val="nil"/>
              <w:left w:val="nil"/>
              <w:bottom w:val="nil"/>
              <w:right w:val="nil"/>
            </w:tcBorders>
            <w:shd w:val="clear" w:color="auto" w:fill="auto"/>
            <w:noWrap/>
            <w:vAlign w:val="bottom"/>
            <w:hideMark/>
          </w:tcPr>
          <w:p w14:paraId="6168E57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0.10</w:t>
            </w:r>
          </w:p>
        </w:tc>
      </w:tr>
      <w:tr w:rsidR="004D5A03" w:rsidRPr="004D5A03" w14:paraId="6FC4CF68" w14:textId="77777777" w:rsidTr="000C79D2">
        <w:trPr>
          <w:trHeight w:val="260"/>
        </w:trPr>
        <w:tc>
          <w:tcPr>
            <w:tcW w:w="1625" w:type="pct"/>
            <w:tcBorders>
              <w:top w:val="nil"/>
              <w:left w:val="nil"/>
              <w:bottom w:val="nil"/>
              <w:right w:val="nil"/>
            </w:tcBorders>
            <w:shd w:val="clear" w:color="auto" w:fill="auto"/>
            <w:noWrap/>
            <w:vAlign w:val="bottom"/>
            <w:hideMark/>
          </w:tcPr>
          <w:p w14:paraId="65666FA3"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5D5B42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26C2FC1"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nil"/>
              <w:right w:val="nil"/>
            </w:tcBorders>
            <w:shd w:val="clear" w:color="auto" w:fill="auto"/>
            <w:noWrap/>
            <w:vAlign w:val="bottom"/>
            <w:hideMark/>
          </w:tcPr>
          <w:p w14:paraId="5B70C9D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42.56</w:t>
            </w:r>
          </w:p>
        </w:tc>
        <w:tc>
          <w:tcPr>
            <w:tcW w:w="498" w:type="pct"/>
            <w:tcBorders>
              <w:top w:val="nil"/>
              <w:left w:val="nil"/>
              <w:bottom w:val="nil"/>
              <w:right w:val="nil"/>
            </w:tcBorders>
            <w:shd w:val="clear" w:color="auto" w:fill="auto"/>
            <w:noWrap/>
            <w:vAlign w:val="bottom"/>
            <w:hideMark/>
          </w:tcPr>
          <w:p w14:paraId="10FB347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6.76</w:t>
            </w:r>
          </w:p>
        </w:tc>
        <w:tc>
          <w:tcPr>
            <w:tcW w:w="510" w:type="pct"/>
            <w:tcBorders>
              <w:top w:val="nil"/>
              <w:left w:val="nil"/>
              <w:bottom w:val="nil"/>
              <w:right w:val="nil"/>
            </w:tcBorders>
            <w:shd w:val="clear" w:color="auto" w:fill="auto"/>
            <w:noWrap/>
            <w:vAlign w:val="bottom"/>
            <w:hideMark/>
          </w:tcPr>
          <w:p w14:paraId="10177A8B"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1941A1D3" w14:textId="77777777" w:rsidTr="000C79D2">
        <w:trPr>
          <w:trHeight w:val="260"/>
        </w:trPr>
        <w:tc>
          <w:tcPr>
            <w:tcW w:w="1625" w:type="pct"/>
            <w:tcBorders>
              <w:top w:val="nil"/>
              <w:left w:val="nil"/>
              <w:bottom w:val="nil"/>
              <w:right w:val="nil"/>
            </w:tcBorders>
            <w:shd w:val="clear" w:color="auto" w:fill="auto"/>
            <w:noWrap/>
            <w:vAlign w:val="bottom"/>
            <w:hideMark/>
          </w:tcPr>
          <w:p w14:paraId="6C55A95D"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D4F33DF"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285B8D1"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F101CB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42.58</w:t>
            </w:r>
          </w:p>
        </w:tc>
        <w:tc>
          <w:tcPr>
            <w:tcW w:w="498" w:type="pct"/>
            <w:tcBorders>
              <w:top w:val="nil"/>
              <w:left w:val="nil"/>
              <w:bottom w:val="nil"/>
              <w:right w:val="nil"/>
            </w:tcBorders>
            <w:shd w:val="clear" w:color="auto" w:fill="auto"/>
            <w:noWrap/>
            <w:vAlign w:val="bottom"/>
            <w:hideMark/>
          </w:tcPr>
          <w:p w14:paraId="582A7CC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6.78</w:t>
            </w:r>
          </w:p>
        </w:tc>
        <w:tc>
          <w:tcPr>
            <w:tcW w:w="510" w:type="pct"/>
            <w:tcBorders>
              <w:top w:val="nil"/>
              <w:left w:val="nil"/>
              <w:bottom w:val="nil"/>
              <w:right w:val="nil"/>
            </w:tcBorders>
            <w:shd w:val="clear" w:color="auto" w:fill="auto"/>
            <w:noWrap/>
            <w:vAlign w:val="bottom"/>
            <w:hideMark/>
          </w:tcPr>
          <w:p w14:paraId="7102F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0.03</w:t>
            </w:r>
          </w:p>
        </w:tc>
      </w:tr>
      <w:tr w:rsidR="004D5A03" w:rsidRPr="004D5A03" w14:paraId="05C55F96" w14:textId="77777777" w:rsidTr="000C79D2">
        <w:trPr>
          <w:trHeight w:val="260"/>
        </w:trPr>
        <w:tc>
          <w:tcPr>
            <w:tcW w:w="1625" w:type="pct"/>
            <w:tcBorders>
              <w:top w:val="nil"/>
              <w:left w:val="nil"/>
              <w:bottom w:val="nil"/>
              <w:right w:val="nil"/>
            </w:tcBorders>
            <w:shd w:val="clear" w:color="auto" w:fill="auto"/>
            <w:noWrap/>
            <w:vAlign w:val="bottom"/>
            <w:hideMark/>
          </w:tcPr>
          <w:p w14:paraId="05E9CDA2"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82793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97244F9"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1FCCCB4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43.34</w:t>
            </w:r>
          </w:p>
        </w:tc>
        <w:tc>
          <w:tcPr>
            <w:tcW w:w="498" w:type="pct"/>
            <w:tcBorders>
              <w:top w:val="nil"/>
              <w:left w:val="nil"/>
              <w:bottom w:val="nil"/>
              <w:right w:val="nil"/>
            </w:tcBorders>
            <w:shd w:val="clear" w:color="auto" w:fill="auto"/>
            <w:noWrap/>
            <w:vAlign w:val="bottom"/>
            <w:hideMark/>
          </w:tcPr>
          <w:p w14:paraId="0E9EBC2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7.54</w:t>
            </w:r>
          </w:p>
        </w:tc>
        <w:tc>
          <w:tcPr>
            <w:tcW w:w="510" w:type="pct"/>
            <w:tcBorders>
              <w:top w:val="nil"/>
              <w:left w:val="nil"/>
              <w:bottom w:val="nil"/>
              <w:right w:val="nil"/>
            </w:tcBorders>
            <w:shd w:val="clear" w:color="auto" w:fill="auto"/>
            <w:noWrap/>
            <w:vAlign w:val="bottom"/>
            <w:hideMark/>
          </w:tcPr>
          <w:p w14:paraId="7AA4225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r w:rsidR="004D5A03" w:rsidRPr="004D5A03" w14:paraId="4E457B7F" w14:textId="77777777" w:rsidTr="000C79D2">
        <w:trPr>
          <w:trHeight w:val="260"/>
        </w:trPr>
        <w:tc>
          <w:tcPr>
            <w:tcW w:w="1625" w:type="pct"/>
            <w:tcBorders>
              <w:top w:val="nil"/>
              <w:left w:val="nil"/>
              <w:bottom w:val="nil"/>
              <w:right w:val="nil"/>
            </w:tcBorders>
            <w:shd w:val="clear" w:color="auto" w:fill="auto"/>
            <w:noWrap/>
            <w:vAlign w:val="bottom"/>
            <w:hideMark/>
          </w:tcPr>
          <w:p w14:paraId="7FF0AF2B"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F7CEEDE" w14:textId="77777777" w:rsidR="004D5A03" w:rsidRPr="004D5A03" w:rsidRDefault="004D5A03" w:rsidP="004D5A03">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6E4AA5F" w14:textId="77777777" w:rsidR="004D5A03" w:rsidRPr="004D5A03" w:rsidRDefault="004D5A03" w:rsidP="004D5A03">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D68AB52" w14:textId="77777777" w:rsidR="004D5A03" w:rsidRPr="004D5A03" w:rsidRDefault="004D5A03" w:rsidP="004D5A03">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3813419" w14:textId="77777777" w:rsidR="004D5A03" w:rsidRPr="004D5A03" w:rsidRDefault="004D5A03" w:rsidP="004D5A03">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0EB84541" w14:textId="77777777" w:rsidR="004D5A03" w:rsidRPr="004D5A03" w:rsidRDefault="004D5A03" w:rsidP="004D5A03">
            <w:pPr>
              <w:jc w:val="center"/>
              <w:rPr>
                <w:rFonts w:ascii="Times New Roman" w:eastAsia="Times New Roman" w:hAnsi="Times New Roman"/>
                <w:lang w:val="en-AU"/>
              </w:rPr>
            </w:pPr>
          </w:p>
        </w:tc>
      </w:tr>
      <w:tr w:rsidR="004D5A03" w:rsidRPr="004D5A03" w14:paraId="25E58110" w14:textId="77777777" w:rsidTr="000C79D2">
        <w:trPr>
          <w:trHeight w:val="260"/>
        </w:trPr>
        <w:tc>
          <w:tcPr>
            <w:tcW w:w="1625" w:type="pct"/>
            <w:tcBorders>
              <w:top w:val="nil"/>
              <w:left w:val="nil"/>
              <w:bottom w:val="nil"/>
              <w:right w:val="nil"/>
            </w:tcBorders>
            <w:shd w:val="clear" w:color="auto" w:fill="auto"/>
            <w:noWrap/>
            <w:vAlign w:val="bottom"/>
            <w:hideMark/>
          </w:tcPr>
          <w:p w14:paraId="5A9F8968"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3567458E"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55E42C34"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2D80BC01"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32.84</w:t>
            </w:r>
          </w:p>
        </w:tc>
        <w:tc>
          <w:tcPr>
            <w:tcW w:w="498" w:type="pct"/>
            <w:tcBorders>
              <w:top w:val="nil"/>
              <w:left w:val="nil"/>
              <w:bottom w:val="nil"/>
              <w:right w:val="nil"/>
            </w:tcBorders>
            <w:shd w:val="clear" w:color="auto" w:fill="auto"/>
            <w:noWrap/>
            <w:vAlign w:val="bottom"/>
            <w:hideMark/>
          </w:tcPr>
          <w:p w14:paraId="3EB948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5205EE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0.52</w:t>
            </w:r>
          </w:p>
        </w:tc>
      </w:tr>
      <w:tr w:rsidR="004D5A03" w:rsidRPr="004D5A03" w14:paraId="0542F583" w14:textId="77777777" w:rsidTr="000C79D2">
        <w:trPr>
          <w:trHeight w:val="260"/>
        </w:trPr>
        <w:tc>
          <w:tcPr>
            <w:tcW w:w="1625" w:type="pct"/>
            <w:tcBorders>
              <w:top w:val="nil"/>
              <w:left w:val="nil"/>
              <w:bottom w:val="nil"/>
              <w:right w:val="nil"/>
            </w:tcBorders>
            <w:shd w:val="clear" w:color="auto" w:fill="auto"/>
            <w:noWrap/>
            <w:vAlign w:val="bottom"/>
            <w:hideMark/>
          </w:tcPr>
          <w:p w14:paraId="7094FEAD"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xml:space="preserve">Shift up </w:t>
            </w:r>
            <w:proofErr w:type="spellStart"/>
            <w:r w:rsidRPr="004D5A03">
              <w:rPr>
                <w:rFonts w:ascii="Times New Roman" w:eastAsia="Times New Roman" w:hAnsi="Times New Roman"/>
                <w:lang w:val="en-AU"/>
              </w:rPr>
              <w:t>vs</w:t>
            </w:r>
            <w:proofErr w:type="spellEnd"/>
            <w:r w:rsidRPr="004D5A03">
              <w:rPr>
                <w:rFonts w:ascii="Times New Roman" w:eastAsia="Times New Roman" w:hAnsi="Times New Roman"/>
                <w:lang w:val="en-AU"/>
              </w:rPr>
              <w:t xml:space="preserve"> down</w:t>
            </w:r>
          </w:p>
        </w:tc>
        <w:tc>
          <w:tcPr>
            <w:tcW w:w="500" w:type="pct"/>
            <w:tcBorders>
              <w:top w:val="nil"/>
              <w:left w:val="nil"/>
              <w:bottom w:val="nil"/>
              <w:right w:val="nil"/>
            </w:tcBorders>
            <w:shd w:val="clear" w:color="auto" w:fill="auto"/>
            <w:noWrap/>
            <w:vAlign w:val="bottom"/>
            <w:hideMark/>
          </w:tcPr>
          <w:p w14:paraId="1EFB3813"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6A2E2E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51E6B17F"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34.04</w:t>
            </w:r>
          </w:p>
        </w:tc>
        <w:tc>
          <w:tcPr>
            <w:tcW w:w="498" w:type="pct"/>
            <w:tcBorders>
              <w:top w:val="nil"/>
              <w:left w:val="nil"/>
              <w:bottom w:val="nil"/>
              <w:right w:val="nil"/>
            </w:tcBorders>
            <w:shd w:val="clear" w:color="auto" w:fill="auto"/>
            <w:noWrap/>
            <w:vAlign w:val="bottom"/>
            <w:hideMark/>
          </w:tcPr>
          <w:p w14:paraId="1A343439"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1.20</w:t>
            </w:r>
          </w:p>
        </w:tc>
        <w:tc>
          <w:tcPr>
            <w:tcW w:w="510" w:type="pct"/>
            <w:tcBorders>
              <w:top w:val="nil"/>
              <w:left w:val="nil"/>
              <w:bottom w:val="nil"/>
              <w:right w:val="nil"/>
            </w:tcBorders>
            <w:shd w:val="clear" w:color="auto" w:fill="auto"/>
            <w:noWrap/>
            <w:vAlign w:val="bottom"/>
            <w:hideMark/>
          </w:tcPr>
          <w:p w14:paraId="5FC43570"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0.29</w:t>
            </w:r>
          </w:p>
        </w:tc>
      </w:tr>
      <w:tr w:rsidR="004D5A03" w:rsidRPr="004D5A03" w14:paraId="34767565" w14:textId="77777777" w:rsidTr="000C79D2">
        <w:trPr>
          <w:trHeight w:val="260"/>
        </w:trPr>
        <w:tc>
          <w:tcPr>
            <w:tcW w:w="1625" w:type="pct"/>
            <w:tcBorders>
              <w:top w:val="nil"/>
              <w:left w:val="nil"/>
              <w:bottom w:val="nil"/>
              <w:right w:val="nil"/>
            </w:tcBorders>
            <w:shd w:val="clear" w:color="auto" w:fill="auto"/>
            <w:noWrap/>
            <w:vAlign w:val="bottom"/>
            <w:hideMark/>
          </w:tcPr>
          <w:p w14:paraId="74D164AC"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01022A2"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60D55F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8A82957"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36.02</w:t>
            </w:r>
          </w:p>
        </w:tc>
        <w:tc>
          <w:tcPr>
            <w:tcW w:w="498" w:type="pct"/>
            <w:tcBorders>
              <w:top w:val="nil"/>
              <w:left w:val="nil"/>
              <w:bottom w:val="nil"/>
              <w:right w:val="nil"/>
            </w:tcBorders>
            <w:shd w:val="clear" w:color="auto" w:fill="auto"/>
            <w:noWrap/>
            <w:vAlign w:val="bottom"/>
            <w:hideMark/>
          </w:tcPr>
          <w:p w14:paraId="1646E0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3.18</w:t>
            </w:r>
          </w:p>
        </w:tc>
        <w:tc>
          <w:tcPr>
            <w:tcW w:w="510" w:type="pct"/>
            <w:tcBorders>
              <w:top w:val="nil"/>
              <w:left w:val="nil"/>
              <w:bottom w:val="nil"/>
              <w:right w:val="nil"/>
            </w:tcBorders>
            <w:shd w:val="clear" w:color="auto" w:fill="auto"/>
            <w:noWrap/>
            <w:vAlign w:val="bottom"/>
            <w:hideMark/>
          </w:tcPr>
          <w:p w14:paraId="381C65B4"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0.11</w:t>
            </w:r>
          </w:p>
        </w:tc>
      </w:tr>
      <w:tr w:rsidR="004D5A03" w:rsidRPr="004D5A03" w14:paraId="3CD77C79" w14:textId="77777777" w:rsidTr="000C79D2">
        <w:trPr>
          <w:trHeight w:val="260"/>
        </w:trPr>
        <w:tc>
          <w:tcPr>
            <w:tcW w:w="1625" w:type="pct"/>
            <w:tcBorders>
              <w:top w:val="nil"/>
              <w:left w:val="nil"/>
              <w:bottom w:val="nil"/>
              <w:right w:val="nil"/>
            </w:tcBorders>
            <w:shd w:val="clear" w:color="auto" w:fill="auto"/>
            <w:noWrap/>
            <w:vAlign w:val="bottom"/>
            <w:hideMark/>
          </w:tcPr>
          <w:p w14:paraId="3F8276B6" w14:textId="77777777" w:rsidR="004D5A03" w:rsidRPr="004D5A03" w:rsidRDefault="004D5A03" w:rsidP="004D5A03">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B1107D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766E09B"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30C36CCE"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37.11</w:t>
            </w:r>
          </w:p>
        </w:tc>
        <w:tc>
          <w:tcPr>
            <w:tcW w:w="498" w:type="pct"/>
            <w:tcBorders>
              <w:top w:val="nil"/>
              <w:left w:val="nil"/>
              <w:bottom w:val="nil"/>
              <w:right w:val="nil"/>
            </w:tcBorders>
            <w:shd w:val="clear" w:color="auto" w:fill="auto"/>
            <w:noWrap/>
            <w:vAlign w:val="bottom"/>
            <w:hideMark/>
          </w:tcPr>
          <w:p w14:paraId="5431F426"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4.27</w:t>
            </w:r>
          </w:p>
        </w:tc>
        <w:tc>
          <w:tcPr>
            <w:tcW w:w="510" w:type="pct"/>
            <w:tcBorders>
              <w:top w:val="nil"/>
              <w:left w:val="nil"/>
              <w:bottom w:val="nil"/>
              <w:right w:val="nil"/>
            </w:tcBorders>
            <w:shd w:val="clear" w:color="auto" w:fill="auto"/>
            <w:noWrap/>
            <w:vAlign w:val="bottom"/>
            <w:hideMark/>
          </w:tcPr>
          <w:p w14:paraId="1B70436D"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0.06</w:t>
            </w:r>
          </w:p>
        </w:tc>
      </w:tr>
      <w:tr w:rsidR="004D5A03" w:rsidRPr="004D5A03" w14:paraId="06423E07" w14:textId="77777777" w:rsidTr="000C79D2">
        <w:trPr>
          <w:trHeight w:val="280"/>
        </w:trPr>
        <w:tc>
          <w:tcPr>
            <w:tcW w:w="1625" w:type="pct"/>
            <w:tcBorders>
              <w:top w:val="nil"/>
              <w:left w:val="nil"/>
              <w:bottom w:val="single" w:sz="8" w:space="0" w:color="auto"/>
              <w:right w:val="nil"/>
            </w:tcBorders>
            <w:shd w:val="clear" w:color="auto" w:fill="auto"/>
            <w:noWrap/>
            <w:vAlign w:val="bottom"/>
            <w:hideMark/>
          </w:tcPr>
          <w:p w14:paraId="31CEF990"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 </w:t>
            </w:r>
          </w:p>
        </w:tc>
        <w:tc>
          <w:tcPr>
            <w:tcW w:w="500" w:type="pct"/>
            <w:tcBorders>
              <w:top w:val="nil"/>
              <w:left w:val="nil"/>
              <w:bottom w:val="single" w:sz="8" w:space="0" w:color="auto"/>
              <w:right w:val="nil"/>
            </w:tcBorders>
            <w:shd w:val="clear" w:color="auto" w:fill="auto"/>
            <w:noWrap/>
            <w:vAlign w:val="bottom"/>
            <w:hideMark/>
          </w:tcPr>
          <w:p w14:paraId="6C48C75A" w14:textId="77777777" w:rsidR="004D5A03" w:rsidRPr="004D5A03" w:rsidRDefault="004D5A03" w:rsidP="004D5A03">
            <w:pPr>
              <w:rPr>
                <w:rFonts w:ascii="Times New Roman" w:eastAsia="Times New Roman" w:hAnsi="Times New Roman"/>
                <w:lang w:val="en-AU"/>
              </w:rPr>
            </w:pPr>
            <w:r w:rsidRPr="004D5A03">
              <w:rPr>
                <w:rFonts w:ascii="Times New Roman" w:eastAsia="Times New Roman" w:hAnsi="Times New Roman"/>
                <w:lang w:val="en-AU"/>
              </w:rPr>
              <w:t>-</w:t>
            </w:r>
          </w:p>
        </w:tc>
        <w:tc>
          <w:tcPr>
            <w:tcW w:w="1309" w:type="pct"/>
            <w:tcBorders>
              <w:top w:val="nil"/>
              <w:left w:val="nil"/>
              <w:bottom w:val="single" w:sz="8" w:space="0" w:color="auto"/>
              <w:right w:val="nil"/>
            </w:tcBorders>
            <w:shd w:val="clear" w:color="auto" w:fill="auto"/>
            <w:noWrap/>
            <w:vAlign w:val="bottom"/>
            <w:hideMark/>
          </w:tcPr>
          <w:p w14:paraId="3F14B0D2" w14:textId="77777777" w:rsidR="004D5A03" w:rsidRPr="004D5A03" w:rsidRDefault="004D5A03" w:rsidP="004D5A03">
            <w:pPr>
              <w:rPr>
                <w:rFonts w:ascii="Times New Roman" w:eastAsia="Times New Roman" w:hAnsi="Times New Roman"/>
                <w:lang w:val="en-AU"/>
              </w:rPr>
            </w:pPr>
            <w:proofErr w:type="spellStart"/>
            <w:r w:rsidRPr="004D5A03">
              <w:rPr>
                <w:rFonts w:ascii="Times New Roman" w:eastAsia="Times New Roman" w:hAnsi="Times New Roman"/>
                <w:lang w:val="en-AU"/>
              </w:rPr>
              <w:t>Region</w:t>
            </w:r>
            <w:proofErr w:type="gramStart"/>
            <w:r w:rsidRPr="004D5A03">
              <w:rPr>
                <w:rFonts w:ascii="Times New Roman" w:eastAsia="Times New Roman" w:hAnsi="Times New Roman"/>
                <w:lang w:val="en-AU"/>
              </w:rPr>
              <w:t>:Limit</w:t>
            </w:r>
            <w:proofErr w:type="spellEnd"/>
            <w:proofErr w:type="gramEnd"/>
          </w:p>
        </w:tc>
        <w:tc>
          <w:tcPr>
            <w:tcW w:w="558" w:type="pct"/>
            <w:tcBorders>
              <w:top w:val="nil"/>
              <w:left w:val="nil"/>
              <w:bottom w:val="single" w:sz="8" w:space="0" w:color="auto"/>
              <w:right w:val="nil"/>
            </w:tcBorders>
            <w:shd w:val="clear" w:color="auto" w:fill="auto"/>
            <w:noWrap/>
            <w:vAlign w:val="bottom"/>
            <w:hideMark/>
          </w:tcPr>
          <w:p w14:paraId="17D03C23"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39.09</w:t>
            </w:r>
          </w:p>
        </w:tc>
        <w:tc>
          <w:tcPr>
            <w:tcW w:w="498" w:type="pct"/>
            <w:tcBorders>
              <w:top w:val="nil"/>
              <w:left w:val="nil"/>
              <w:bottom w:val="single" w:sz="8" w:space="0" w:color="auto"/>
              <w:right w:val="nil"/>
            </w:tcBorders>
            <w:shd w:val="clear" w:color="auto" w:fill="auto"/>
            <w:noWrap/>
            <w:vAlign w:val="bottom"/>
            <w:hideMark/>
          </w:tcPr>
          <w:p w14:paraId="2A9FC802"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6.25</w:t>
            </w:r>
          </w:p>
        </w:tc>
        <w:tc>
          <w:tcPr>
            <w:tcW w:w="510" w:type="pct"/>
            <w:tcBorders>
              <w:top w:val="nil"/>
              <w:left w:val="nil"/>
              <w:bottom w:val="single" w:sz="8" w:space="0" w:color="auto"/>
              <w:right w:val="nil"/>
            </w:tcBorders>
            <w:shd w:val="clear" w:color="auto" w:fill="auto"/>
            <w:noWrap/>
            <w:vAlign w:val="bottom"/>
            <w:hideMark/>
          </w:tcPr>
          <w:p w14:paraId="4EC8BE88" w14:textId="77777777" w:rsidR="004D5A03" w:rsidRPr="004D5A03" w:rsidRDefault="004D5A03" w:rsidP="004D5A03">
            <w:pPr>
              <w:jc w:val="center"/>
              <w:rPr>
                <w:rFonts w:ascii="Times New Roman" w:eastAsia="Times New Roman" w:hAnsi="Times New Roman"/>
                <w:lang w:val="en-AU"/>
              </w:rPr>
            </w:pPr>
            <w:r w:rsidRPr="004D5A03">
              <w:rPr>
                <w:rFonts w:ascii="Times New Roman" w:eastAsia="Times New Roman" w:hAnsi="Times New Roman"/>
                <w:lang w:val="en-AU"/>
              </w:rPr>
              <w:t>0.02</w:t>
            </w:r>
          </w:p>
        </w:tc>
      </w:tr>
    </w:tbl>
    <w:p w14:paraId="7CD1CF26" w14:textId="3EF993BD" w:rsidR="00D66B67" w:rsidRPr="00B759CC" w:rsidRDefault="00661CB2">
      <w:pPr>
        <w:rPr>
          <w:rFonts w:ascii="Times New Roman" w:hAnsi="Times New Roman"/>
        </w:rPr>
      </w:pPr>
      <w:r>
        <w:rPr>
          <w:rFonts w:ascii="Times New Roman" w:hAnsi="Times New Roman"/>
        </w:rPr>
        <w:t>*</w:t>
      </w:r>
      <w:r w:rsidRPr="00661CB2">
        <w:rPr>
          <w:rFonts w:ascii="Times New Roman" w:hAnsi="Times New Roman"/>
        </w:rPr>
        <w:t xml:space="preserve"> </w:t>
      </w:r>
      <w:r>
        <w:rPr>
          <w:rFonts w:ascii="Times New Roman" w:hAnsi="Times New Roman"/>
        </w:rPr>
        <w:t>Model parameters included: Region (Lassen, Yosemite, Sequoia), Limit (upper elevation limit, lower elevation limit), and Zone (high or low elevation species).</w:t>
      </w:r>
      <w:r w:rsidRPr="00B759CC">
        <w:rPr>
          <w:rFonts w:ascii="Times New Roman" w:hAnsi="Times New Roman"/>
        </w:rPr>
        <w:t xml:space="preserve"> </w:t>
      </w:r>
      <w:r w:rsidR="00D66B67" w:rsidRPr="00B759CC">
        <w:rPr>
          <w:rFonts w:ascii="Times New Roman" w:hAnsi="Times New Roman"/>
        </w:rPr>
        <w:br w:type="page"/>
      </w:r>
    </w:p>
    <w:p w14:paraId="34E171D8" w14:textId="6CD71AAF" w:rsidR="000C79D2" w:rsidRPr="006221C3" w:rsidRDefault="00B759CC" w:rsidP="00A52F1A">
      <w:pPr>
        <w:rPr>
          <w:rFonts w:ascii="Times New Roman" w:hAnsi="Times New Roman"/>
          <w:b/>
        </w:rPr>
      </w:pPr>
      <w:r w:rsidRPr="006221C3">
        <w:rPr>
          <w:rFonts w:ascii="Times New Roman" w:hAnsi="Times New Roman"/>
          <w:b/>
        </w:rPr>
        <w:t xml:space="preserve">Table 2. </w:t>
      </w:r>
      <w:r w:rsidR="00A43B65" w:rsidRPr="006221C3">
        <w:rPr>
          <w:rFonts w:ascii="Times New Roman" w:hAnsi="Times New Roman"/>
          <w:b/>
        </w:rPr>
        <w:t>Generalized li</w:t>
      </w:r>
      <w:r w:rsidR="001C2688" w:rsidRPr="006221C3">
        <w:rPr>
          <w:rFonts w:ascii="Times New Roman" w:hAnsi="Times New Roman"/>
          <w:b/>
        </w:rPr>
        <w:t xml:space="preserve">near mixed models examining patterns of upslope </w:t>
      </w:r>
      <w:r w:rsidR="00A57725" w:rsidRPr="006221C3">
        <w:rPr>
          <w:rFonts w:ascii="Times New Roman" w:hAnsi="Times New Roman"/>
          <w:b/>
        </w:rPr>
        <w:t xml:space="preserve">or downslope range limit shifts of 32 montane small mammals of California in relation to climate. </w:t>
      </w:r>
    </w:p>
    <w:tbl>
      <w:tblPr>
        <w:tblW w:w="5000" w:type="pct"/>
        <w:tblLook w:val="04A0" w:firstRow="1" w:lastRow="0" w:firstColumn="1" w:lastColumn="0" w:noHBand="0" w:noVBand="1"/>
      </w:tblPr>
      <w:tblGrid>
        <w:gridCol w:w="2152"/>
        <w:gridCol w:w="963"/>
        <w:gridCol w:w="2760"/>
        <w:gridCol w:w="796"/>
        <w:gridCol w:w="1169"/>
        <w:gridCol w:w="1396"/>
      </w:tblGrid>
      <w:tr w:rsidR="00B759CC" w:rsidRPr="00B759CC" w14:paraId="65E4FDE4" w14:textId="77777777" w:rsidTr="007E5427">
        <w:trPr>
          <w:trHeight w:val="800"/>
        </w:trPr>
        <w:tc>
          <w:tcPr>
            <w:tcW w:w="1165" w:type="pct"/>
            <w:tcBorders>
              <w:top w:val="single" w:sz="8" w:space="0" w:color="auto"/>
              <w:left w:val="nil"/>
              <w:bottom w:val="single" w:sz="8" w:space="0" w:color="auto"/>
              <w:right w:val="nil"/>
            </w:tcBorders>
            <w:shd w:val="clear" w:color="auto" w:fill="auto"/>
            <w:vAlign w:val="center"/>
            <w:hideMark/>
          </w:tcPr>
          <w:p w14:paraId="10B5499B" w14:textId="77777777" w:rsidR="00B759CC" w:rsidRPr="00B759CC" w:rsidRDefault="00B759CC" w:rsidP="00B759CC">
            <w:pPr>
              <w:jc w:val="center"/>
              <w:rPr>
                <w:rFonts w:ascii="Times New Roman" w:eastAsia="Times New Roman" w:hAnsi="Times New Roman"/>
                <w:lang w:val="en-AU"/>
              </w:rPr>
            </w:pPr>
            <w:bookmarkStart w:id="14" w:name="RANGE!A1:F34"/>
            <w:r w:rsidRPr="00B759CC">
              <w:rPr>
                <w:rFonts w:ascii="Times New Roman" w:eastAsia="Times New Roman" w:hAnsi="Times New Roman"/>
                <w:lang w:val="en-AU"/>
              </w:rPr>
              <w:t>Elevation Range Metric</w:t>
            </w:r>
            <w:bookmarkEnd w:id="14"/>
          </w:p>
        </w:tc>
        <w:tc>
          <w:tcPr>
            <w:tcW w:w="521" w:type="pct"/>
            <w:tcBorders>
              <w:top w:val="single" w:sz="8" w:space="0" w:color="auto"/>
              <w:left w:val="nil"/>
              <w:bottom w:val="single" w:sz="8" w:space="0" w:color="auto"/>
              <w:right w:val="nil"/>
            </w:tcBorders>
            <w:shd w:val="clear" w:color="auto" w:fill="auto"/>
            <w:noWrap/>
            <w:vAlign w:val="center"/>
            <w:hideMark/>
          </w:tcPr>
          <w:p w14:paraId="15D5708A" w14:textId="74427E18" w:rsidR="00B759CC" w:rsidRPr="00B759CC" w:rsidRDefault="00B759CC" w:rsidP="007E5427">
            <w:pPr>
              <w:jc w:val="center"/>
              <w:rPr>
                <w:rFonts w:ascii="Times New Roman" w:eastAsia="Times New Roman" w:hAnsi="Times New Roman"/>
                <w:lang w:val="en-AU"/>
              </w:rPr>
            </w:pPr>
            <w:r w:rsidRPr="00B759CC">
              <w:rPr>
                <w:rFonts w:ascii="Times New Roman" w:eastAsia="Times New Roman" w:hAnsi="Times New Roman"/>
                <w:lang w:val="en-AU"/>
              </w:rPr>
              <w:t>Model</w:t>
            </w:r>
            <w:r w:rsidR="007E5427">
              <w:rPr>
                <w:rFonts w:ascii="Times New Roman" w:eastAsia="Times New Roman" w:hAnsi="Times New Roman"/>
                <w:lang w:val="en-AU"/>
              </w:rPr>
              <w:t>*</w:t>
            </w:r>
          </w:p>
        </w:tc>
        <w:tc>
          <w:tcPr>
            <w:tcW w:w="1494" w:type="pct"/>
            <w:tcBorders>
              <w:top w:val="single" w:sz="8" w:space="0" w:color="auto"/>
              <w:left w:val="nil"/>
              <w:bottom w:val="single" w:sz="8" w:space="0" w:color="auto"/>
              <w:right w:val="nil"/>
            </w:tcBorders>
            <w:shd w:val="clear" w:color="auto" w:fill="auto"/>
            <w:noWrap/>
            <w:vAlign w:val="center"/>
            <w:hideMark/>
          </w:tcPr>
          <w:p w14:paraId="384B1E92" w14:textId="7C421294" w:rsidR="00B759CC" w:rsidRPr="00B759CC" w:rsidRDefault="00B759CC" w:rsidP="007E5427">
            <w:pPr>
              <w:jc w:val="center"/>
              <w:rPr>
                <w:rFonts w:ascii="Times New Roman" w:eastAsia="Times New Roman" w:hAnsi="Times New Roman"/>
                <w:lang w:val="en-AU"/>
              </w:rPr>
            </w:pPr>
            <w:r w:rsidRPr="00B759CC">
              <w:rPr>
                <w:rFonts w:ascii="Times New Roman" w:eastAsia="Times New Roman" w:hAnsi="Times New Roman"/>
                <w:lang w:val="en-AU"/>
              </w:rPr>
              <w:t>Parameters</w:t>
            </w:r>
            <w:r w:rsidR="0052076B" w:rsidRPr="0052076B">
              <w:rPr>
                <w:rFonts w:ascii="American Typewriter" w:eastAsia="Times New Roman" w:hAnsi="American Typewriter" w:cs="American Typewriter"/>
              </w:rPr>
              <w:t>†</w:t>
            </w:r>
          </w:p>
        </w:tc>
        <w:tc>
          <w:tcPr>
            <w:tcW w:w="431" w:type="pct"/>
            <w:tcBorders>
              <w:top w:val="single" w:sz="8" w:space="0" w:color="auto"/>
              <w:left w:val="nil"/>
              <w:bottom w:val="single" w:sz="8" w:space="0" w:color="auto"/>
              <w:right w:val="nil"/>
            </w:tcBorders>
            <w:shd w:val="clear" w:color="auto" w:fill="auto"/>
            <w:noWrap/>
            <w:vAlign w:val="center"/>
            <w:hideMark/>
          </w:tcPr>
          <w:p w14:paraId="34E0A8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AIC</w:t>
            </w:r>
          </w:p>
        </w:tc>
        <w:tc>
          <w:tcPr>
            <w:tcW w:w="633" w:type="pct"/>
            <w:tcBorders>
              <w:top w:val="single" w:sz="8" w:space="0" w:color="auto"/>
              <w:left w:val="nil"/>
              <w:bottom w:val="single" w:sz="8" w:space="0" w:color="auto"/>
              <w:right w:val="nil"/>
            </w:tcBorders>
            <w:shd w:val="clear" w:color="auto" w:fill="auto"/>
            <w:noWrap/>
            <w:vAlign w:val="center"/>
            <w:hideMark/>
          </w:tcPr>
          <w:p w14:paraId="29BF1B72" w14:textId="36558E36" w:rsidR="00B759CC" w:rsidRPr="00B759CC" w:rsidRDefault="00A57725" w:rsidP="00B759CC">
            <w:pPr>
              <w:jc w:val="center"/>
              <w:rPr>
                <w:rFonts w:ascii="Times New Roman" w:eastAsia="Times New Roman" w:hAnsi="Times New Roman"/>
                <w:lang w:val="en-AU"/>
              </w:rPr>
            </w:pPr>
            <w:r>
              <w:rPr>
                <w:rFonts w:ascii="Times New Roman" w:eastAsia="Times New Roman" w:hAnsi="Times New Roman"/>
                <w:lang w:val="en-AU"/>
              </w:rPr>
              <w:t>Δ</w:t>
            </w:r>
            <w:r w:rsidR="00B759CC" w:rsidRPr="00B759CC">
              <w:rPr>
                <w:rFonts w:ascii="Times New Roman" w:eastAsia="Times New Roman" w:hAnsi="Times New Roman"/>
                <w:lang w:val="en-AU"/>
              </w:rPr>
              <w:t>AIC</w:t>
            </w:r>
          </w:p>
        </w:tc>
        <w:tc>
          <w:tcPr>
            <w:tcW w:w="756" w:type="pct"/>
            <w:tcBorders>
              <w:top w:val="single" w:sz="8" w:space="0" w:color="auto"/>
              <w:left w:val="nil"/>
              <w:bottom w:val="single" w:sz="8" w:space="0" w:color="auto"/>
              <w:right w:val="nil"/>
            </w:tcBorders>
            <w:shd w:val="clear" w:color="auto" w:fill="auto"/>
            <w:noWrap/>
            <w:vAlign w:val="center"/>
            <w:hideMark/>
          </w:tcPr>
          <w:p w14:paraId="238CA6BA" w14:textId="285A8C5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AIC W</w:t>
            </w:r>
            <w:r w:rsidR="00A57725">
              <w:rPr>
                <w:rFonts w:ascii="Times New Roman" w:eastAsia="Times New Roman" w:hAnsi="Times New Roman"/>
                <w:lang w:val="en-AU"/>
              </w:rPr>
              <w:t>eigh</w:t>
            </w:r>
            <w:r w:rsidRPr="00B759CC">
              <w:rPr>
                <w:rFonts w:ascii="Times New Roman" w:eastAsia="Times New Roman" w:hAnsi="Times New Roman"/>
                <w:lang w:val="en-AU"/>
              </w:rPr>
              <w:t>t</w:t>
            </w:r>
          </w:p>
        </w:tc>
      </w:tr>
      <w:tr w:rsidR="00B759CC" w:rsidRPr="00B759CC" w14:paraId="2BBC66C9" w14:textId="77777777" w:rsidTr="007E5427">
        <w:trPr>
          <w:trHeight w:val="260"/>
        </w:trPr>
        <w:tc>
          <w:tcPr>
            <w:tcW w:w="1165" w:type="pct"/>
            <w:tcBorders>
              <w:top w:val="nil"/>
              <w:left w:val="nil"/>
              <w:bottom w:val="nil"/>
              <w:right w:val="nil"/>
            </w:tcBorders>
            <w:shd w:val="clear" w:color="auto" w:fill="auto"/>
            <w:noWrap/>
            <w:vAlign w:val="bottom"/>
            <w:hideMark/>
          </w:tcPr>
          <w:p w14:paraId="1CED093E"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 xml:space="preserve">Shift up </w:t>
            </w:r>
            <w:proofErr w:type="spellStart"/>
            <w:r w:rsidRPr="00B759CC">
              <w:rPr>
                <w:rFonts w:ascii="Times New Roman" w:eastAsia="Times New Roman" w:hAnsi="Times New Roman"/>
                <w:lang w:val="en-AU"/>
              </w:rPr>
              <w:t>vs</w:t>
            </w:r>
            <w:proofErr w:type="spellEnd"/>
            <w:r w:rsidRPr="00B759CC">
              <w:rPr>
                <w:rFonts w:ascii="Times New Roman" w:eastAsia="Times New Roman" w:hAnsi="Times New Roman"/>
                <w:lang w:val="en-AU"/>
              </w:rPr>
              <w:t xml:space="preserve"> down</w:t>
            </w:r>
          </w:p>
        </w:tc>
        <w:tc>
          <w:tcPr>
            <w:tcW w:w="521" w:type="pct"/>
            <w:tcBorders>
              <w:top w:val="nil"/>
              <w:left w:val="nil"/>
              <w:bottom w:val="nil"/>
              <w:right w:val="nil"/>
            </w:tcBorders>
            <w:shd w:val="clear" w:color="auto" w:fill="auto"/>
            <w:noWrap/>
            <w:vAlign w:val="bottom"/>
            <w:hideMark/>
          </w:tcPr>
          <w:p w14:paraId="4C885B3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NN</w:t>
            </w:r>
          </w:p>
        </w:tc>
        <w:tc>
          <w:tcPr>
            <w:tcW w:w="1494" w:type="pct"/>
            <w:tcBorders>
              <w:top w:val="nil"/>
              <w:left w:val="nil"/>
              <w:bottom w:val="nil"/>
              <w:right w:val="nil"/>
            </w:tcBorders>
            <w:shd w:val="clear" w:color="auto" w:fill="auto"/>
            <w:noWrap/>
            <w:vAlign w:val="bottom"/>
            <w:hideMark/>
          </w:tcPr>
          <w:p w14:paraId="261F9EE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B6+Limit</w:t>
            </w:r>
          </w:p>
        </w:tc>
        <w:tc>
          <w:tcPr>
            <w:tcW w:w="431" w:type="pct"/>
            <w:tcBorders>
              <w:top w:val="nil"/>
              <w:left w:val="nil"/>
              <w:bottom w:val="nil"/>
              <w:right w:val="nil"/>
            </w:tcBorders>
            <w:shd w:val="clear" w:color="auto" w:fill="auto"/>
            <w:noWrap/>
            <w:vAlign w:val="bottom"/>
            <w:hideMark/>
          </w:tcPr>
          <w:p w14:paraId="261FC28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60.52</w:t>
            </w:r>
          </w:p>
        </w:tc>
        <w:tc>
          <w:tcPr>
            <w:tcW w:w="633" w:type="pct"/>
            <w:tcBorders>
              <w:top w:val="nil"/>
              <w:left w:val="nil"/>
              <w:bottom w:val="nil"/>
              <w:right w:val="nil"/>
            </w:tcBorders>
            <w:shd w:val="clear" w:color="auto" w:fill="auto"/>
            <w:noWrap/>
            <w:vAlign w:val="bottom"/>
            <w:hideMark/>
          </w:tcPr>
          <w:p w14:paraId="2B77BC1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w:t>
            </w:r>
          </w:p>
        </w:tc>
        <w:tc>
          <w:tcPr>
            <w:tcW w:w="756" w:type="pct"/>
            <w:tcBorders>
              <w:top w:val="nil"/>
              <w:left w:val="nil"/>
              <w:bottom w:val="nil"/>
              <w:right w:val="nil"/>
            </w:tcBorders>
            <w:shd w:val="clear" w:color="auto" w:fill="auto"/>
            <w:noWrap/>
            <w:vAlign w:val="bottom"/>
            <w:hideMark/>
          </w:tcPr>
          <w:p w14:paraId="2B77BDE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0.20</w:t>
            </w:r>
          </w:p>
        </w:tc>
      </w:tr>
      <w:tr w:rsidR="00B759CC" w:rsidRPr="00B759CC" w14:paraId="0936078D" w14:textId="77777777" w:rsidTr="007E5427">
        <w:trPr>
          <w:trHeight w:val="260"/>
        </w:trPr>
        <w:tc>
          <w:tcPr>
            <w:tcW w:w="1165" w:type="pct"/>
            <w:tcBorders>
              <w:top w:val="nil"/>
              <w:left w:val="nil"/>
              <w:bottom w:val="nil"/>
              <w:right w:val="nil"/>
            </w:tcBorders>
            <w:shd w:val="clear" w:color="auto" w:fill="auto"/>
            <w:noWrap/>
            <w:vAlign w:val="bottom"/>
            <w:hideMark/>
          </w:tcPr>
          <w:p w14:paraId="75C00522"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291DA9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07AD83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w:t>
            </w:r>
          </w:p>
        </w:tc>
        <w:tc>
          <w:tcPr>
            <w:tcW w:w="431" w:type="pct"/>
            <w:tcBorders>
              <w:top w:val="nil"/>
              <w:left w:val="nil"/>
              <w:bottom w:val="nil"/>
              <w:right w:val="nil"/>
            </w:tcBorders>
            <w:shd w:val="clear" w:color="auto" w:fill="auto"/>
            <w:noWrap/>
            <w:vAlign w:val="bottom"/>
            <w:hideMark/>
          </w:tcPr>
          <w:p w14:paraId="53C4E91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61.02</w:t>
            </w:r>
          </w:p>
        </w:tc>
        <w:tc>
          <w:tcPr>
            <w:tcW w:w="633" w:type="pct"/>
            <w:tcBorders>
              <w:top w:val="nil"/>
              <w:left w:val="nil"/>
              <w:bottom w:val="nil"/>
              <w:right w:val="nil"/>
            </w:tcBorders>
            <w:shd w:val="clear" w:color="auto" w:fill="auto"/>
            <w:noWrap/>
            <w:vAlign w:val="bottom"/>
            <w:hideMark/>
          </w:tcPr>
          <w:p w14:paraId="442F7CB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0.5</w:t>
            </w:r>
          </w:p>
        </w:tc>
        <w:tc>
          <w:tcPr>
            <w:tcW w:w="756" w:type="pct"/>
            <w:tcBorders>
              <w:top w:val="nil"/>
              <w:left w:val="nil"/>
              <w:bottom w:val="nil"/>
              <w:right w:val="nil"/>
            </w:tcBorders>
            <w:shd w:val="clear" w:color="auto" w:fill="auto"/>
            <w:noWrap/>
            <w:vAlign w:val="bottom"/>
            <w:hideMark/>
          </w:tcPr>
          <w:p w14:paraId="6CD02C0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0.16</w:t>
            </w:r>
          </w:p>
        </w:tc>
      </w:tr>
      <w:tr w:rsidR="00B759CC" w:rsidRPr="00B759CC" w14:paraId="15ED7633" w14:textId="77777777" w:rsidTr="007E5427">
        <w:trPr>
          <w:trHeight w:val="260"/>
        </w:trPr>
        <w:tc>
          <w:tcPr>
            <w:tcW w:w="1165" w:type="pct"/>
            <w:tcBorders>
              <w:top w:val="nil"/>
              <w:left w:val="nil"/>
              <w:bottom w:val="nil"/>
              <w:right w:val="nil"/>
            </w:tcBorders>
            <w:shd w:val="clear" w:color="auto" w:fill="auto"/>
            <w:noWrap/>
            <w:vAlign w:val="bottom"/>
            <w:hideMark/>
          </w:tcPr>
          <w:p w14:paraId="78CC5B33"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2D3AF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DFF062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B6+B12+Limit</w:t>
            </w:r>
          </w:p>
        </w:tc>
        <w:tc>
          <w:tcPr>
            <w:tcW w:w="431" w:type="pct"/>
            <w:tcBorders>
              <w:top w:val="nil"/>
              <w:left w:val="nil"/>
              <w:bottom w:val="nil"/>
              <w:right w:val="nil"/>
            </w:tcBorders>
            <w:shd w:val="clear" w:color="auto" w:fill="auto"/>
            <w:noWrap/>
            <w:vAlign w:val="bottom"/>
            <w:hideMark/>
          </w:tcPr>
          <w:p w14:paraId="5B9AE5A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62.50</w:t>
            </w:r>
          </w:p>
        </w:tc>
        <w:tc>
          <w:tcPr>
            <w:tcW w:w="633" w:type="pct"/>
            <w:tcBorders>
              <w:top w:val="nil"/>
              <w:left w:val="nil"/>
              <w:bottom w:val="nil"/>
              <w:right w:val="nil"/>
            </w:tcBorders>
            <w:shd w:val="clear" w:color="auto" w:fill="auto"/>
            <w:noWrap/>
            <w:vAlign w:val="bottom"/>
            <w:hideMark/>
          </w:tcPr>
          <w:p w14:paraId="6069CE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2.0</w:t>
            </w:r>
          </w:p>
        </w:tc>
        <w:tc>
          <w:tcPr>
            <w:tcW w:w="756" w:type="pct"/>
            <w:tcBorders>
              <w:top w:val="nil"/>
              <w:left w:val="nil"/>
              <w:bottom w:val="nil"/>
              <w:right w:val="nil"/>
            </w:tcBorders>
            <w:shd w:val="clear" w:color="auto" w:fill="auto"/>
            <w:noWrap/>
            <w:vAlign w:val="bottom"/>
            <w:hideMark/>
          </w:tcPr>
          <w:p w14:paraId="5622F3B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0.08</w:t>
            </w:r>
          </w:p>
        </w:tc>
      </w:tr>
      <w:tr w:rsidR="00B759CC" w:rsidRPr="00B759CC" w14:paraId="2989E208" w14:textId="77777777" w:rsidTr="007E5427">
        <w:trPr>
          <w:trHeight w:val="260"/>
        </w:trPr>
        <w:tc>
          <w:tcPr>
            <w:tcW w:w="1165" w:type="pct"/>
            <w:tcBorders>
              <w:top w:val="nil"/>
              <w:left w:val="nil"/>
              <w:bottom w:val="nil"/>
              <w:right w:val="nil"/>
            </w:tcBorders>
            <w:shd w:val="clear" w:color="auto" w:fill="auto"/>
            <w:noWrap/>
            <w:vAlign w:val="bottom"/>
            <w:hideMark/>
          </w:tcPr>
          <w:p w14:paraId="51DC428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9F0A07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F47C46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Limit</w:t>
            </w:r>
          </w:p>
        </w:tc>
        <w:tc>
          <w:tcPr>
            <w:tcW w:w="431" w:type="pct"/>
            <w:tcBorders>
              <w:top w:val="nil"/>
              <w:left w:val="nil"/>
              <w:bottom w:val="nil"/>
              <w:right w:val="nil"/>
            </w:tcBorders>
            <w:shd w:val="clear" w:color="auto" w:fill="auto"/>
            <w:noWrap/>
            <w:vAlign w:val="bottom"/>
            <w:hideMark/>
          </w:tcPr>
          <w:p w14:paraId="2F46637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62.62</w:t>
            </w:r>
          </w:p>
        </w:tc>
        <w:tc>
          <w:tcPr>
            <w:tcW w:w="633" w:type="pct"/>
            <w:tcBorders>
              <w:top w:val="nil"/>
              <w:left w:val="nil"/>
              <w:bottom w:val="nil"/>
              <w:right w:val="nil"/>
            </w:tcBorders>
            <w:shd w:val="clear" w:color="auto" w:fill="auto"/>
            <w:noWrap/>
            <w:vAlign w:val="bottom"/>
            <w:hideMark/>
          </w:tcPr>
          <w:p w14:paraId="3A634B3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2.1</w:t>
            </w:r>
          </w:p>
        </w:tc>
        <w:tc>
          <w:tcPr>
            <w:tcW w:w="756" w:type="pct"/>
            <w:tcBorders>
              <w:top w:val="nil"/>
              <w:left w:val="nil"/>
              <w:bottom w:val="nil"/>
              <w:right w:val="nil"/>
            </w:tcBorders>
            <w:shd w:val="clear" w:color="auto" w:fill="auto"/>
            <w:noWrap/>
            <w:vAlign w:val="bottom"/>
            <w:hideMark/>
          </w:tcPr>
          <w:p w14:paraId="0E49352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0.07</w:t>
            </w:r>
          </w:p>
        </w:tc>
      </w:tr>
      <w:tr w:rsidR="00B759CC" w:rsidRPr="00B759CC" w14:paraId="2D7E8345" w14:textId="77777777" w:rsidTr="007E5427">
        <w:trPr>
          <w:trHeight w:val="260"/>
        </w:trPr>
        <w:tc>
          <w:tcPr>
            <w:tcW w:w="1165" w:type="pct"/>
            <w:tcBorders>
              <w:top w:val="nil"/>
              <w:left w:val="nil"/>
              <w:bottom w:val="nil"/>
              <w:right w:val="nil"/>
            </w:tcBorders>
            <w:shd w:val="clear" w:color="auto" w:fill="auto"/>
            <w:noWrap/>
            <w:vAlign w:val="bottom"/>
            <w:hideMark/>
          </w:tcPr>
          <w:p w14:paraId="29B108DA"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7AD52A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F48F17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w:t>
            </w:r>
          </w:p>
        </w:tc>
        <w:tc>
          <w:tcPr>
            <w:tcW w:w="431" w:type="pct"/>
            <w:tcBorders>
              <w:top w:val="nil"/>
              <w:left w:val="nil"/>
              <w:bottom w:val="nil"/>
              <w:right w:val="nil"/>
            </w:tcBorders>
            <w:shd w:val="clear" w:color="auto" w:fill="auto"/>
            <w:noWrap/>
            <w:vAlign w:val="bottom"/>
            <w:hideMark/>
          </w:tcPr>
          <w:p w14:paraId="4C64346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63.09</w:t>
            </w:r>
          </w:p>
        </w:tc>
        <w:tc>
          <w:tcPr>
            <w:tcW w:w="633" w:type="pct"/>
            <w:tcBorders>
              <w:top w:val="nil"/>
              <w:left w:val="nil"/>
              <w:bottom w:val="nil"/>
              <w:right w:val="nil"/>
            </w:tcBorders>
            <w:shd w:val="clear" w:color="auto" w:fill="auto"/>
            <w:noWrap/>
            <w:vAlign w:val="bottom"/>
            <w:hideMark/>
          </w:tcPr>
          <w:p w14:paraId="3B3C1D6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2.6</w:t>
            </w:r>
          </w:p>
        </w:tc>
        <w:tc>
          <w:tcPr>
            <w:tcW w:w="756" w:type="pct"/>
            <w:tcBorders>
              <w:top w:val="nil"/>
              <w:left w:val="nil"/>
              <w:bottom w:val="nil"/>
              <w:right w:val="nil"/>
            </w:tcBorders>
            <w:shd w:val="clear" w:color="auto" w:fill="auto"/>
            <w:noWrap/>
            <w:vAlign w:val="bottom"/>
            <w:hideMark/>
          </w:tcPr>
          <w:p w14:paraId="0C40D02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0.06</w:t>
            </w:r>
          </w:p>
        </w:tc>
      </w:tr>
      <w:tr w:rsidR="00B759CC" w:rsidRPr="00B759CC" w14:paraId="40FF8D98" w14:textId="77777777" w:rsidTr="007E5427">
        <w:trPr>
          <w:trHeight w:val="260"/>
        </w:trPr>
        <w:tc>
          <w:tcPr>
            <w:tcW w:w="1165" w:type="pct"/>
            <w:tcBorders>
              <w:top w:val="nil"/>
              <w:left w:val="nil"/>
              <w:bottom w:val="nil"/>
              <w:right w:val="nil"/>
            </w:tcBorders>
            <w:shd w:val="clear" w:color="auto" w:fill="auto"/>
            <w:noWrap/>
            <w:vAlign w:val="bottom"/>
            <w:hideMark/>
          </w:tcPr>
          <w:p w14:paraId="697EC7C1"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FC2213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580F64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B12+Limit</w:t>
            </w:r>
          </w:p>
        </w:tc>
        <w:tc>
          <w:tcPr>
            <w:tcW w:w="431" w:type="pct"/>
            <w:tcBorders>
              <w:top w:val="nil"/>
              <w:left w:val="nil"/>
              <w:bottom w:val="nil"/>
              <w:right w:val="nil"/>
            </w:tcBorders>
            <w:shd w:val="clear" w:color="auto" w:fill="auto"/>
            <w:noWrap/>
            <w:vAlign w:val="bottom"/>
            <w:hideMark/>
          </w:tcPr>
          <w:p w14:paraId="0F73C2B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63.22</w:t>
            </w:r>
          </w:p>
        </w:tc>
        <w:tc>
          <w:tcPr>
            <w:tcW w:w="633" w:type="pct"/>
            <w:tcBorders>
              <w:top w:val="nil"/>
              <w:left w:val="nil"/>
              <w:bottom w:val="nil"/>
              <w:right w:val="nil"/>
            </w:tcBorders>
            <w:shd w:val="clear" w:color="auto" w:fill="auto"/>
            <w:noWrap/>
            <w:vAlign w:val="bottom"/>
            <w:hideMark/>
          </w:tcPr>
          <w:p w14:paraId="67022C5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596CE0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4345B255" w14:textId="77777777" w:rsidTr="007E5427">
        <w:trPr>
          <w:trHeight w:val="260"/>
        </w:trPr>
        <w:tc>
          <w:tcPr>
            <w:tcW w:w="1165" w:type="pct"/>
            <w:tcBorders>
              <w:top w:val="nil"/>
              <w:left w:val="nil"/>
              <w:bottom w:val="nil"/>
              <w:right w:val="nil"/>
            </w:tcBorders>
            <w:shd w:val="clear" w:color="auto" w:fill="auto"/>
            <w:noWrap/>
            <w:vAlign w:val="bottom"/>
            <w:hideMark/>
          </w:tcPr>
          <w:p w14:paraId="26E7D198"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66071B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CF8180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B1+Limit</w:t>
            </w:r>
          </w:p>
        </w:tc>
        <w:tc>
          <w:tcPr>
            <w:tcW w:w="431" w:type="pct"/>
            <w:tcBorders>
              <w:top w:val="nil"/>
              <w:left w:val="nil"/>
              <w:bottom w:val="nil"/>
              <w:right w:val="nil"/>
            </w:tcBorders>
            <w:shd w:val="clear" w:color="auto" w:fill="auto"/>
            <w:noWrap/>
            <w:vAlign w:val="bottom"/>
            <w:hideMark/>
          </w:tcPr>
          <w:p w14:paraId="34BDCEF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63.26</w:t>
            </w:r>
          </w:p>
        </w:tc>
        <w:tc>
          <w:tcPr>
            <w:tcW w:w="633" w:type="pct"/>
            <w:tcBorders>
              <w:top w:val="nil"/>
              <w:left w:val="nil"/>
              <w:bottom w:val="nil"/>
              <w:right w:val="nil"/>
            </w:tcBorders>
            <w:shd w:val="clear" w:color="auto" w:fill="auto"/>
            <w:noWrap/>
            <w:vAlign w:val="bottom"/>
            <w:hideMark/>
          </w:tcPr>
          <w:p w14:paraId="70BA4D3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3632507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773692F4" w14:textId="77777777" w:rsidTr="007E5427">
        <w:trPr>
          <w:trHeight w:val="260"/>
        </w:trPr>
        <w:tc>
          <w:tcPr>
            <w:tcW w:w="1165" w:type="pct"/>
            <w:tcBorders>
              <w:top w:val="nil"/>
              <w:left w:val="nil"/>
              <w:bottom w:val="nil"/>
              <w:right w:val="nil"/>
            </w:tcBorders>
            <w:shd w:val="clear" w:color="auto" w:fill="auto"/>
            <w:noWrap/>
            <w:vAlign w:val="bottom"/>
            <w:hideMark/>
          </w:tcPr>
          <w:p w14:paraId="63D73D32"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3538A98"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6F8C47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B5+Limit</w:t>
            </w:r>
          </w:p>
        </w:tc>
        <w:tc>
          <w:tcPr>
            <w:tcW w:w="431" w:type="pct"/>
            <w:tcBorders>
              <w:top w:val="nil"/>
              <w:left w:val="nil"/>
              <w:bottom w:val="nil"/>
              <w:right w:val="nil"/>
            </w:tcBorders>
            <w:shd w:val="clear" w:color="auto" w:fill="auto"/>
            <w:noWrap/>
            <w:vAlign w:val="bottom"/>
            <w:hideMark/>
          </w:tcPr>
          <w:p w14:paraId="509685A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63.35</w:t>
            </w:r>
          </w:p>
        </w:tc>
        <w:tc>
          <w:tcPr>
            <w:tcW w:w="633" w:type="pct"/>
            <w:tcBorders>
              <w:top w:val="nil"/>
              <w:left w:val="nil"/>
              <w:bottom w:val="nil"/>
              <w:right w:val="nil"/>
            </w:tcBorders>
            <w:shd w:val="clear" w:color="auto" w:fill="auto"/>
            <w:noWrap/>
            <w:vAlign w:val="bottom"/>
            <w:hideMark/>
          </w:tcPr>
          <w:p w14:paraId="3992A29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2.8</w:t>
            </w:r>
          </w:p>
        </w:tc>
        <w:tc>
          <w:tcPr>
            <w:tcW w:w="756" w:type="pct"/>
            <w:tcBorders>
              <w:top w:val="nil"/>
              <w:left w:val="nil"/>
              <w:bottom w:val="nil"/>
              <w:right w:val="nil"/>
            </w:tcBorders>
            <w:shd w:val="clear" w:color="auto" w:fill="auto"/>
            <w:noWrap/>
            <w:vAlign w:val="bottom"/>
            <w:hideMark/>
          </w:tcPr>
          <w:p w14:paraId="4973B6B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6144A758" w14:textId="77777777" w:rsidTr="007E5427">
        <w:trPr>
          <w:trHeight w:val="260"/>
        </w:trPr>
        <w:tc>
          <w:tcPr>
            <w:tcW w:w="1165" w:type="pct"/>
            <w:tcBorders>
              <w:top w:val="nil"/>
              <w:left w:val="nil"/>
              <w:bottom w:val="nil"/>
              <w:right w:val="nil"/>
            </w:tcBorders>
            <w:shd w:val="clear" w:color="auto" w:fill="auto"/>
            <w:noWrap/>
            <w:vAlign w:val="bottom"/>
            <w:hideMark/>
          </w:tcPr>
          <w:p w14:paraId="03B0851E"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25EF87B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136840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B6+Limit+Region</w:t>
            </w:r>
          </w:p>
        </w:tc>
        <w:tc>
          <w:tcPr>
            <w:tcW w:w="431" w:type="pct"/>
            <w:tcBorders>
              <w:top w:val="nil"/>
              <w:left w:val="nil"/>
              <w:bottom w:val="nil"/>
              <w:right w:val="nil"/>
            </w:tcBorders>
            <w:shd w:val="clear" w:color="auto" w:fill="auto"/>
            <w:noWrap/>
            <w:vAlign w:val="bottom"/>
            <w:hideMark/>
          </w:tcPr>
          <w:p w14:paraId="537490E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63.48</w:t>
            </w:r>
          </w:p>
        </w:tc>
        <w:tc>
          <w:tcPr>
            <w:tcW w:w="633" w:type="pct"/>
            <w:tcBorders>
              <w:top w:val="nil"/>
              <w:left w:val="nil"/>
              <w:bottom w:val="nil"/>
              <w:right w:val="nil"/>
            </w:tcBorders>
            <w:shd w:val="clear" w:color="auto" w:fill="auto"/>
            <w:noWrap/>
            <w:vAlign w:val="bottom"/>
            <w:hideMark/>
          </w:tcPr>
          <w:p w14:paraId="39E7F85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3.0</w:t>
            </w:r>
          </w:p>
        </w:tc>
        <w:tc>
          <w:tcPr>
            <w:tcW w:w="756" w:type="pct"/>
            <w:tcBorders>
              <w:top w:val="nil"/>
              <w:left w:val="nil"/>
              <w:bottom w:val="nil"/>
              <w:right w:val="nil"/>
            </w:tcBorders>
            <w:shd w:val="clear" w:color="auto" w:fill="auto"/>
            <w:noWrap/>
            <w:vAlign w:val="bottom"/>
            <w:hideMark/>
          </w:tcPr>
          <w:p w14:paraId="132DDB5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0.05</w:t>
            </w:r>
          </w:p>
        </w:tc>
      </w:tr>
      <w:tr w:rsidR="00B759CC" w:rsidRPr="00B759CC" w14:paraId="64F8ACC3" w14:textId="77777777" w:rsidTr="007E5427">
        <w:trPr>
          <w:trHeight w:val="260"/>
        </w:trPr>
        <w:tc>
          <w:tcPr>
            <w:tcW w:w="1165" w:type="pct"/>
            <w:tcBorders>
              <w:top w:val="nil"/>
              <w:left w:val="nil"/>
              <w:bottom w:val="nil"/>
              <w:right w:val="nil"/>
            </w:tcBorders>
            <w:shd w:val="clear" w:color="auto" w:fill="auto"/>
            <w:noWrap/>
            <w:vAlign w:val="bottom"/>
            <w:hideMark/>
          </w:tcPr>
          <w:p w14:paraId="21D4B5C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84E993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A57B6F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B1+B12+Limit</w:t>
            </w:r>
          </w:p>
        </w:tc>
        <w:tc>
          <w:tcPr>
            <w:tcW w:w="431" w:type="pct"/>
            <w:tcBorders>
              <w:top w:val="nil"/>
              <w:left w:val="nil"/>
              <w:bottom w:val="nil"/>
              <w:right w:val="nil"/>
            </w:tcBorders>
            <w:shd w:val="clear" w:color="auto" w:fill="auto"/>
            <w:noWrap/>
            <w:vAlign w:val="bottom"/>
            <w:hideMark/>
          </w:tcPr>
          <w:p w14:paraId="12138E6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64.72</w:t>
            </w:r>
          </w:p>
        </w:tc>
        <w:tc>
          <w:tcPr>
            <w:tcW w:w="633" w:type="pct"/>
            <w:tcBorders>
              <w:top w:val="nil"/>
              <w:left w:val="nil"/>
              <w:bottom w:val="nil"/>
              <w:right w:val="nil"/>
            </w:tcBorders>
            <w:shd w:val="clear" w:color="auto" w:fill="auto"/>
            <w:noWrap/>
            <w:vAlign w:val="bottom"/>
            <w:hideMark/>
          </w:tcPr>
          <w:p w14:paraId="134BE44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4.2</w:t>
            </w:r>
          </w:p>
        </w:tc>
        <w:tc>
          <w:tcPr>
            <w:tcW w:w="756" w:type="pct"/>
            <w:tcBorders>
              <w:top w:val="nil"/>
              <w:left w:val="nil"/>
              <w:bottom w:val="nil"/>
              <w:right w:val="nil"/>
            </w:tcBorders>
            <w:shd w:val="clear" w:color="auto" w:fill="auto"/>
            <w:noWrap/>
            <w:vAlign w:val="bottom"/>
            <w:hideMark/>
          </w:tcPr>
          <w:p w14:paraId="6182761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537DF0A3" w14:textId="77777777" w:rsidTr="007E5427">
        <w:trPr>
          <w:trHeight w:val="260"/>
        </w:trPr>
        <w:tc>
          <w:tcPr>
            <w:tcW w:w="1165" w:type="pct"/>
            <w:tcBorders>
              <w:top w:val="nil"/>
              <w:left w:val="nil"/>
              <w:bottom w:val="nil"/>
              <w:right w:val="nil"/>
            </w:tcBorders>
            <w:shd w:val="clear" w:color="auto" w:fill="auto"/>
            <w:noWrap/>
            <w:vAlign w:val="bottom"/>
            <w:hideMark/>
          </w:tcPr>
          <w:p w14:paraId="3308AA5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E7B2B2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0633AB2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B5+B12+Limit</w:t>
            </w:r>
          </w:p>
        </w:tc>
        <w:tc>
          <w:tcPr>
            <w:tcW w:w="431" w:type="pct"/>
            <w:tcBorders>
              <w:top w:val="nil"/>
              <w:left w:val="nil"/>
              <w:bottom w:val="nil"/>
              <w:right w:val="nil"/>
            </w:tcBorders>
            <w:shd w:val="clear" w:color="auto" w:fill="auto"/>
            <w:noWrap/>
            <w:vAlign w:val="bottom"/>
            <w:hideMark/>
          </w:tcPr>
          <w:p w14:paraId="07398FF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64.81</w:t>
            </w:r>
          </w:p>
        </w:tc>
        <w:tc>
          <w:tcPr>
            <w:tcW w:w="633" w:type="pct"/>
            <w:tcBorders>
              <w:top w:val="nil"/>
              <w:left w:val="nil"/>
              <w:bottom w:val="nil"/>
              <w:right w:val="nil"/>
            </w:tcBorders>
            <w:shd w:val="clear" w:color="auto" w:fill="auto"/>
            <w:noWrap/>
            <w:vAlign w:val="bottom"/>
            <w:hideMark/>
          </w:tcPr>
          <w:p w14:paraId="4654FBA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4.3</w:t>
            </w:r>
          </w:p>
        </w:tc>
        <w:tc>
          <w:tcPr>
            <w:tcW w:w="756" w:type="pct"/>
            <w:tcBorders>
              <w:top w:val="nil"/>
              <w:left w:val="nil"/>
              <w:bottom w:val="nil"/>
              <w:right w:val="nil"/>
            </w:tcBorders>
            <w:shd w:val="clear" w:color="auto" w:fill="auto"/>
            <w:noWrap/>
            <w:vAlign w:val="bottom"/>
            <w:hideMark/>
          </w:tcPr>
          <w:p w14:paraId="4547185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51D52153" w14:textId="77777777" w:rsidTr="007E5427">
        <w:trPr>
          <w:trHeight w:val="260"/>
        </w:trPr>
        <w:tc>
          <w:tcPr>
            <w:tcW w:w="1165" w:type="pct"/>
            <w:tcBorders>
              <w:top w:val="nil"/>
              <w:left w:val="nil"/>
              <w:bottom w:val="nil"/>
              <w:right w:val="nil"/>
            </w:tcBorders>
            <w:shd w:val="clear" w:color="auto" w:fill="auto"/>
            <w:noWrap/>
            <w:vAlign w:val="bottom"/>
            <w:hideMark/>
          </w:tcPr>
          <w:p w14:paraId="2185830B"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A01111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5F88B6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w:t>
            </w:r>
          </w:p>
        </w:tc>
        <w:tc>
          <w:tcPr>
            <w:tcW w:w="431" w:type="pct"/>
            <w:tcBorders>
              <w:top w:val="nil"/>
              <w:left w:val="nil"/>
              <w:bottom w:val="nil"/>
              <w:right w:val="nil"/>
            </w:tcBorders>
            <w:shd w:val="clear" w:color="auto" w:fill="auto"/>
            <w:noWrap/>
            <w:vAlign w:val="bottom"/>
            <w:hideMark/>
          </w:tcPr>
          <w:p w14:paraId="1B079F5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64.91</w:t>
            </w:r>
          </w:p>
        </w:tc>
        <w:tc>
          <w:tcPr>
            <w:tcW w:w="633" w:type="pct"/>
            <w:tcBorders>
              <w:top w:val="nil"/>
              <w:left w:val="nil"/>
              <w:bottom w:val="nil"/>
              <w:right w:val="nil"/>
            </w:tcBorders>
            <w:shd w:val="clear" w:color="auto" w:fill="auto"/>
            <w:noWrap/>
            <w:vAlign w:val="bottom"/>
            <w:hideMark/>
          </w:tcPr>
          <w:p w14:paraId="0E77BE2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4.4</w:t>
            </w:r>
          </w:p>
        </w:tc>
        <w:tc>
          <w:tcPr>
            <w:tcW w:w="756" w:type="pct"/>
            <w:tcBorders>
              <w:top w:val="nil"/>
              <w:left w:val="nil"/>
              <w:bottom w:val="nil"/>
              <w:right w:val="nil"/>
            </w:tcBorders>
            <w:shd w:val="clear" w:color="auto" w:fill="auto"/>
            <w:noWrap/>
            <w:vAlign w:val="bottom"/>
            <w:hideMark/>
          </w:tcPr>
          <w:p w14:paraId="22C7460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10941FE2" w14:textId="77777777" w:rsidTr="007E5427">
        <w:trPr>
          <w:trHeight w:val="260"/>
        </w:trPr>
        <w:tc>
          <w:tcPr>
            <w:tcW w:w="1165" w:type="pct"/>
            <w:tcBorders>
              <w:top w:val="nil"/>
              <w:left w:val="nil"/>
              <w:bottom w:val="nil"/>
              <w:right w:val="nil"/>
            </w:tcBorders>
            <w:shd w:val="clear" w:color="auto" w:fill="auto"/>
            <w:noWrap/>
            <w:vAlign w:val="bottom"/>
            <w:hideMark/>
          </w:tcPr>
          <w:p w14:paraId="786C573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F5C13E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A7392A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B6+B12+Limit+Region</w:t>
            </w:r>
          </w:p>
        </w:tc>
        <w:tc>
          <w:tcPr>
            <w:tcW w:w="431" w:type="pct"/>
            <w:tcBorders>
              <w:top w:val="nil"/>
              <w:left w:val="nil"/>
              <w:bottom w:val="nil"/>
              <w:right w:val="nil"/>
            </w:tcBorders>
            <w:shd w:val="clear" w:color="auto" w:fill="auto"/>
            <w:noWrap/>
            <w:vAlign w:val="bottom"/>
            <w:hideMark/>
          </w:tcPr>
          <w:p w14:paraId="7ECDEA8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65.37</w:t>
            </w:r>
          </w:p>
        </w:tc>
        <w:tc>
          <w:tcPr>
            <w:tcW w:w="633" w:type="pct"/>
            <w:tcBorders>
              <w:top w:val="nil"/>
              <w:left w:val="nil"/>
              <w:bottom w:val="nil"/>
              <w:right w:val="nil"/>
            </w:tcBorders>
            <w:shd w:val="clear" w:color="auto" w:fill="auto"/>
            <w:noWrap/>
            <w:vAlign w:val="bottom"/>
            <w:hideMark/>
          </w:tcPr>
          <w:p w14:paraId="3CAA4EE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4.9</w:t>
            </w:r>
          </w:p>
        </w:tc>
        <w:tc>
          <w:tcPr>
            <w:tcW w:w="756" w:type="pct"/>
            <w:tcBorders>
              <w:top w:val="nil"/>
              <w:left w:val="nil"/>
              <w:bottom w:val="nil"/>
              <w:right w:val="nil"/>
            </w:tcBorders>
            <w:shd w:val="clear" w:color="auto" w:fill="auto"/>
            <w:noWrap/>
            <w:vAlign w:val="bottom"/>
            <w:hideMark/>
          </w:tcPr>
          <w:p w14:paraId="6CA1A71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0.02</w:t>
            </w:r>
          </w:p>
        </w:tc>
      </w:tr>
      <w:tr w:rsidR="00B759CC" w:rsidRPr="00B759CC" w14:paraId="26C80BEF" w14:textId="77777777" w:rsidTr="007E5427">
        <w:trPr>
          <w:trHeight w:val="260"/>
        </w:trPr>
        <w:tc>
          <w:tcPr>
            <w:tcW w:w="1165" w:type="pct"/>
            <w:tcBorders>
              <w:top w:val="nil"/>
              <w:left w:val="nil"/>
              <w:bottom w:val="nil"/>
              <w:right w:val="nil"/>
            </w:tcBorders>
            <w:shd w:val="clear" w:color="auto" w:fill="auto"/>
            <w:noWrap/>
            <w:vAlign w:val="bottom"/>
            <w:hideMark/>
          </w:tcPr>
          <w:p w14:paraId="1D97E4C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72FE78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3D11176"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B6+B12+Region</w:t>
            </w:r>
          </w:p>
        </w:tc>
        <w:tc>
          <w:tcPr>
            <w:tcW w:w="431" w:type="pct"/>
            <w:tcBorders>
              <w:top w:val="nil"/>
              <w:left w:val="nil"/>
              <w:bottom w:val="nil"/>
              <w:right w:val="nil"/>
            </w:tcBorders>
            <w:shd w:val="clear" w:color="auto" w:fill="auto"/>
            <w:noWrap/>
            <w:vAlign w:val="bottom"/>
            <w:hideMark/>
          </w:tcPr>
          <w:p w14:paraId="7697AE4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65.74</w:t>
            </w:r>
          </w:p>
        </w:tc>
        <w:tc>
          <w:tcPr>
            <w:tcW w:w="633" w:type="pct"/>
            <w:tcBorders>
              <w:top w:val="nil"/>
              <w:left w:val="nil"/>
              <w:bottom w:val="nil"/>
              <w:right w:val="nil"/>
            </w:tcBorders>
            <w:shd w:val="clear" w:color="auto" w:fill="auto"/>
            <w:noWrap/>
            <w:vAlign w:val="bottom"/>
            <w:hideMark/>
          </w:tcPr>
          <w:p w14:paraId="34061F3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5.2</w:t>
            </w:r>
          </w:p>
        </w:tc>
        <w:tc>
          <w:tcPr>
            <w:tcW w:w="756" w:type="pct"/>
            <w:tcBorders>
              <w:top w:val="nil"/>
              <w:left w:val="nil"/>
              <w:bottom w:val="nil"/>
              <w:right w:val="nil"/>
            </w:tcBorders>
            <w:shd w:val="clear" w:color="auto" w:fill="auto"/>
            <w:noWrap/>
            <w:vAlign w:val="bottom"/>
            <w:hideMark/>
          </w:tcPr>
          <w:p w14:paraId="69E8E5E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3853FB23" w14:textId="77777777" w:rsidTr="007E5427">
        <w:trPr>
          <w:trHeight w:val="260"/>
        </w:trPr>
        <w:tc>
          <w:tcPr>
            <w:tcW w:w="1165" w:type="pct"/>
            <w:tcBorders>
              <w:top w:val="nil"/>
              <w:left w:val="nil"/>
              <w:bottom w:val="nil"/>
              <w:right w:val="nil"/>
            </w:tcBorders>
            <w:shd w:val="clear" w:color="auto" w:fill="auto"/>
            <w:noWrap/>
            <w:vAlign w:val="bottom"/>
            <w:hideMark/>
          </w:tcPr>
          <w:p w14:paraId="637E9AD3"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B068A0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4EA5F0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Null</w:t>
            </w:r>
          </w:p>
        </w:tc>
        <w:tc>
          <w:tcPr>
            <w:tcW w:w="431" w:type="pct"/>
            <w:tcBorders>
              <w:top w:val="nil"/>
              <w:left w:val="nil"/>
              <w:bottom w:val="nil"/>
              <w:right w:val="nil"/>
            </w:tcBorders>
            <w:shd w:val="clear" w:color="auto" w:fill="auto"/>
            <w:noWrap/>
            <w:vAlign w:val="bottom"/>
            <w:hideMark/>
          </w:tcPr>
          <w:p w14:paraId="7E4B53C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65.79</w:t>
            </w:r>
          </w:p>
        </w:tc>
        <w:tc>
          <w:tcPr>
            <w:tcW w:w="633" w:type="pct"/>
            <w:tcBorders>
              <w:top w:val="nil"/>
              <w:left w:val="nil"/>
              <w:bottom w:val="nil"/>
              <w:right w:val="nil"/>
            </w:tcBorders>
            <w:shd w:val="clear" w:color="auto" w:fill="auto"/>
            <w:noWrap/>
            <w:vAlign w:val="bottom"/>
            <w:hideMark/>
          </w:tcPr>
          <w:p w14:paraId="2AD9A56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5.3</w:t>
            </w:r>
          </w:p>
        </w:tc>
        <w:tc>
          <w:tcPr>
            <w:tcW w:w="756" w:type="pct"/>
            <w:tcBorders>
              <w:top w:val="nil"/>
              <w:left w:val="nil"/>
              <w:bottom w:val="nil"/>
              <w:right w:val="nil"/>
            </w:tcBorders>
            <w:shd w:val="clear" w:color="auto" w:fill="auto"/>
            <w:noWrap/>
            <w:vAlign w:val="bottom"/>
            <w:hideMark/>
          </w:tcPr>
          <w:p w14:paraId="7AAC1FF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146C4814" w14:textId="77777777" w:rsidTr="007E5427">
        <w:trPr>
          <w:trHeight w:val="260"/>
        </w:trPr>
        <w:tc>
          <w:tcPr>
            <w:tcW w:w="1165" w:type="pct"/>
            <w:tcBorders>
              <w:top w:val="nil"/>
              <w:left w:val="nil"/>
              <w:bottom w:val="nil"/>
              <w:right w:val="nil"/>
            </w:tcBorders>
            <w:shd w:val="clear" w:color="auto" w:fill="auto"/>
            <w:noWrap/>
            <w:vAlign w:val="bottom"/>
            <w:hideMark/>
          </w:tcPr>
          <w:p w14:paraId="08D6397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D677C9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622CDEC" w14:textId="77777777" w:rsidR="00B759CC" w:rsidRPr="00B759CC" w:rsidRDefault="00B759CC" w:rsidP="00B759CC">
            <w:pPr>
              <w:rPr>
                <w:rFonts w:ascii="Times New Roman" w:eastAsia="Times New Roman" w:hAnsi="Times New Roman"/>
                <w:lang w:val="en-AU"/>
              </w:rPr>
            </w:pPr>
            <w:proofErr w:type="spellStart"/>
            <w:r w:rsidRPr="00B759CC">
              <w:rPr>
                <w:rFonts w:ascii="Times New Roman" w:eastAsia="Times New Roman" w:hAnsi="Times New Roman"/>
                <w:lang w:val="en-AU"/>
              </w:rPr>
              <w:t>Limit+Region</w:t>
            </w:r>
            <w:proofErr w:type="spellEnd"/>
          </w:p>
        </w:tc>
        <w:tc>
          <w:tcPr>
            <w:tcW w:w="431" w:type="pct"/>
            <w:tcBorders>
              <w:top w:val="nil"/>
              <w:left w:val="nil"/>
              <w:bottom w:val="nil"/>
              <w:right w:val="nil"/>
            </w:tcBorders>
            <w:shd w:val="clear" w:color="auto" w:fill="auto"/>
            <w:noWrap/>
            <w:vAlign w:val="bottom"/>
            <w:hideMark/>
          </w:tcPr>
          <w:p w14:paraId="2042AB4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65.93</w:t>
            </w:r>
          </w:p>
        </w:tc>
        <w:tc>
          <w:tcPr>
            <w:tcW w:w="633" w:type="pct"/>
            <w:tcBorders>
              <w:top w:val="nil"/>
              <w:left w:val="nil"/>
              <w:bottom w:val="nil"/>
              <w:right w:val="nil"/>
            </w:tcBorders>
            <w:shd w:val="clear" w:color="auto" w:fill="auto"/>
            <w:noWrap/>
            <w:vAlign w:val="bottom"/>
            <w:hideMark/>
          </w:tcPr>
          <w:p w14:paraId="38B0B24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5.4</w:t>
            </w:r>
          </w:p>
        </w:tc>
        <w:tc>
          <w:tcPr>
            <w:tcW w:w="756" w:type="pct"/>
            <w:tcBorders>
              <w:top w:val="nil"/>
              <w:left w:val="nil"/>
              <w:bottom w:val="nil"/>
              <w:right w:val="nil"/>
            </w:tcBorders>
            <w:shd w:val="clear" w:color="auto" w:fill="auto"/>
            <w:noWrap/>
            <w:vAlign w:val="bottom"/>
            <w:hideMark/>
          </w:tcPr>
          <w:p w14:paraId="6DB3590D"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7104A11F" w14:textId="77777777" w:rsidTr="007E5427">
        <w:trPr>
          <w:trHeight w:val="260"/>
        </w:trPr>
        <w:tc>
          <w:tcPr>
            <w:tcW w:w="1165" w:type="pct"/>
            <w:tcBorders>
              <w:top w:val="nil"/>
              <w:left w:val="nil"/>
              <w:bottom w:val="nil"/>
              <w:right w:val="nil"/>
            </w:tcBorders>
            <w:shd w:val="clear" w:color="auto" w:fill="auto"/>
            <w:noWrap/>
            <w:vAlign w:val="bottom"/>
            <w:hideMark/>
          </w:tcPr>
          <w:p w14:paraId="1915E097"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755B29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DB1D587"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B12+Limit+Region</w:t>
            </w:r>
          </w:p>
        </w:tc>
        <w:tc>
          <w:tcPr>
            <w:tcW w:w="431" w:type="pct"/>
            <w:tcBorders>
              <w:top w:val="nil"/>
              <w:left w:val="nil"/>
              <w:bottom w:val="nil"/>
              <w:right w:val="nil"/>
            </w:tcBorders>
            <w:shd w:val="clear" w:color="auto" w:fill="auto"/>
            <w:noWrap/>
            <w:vAlign w:val="bottom"/>
            <w:hideMark/>
          </w:tcPr>
          <w:p w14:paraId="1A59613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65.98</w:t>
            </w:r>
          </w:p>
        </w:tc>
        <w:tc>
          <w:tcPr>
            <w:tcW w:w="633" w:type="pct"/>
            <w:tcBorders>
              <w:top w:val="nil"/>
              <w:left w:val="nil"/>
              <w:bottom w:val="nil"/>
              <w:right w:val="nil"/>
            </w:tcBorders>
            <w:shd w:val="clear" w:color="auto" w:fill="auto"/>
            <w:noWrap/>
            <w:vAlign w:val="bottom"/>
            <w:hideMark/>
          </w:tcPr>
          <w:p w14:paraId="71F2D47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0BCDCB8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A1DE1C3" w14:textId="77777777" w:rsidTr="007E5427">
        <w:trPr>
          <w:trHeight w:val="260"/>
        </w:trPr>
        <w:tc>
          <w:tcPr>
            <w:tcW w:w="1165" w:type="pct"/>
            <w:tcBorders>
              <w:top w:val="nil"/>
              <w:left w:val="nil"/>
              <w:bottom w:val="nil"/>
              <w:right w:val="nil"/>
            </w:tcBorders>
            <w:shd w:val="clear" w:color="auto" w:fill="auto"/>
            <w:noWrap/>
            <w:vAlign w:val="bottom"/>
            <w:hideMark/>
          </w:tcPr>
          <w:p w14:paraId="59A6283B"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6256F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5AE50E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w:t>
            </w:r>
          </w:p>
        </w:tc>
        <w:tc>
          <w:tcPr>
            <w:tcW w:w="431" w:type="pct"/>
            <w:tcBorders>
              <w:top w:val="nil"/>
              <w:left w:val="nil"/>
              <w:bottom w:val="nil"/>
              <w:right w:val="nil"/>
            </w:tcBorders>
            <w:shd w:val="clear" w:color="auto" w:fill="auto"/>
            <w:noWrap/>
            <w:vAlign w:val="bottom"/>
            <w:hideMark/>
          </w:tcPr>
          <w:p w14:paraId="5B61FF8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66.04</w:t>
            </w:r>
          </w:p>
        </w:tc>
        <w:tc>
          <w:tcPr>
            <w:tcW w:w="633" w:type="pct"/>
            <w:tcBorders>
              <w:top w:val="nil"/>
              <w:left w:val="nil"/>
              <w:bottom w:val="nil"/>
              <w:right w:val="nil"/>
            </w:tcBorders>
            <w:shd w:val="clear" w:color="auto" w:fill="auto"/>
            <w:noWrap/>
            <w:vAlign w:val="bottom"/>
            <w:hideMark/>
          </w:tcPr>
          <w:p w14:paraId="59951A4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481D60F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45740A3E" w14:textId="77777777" w:rsidTr="007E5427">
        <w:trPr>
          <w:trHeight w:val="260"/>
        </w:trPr>
        <w:tc>
          <w:tcPr>
            <w:tcW w:w="1165" w:type="pct"/>
            <w:tcBorders>
              <w:top w:val="nil"/>
              <w:left w:val="nil"/>
              <w:bottom w:val="nil"/>
              <w:right w:val="nil"/>
            </w:tcBorders>
            <w:shd w:val="clear" w:color="auto" w:fill="auto"/>
            <w:noWrap/>
            <w:vAlign w:val="bottom"/>
            <w:hideMark/>
          </w:tcPr>
          <w:p w14:paraId="576ABD3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4EAF7B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52D516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B1+Limit+Region</w:t>
            </w:r>
          </w:p>
        </w:tc>
        <w:tc>
          <w:tcPr>
            <w:tcW w:w="431" w:type="pct"/>
            <w:tcBorders>
              <w:top w:val="nil"/>
              <w:left w:val="nil"/>
              <w:bottom w:val="nil"/>
              <w:right w:val="nil"/>
            </w:tcBorders>
            <w:shd w:val="clear" w:color="auto" w:fill="auto"/>
            <w:noWrap/>
            <w:vAlign w:val="bottom"/>
            <w:hideMark/>
          </w:tcPr>
          <w:p w14:paraId="2698281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66.21</w:t>
            </w:r>
          </w:p>
        </w:tc>
        <w:tc>
          <w:tcPr>
            <w:tcW w:w="633" w:type="pct"/>
            <w:tcBorders>
              <w:top w:val="nil"/>
              <w:left w:val="nil"/>
              <w:bottom w:val="nil"/>
              <w:right w:val="nil"/>
            </w:tcBorders>
            <w:shd w:val="clear" w:color="auto" w:fill="auto"/>
            <w:noWrap/>
            <w:vAlign w:val="bottom"/>
            <w:hideMark/>
          </w:tcPr>
          <w:p w14:paraId="3647E8F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5.7</w:t>
            </w:r>
          </w:p>
        </w:tc>
        <w:tc>
          <w:tcPr>
            <w:tcW w:w="756" w:type="pct"/>
            <w:tcBorders>
              <w:top w:val="nil"/>
              <w:left w:val="nil"/>
              <w:bottom w:val="nil"/>
              <w:right w:val="nil"/>
            </w:tcBorders>
            <w:shd w:val="clear" w:color="auto" w:fill="auto"/>
            <w:noWrap/>
            <w:vAlign w:val="bottom"/>
            <w:hideMark/>
          </w:tcPr>
          <w:p w14:paraId="7FC1B61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B0CE56A" w14:textId="77777777" w:rsidTr="007E5427">
        <w:trPr>
          <w:trHeight w:val="260"/>
        </w:trPr>
        <w:tc>
          <w:tcPr>
            <w:tcW w:w="1165" w:type="pct"/>
            <w:tcBorders>
              <w:top w:val="nil"/>
              <w:left w:val="nil"/>
              <w:bottom w:val="nil"/>
              <w:right w:val="nil"/>
            </w:tcBorders>
            <w:shd w:val="clear" w:color="auto" w:fill="auto"/>
            <w:noWrap/>
            <w:vAlign w:val="bottom"/>
            <w:hideMark/>
          </w:tcPr>
          <w:p w14:paraId="0FB9BDAD"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3AE3E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E9EF99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w:t>
            </w:r>
          </w:p>
        </w:tc>
        <w:tc>
          <w:tcPr>
            <w:tcW w:w="431" w:type="pct"/>
            <w:tcBorders>
              <w:top w:val="nil"/>
              <w:left w:val="nil"/>
              <w:bottom w:val="nil"/>
              <w:right w:val="nil"/>
            </w:tcBorders>
            <w:shd w:val="clear" w:color="auto" w:fill="auto"/>
            <w:noWrap/>
            <w:vAlign w:val="bottom"/>
            <w:hideMark/>
          </w:tcPr>
          <w:p w14:paraId="23D96BE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66.50</w:t>
            </w:r>
          </w:p>
        </w:tc>
        <w:tc>
          <w:tcPr>
            <w:tcW w:w="633" w:type="pct"/>
            <w:tcBorders>
              <w:top w:val="nil"/>
              <w:left w:val="nil"/>
              <w:bottom w:val="nil"/>
              <w:right w:val="nil"/>
            </w:tcBorders>
            <w:shd w:val="clear" w:color="auto" w:fill="auto"/>
            <w:noWrap/>
            <w:vAlign w:val="bottom"/>
            <w:hideMark/>
          </w:tcPr>
          <w:p w14:paraId="670D14D1"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6.0</w:t>
            </w:r>
          </w:p>
        </w:tc>
        <w:tc>
          <w:tcPr>
            <w:tcW w:w="756" w:type="pct"/>
            <w:tcBorders>
              <w:top w:val="nil"/>
              <w:left w:val="nil"/>
              <w:bottom w:val="nil"/>
              <w:right w:val="nil"/>
            </w:tcBorders>
            <w:shd w:val="clear" w:color="auto" w:fill="auto"/>
            <w:noWrap/>
            <w:vAlign w:val="bottom"/>
            <w:hideMark/>
          </w:tcPr>
          <w:p w14:paraId="7BE493F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080BF33" w14:textId="77777777" w:rsidTr="007E5427">
        <w:trPr>
          <w:trHeight w:val="260"/>
        </w:trPr>
        <w:tc>
          <w:tcPr>
            <w:tcW w:w="1165" w:type="pct"/>
            <w:tcBorders>
              <w:top w:val="nil"/>
              <w:left w:val="nil"/>
              <w:bottom w:val="nil"/>
              <w:right w:val="nil"/>
            </w:tcBorders>
            <w:shd w:val="clear" w:color="auto" w:fill="auto"/>
            <w:noWrap/>
            <w:vAlign w:val="bottom"/>
            <w:hideMark/>
          </w:tcPr>
          <w:p w14:paraId="08C9CB09"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07EBC3C"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9082AD4"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B5+Limit+Region</w:t>
            </w:r>
          </w:p>
        </w:tc>
        <w:tc>
          <w:tcPr>
            <w:tcW w:w="431" w:type="pct"/>
            <w:tcBorders>
              <w:top w:val="nil"/>
              <w:left w:val="nil"/>
              <w:bottom w:val="nil"/>
              <w:right w:val="nil"/>
            </w:tcBorders>
            <w:shd w:val="clear" w:color="auto" w:fill="auto"/>
            <w:noWrap/>
            <w:vAlign w:val="bottom"/>
            <w:hideMark/>
          </w:tcPr>
          <w:p w14:paraId="295FE9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66.73</w:t>
            </w:r>
          </w:p>
        </w:tc>
        <w:tc>
          <w:tcPr>
            <w:tcW w:w="633" w:type="pct"/>
            <w:tcBorders>
              <w:top w:val="nil"/>
              <w:left w:val="nil"/>
              <w:bottom w:val="nil"/>
              <w:right w:val="nil"/>
            </w:tcBorders>
            <w:shd w:val="clear" w:color="auto" w:fill="auto"/>
            <w:noWrap/>
            <w:vAlign w:val="bottom"/>
            <w:hideMark/>
          </w:tcPr>
          <w:p w14:paraId="5F8C945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6.2</w:t>
            </w:r>
          </w:p>
        </w:tc>
        <w:tc>
          <w:tcPr>
            <w:tcW w:w="756" w:type="pct"/>
            <w:tcBorders>
              <w:top w:val="nil"/>
              <w:left w:val="nil"/>
              <w:bottom w:val="nil"/>
              <w:right w:val="nil"/>
            </w:tcBorders>
            <w:shd w:val="clear" w:color="auto" w:fill="auto"/>
            <w:noWrap/>
            <w:vAlign w:val="bottom"/>
            <w:hideMark/>
          </w:tcPr>
          <w:p w14:paraId="2F24594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27F6172" w14:textId="77777777" w:rsidTr="007E5427">
        <w:trPr>
          <w:trHeight w:val="260"/>
        </w:trPr>
        <w:tc>
          <w:tcPr>
            <w:tcW w:w="1165" w:type="pct"/>
            <w:tcBorders>
              <w:top w:val="nil"/>
              <w:left w:val="nil"/>
              <w:bottom w:val="nil"/>
              <w:right w:val="nil"/>
            </w:tcBorders>
            <w:shd w:val="clear" w:color="auto" w:fill="auto"/>
            <w:noWrap/>
            <w:vAlign w:val="bottom"/>
            <w:hideMark/>
          </w:tcPr>
          <w:p w14:paraId="0633BDEE"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A0A01F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CFB3F6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w:t>
            </w:r>
          </w:p>
        </w:tc>
        <w:tc>
          <w:tcPr>
            <w:tcW w:w="431" w:type="pct"/>
            <w:tcBorders>
              <w:top w:val="nil"/>
              <w:left w:val="nil"/>
              <w:bottom w:val="nil"/>
              <w:right w:val="nil"/>
            </w:tcBorders>
            <w:shd w:val="clear" w:color="auto" w:fill="auto"/>
            <w:noWrap/>
            <w:vAlign w:val="bottom"/>
            <w:hideMark/>
          </w:tcPr>
          <w:p w14:paraId="0DBBE28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66.91</w:t>
            </w:r>
          </w:p>
        </w:tc>
        <w:tc>
          <w:tcPr>
            <w:tcW w:w="633" w:type="pct"/>
            <w:tcBorders>
              <w:top w:val="nil"/>
              <w:left w:val="nil"/>
              <w:bottom w:val="nil"/>
              <w:right w:val="nil"/>
            </w:tcBorders>
            <w:shd w:val="clear" w:color="auto" w:fill="auto"/>
            <w:noWrap/>
            <w:vAlign w:val="bottom"/>
            <w:hideMark/>
          </w:tcPr>
          <w:p w14:paraId="7BEE30E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6.4</w:t>
            </w:r>
          </w:p>
        </w:tc>
        <w:tc>
          <w:tcPr>
            <w:tcW w:w="756" w:type="pct"/>
            <w:tcBorders>
              <w:top w:val="nil"/>
              <w:left w:val="nil"/>
              <w:bottom w:val="nil"/>
              <w:right w:val="nil"/>
            </w:tcBorders>
            <w:shd w:val="clear" w:color="auto" w:fill="auto"/>
            <w:noWrap/>
            <w:vAlign w:val="bottom"/>
            <w:hideMark/>
          </w:tcPr>
          <w:p w14:paraId="7BD7024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244D8498" w14:textId="77777777" w:rsidTr="007E5427">
        <w:trPr>
          <w:trHeight w:val="260"/>
        </w:trPr>
        <w:tc>
          <w:tcPr>
            <w:tcW w:w="1165" w:type="pct"/>
            <w:tcBorders>
              <w:top w:val="nil"/>
              <w:left w:val="nil"/>
              <w:bottom w:val="nil"/>
              <w:right w:val="nil"/>
            </w:tcBorders>
            <w:shd w:val="clear" w:color="auto" w:fill="auto"/>
            <w:noWrap/>
            <w:vAlign w:val="bottom"/>
            <w:hideMark/>
          </w:tcPr>
          <w:p w14:paraId="6BCA0B6F"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12583E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74333E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B1+B12+Limit+Region</w:t>
            </w:r>
          </w:p>
        </w:tc>
        <w:tc>
          <w:tcPr>
            <w:tcW w:w="431" w:type="pct"/>
            <w:tcBorders>
              <w:top w:val="nil"/>
              <w:left w:val="nil"/>
              <w:bottom w:val="nil"/>
              <w:right w:val="nil"/>
            </w:tcBorders>
            <w:shd w:val="clear" w:color="auto" w:fill="auto"/>
            <w:noWrap/>
            <w:vAlign w:val="bottom"/>
            <w:hideMark/>
          </w:tcPr>
          <w:p w14:paraId="482A003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67.30</w:t>
            </w:r>
          </w:p>
        </w:tc>
        <w:tc>
          <w:tcPr>
            <w:tcW w:w="633" w:type="pct"/>
            <w:tcBorders>
              <w:top w:val="nil"/>
              <w:left w:val="nil"/>
              <w:bottom w:val="nil"/>
              <w:right w:val="nil"/>
            </w:tcBorders>
            <w:shd w:val="clear" w:color="auto" w:fill="auto"/>
            <w:noWrap/>
            <w:vAlign w:val="bottom"/>
            <w:hideMark/>
          </w:tcPr>
          <w:p w14:paraId="0E57817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4E0EAE9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AF19C4A" w14:textId="77777777" w:rsidTr="007E5427">
        <w:trPr>
          <w:trHeight w:val="260"/>
        </w:trPr>
        <w:tc>
          <w:tcPr>
            <w:tcW w:w="1165" w:type="pct"/>
            <w:tcBorders>
              <w:top w:val="nil"/>
              <w:left w:val="nil"/>
              <w:bottom w:val="nil"/>
              <w:right w:val="nil"/>
            </w:tcBorders>
            <w:shd w:val="clear" w:color="auto" w:fill="auto"/>
            <w:noWrap/>
            <w:vAlign w:val="bottom"/>
            <w:hideMark/>
          </w:tcPr>
          <w:p w14:paraId="4CE4809A"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526756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F73BC8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w:t>
            </w:r>
          </w:p>
        </w:tc>
        <w:tc>
          <w:tcPr>
            <w:tcW w:w="431" w:type="pct"/>
            <w:tcBorders>
              <w:top w:val="nil"/>
              <w:left w:val="nil"/>
              <w:bottom w:val="nil"/>
              <w:right w:val="nil"/>
            </w:tcBorders>
            <w:shd w:val="clear" w:color="auto" w:fill="auto"/>
            <w:noWrap/>
            <w:vAlign w:val="bottom"/>
            <w:hideMark/>
          </w:tcPr>
          <w:p w14:paraId="7613558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67.36</w:t>
            </w:r>
          </w:p>
        </w:tc>
        <w:tc>
          <w:tcPr>
            <w:tcW w:w="633" w:type="pct"/>
            <w:tcBorders>
              <w:top w:val="nil"/>
              <w:left w:val="nil"/>
              <w:bottom w:val="nil"/>
              <w:right w:val="nil"/>
            </w:tcBorders>
            <w:shd w:val="clear" w:color="auto" w:fill="auto"/>
            <w:noWrap/>
            <w:vAlign w:val="bottom"/>
            <w:hideMark/>
          </w:tcPr>
          <w:p w14:paraId="5EC55D3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54959E95"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0C36D338" w14:textId="77777777" w:rsidTr="007E5427">
        <w:trPr>
          <w:trHeight w:val="260"/>
        </w:trPr>
        <w:tc>
          <w:tcPr>
            <w:tcW w:w="1165" w:type="pct"/>
            <w:tcBorders>
              <w:top w:val="nil"/>
              <w:left w:val="nil"/>
              <w:bottom w:val="nil"/>
              <w:right w:val="nil"/>
            </w:tcBorders>
            <w:shd w:val="clear" w:color="auto" w:fill="auto"/>
            <w:noWrap/>
            <w:vAlign w:val="bottom"/>
            <w:hideMark/>
          </w:tcPr>
          <w:p w14:paraId="72057468"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64FBC7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BFDA5F3"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B5+B12+Limit+Region</w:t>
            </w:r>
          </w:p>
        </w:tc>
        <w:tc>
          <w:tcPr>
            <w:tcW w:w="431" w:type="pct"/>
            <w:tcBorders>
              <w:top w:val="nil"/>
              <w:left w:val="nil"/>
              <w:bottom w:val="nil"/>
              <w:right w:val="nil"/>
            </w:tcBorders>
            <w:shd w:val="clear" w:color="auto" w:fill="auto"/>
            <w:noWrap/>
            <w:vAlign w:val="bottom"/>
            <w:hideMark/>
          </w:tcPr>
          <w:p w14:paraId="5CD44620"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67.77</w:t>
            </w:r>
          </w:p>
        </w:tc>
        <w:tc>
          <w:tcPr>
            <w:tcW w:w="633" w:type="pct"/>
            <w:tcBorders>
              <w:top w:val="nil"/>
              <w:left w:val="nil"/>
              <w:bottom w:val="nil"/>
              <w:right w:val="nil"/>
            </w:tcBorders>
            <w:shd w:val="clear" w:color="auto" w:fill="auto"/>
            <w:noWrap/>
            <w:vAlign w:val="bottom"/>
            <w:hideMark/>
          </w:tcPr>
          <w:p w14:paraId="5693143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7.2</w:t>
            </w:r>
          </w:p>
        </w:tc>
        <w:tc>
          <w:tcPr>
            <w:tcW w:w="756" w:type="pct"/>
            <w:tcBorders>
              <w:top w:val="nil"/>
              <w:left w:val="nil"/>
              <w:bottom w:val="nil"/>
              <w:right w:val="nil"/>
            </w:tcBorders>
            <w:shd w:val="clear" w:color="auto" w:fill="auto"/>
            <w:noWrap/>
            <w:vAlign w:val="bottom"/>
            <w:hideMark/>
          </w:tcPr>
          <w:p w14:paraId="637B4C9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1C707A8A" w14:textId="77777777" w:rsidTr="007E5427">
        <w:trPr>
          <w:trHeight w:val="260"/>
        </w:trPr>
        <w:tc>
          <w:tcPr>
            <w:tcW w:w="1165" w:type="pct"/>
            <w:tcBorders>
              <w:top w:val="nil"/>
              <w:left w:val="nil"/>
              <w:bottom w:val="nil"/>
              <w:right w:val="nil"/>
            </w:tcBorders>
            <w:shd w:val="clear" w:color="auto" w:fill="auto"/>
            <w:noWrap/>
            <w:vAlign w:val="bottom"/>
            <w:hideMark/>
          </w:tcPr>
          <w:p w14:paraId="2E51B6F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E47D8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BB0FB3D"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B12+Region</w:t>
            </w:r>
          </w:p>
        </w:tc>
        <w:tc>
          <w:tcPr>
            <w:tcW w:w="431" w:type="pct"/>
            <w:tcBorders>
              <w:top w:val="nil"/>
              <w:left w:val="nil"/>
              <w:bottom w:val="nil"/>
              <w:right w:val="nil"/>
            </w:tcBorders>
            <w:shd w:val="clear" w:color="auto" w:fill="auto"/>
            <w:noWrap/>
            <w:vAlign w:val="bottom"/>
            <w:hideMark/>
          </w:tcPr>
          <w:p w14:paraId="5FA3206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67.78</w:t>
            </w:r>
          </w:p>
        </w:tc>
        <w:tc>
          <w:tcPr>
            <w:tcW w:w="633" w:type="pct"/>
            <w:tcBorders>
              <w:top w:val="nil"/>
              <w:left w:val="nil"/>
              <w:bottom w:val="nil"/>
              <w:right w:val="nil"/>
            </w:tcBorders>
            <w:shd w:val="clear" w:color="auto" w:fill="auto"/>
            <w:noWrap/>
            <w:vAlign w:val="bottom"/>
            <w:hideMark/>
          </w:tcPr>
          <w:p w14:paraId="101F406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7.3</w:t>
            </w:r>
          </w:p>
        </w:tc>
        <w:tc>
          <w:tcPr>
            <w:tcW w:w="756" w:type="pct"/>
            <w:tcBorders>
              <w:top w:val="nil"/>
              <w:left w:val="nil"/>
              <w:bottom w:val="nil"/>
              <w:right w:val="nil"/>
            </w:tcBorders>
            <w:shd w:val="clear" w:color="auto" w:fill="auto"/>
            <w:noWrap/>
            <w:vAlign w:val="bottom"/>
            <w:hideMark/>
          </w:tcPr>
          <w:p w14:paraId="19F6643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0.01</w:t>
            </w:r>
          </w:p>
        </w:tc>
      </w:tr>
      <w:tr w:rsidR="00B759CC" w:rsidRPr="00B759CC" w14:paraId="789556CD" w14:textId="77777777" w:rsidTr="007E5427">
        <w:trPr>
          <w:trHeight w:val="260"/>
        </w:trPr>
        <w:tc>
          <w:tcPr>
            <w:tcW w:w="1165" w:type="pct"/>
            <w:tcBorders>
              <w:top w:val="nil"/>
              <w:left w:val="nil"/>
              <w:bottom w:val="nil"/>
              <w:right w:val="nil"/>
            </w:tcBorders>
            <w:shd w:val="clear" w:color="auto" w:fill="auto"/>
            <w:noWrap/>
            <w:vAlign w:val="bottom"/>
            <w:hideMark/>
          </w:tcPr>
          <w:p w14:paraId="2219B5B5"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F5CB5B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2B4534C"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B1+Reg</w:t>
            </w:r>
          </w:p>
        </w:tc>
        <w:tc>
          <w:tcPr>
            <w:tcW w:w="431" w:type="pct"/>
            <w:tcBorders>
              <w:top w:val="nil"/>
              <w:left w:val="nil"/>
              <w:bottom w:val="nil"/>
              <w:right w:val="nil"/>
            </w:tcBorders>
            <w:shd w:val="clear" w:color="auto" w:fill="auto"/>
            <w:noWrap/>
            <w:vAlign w:val="bottom"/>
            <w:hideMark/>
          </w:tcPr>
          <w:p w14:paraId="4AEC635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69.03</w:t>
            </w:r>
          </w:p>
        </w:tc>
        <w:tc>
          <w:tcPr>
            <w:tcW w:w="633" w:type="pct"/>
            <w:tcBorders>
              <w:top w:val="nil"/>
              <w:left w:val="nil"/>
              <w:bottom w:val="nil"/>
              <w:right w:val="nil"/>
            </w:tcBorders>
            <w:shd w:val="clear" w:color="auto" w:fill="auto"/>
            <w:noWrap/>
            <w:vAlign w:val="bottom"/>
            <w:hideMark/>
          </w:tcPr>
          <w:p w14:paraId="69AB436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8.5</w:t>
            </w:r>
          </w:p>
        </w:tc>
        <w:tc>
          <w:tcPr>
            <w:tcW w:w="756" w:type="pct"/>
            <w:tcBorders>
              <w:top w:val="nil"/>
              <w:left w:val="nil"/>
              <w:bottom w:val="nil"/>
              <w:right w:val="nil"/>
            </w:tcBorders>
            <w:shd w:val="clear" w:color="auto" w:fill="auto"/>
            <w:noWrap/>
            <w:vAlign w:val="bottom"/>
            <w:hideMark/>
          </w:tcPr>
          <w:p w14:paraId="6A451DC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08376FFE" w14:textId="77777777" w:rsidTr="007E5427">
        <w:trPr>
          <w:trHeight w:val="260"/>
        </w:trPr>
        <w:tc>
          <w:tcPr>
            <w:tcW w:w="1165" w:type="pct"/>
            <w:tcBorders>
              <w:top w:val="nil"/>
              <w:left w:val="nil"/>
              <w:bottom w:val="nil"/>
              <w:right w:val="nil"/>
            </w:tcBorders>
            <w:shd w:val="clear" w:color="auto" w:fill="auto"/>
            <w:noWrap/>
            <w:vAlign w:val="bottom"/>
            <w:hideMark/>
          </w:tcPr>
          <w:p w14:paraId="142FF70D"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F257BE0"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C0E052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B1+B12+Region</w:t>
            </w:r>
          </w:p>
        </w:tc>
        <w:tc>
          <w:tcPr>
            <w:tcW w:w="431" w:type="pct"/>
            <w:tcBorders>
              <w:top w:val="nil"/>
              <w:left w:val="nil"/>
              <w:bottom w:val="nil"/>
              <w:right w:val="nil"/>
            </w:tcBorders>
            <w:shd w:val="clear" w:color="auto" w:fill="auto"/>
            <w:noWrap/>
            <w:vAlign w:val="bottom"/>
            <w:hideMark/>
          </w:tcPr>
          <w:p w14:paraId="30E8C5FE"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69.11</w:t>
            </w:r>
          </w:p>
        </w:tc>
        <w:tc>
          <w:tcPr>
            <w:tcW w:w="633" w:type="pct"/>
            <w:tcBorders>
              <w:top w:val="nil"/>
              <w:left w:val="nil"/>
              <w:bottom w:val="nil"/>
              <w:right w:val="nil"/>
            </w:tcBorders>
            <w:shd w:val="clear" w:color="auto" w:fill="auto"/>
            <w:noWrap/>
            <w:vAlign w:val="bottom"/>
            <w:hideMark/>
          </w:tcPr>
          <w:p w14:paraId="6D0081C7"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8.6</w:t>
            </w:r>
          </w:p>
        </w:tc>
        <w:tc>
          <w:tcPr>
            <w:tcW w:w="756" w:type="pct"/>
            <w:tcBorders>
              <w:top w:val="nil"/>
              <w:left w:val="nil"/>
              <w:bottom w:val="nil"/>
              <w:right w:val="nil"/>
            </w:tcBorders>
            <w:shd w:val="clear" w:color="auto" w:fill="auto"/>
            <w:noWrap/>
            <w:vAlign w:val="bottom"/>
            <w:hideMark/>
          </w:tcPr>
          <w:p w14:paraId="477FADB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07EC6D13" w14:textId="77777777" w:rsidTr="007E5427">
        <w:trPr>
          <w:trHeight w:val="260"/>
        </w:trPr>
        <w:tc>
          <w:tcPr>
            <w:tcW w:w="1165" w:type="pct"/>
            <w:tcBorders>
              <w:top w:val="nil"/>
              <w:left w:val="nil"/>
              <w:bottom w:val="nil"/>
              <w:right w:val="nil"/>
            </w:tcBorders>
            <w:shd w:val="clear" w:color="auto" w:fill="auto"/>
            <w:noWrap/>
            <w:vAlign w:val="bottom"/>
            <w:hideMark/>
          </w:tcPr>
          <w:p w14:paraId="51D00D15"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592C61B"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AC6CDB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Region</w:t>
            </w:r>
          </w:p>
        </w:tc>
        <w:tc>
          <w:tcPr>
            <w:tcW w:w="431" w:type="pct"/>
            <w:tcBorders>
              <w:top w:val="nil"/>
              <w:left w:val="nil"/>
              <w:bottom w:val="nil"/>
              <w:right w:val="nil"/>
            </w:tcBorders>
            <w:shd w:val="clear" w:color="auto" w:fill="auto"/>
            <w:noWrap/>
            <w:vAlign w:val="bottom"/>
            <w:hideMark/>
          </w:tcPr>
          <w:p w14:paraId="17CF4332"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05519ADA"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26AE4DD3"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17C16427" w14:textId="77777777" w:rsidTr="007E5427">
        <w:trPr>
          <w:trHeight w:val="260"/>
        </w:trPr>
        <w:tc>
          <w:tcPr>
            <w:tcW w:w="1165" w:type="pct"/>
            <w:tcBorders>
              <w:top w:val="nil"/>
              <w:left w:val="nil"/>
              <w:bottom w:val="nil"/>
              <w:right w:val="nil"/>
            </w:tcBorders>
            <w:shd w:val="clear" w:color="auto" w:fill="auto"/>
            <w:noWrap/>
            <w:vAlign w:val="bottom"/>
            <w:hideMark/>
          </w:tcPr>
          <w:p w14:paraId="1421281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70B4741"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6B96719"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B6+Region</w:t>
            </w:r>
          </w:p>
        </w:tc>
        <w:tc>
          <w:tcPr>
            <w:tcW w:w="431" w:type="pct"/>
            <w:tcBorders>
              <w:top w:val="nil"/>
              <w:left w:val="nil"/>
              <w:bottom w:val="nil"/>
              <w:right w:val="nil"/>
            </w:tcBorders>
            <w:shd w:val="clear" w:color="auto" w:fill="auto"/>
            <w:noWrap/>
            <w:vAlign w:val="bottom"/>
            <w:hideMark/>
          </w:tcPr>
          <w:p w14:paraId="71B505C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48AC232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0ECE3484"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23A85585" w14:textId="77777777" w:rsidTr="007E5427">
        <w:trPr>
          <w:trHeight w:val="260"/>
        </w:trPr>
        <w:tc>
          <w:tcPr>
            <w:tcW w:w="1165" w:type="pct"/>
            <w:tcBorders>
              <w:top w:val="nil"/>
              <w:left w:val="nil"/>
              <w:right w:val="nil"/>
            </w:tcBorders>
            <w:shd w:val="clear" w:color="auto" w:fill="auto"/>
            <w:noWrap/>
            <w:vAlign w:val="bottom"/>
            <w:hideMark/>
          </w:tcPr>
          <w:p w14:paraId="712BE87C" w14:textId="77777777" w:rsidR="00B759CC" w:rsidRPr="00B759CC" w:rsidRDefault="00B759CC" w:rsidP="00B759CC">
            <w:pPr>
              <w:rPr>
                <w:rFonts w:ascii="Times New Roman" w:eastAsia="Times New Roman" w:hAnsi="Times New Roman"/>
                <w:lang w:val="en-AU"/>
              </w:rPr>
            </w:pPr>
          </w:p>
        </w:tc>
        <w:tc>
          <w:tcPr>
            <w:tcW w:w="521" w:type="pct"/>
            <w:tcBorders>
              <w:top w:val="nil"/>
              <w:left w:val="nil"/>
              <w:right w:val="nil"/>
            </w:tcBorders>
            <w:shd w:val="clear" w:color="auto" w:fill="auto"/>
            <w:noWrap/>
            <w:vAlign w:val="bottom"/>
            <w:hideMark/>
          </w:tcPr>
          <w:p w14:paraId="3C82BF5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right w:val="nil"/>
            </w:tcBorders>
            <w:shd w:val="clear" w:color="auto" w:fill="auto"/>
            <w:noWrap/>
            <w:vAlign w:val="bottom"/>
            <w:hideMark/>
          </w:tcPr>
          <w:p w14:paraId="7EF3C585"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B5+B12+Region</w:t>
            </w:r>
          </w:p>
        </w:tc>
        <w:tc>
          <w:tcPr>
            <w:tcW w:w="431" w:type="pct"/>
            <w:tcBorders>
              <w:top w:val="nil"/>
              <w:left w:val="nil"/>
              <w:right w:val="nil"/>
            </w:tcBorders>
            <w:shd w:val="clear" w:color="auto" w:fill="auto"/>
            <w:noWrap/>
            <w:vAlign w:val="bottom"/>
            <w:hideMark/>
          </w:tcPr>
          <w:p w14:paraId="68ED79BF"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69.76</w:t>
            </w:r>
          </w:p>
        </w:tc>
        <w:tc>
          <w:tcPr>
            <w:tcW w:w="633" w:type="pct"/>
            <w:tcBorders>
              <w:top w:val="nil"/>
              <w:left w:val="nil"/>
              <w:right w:val="nil"/>
            </w:tcBorders>
            <w:shd w:val="clear" w:color="auto" w:fill="auto"/>
            <w:noWrap/>
            <w:vAlign w:val="bottom"/>
            <w:hideMark/>
          </w:tcPr>
          <w:p w14:paraId="79648D18"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9.2</w:t>
            </w:r>
          </w:p>
        </w:tc>
        <w:tc>
          <w:tcPr>
            <w:tcW w:w="756" w:type="pct"/>
            <w:tcBorders>
              <w:top w:val="nil"/>
              <w:left w:val="nil"/>
              <w:right w:val="nil"/>
            </w:tcBorders>
            <w:shd w:val="clear" w:color="auto" w:fill="auto"/>
            <w:noWrap/>
            <w:vAlign w:val="bottom"/>
            <w:hideMark/>
          </w:tcPr>
          <w:p w14:paraId="2185C376"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r w:rsidR="00B759CC" w:rsidRPr="00B759CC" w14:paraId="337504B6" w14:textId="77777777" w:rsidTr="007E5427">
        <w:trPr>
          <w:trHeight w:val="280"/>
        </w:trPr>
        <w:tc>
          <w:tcPr>
            <w:tcW w:w="1165" w:type="pct"/>
            <w:tcBorders>
              <w:top w:val="nil"/>
              <w:left w:val="nil"/>
              <w:bottom w:val="single" w:sz="4" w:space="0" w:color="auto"/>
              <w:right w:val="nil"/>
            </w:tcBorders>
            <w:shd w:val="clear" w:color="auto" w:fill="auto"/>
            <w:noWrap/>
            <w:vAlign w:val="bottom"/>
            <w:hideMark/>
          </w:tcPr>
          <w:p w14:paraId="0BE58604" w14:textId="77777777" w:rsidR="00B759CC" w:rsidRPr="00B759CC" w:rsidRDefault="00B759CC" w:rsidP="00B759CC">
            <w:pPr>
              <w:rPr>
                <w:rFonts w:ascii="Times New Roman" w:eastAsia="Times New Roman" w:hAnsi="Times New Roman"/>
                <w:lang w:val="en-AU"/>
              </w:rPr>
            </w:pPr>
          </w:p>
        </w:tc>
        <w:tc>
          <w:tcPr>
            <w:tcW w:w="521" w:type="pct"/>
            <w:tcBorders>
              <w:top w:val="nil"/>
              <w:left w:val="nil"/>
              <w:bottom w:val="single" w:sz="4" w:space="0" w:color="auto"/>
              <w:right w:val="nil"/>
            </w:tcBorders>
            <w:shd w:val="clear" w:color="auto" w:fill="auto"/>
            <w:noWrap/>
            <w:vAlign w:val="bottom"/>
            <w:hideMark/>
          </w:tcPr>
          <w:p w14:paraId="7F5311DA"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w:t>
            </w:r>
          </w:p>
        </w:tc>
        <w:tc>
          <w:tcPr>
            <w:tcW w:w="1494" w:type="pct"/>
            <w:tcBorders>
              <w:top w:val="nil"/>
              <w:left w:val="nil"/>
              <w:bottom w:val="single" w:sz="4" w:space="0" w:color="auto"/>
              <w:right w:val="nil"/>
            </w:tcBorders>
            <w:shd w:val="clear" w:color="auto" w:fill="auto"/>
            <w:noWrap/>
            <w:vAlign w:val="bottom"/>
            <w:hideMark/>
          </w:tcPr>
          <w:p w14:paraId="30E0E68F" w14:textId="77777777" w:rsidR="00B759CC" w:rsidRPr="00B759CC" w:rsidRDefault="00B759CC" w:rsidP="00B759CC">
            <w:pPr>
              <w:rPr>
                <w:rFonts w:ascii="Times New Roman" w:eastAsia="Times New Roman" w:hAnsi="Times New Roman"/>
                <w:lang w:val="en-AU"/>
              </w:rPr>
            </w:pPr>
            <w:r w:rsidRPr="00B759CC">
              <w:rPr>
                <w:rFonts w:ascii="Times New Roman" w:eastAsia="Times New Roman" w:hAnsi="Times New Roman"/>
                <w:lang w:val="en-AU"/>
              </w:rPr>
              <w:t>B5+Region</w:t>
            </w:r>
          </w:p>
        </w:tc>
        <w:tc>
          <w:tcPr>
            <w:tcW w:w="431" w:type="pct"/>
            <w:tcBorders>
              <w:top w:val="nil"/>
              <w:left w:val="nil"/>
              <w:bottom w:val="single" w:sz="4" w:space="0" w:color="auto"/>
              <w:right w:val="nil"/>
            </w:tcBorders>
            <w:shd w:val="clear" w:color="auto" w:fill="auto"/>
            <w:noWrap/>
            <w:vAlign w:val="bottom"/>
            <w:hideMark/>
          </w:tcPr>
          <w:p w14:paraId="3EF9DA49"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70.78</w:t>
            </w:r>
          </w:p>
        </w:tc>
        <w:tc>
          <w:tcPr>
            <w:tcW w:w="633" w:type="pct"/>
            <w:tcBorders>
              <w:top w:val="nil"/>
              <w:left w:val="nil"/>
              <w:bottom w:val="single" w:sz="4" w:space="0" w:color="auto"/>
              <w:right w:val="nil"/>
            </w:tcBorders>
            <w:shd w:val="clear" w:color="auto" w:fill="auto"/>
            <w:noWrap/>
            <w:vAlign w:val="bottom"/>
            <w:hideMark/>
          </w:tcPr>
          <w:p w14:paraId="1237F04C"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10.3</w:t>
            </w:r>
          </w:p>
        </w:tc>
        <w:tc>
          <w:tcPr>
            <w:tcW w:w="756" w:type="pct"/>
            <w:tcBorders>
              <w:top w:val="nil"/>
              <w:left w:val="nil"/>
              <w:bottom w:val="single" w:sz="4" w:space="0" w:color="auto"/>
              <w:right w:val="nil"/>
            </w:tcBorders>
            <w:shd w:val="clear" w:color="auto" w:fill="auto"/>
            <w:noWrap/>
            <w:vAlign w:val="bottom"/>
            <w:hideMark/>
          </w:tcPr>
          <w:p w14:paraId="070A5BEB" w14:textId="77777777" w:rsidR="00B759CC" w:rsidRPr="00B759CC" w:rsidRDefault="00B759CC" w:rsidP="00B759CC">
            <w:pPr>
              <w:jc w:val="center"/>
              <w:rPr>
                <w:rFonts w:ascii="Times New Roman" w:eastAsia="Times New Roman" w:hAnsi="Times New Roman"/>
                <w:lang w:val="en-AU"/>
              </w:rPr>
            </w:pPr>
            <w:r w:rsidRPr="00B759CC">
              <w:rPr>
                <w:rFonts w:ascii="Times New Roman" w:eastAsia="Times New Roman" w:hAnsi="Times New Roman"/>
                <w:lang w:val="en-AU"/>
              </w:rPr>
              <w:t>0.00</w:t>
            </w:r>
          </w:p>
        </w:tc>
      </w:tr>
    </w:tbl>
    <w:p w14:paraId="07749718" w14:textId="79E40E13" w:rsidR="00820E11" w:rsidRDefault="007E5427" w:rsidP="00A52F1A">
      <w:pPr>
        <w:rPr>
          <w:rFonts w:ascii="Times New Roman" w:hAnsi="Times New Roman"/>
        </w:rPr>
      </w:pPr>
      <w:r>
        <w:rPr>
          <w:rFonts w:ascii="Times New Roman" w:eastAsia="Times New Roman" w:hAnsi="Times New Roman"/>
          <w:lang w:val="en-AU"/>
        </w:rPr>
        <w:t>*</w:t>
      </w:r>
      <w:r w:rsidR="00820E11">
        <w:rPr>
          <w:rFonts w:ascii="Times New Roman" w:hAnsi="Times New Roman"/>
        </w:rPr>
        <w:t>Model is based on the ne</w:t>
      </w:r>
      <w:r w:rsidR="0052076B">
        <w:rPr>
          <w:rFonts w:ascii="Times New Roman" w:hAnsi="Times New Roman"/>
        </w:rPr>
        <w:t>arest climate neighbor analysis</w:t>
      </w:r>
      <w:r w:rsidR="00A918F5">
        <w:rPr>
          <w:rFonts w:ascii="Times New Roman" w:hAnsi="Times New Roman"/>
        </w:rPr>
        <w:t xml:space="preserve"> and includes only statistically significant range limit shifts</w:t>
      </w:r>
      <w:r w:rsidR="0052076B">
        <w:rPr>
          <w:rFonts w:ascii="Times New Roman" w:hAnsi="Times New Roman"/>
        </w:rPr>
        <w:t xml:space="preserve"> (see Methods for details).</w:t>
      </w:r>
    </w:p>
    <w:p w14:paraId="5BDC9A08" w14:textId="41B229EF" w:rsidR="00B759CC" w:rsidRPr="00A52F1A" w:rsidRDefault="0052076B" w:rsidP="00A52F1A">
      <w:pPr>
        <w:sectPr w:rsidR="00B759CC" w:rsidRPr="00A52F1A" w:rsidSect="00EA2705">
          <w:footerReference w:type="even" r:id="rId14"/>
          <w:footerReference w:type="default" r:id="rId15"/>
          <w:pgSz w:w="11900" w:h="16840"/>
          <w:pgMar w:top="1440" w:right="1440" w:bottom="1440" w:left="1440" w:header="709" w:footer="709" w:gutter="0"/>
          <w:lnNumType w:countBy="1" w:restart="continuous"/>
          <w:cols w:space="708"/>
          <w:docGrid w:linePitch="360"/>
        </w:sectPr>
      </w:pPr>
      <w:r w:rsidRPr="0052076B">
        <w:rPr>
          <w:rFonts w:ascii="American Typewriter" w:eastAsia="Times New Roman" w:hAnsi="American Typewriter" w:cs="American Typewriter"/>
        </w:rPr>
        <w:t>†</w:t>
      </w:r>
      <w:r w:rsidR="00820E11">
        <w:rPr>
          <w:rFonts w:ascii="Times New Roman" w:hAnsi="Times New Roman"/>
        </w:rPr>
        <w:t>Parameter</w:t>
      </w:r>
      <w:r w:rsidR="00A57725">
        <w:rPr>
          <w:rFonts w:ascii="Times New Roman" w:hAnsi="Times New Roman"/>
        </w:rPr>
        <w:t xml:space="preserve"> included: Region (Lassen, Yosemite, Sequoia), Limit (upper elevation limit, lower elevation limit), B1 (mean annual temperature), B5 (maximum temperature of the warmest month), B6 (minimum temperature of the coldest month), and B12 (mean annual precipitation).</w:t>
      </w:r>
    </w:p>
    <w:p w14:paraId="752902AA" w14:textId="2D8AFBAC" w:rsidR="001B7301" w:rsidRPr="00102EE5" w:rsidRDefault="001B7301" w:rsidP="00102EE5">
      <w:pPr>
        <w:pStyle w:val="Heading1"/>
        <w:spacing w:line="480" w:lineRule="auto"/>
        <w:rPr>
          <w:rFonts w:ascii="Times New Roman" w:hAnsi="Times New Roman" w:cs="Times New Roman"/>
          <w:color w:val="auto"/>
          <w:sz w:val="24"/>
          <w:szCs w:val="24"/>
        </w:rPr>
      </w:pPr>
      <w:r w:rsidRPr="001B7301">
        <w:rPr>
          <w:rFonts w:ascii="Times New Roman" w:hAnsi="Times New Roman" w:cs="Times New Roman"/>
          <w:color w:val="auto"/>
          <w:sz w:val="24"/>
          <w:szCs w:val="24"/>
        </w:rPr>
        <w:t>Supplemental Tables</w:t>
      </w:r>
    </w:p>
    <w:p w14:paraId="336F7FDD" w14:textId="6802A309" w:rsidR="00C7294F" w:rsidRPr="006221C3" w:rsidRDefault="001B7301" w:rsidP="0052076B">
      <w:pPr>
        <w:widowControl w:val="0"/>
        <w:autoSpaceDE w:val="0"/>
        <w:autoSpaceDN w:val="0"/>
        <w:adjustRightInd w:val="0"/>
        <w:spacing w:after="240"/>
        <w:rPr>
          <w:rFonts w:ascii="Times New Roman" w:hAnsi="Times New Roman"/>
          <w:b/>
        </w:rPr>
      </w:pPr>
      <w:r w:rsidRPr="006221C3">
        <w:rPr>
          <w:rFonts w:ascii="Times New Roman" w:hAnsi="Times New Roman"/>
          <w:b/>
        </w:rPr>
        <w:t>Table S1</w:t>
      </w:r>
      <w:r w:rsidR="00E35590" w:rsidRPr="006221C3">
        <w:rPr>
          <w:rFonts w:ascii="Times New Roman" w:hAnsi="Times New Roman"/>
          <w:b/>
        </w:rPr>
        <w:t xml:space="preserve">. List of small mammal species examined in this study. </w:t>
      </w: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0C3749" w14:paraId="03017AE4" w14:textId="77777777" w:rsidTr="00E35590">
        <w:trPr>
          <w:trHeight w:val="450"/>
          <w:jc w:val="center"/>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4897B711"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Lassen</w:t>
            </w:r>
            <w:proofErr w:type="spellEnd"/>
            <w:r w:rsidR="0052076B" w:rsidRPr="0052076B">
              <w:rPr>
                <w:rFonts w:ascii="Times New Roman" w:eastAsia="Times New Roman" w:hAnsi="Times New Roman"/>
                <w:color w:val="000000"/>
                <w:sz w:val="20"/>
                <w:szCs w:val="20"/>
              </w:rPr>
              <w:t>‡</w:t>
            </w:r>
          </w:p>
        </w:tc>
        <w:tc>
          <w:tcPr>
            <w:tcW w:w="96" w:type="pct"/>
            <w:tcBorders>
              <w:top w:val="single" w:sz="4" w:space="0" w:color="auto"/>
              <w:left w:val="nil"/>
              <w:bottom w:val="nil"/>
              <w:right w:val="nil"/>
            </w:tcBorders>
            <w:shd w:val="clear" w:color="auto" w:fill="auto"/>
            <w:vAlign w:val="center"/>
            <w:hideMark/>
          </w:tcPr>
          <w:p w14:paraId="12E1446A"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Yosemite</w:t>
            </w:r>
          </w:p>
        </w:tc>
        <w:tc>
          <w:tcPr>
            <w:tcW w:w="87" w:type="pct"/>
            <w:tcBorders>
              <w:top w:val="single" w:sz="4" w:space="0" w:color="auto"/>
              <w:left w:val="nil"/>
              <w:bottom w:val="nil"/>
              <w:right w:val="nil"/>
            </w:tcBorders>
            <w:shd w:val="clear" w:color="auto" w:fill="auto"/>
            <w:vAlign w:val="center"/>
            <w:hideMark/>
          </w:tcPr>
          <w:p w14:paraId="109FBBE7"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Sequoia</w:t>
            </w:r>
          </w:p>
        </w:tc>
      </w:tr>
      <w:tr w:rsidR="00E35590" w:rsidRPr="000C3749" w14:paraId="42078CEF" w14:textId="77777777" w:rsidTr="00E35590">
        <w:trPr>
          <w:trHeight w:val="560"/>
          <w:jc w:val="center"/>
        </w:trPr>
        <w:tc>
          <w:tcPr>
            <w:tcW w:w="1079" w:type="pct"/>
            <w:tcBorders>
              <w:top w:val="nil"/>
              <w:left w:val="nil"/>
              <w:bottom w:val="single" w:sz="4" w:space="0" w:color="auto"/>
              <w:right w:val="nil"/>
            </w:tcBorders>
            <w:shd w:val="clear" w:color="auto" w:fill="auto"/>
            <w:vAlign w:val="bottom"/>
            <w:hideMark/>
          </w:tcPr>
          <w:p w14:paraId="6AD429A2" w14:textId="52DBCD0C" w:rsidR="00E35590" w:rsidRPr="000C3749" w:rsidRDefault="0052076B" w:rsidP="00E35590">
            <w:pP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Species</w:t>
            </w:r>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17CF56DA" w14:textId="6FEF6F30"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D</w:t>
            </w:r>
            <w:r w:rsidR="00E35590" w:rsidRPr="000C3749">
              <w:rPr>
                <w:rFonts w:ascii="Times New Roman" w:eastAsia="Times New Roman" w:hAnsi="Times New Roman"/>
                <w:color w:val="000000"/>
                <w:sz w:val="20"/>
                <w:szCs w:val="20"/>
                <w:lang w:val="en-AU"/>
              </w:rPr>
              <w:t>etection method</w:t>
            </w:r>
            <w:r>
              <w:rPr>
                <w:rFonts w:ascii="Times New Roman" w:eastAsia="Times New Roman" w:hAnsi="Times New Roman"/>
                <w:color w:val="000000"/>
                <w:sz w:val="20"/>
                <w:szCs w:val="20"/>
              </w:rPr>
              <w:t>§</w:t>
            </w:r>
          </w:p>
        </w:tc>
        <w:tc>
          <w:tcPr>
            <w:tcW w:w="418" w:type="pct"/>
            <w:tcBorders>
              <w:top w:val="nil"/>
              <w:left w:val="nil"/>
              <w:bottom w:val="single" w:sz="4" w:space="0" w:color="auto"/>
              <w:right w:val="nil"/>
            </w:tcBorders>
            <w:shd w:val="clear" w:color="auto" w:fill="auto"/>
            <w:vAlign w:val="bottom"/>
            <w:hideMark/>
          </w:tcPr>
          <w:p w14:paraId="0843B361" w14:textId="7273B8BC"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O</w:t>
            </w:r>
            <w:r w:rsidR="00E35590" w:rsidRPr="000C3749">
              <w:rPr>
                <w:rFonts w:ascii="Times New Roman" w:eastAsia="Times New Roman" w:hAnsi="Times New Roman"/>
                <w:color w:val="000000"/>
                <w:sz w:val="20"/>
                <w:szCs w:val="20"/>
                <w:lang w:val="en-AU"/>
              </w:rPr>
              <w:t>ccupancy analysis</w:t>
            </w:r>
            <w:r w:rsidRPr="0052076B">
              <w:rPr>
                <w:rFonts w:ascii="American Typewriter" w:eastAsia="Times New Roman" w:hAnsi="American Typewriter" w:cs="American Typewriter"/>
              </w:rPr>
              <w:t>†</w:t>
            </w:r>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340E0CC" w14:textId="22FACC0E" w:rsidR="00E35590" w:rsidRPr="000C3749" w:rsidRDefault="0052076B" w:rsidP="0052076B">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6AFC9865" w14:textId="75687778"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96" w:type="pct"/>
            <w:tcBorders>
              <w:top w:val="nil"/>
              <w:left w:val="nil"/>
              <w:bottom w:val="single" w:sz="4" w:space="0" w:color="auto"/>
              <w:right w:val="nil"/>
            </w:tcBorders>
            <w:shd w:val="clear" w:color="auto" w:fill="auto"/>
            <w:vAlign w:val="bottom"/>
            <w:hideMark/>
          </w:tcPr>
          <w:p w14:paraId="04F397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019DC17" w14:textId="000BE550"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c>
          <w:tcPr>
            <w:tcW w:w="87" w:type="pct"/>
            <w:tcBorders>
              <w:top w:val="nil"/>
              <w:left w:val="nil"/>
              <w:bottom w:val="single" w:sz="4" w:space="0" w:color="auto"/>
              <w:right w:val="nil"/>
            </w:tcBorders>
            <w:shd w:val="clear" w:color="auto" w:fill="auto"/>
            <w:vAlign w:val="bottom"/>
            <w:hideMark/>
          </w:tcPr>
          <w:p w14:paraId="528266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FA580CB" w14:textId="7A6871A7" w:rsidR="00E35590" w:rsidRPr="000C3749" w:rsidRDefault="0052076B" w:rsidP="00E35590">
            <w:pPr>
              <w:jc w:val="center"/>
              <w:rPr>
                <w:rFonts w:ascii="Times New Roman" w:eastAsia="Times New Roman" w:hAnsi="Times New Roman"/>
                <w:color w:val="000000"/>
                <w:sz w:val="20"/>
                <w:szCs w:val="20"/>
                <w:lang w:val="en-AU"/>
              </w:rPr>
            </w:pPr>
            <w:r>
              <w:rPr>
                <w:rFonts w:ascii="Times New Roman" w:eastAsia="Times New Roman" w:hAnsi="Times New Roman"/>
                <w:color w:val="000000"/>
                <w:sz w:val="20"/>
                <w:szCs w:val="20"/>
                <w:lang w:val="en-AU"/>
              </w:rPr>
              <w:t>S</w:t>
            </w:r>
            <w:r w:rsidR="00E35590" w:rsidRPr="000C3749">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H</w:t>
            </w:r>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M</w:t>
            </w:r>
          </w:p>
        </w:tc>
      </w:tr>
      <w:tr w:rsidR="00E35590" w:rsidRPr="000C3749" w14:paraId="6AA21B74" w14:textId="77777777" w:rsidTr="00E35590">
        <w:trPr>
          <w:trHeight w:val="280"/>
          <w:jc w:val="center"/>
        </w:trPr>
        <w:tc>
          <w:tcPr>
            <w:tcW w:w="1079" w:type="pct"/>
            <w:tcBorders>
              <w:top w:val="nil"/>
              <w:left w:val="nil"/>
              <w:bottom w:val="nil"/>
              <w:right w:val="nil"/>
            </w:tcBorders>
            <w:shd w:val="clear" w:color="auto" w:fill="auto"/>
            <w:vAlign w:val="bottom"/>
            <w:hideMark/>
          </w:tcPr>
          <w:p w14:paraId="36B6846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Ammospermophilus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leucurus</w:t>
            </w:r>
            <w:proofErr w:type="spellEnd"/>
          </w:p>
        </w:tc>
        <w:tc>
          <w:tcPr>
            <w:tcW w:w="176" w:type="pct"/>
            <w:tcBorders>
              <w:top w:val="nil"/>
              <w:left w:val="nil"/>
              <w:bottom w:val="nil"/>
              <w:right w:val="nil"/>
            </w:tcBorders>
            <w:shd w:val="clear" w:color="auto" w:fill="auto"/>
            <w:vAlign w:val="bottom"/>
            <w:hideMark/>
          </w:tcPr>
          <w:p w14:paraId="1302BD5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1F46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ED68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F809D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743A0C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1EDA6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686BD6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D914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8FF71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DA46D54" w14:textId="77777777" w:rsidTr="00E35590">
        <w:trPr>
          <w:trHeight w:val="280"/>
          <w:jc w:val="center"/>
        </w:trPr>
        <w:tc>
          <w:tcPr>
            <w:tcW w:w="1079" w:type="pct"/>
            <w:tcBorders>
              <w:top w:val="nil"/>
              <w:left w:val="nil"/>
              <w:bottom w:val="nil"/>
              <w:right w:val="nil"/>
            </w:tcBorders>
            <w:shd w:val="clear" w:color="auto" w:fill="auto"/>
            <w:vAlign w:val="bottom"/>
            <w:hideMark/>
          </w:tcPr>
          <w:p w14:paraId="68040F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Aplodontia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rufa</w:t>
            </w:r>
            <w:proofErr w:type="spellEnd"/>
          </w:p>
        </w:tc>
        <w:tc>
          <w:tcPr>
            <w:tcW w:w="176" w:type="pct"/>
            <w:tcBorders>
              <w:top w:val="nil"/>
              <w:left w:val="nil"/>
              <w:bottom w:val="nil"/>
              <w:right w:val="nil"/>
            </w:tcBorders>
            <w:shd w:val="clear" w:color="auto" w:fill="auto"/>
            <w:vAlign w:val="bottom"/>
            <w:hideMark/>
          </w:tcPr>
          <w:p w14:paraId="7ECFA93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1A4D0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7FDE57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99BD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2211B3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2658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11B4C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F5BB3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C02CC6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B87EA78" w14:textId="77777777" w:rsidTr="00E35590">
        <w:trPr>
          <w:trHeight w:val="280"/>
          <w:jc w:val="center"/>
        </w:trPr>
        <w:tc>
          <w:tcPr>
            <w:tcW w:w="1079" w:type="pct"/>
            <w:tcBorders>
              <w:top w:val="nil"/>
              <w:left w:val="nil"/>
              <w:bottom w:val="nil"/>
              <w:right w:val="nil"/>
            </w:tcBorders>
            <w:shd w:val="clear" w:color="auto" w:fill="auto"/>
            <w:vAlign w:val="bottom"/>
            <w:hideMark/>
          </w:tcPr>
          <w:p w14:paraId="7802EFE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Callospermophilus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lateralis</w:t>
            </w:r>
            <w:proofErr w:type="spellEnd"/>
          </w:p>
        </w:tc>
        <w:tc>
          <w:tcPr>
            <w:tcW w:w="176" w:type="pct"/>
            <w:tcBorders>
              <w:top w:val="nil"/>
              <w:left w:val="nil"/>
              <w:bottom w:val="nil"/>
              <w:right w:val="nil"/>
            </w:tcBorders>
            <w:shd w:val="clear" w:color="auto" w:fill="auto"/>
            <w:vAlign w:val="bottom"/>
            <w:hideMark/>
          </w:tcPr>
          <w:p w14:paraId="23B965B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637BD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361595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1B25C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28DE2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843BBB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35317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5BFD7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BE4E8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37D8B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25D977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CA39570" w14:textId="77777777" w:rsidTr="00E35590">
        <w:trPr>
          <w:trHeight w:val="280"/>
          <w:jc w:val="center"/>
        </w:trPr>
        <w:tc>
          <w:tcPr>
            <w:tcW w:w="1079" w:type="pct"/>
            <w:tcBorders>
              <w:top w:val="nil"/>
              <w:left w:val="nil"/>
              <w:bottom w:val="nil"/>
              <w:right w:val="nil"/>
            </w:tcBorders>
            <w:shd w:val="clear" w:color="auto" w:fill="auto"/>
            <w:vAlign w:val="bottom"/>
            <w:hideMark/>
          </w:tcPr>
          <w:p w14:paraId="283AF9AD"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Chaetodipus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98933E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5A55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79210B2"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7EAE91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60BA8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851F3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F542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A1813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BA42D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8463463" w14:textId="77777777" w:rsidTr="00E35590">
        <w:trPr>
          <w:trHeight w:val="280"/>
          <w:jc w:val="center"/>
        </w:trPr>
        <w:tc>
          <w:tcPr>
            <w:tcW w:w="1079" w:type="pct"/>
            <w:tcBorders>
              <w:top w:val="nil"/>
              <w:left w:val="nil"/>
              <w:bottom w:val="nil"/>
              <w:right w:val="nil"/>
            </w:tcBorders>
            <w:shd w:val="clear" w:color="auto" w:fill="auto"/>
            <w:vAlign w:val="bottom"/>
            <w:hideMark/>
          </w:tcPr>
          <w:p w14:paraId="3AA8C74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Clethrionomys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7F19D3F"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5672F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294313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BAE68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DC51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B3A698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A8037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B7D15F" w14:textId="77777777" w:rsidTr="00E35590">
        <w:trPr>
          <w:trHeight w:val="280"/>
          <w:jc w:val="center"/>
        </w:trPr>
        <w:tc>
          <w:tcPr>
            <w:tcW w:w="1079" w:type="pct"/>
            <w:tcBorders>
              <w:top w:val="nil"/>
              <w:left w:val="nil"/>
              <w:bottom w:val="nil"/>
              <w:right w:val="nil"/>
            </w:tcBorders>
            <w:shd w:val="clear" w:color="auto" w:fill="auto"/>
            <w:vAlign w:val="bottom"/>
            <w:hideMark/>
          </w:tcPr>
          <w:p w14:paraId="6854A01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agilis</w:t>
            </w:r>
            <w:proofErr w:type="spellEnd"/>
          </w:p>
        </w:tc>
        <w:tc>
          <w:tcPr>
            <w:tcW w:w="176" w:type="pct"/>
            <w:tcBorders>
              <w:top w:val="nil"/>
              <w:left w:val="nil"/>
              <w:bottom w:val="nil"/>
              <w:right w:val="nil"/>
            </w:tcBorders>
            <w:shd w:val="clear" w:color="auto" w:fill="auto"/>
            <w:vAlign w:val="bottom"/>
            <w:hideMark/>
          </w:tcPr>
          <w:p w14:paraId="118E824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FA6F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4A2D46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5F7DF0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812BFD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D859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E31C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89B7AC" w14:textId="77777777" w:rsidTr="00E35590">
        <w:trPr>
          <w:trHeight w:val="280"/>
          <w:jc w:val="center"/>
        </w:trPr>
        <w:tc>
          <w:tcPr>
            <w:tcW w:w="1079" w:type="pct"/>
            <w:tcBorders>
              <w:top w:val="nil"/>
              <w:left w:val="nil"/>
              <w:bottom w:val="nil"/>
              <w:right w:val="nil"/>
            </w:tcBorders>
            <w:shd w:val="clear" w:color="auto" w:fill="auto"/>
            <w:vAlign w:val="bottom"/>
            <w:hideMark/>
          </w:tcPr>
          <w:p w14:paraId="63E8219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5B5EB11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BF02E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82C22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B5B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0BE1E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8AD765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2738F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9BA37DF" w14:textId="77777777" w:rsidTr="00E35590">
        <w:trPr>
          <w:trHeight w:val="280"/>
          <w:jc w:val="center"/>
        </w:trPr>
        <w:tc>
          <w:tcPr>
            <w:tcW w:w="1079" w:type="pct"/>
            <w:tcBorders>
              <w:top w:val="nil"/>
              <w:left w:val="nil"/>
              <w:bottom w:val="nil"/>
              <w:right w:val="nil"/>
            </w:tcBorders>
            <w:shd w:val="clear" w:color="auto" w:fill="auto"/>
            <w:vAlign w:val="bottom"/>
            <w:hideMark/>
          </w:tcPr>
          <w:p w14:paraId="705838B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heermanni</w:t>
            </w:r>
            <w:proofErr w:type="spellEnd"/>
          </w:p>
        </w:tc>
        <w:tc>
          <w:tcPr>
            <w:tcW w:w="176" w:type="pct"/>
            <w:tcBorders>
              <w:top w:val="nil"/>
              <w:left w:val="nil"/>
              <w:bottom w:val="nil"/>
              <w:right w:val="nil"/>
            </w:tcBorders>
            <w:shd w:val="clear" w:color="auto" w:fill="auto"/>
            <w:vAlign w:val="bottom"/>
            <w:hideMark/>
          </w:tcPr>
          <w:p w14:paraId="0383DE2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3882B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9F79F0A"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254E26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B080B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AAEE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E81DF3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7A4260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F534C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5C6A3E" w14:textId="77777777" w:rsidTr="00E35590">
        <w:trPr>
          <w:trHeight w:val="280"/>
          <w:jc w:val="center"/>
        </w:trPr>
        <w:tc>
          <w:tcPr>
            <w:tcW w:w="1079" w:type="pct"/>
            <w:tcBorders>
              <w:top w:val="nil"/>
              <w:left w:val="nil"/>
              <w:bottom w:val="nil"/>
              <w:right w:val="nil"/>
            </w:tcBorders>
            <w:shd w:val="clear" w:color="auto" w:fill="auto"/>
            <w:vAlign w:val="bottom"/>
            <w:hideMark/>
          </w:tcPr>
          <w:p w14:paraId="07FE4CD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41D5A97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346FD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588B083"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8D03F4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A62278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AA8F5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48CF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AB4C8B" w14:textId="77777777" w:rsidTr="00E35590">
        <w:trPr>
          <w:trHeight w:val="280"/>
          <w:jc w:val="center"/>
        </w:trPr>
        <w:tc>
          <w:tcPr>
            <w:tcW w:w="1079" w:type="pct"/>
            <w:tcBorders>
              <w:top w:val="nil"/>
              <w:left w:val="nil"/>
              <w:bottom w:val="nil"/>
              <w:right w:val="nil"/>
            </w:tcBorders>
            <w:shd w:val="clear" w:color="auto" w:fill="auto"/>
            <w:vAlign w:val="bottom"/>
            <w:hideMark/>
          </w:tcPr>
          <w:p w14:paraId="7564B57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ordii</w:t>
            </w:r>
            <w:proofErr w:type="spellEnd"/>
          </w:p>
        </w:tc>
        <w:tc>
          <w:tcPr>
            <w:tcW w:w="176" w:type="pct"/>
            <w:tcBorders>
              <w:top w:val="nil"/>
              <w:left w:val="nil"/>
              <w:bottom w:val="nil"/>
              <w:right w:val="nil"/>
            </w:tcBorders>
            <w:shd w:val="clear" w:color="auto" w:fill="auto"/>
            <w:vAlign w:val="bottom"/>
            <w:hideMark/>
          </w:tcPr>
          <w:p w14:paraId="3393B5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644B6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50C36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618A90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E1FB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77C9D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9CABB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0911882" w14:textId="77777777" w:rsidTr="00E35590">
        <w:trPr>
          <w:trHeight w:val="280"/>
          <w:jc w:val="center"/>
        </w:trPr>
        <w:tc>
          <w:tcPr>
            <w:tcW w:w="1079" w:type="pct"/>
            <w:tcBorders>
              <w:top w:val="nil"/>
              <w:left w:val="nil"/>
              <w:bottom w:val="nil"/>
              <w:right w:val="nil"/>
            </w:tcBorders>
            <w:shd w:val="clear" w:color="auto" w:fill="auto"/>
            <w:vAlign w:val="bottom"/>
            <w:hideMark/>
          </w:tcPr>
          <w:p w14:paraId="46A4162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Dipodomys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1FF3F0E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8959E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EE9596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8EEE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57300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E221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93538B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89159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B3378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A7FC785" w14:textId="77777777" w:rsidTr="00E35590">
        <w:trPr>
          <w:trHeight w:val="280"/>
          <w:jc w:val="center"/>
        </w:trPr>
        <w:tc>
          <w:tcPr>
            <w:tcW w:w="1079" w:type="pct"/>
            <w:tcBorders>
              <w:top w:val="nil"/>
              <w:left w:val="nil"/>
              <w:bottom w:val="nil"/>
              <w:right w:val="nil"/>
            </w:tcBorders>
            <w:shd w:val="clear" w:color="auto" w:fill="auto"/>
            <w:vAlign w:val="bottom"/>
            <w:hideMark/>
          </w:tcPr>
          <w:p w14:paraId="09661D4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Glaucomys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sabrinus</w:t>
            </w:r>
            <w:proofErr w:type="spellEnd"/>
          </w:p>
        </w:tc>
        <w:tc>
          <w:tcPr>
            <w:tcW w:w="176" w:type="pct"/>
            <w:tcBorders>
              <w:top w:val="nil"/>
              <w:left w:val="nil"/>
              <w:bottom w:val="nil"/>
              <w:right w:val="nil"/>
            </w:tcBorders>
            <w:shd w:val="clear" w:color="auto" w:fill="auto"/>
            <w:vAlign w:val="bottom"/>
            <w:hideMark/>
          </w:tcPr>
          <w:p w14:paraId="2D7CFAF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70DDAA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988D87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92583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F2626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99E57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47319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EA62F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87AE4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9A40CA8" w14:textId="77777777" w:rsidTr="00E35590">
        <w:trPr>
          <w:trHeight w:val="280"/>
          <w:jc w:val="center"/>
        </w:trPr>
        <w:tc>
          <w:tcPr>
            <w:tcW w:w="1079" w:type="pct"/>
            <w:tcBorders>
              <w:top w:val="nil"/>
              <w:left w:val="nil"/>
              <w:bottom w:val="nil"/>
              <w:right w:val="nil"/>
            </w:tcBorders>
            <w:shd w:val="clear" w:color="auto" w:fill="auto"/>
            <w:vAlign w:val="bottom"/>
            <w:hideMark/>
          </w:tcPr>
          <w:p w14:paraId="0315FC2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Lemmiscus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curtatus</w:t>
            </w:r>
            <w:proofErr w:type="spellEnd"/>
          </w:p>
        </w:tc>
        <w:tc>
          <w:tcPr>
            <w:tcW w:w="176" w:type="pct"/>
            <w:tcBorders>
              <w:top w:val="nil"/>
              <w:left w:val="nil"/>
              <w:bottom w:val="nil"/>
              <w:right w:val="nil"/>
            </w:tcBorders>
            <w:shd w:val="clear" w:color="auto" w:fill="auto"/>
            <w:vAlign w:val="bottom"/>
            <w:hideMark/>
          </w:tcPr>
          <w:p w14:paraId="7D773E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06C4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A21C3D"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A4176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C5FD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3A53B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5F810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05F4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07627B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0E1A9D2" w14:textId="77777777" w:rsidTr="00E35590">
        <w:trPr>
          <w:trHeight w:val="280"/>
          <w:jc w:val="center"/>
        </w:trPr>
        <w:tc>
          <w:tcPr>
            <w:tcW w:w="1079" w:type="pct"/>
            <w:tcBorders>
              <w:top w:val="nil"/>
              <w:left w:val="nil"/>
              <w:bottom w:val="nil"/>
              <w:right w:val="nil"/>
            </w:tcBorders>
            <w:shd w:val="clear" w:color="auto" w:fill="auto"/>
            <w:vAlign w:val="bottom"/>
            <w:hideMark/>
          </w:tcPr>
          <w:p w14:paraId="2586751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Marmota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flaviventris</w:t>
            </w:r>
            <w:proofErr w:type="spellEnd"/>
          </w:p>
        </w:tc>
        <w:tc>
          <w:tcPr>
            <w:tcW w:w="176" w:type="pct"/>
            <w:tcBorders>
              <w:top w:val="nil"/>
              <w:left w:val="nil"/>
              <w:bottom w:val="nil"/>
              <w:right w:val="nil"/>
            </w:tcBorders>
            <w:shd w:val="clear" w:color="auto" w:fill="auto"/>
            <w:vAlign w:val="bottom"/>
            <w:hideMark/>
          </w:tcPr>
          <w:p w14:paraId="3246576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7ED557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5977CED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DA1CB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03BF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1CF957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9BF0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21C3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A650A7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AAFCAE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06CC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DEBFFA" w14:textId="77777777" w:rsidTr="00E35590">
        <w:trPr>
          <w:trHeight w:val="280"/>
          <w:jc w:val="center"/>
        </w:trPr>
        <w:tc>
          <w:tcPr>
            <w:tcW w:w="1079" w:type="pct"/>
            <w:tcBorders>
              <w:top w:val="nil"/>
              <w:left w:val="nil"/>
              <w:bottom w:val="nil"/>
              <w:right w:val="nil"/>
            </w:tcBorders>
            <w:shd w:val="clear" w:color="auto" w:fill="auto"/>
            <w:vAlign w:val="bottom"/>
            <w:hideMark/>
          </w:tcPr>
          <w:p w14:paraId="3C3C8F0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Microdipodops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megacephalus</w:t>
            </w:r>
            <w:proofErr w:type="spellEnd"/>
          </w:p>
        </w:tc>
        <w:tc>
          <w:tcPr>
            <w:tcW w:w="176" w:type="pct"/>
            <w:tcBorders>
              <w:top w:val="nil"/>
              <w:left w:val="nil"/>
              <w:bottom w:val="nil"/>
              <w:right w:val="nil"/>
            </w:tcBorders>
            <w:shd w:val="clear" w:color="auto" w:fill="auto"/>
            <w:vAlign w:val="bottom"/>
            <w:hideMark/>
          </w:tcPr>
          <w:p w14:paraId="7A4863D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25FA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E17C0F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0EB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708E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9257A0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3667E9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6E0B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87" w:type="pct"/>
            <w:tcBorders>
              <w:top w:val="nil"/>
              <w:left w:val="nil"/>
              <w:bottom w:val="nil"/>
              <w:right w:val="nil"/>
            </w:tcBorders>
            <w:shd w:val="clear" w:color="auto" w:fill="auto"/>
            <w:vAlign w:val="bottom"/>
            <w:hideMark/>
          </w:tcPr>
          <w:p w14:paraId="57CABFE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46C195E" w14:textId="77777777" w:rsidTr="00E35590">
        <w:trPr>
          <w:trHeight w:val="280"/>
          <w:jc w:val="center"/>
        </w:trPr>
        <w:tc>
          <w:tcPr>
            <w:tcW w:w="1079" w:type="pct"/>
            <w:tcBorders>
              <w:top w:val="nil"/>
              <w:left w:val="nil"/>
              <w:bottom w:val="nil"/>
              <w:right w:val="nil"/>
            </w:tcBorders>
            <w:shd w:val="clear" w:color="auto" w:fill="auto"/>
            <w:vAlign w:val="bottom"/>
            <w:hideMark/>
          </w:tcPr>
          <w:p w14:paraId="0C77AEA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667394B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C31C8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CDE9D0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02203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3E51F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7FB0C9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41DA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76A7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A3B566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2740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FF27B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FC14BC1" w14:textId="77777777" w:rsidTr="00E35590">
        <w:trPr>
          <w:trHeight w:val="280"/>
          <w:jc w:val="center"/>
        </w:trPr>
        <w:tc>
          <w:tcPr>
            <w:tcW w:w="1079" w:type="pct"/>
            <w:tcBorders>
              <w:top w:val="nil"/>
              <w:left w:val="nil"/>
              <w:bottom w:val="nil"/>
              <w:right w:val="nil"/>
            </w:tcBorders>
            <w:shd w:val="clear" w:color="auto" w:fill="auto"/>
            <w:vAlign w:val="bottom"/>
            <w:hideMark/>
          </w:tcPr>
          <w:p w14:paraId="22160D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longicaudus</w:t>
            </w:r>
            <w:proofErr w:type="spellEnd"/>
          </w:p>
        </w:tc>
        <w:tc>
          <w:tcPr>
            <w:tcW w:w="176" w:type="pct"/>
            <w:tcBorders>
              <w:top w:val="nil"/>
              <w:left w:val="nil"/>
              <w:bottom w:val="nil"/>
              <w:right w:val="nil"/>
            </w:tcBorders>
            <w:shd w:val="clear" w:color="auto" w:fill="auto"/>
            <w:vAlign w:val="bottom"/>
            <w:hideMark/>
          </w:tcPr>
          <w:p w14:paraId="4304F1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D4F7F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DE2734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10B675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D8780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25280D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603F6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101D7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EBB50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3E096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A04A88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695E8AD" w14:textId="77777777" w:rsidTr="00E35590">
        <w:trPr>
          <w:trHeight w:val="280"/>
          <w:jc w:val="center"/>
        </w:trPr>
        <w:tc>
          <w:tcPr>
            <w:tcW w:w="1079" w:type="pct"/>
            <w:tcBorders>
              <w:top w:val="nil"/>
              <w:left w:val="nil"/>
              <w:bottom w:val="nil"/>
              <w:right w:val="nil"/>
            </w:tcBorders>
            <w:shd w:val="clear" w:color="auto" w:fill="auto"/>
            <w:vAlign w:val="bottom"/>
            <w:hideMark/>
          </w:tcPr>
          <w:p w14:paraId="158424B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Microtus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montanus</w:t>
            </w:r>
            <w:proofErr w:type="spellEnd"/>
          </w:p>
        </w:tc>
        <w:tc>
          <w:tcPr>
            <w:tcW w:w="176" w:type="pct"/>
            <w:tcBorders>
              <w:top w:val="nil"/>
              <w:left w:val="nil"/>
              <w:bottom w:val="nil"/>
              <w:right w:val="nil"/>
            </w:tcBorders>
            <w:shd w:val="clear" w:color="auto" w:fill="auto"/>
            <w:vAlign w:val="bottom"/>
            <w:hideMark/>
          </w:tcPr>
          <w:p w14:paraId="09819F7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0CA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1FF3A5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005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4248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8F33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B4A9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E2C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5C773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EF30B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1F589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7526ABF" w14:textId="77777777" w:rsidTr="00E35590">
        <w:trPr>
          <w:trHeight w:val="280"/>
          <w:jc w:val="center"/>
        </w:trPr>
        <w:tc>
          <w:tcPr>
            <w:tcW w:w="1079" w:type="pct"/>
            <w:tcBorders>
              <w:top w:val="nil"/>
              <w:left w:val="nil"/>
              <w:bottom w:val="nil"/>
              <w:right w:val="nil"/>
            </w:tcBorders>
            <w:shd w:val="clear" w:color="auto" w:fill="auto"/>
            <w:vAlign w:val="bottom"/>
            <w:hideMark/>
          </w:tcPr>
          <w:p w14:paraId="200C16A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bryanti</w:t>
            </w:r>
            <w:proofErr w:type="spellEnd"/>
          </w:p>
        </w:tc>
        <w:tc>
          <w:tcPr>
            <w:tcW w:w="176" w:type="pct"/>
            <w:tcBorders>
              <w:top w:val="nil"/>
              <w:left w:val="nil"/>
              <w:bottom w:val="nil"/>
              <w:right w:val="nil"/>
            </w:tcBorders>
            <w:shd w:val="clear" w:color="auto" w:fill="auto"/>
            <w:vAlign w:val="bottom"/>
            <w:hideMark/>
          </w:tcPr>
          <w:p w14:paraId="0ACCF9E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A8C3A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0AE49A7"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D83DB9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0ED566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72BB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A2884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0E375CA" w14:textId="77777777" w:rsidTr="00E35590">
        <w:trPr>
          <w:trHeight w:val="280"/>
          <w:jc w:val="center"/>
        </w:trPr>
        <w:tc>
          <w:tcPr>
            <w:tcW w:w="1079" w:type="pct"/>
            <w:tcBorders>
              <w:top w:val="nil"/>
              <w:left w:val="nil"/>
              <w:bottom w:val="nil"/>
              <w:right w:val="nil"/>
            </w:tcBorders>
            <w:shd w:val="clear" w:color="auto" w:fill="auto"/>
            <w:vAlign w:val="bottom"/>
            <w:hideMark/>
          </w:tcPr>
          <w:p w14:paraId="5FD61D9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cinerea</w:t>
            </w:r>
            <w:proofErr w:type="spellEnd"/>
          </w:p>
        </w:tc>
        <w:tc>
          <w:tcPr>
            <w:tcW w:w="176" w:type="pct"/>
            <w:tcBorders>
              <w:top w:val="nil"/>
              <w:left w:val="nil"/>
              <w:bottom w:val="nil"/>
              <w:right w:val="nil"/>
            </w:tcBorders>
            <w:shd w:val="clear" w:color="auto" w:fill="auto"/>
            <w:vAlign w:val="bottom"/>
            <w:hideMark/>
          </w:tcPr>
          <w:p w14:paraId="343B16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4240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CBCE56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F2E37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1FBA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B50B91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5FF97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F15D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976F3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5D2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98FE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40CC2D6" w14:textId="77777777" w:rsidTr="00E35590">
        <w:trPr>
          <w:trHeight w:val="280"/>
          <w:jc w:val="center"/>
        </w:trPr>
        <w:tc>
          <w:tcPr>
            <w:tcW w:w="1079" w:type="pct"/>
            <w:tcBorders>
              <w:top w:val="nil"/>
              <w:left w:val="nil"/>
              <w:bottom w:val="nil"/>
              <w:right w:val="nil"/>
            </w:tcBorders>
            <w:shd w:val="clear" w:color="auto" w:fill="auto"/>
            <w:vAlign w:val="bottom"/>
            <w:hideMark/>
          </w:tcPr>
          <w:p w14:paraId="412A946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fuscipes</w:t>
            </w:r>
            <w:proofErr w:type="spellEnd"/>
          </w:p>
        </w:tc>
        <w:tc>
          <w:tcPr>
            <w:tcW w:w="176" w:type="pct"/>
            <w:tcBorders>
              <w:top w:val="nil"/>
              <w:left w:val="nil"/>
              <w:bottom w:val="nil"/>
              <w:right w:val="nil"/>
            </w:tcBorders>
            <w:shd w:val="clear" w:color="auto" w:fill="auto"/>
            <w:vAlign w:val="bottom"/>
            <w:hideMark/>
          </w:tcPr>
          <w:p w14:paraId="198B50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1064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EF31FEE"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DF965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B42F3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284CC3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C5C2E3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D940F27" w14:textId="77777777" w:rsidTr="00E35590">
        <w:trPr>
          <w:trHeight w:val="280"/>
          <w:jc w:val="center"/>
        </w:trPr>
        <w:tc>
          <w:tcPr>
            <w:tcW w:w="1079" w:type="pct"/>
            <w:tcBorders>
              <w:top w:val="nil"/>
              <w:left w:val="nil"/>
              <w:bottom w:val="nil"/>
              <w:right w:val="nil"/>
            </w:tcBorders>
            <w:shd w:val="clear" w:color="auto" w:fill="auto"/>
            <w:vAlign w:val="bottom"/>
            <w:hideMark/>
          </w:tcPr>
          <w:p w14:paraId="789B2FC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lepida</w:t>
            </w:r>
            <w:proofErr w:type="spellEnd"/>
          </w:p>
        </w:tc>
        <w:tc>
          <w:tcPr>
            <w:tcW w:w="176" w:type="pct"/>
            <w:tcBorders>
              <w:top w:val="nil"/>
              <w:left w:val="nil"/>
              <w:bottom w:val="nil"/>
              <w:right w:val="nil"/>
            </w:tcBorders>
            <w:shd w:val="clear" w:color="auto" w:fill="auto"/>
            <w:vAlign w:val="bottom"/>
            <w:hideMark/>
          </w:tcPr>
          <w:p w14:paraId="7484F3A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E58AE0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B180545"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70B65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B353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368891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8F145D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03631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A0930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4A4B4B" w14:textId="77777777" w:rsidTr="00E35590">
        <w:trPr>
          <w:trHeight w:val="280"/>
          <w:jc w:val="center"/>
        </w:trPr>
        <w:tc>
          <w:tcPr>
            <w:tcW w:w="1079" w:type="pct"/>
            <w:tcBorders>
              <w:top w:val="nil"/>
              <w:left w:val="nil"/>
              <w:bottom w:val="nil"/>
              <w:right w:val="nil"/>
            </w:tcBorders>
            <w:shd w:val="clear" w:color="auto" w:fill="auto"/>
            <w:vAlign w:val="bottom"/>
            <w:hideMark/>
          </w:tcPr>
          <w:p w14:paraId="44163CA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Neotoma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macrotis</w:t>
            </w:r>
            <w:proofErr w:type="spellEnd"/>
          </w:p>
        </w:tc>
        <w:tc>
          <w:tcPr>
            <w:tcW w:w="176" w:type="pct"/>
            <w:tcBorders>
              <w:top w:val="nil"/>
              <w:left w:val="nil"/>
              <w:bottom w:val="nil"/>
              <w:right w:val="nil"/>
            </w:tcBorders>
            <w:shd w:val="clear" w:color="auto" w:fill="auto"/>
            <w:vAlign w:val="bottom"/>
            <w:hideMark/>
          </w:tcPr>
          <w:p w14:paraId="2422E68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25E84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162BF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FB5764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D8F62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CDFC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6B3C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B1048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AC623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095CD09" w14:textId="77777777" w:rsidTr="00E35590">
        <w:trPr>
          <w:trHeight w:val="280"/>
          <w:jc w:val="center"/>
        </w:trPr>
        <w:tc>
          <w:tcPr>
            <w:tcW w:w="1079" w:type="pct"/>
            <w:tcBorders>
              <w:top w:val="nil"/>
              <w:left w:val="nil"/>
              <w:bottom w:val="nil"/>
              <w:right w:val="nil"/>
            </w:tcBorders>
            <w:shd w:val="clear" w:color="auto" w:fill="auto"/>
            <w:vAlign w:val="bottom"/>
            <w:hideMark/>
          </w:tcPr>
          <w:p w14:paraId="53373A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Ochotona</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8C3EBA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660CDE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16CC52C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487D7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36C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D7F714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CB27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AEED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FE68D5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D280E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4D027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3809093" w14:textId="77777777" w:rsidTr="00E35590">
        <w:trPr>
          <w:trHeight w:val="280"/>
          <w:jc w:val="center"/>
        </w:trPr>
        <w:tc>
          <w:tcPr>
            <w:tcW w:w="1079" w:type="pct"/>
            <w:tcBorders>
              <w:top w:val="nil"/>
              <w:left w:val="nil"/>
              <w:bottom w:val="nil"/>
              <w:right w:val="nil"/>
            </w:tcBorders>
            <w:shd w:val="clear" w:color="auto" w:fill="auto"/>
            <w:vAlign w:val="bottom"/>
            <w:hideMark/>
          </w:tcPr>
          <w:p w14:paraId="0DE788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leucogaster</w:t>
            </w:r>
            <w:proofErr w:type="spellEnd"/>
          </w:p>
        </w:tc>
        <w:tc>
          <w:tcPr>
            <w:tcW w:w="176" w:type="pct"/>
            <w:tcBorders>
              <w:top w:val="nil"/>
              <w:left w:val="nil"/>
              <w:bottom w:val="nil"/>
              <w:right w:val="nil"/>
            </w:tcBorders>
            <w:shd w:val="clear" w:color="auto" w:fill="auto"/>
            <w:vAlign w:val="bottom"/>
            <w:hideMark/>
          </w:tcPr>
          <w:p w14:paraId="067B7CA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DB74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6242C4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80ABC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EF16B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EC489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38B776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87060A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A39471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BA2E18B" w14:textId="77777777" w:rsidTr="00E35590">
        <w:trPr>
          <w:trHeight w:val="280"/>
          <w:jc w:val="center"/>
        </w:trPr>
        <w:tc>
          <w:tcPr>
            <w:tcW w:w="1079" w:type="pct"/>
            <w:tcBorders>
              <w:top w:val="nil"/>
              <w:left w:val="nil"/>
              <w:bottom w:val="nil"/>
              <w:right w:val="nil"/>
            </w:tcBorders>
            <w:shd w:val="clear" w:color="auto" w:fill="auto"/>
            <w:vAlign w:val="bottom"/>
            <w:hideMark/>
          </w:tcPr>
          <w:p w14:paraId="36373A4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Onychomys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torridus</w:t>
            </w:r>
            <w:proofErr w:type="spellEnd"/>
          </w:p>
        </w:tc>
        <w:tc>
          <w:tcPr>
            <w:tcW w:w="176" w:type="pct"/>
            <w:tcBorders>
              <w:top w:val="nil"/>
              <w:left w:val="nil"/>
              <w:bottom w:val="nil"/>
              <w:right w:val="nil"/>
            </w:tcBorders>
            <w:shd w:val="clear" w:color="auto" w:fill="auto"/>
            <w:vAlign w:val="bottom"/>
            <w:hideMark/>
          </w:tcPr>
          <w:p w14:paraId="7FC4B98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E58A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FEFFB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FD6AA6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D902F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77F2C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4E4768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4BE894" w14:textId="77777777" w:rsidTr="00E35590">
        <w:trPr>
          <w:trHeight w:val="280"/>
          <w:jc w:val="center"/>
        </w:trPr>
        <w:tc>
          <w:tcPr>
            <w:tcW w:w="1079" w:type="pct"/>
            <w:tcBorders>
              <w:top w:val="nil"/>
              <w:left w:val="nil"/>
              <w:bottom w:val="nil"/>
              <w:right w:val="nil"/>
            </w:tcBorders>
            <w:shd w:val="clear" w:color="auto" w:fill="auto"/>
            <w:vAlign w:val="bottom"/>
            <w:hideMark/>
          </w:tcPr>
          <w:p w14:paraId="42B3718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Otospermophilus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beecheyi</w:t>
            </w:r>
            <w:proofErr w:type="spellEnd"/>
          </w:p>
        </w:tc>
        <w:tc>
          <w:tcPr>
            <w:tcW w:w="176" w:type="pct"/>
            <w:tcBorders>
              <w:top w:val="nil"/>
              <w:left w:val="nil"/>
              <w:bottom w:val="nil"/>
              <w:right w:val="nil"/>
            </w:tcBorders>
            <w:shd w:val="clear" w:color="auto" w:fill="auto"/>
            <w:vAlign w:val="bottom"/>
            <w:hideMark/>
          </w:tcPr>
          <w:p w14:paraId="7918292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985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0E45D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9F6B07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C96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47656B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1D88E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DA49E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051B4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ED9A8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F2E1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8EF2872" w14:textId="77777777" w:rsidTr="00E35590">
        <w:trPr>
          <w:trHeight w:val="280"/>
          <w:jc w:val="center"/>
        </w:trPr>
        <w:tc>
          <w:tcPr>
            <w:tcW w:w="1079" w:type="pct"/>
            <w:tcBorders>
              <w:top w:val="nil"/>
              <w:left w:val="nil"/>
              <w:bottom w:val="nil"/>
              <w:right w:val="nil"/>
            </w:tcBorders>
            <w:shd w:val="clear" w:color="auto" w:fill="auto"/>
            <w:vAlign w:val="bottom"/>
            <w:hideMark/>
          </w:tcPr>
          <w:p w14:paraId="49263ED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inornatus</w:t>
            </w:r>
            <w:proofErr w:type="spellEnd"/>
          </w:p>
        </w:tc>
        <w:tc>
          <w:tcPr>
            <w:tcW w:w="176" w:type="pct"/>
            <w:tcBorders>
              <w:top w:val="nil"/>
              <w:left w:val="nil"/>
              <w:bottom w:val="nil"/>
              <w:right w:val="nil"/>
            </w:tcBorders>
            <w:shd w:val="clear" w:color="auto" w:fill="auto"/>
            <w:vAlign w:val="bottom"/>
            <w:hideMark/>
          </w:tcPr>
          <w:p w14:paraId="5B44DBF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018B4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EC63696"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E9D9BC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2E78A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7AD50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F04310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C0C664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2BD72F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E1B6E6C" w14:textId="77777777" w:rsidTr="00E35590">
        <w:trPr>
          <w:trHeight w:val="280"/>
          <w:jc w:val="center"/>
        </w:trPr>
        <w:tc>
          <w:tcPr>
            <w:tcW w:w="1079" w:type="pct"/>
            <w:tcBorders>
              <w:top w:val="nil"/>
              <w:left w:val="nil"/>
              <w:bottom w:val="nil"/>
              <w:right w:val="nil"/>
            </w:tcBorders>
            <w:shd w:val="clear" w:color="auto" w:fill="auto"/>
            <w:vAlign w:val="bottom"/>
            <w:hideMark/>
          </w:tcPr>
          <w:p w14:paraId="79EF6D4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longimembris</w:t>
            </w:r>
            <w:proofErr w:type="spellEnd"/>
          </w:p>
        </w:tc>
        <w:tc>
          <w:tcPr>
            <w:tcW w:w="176" w:type="pct"/>
            <w:tcBorders>
              <w:top w:val="nil"/>
              <w:left w:val="nil"/>
              <w:bottom w:val="nil"/>
              <w:right w:val="nil"/>
            </w:tcBorders>
            <w:shd w:val="clear" w:color="auto" w:fill="auto"/>
            <w:vAlign w:val="bottom"/>
            <w:hideMark/>
          </w:tcPr>
          <w:p w14:paraId="71407B7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CF58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3293774"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E04D0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A19FC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444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C5904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CB8C17F" w14:textId="77777777" w:rsidTr="00E35590">
        <w:trPr>
          <w:trHeight w:val="280"/>
          <w:jc w:val="center"/>
        </w:trPr>
        <w:tc>
          <w:tcPr>
            <w:tcW w:w="1079" w:type="pct"/>
            <w:tcBorders>
              <w:top w:val="nil"/>
              <w:left w:val="nil"/>
              <w:bottom w:val="nil"/>
              <w:right w:val="nil"/>
            </w:tcBorders>
            <w:shd w:val="clear" w:color="auto" w:fill="auto"/>
            <w:vAlign w:val="bottom"/>
            <w:hideMark/>
          </w:tcPr>
          <w:p w14:paraId="4D67CF3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Perognathus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parvus</w:t>
            </w:r>
            <w:proofErr w:type="spellEnd"/>
          </w:p>
        </w:tc>
        <w:tc>
          <w:tcPr>
            <w:tcW w:w="176" w:type="pct"/>
            <w:tcBorders>
              <w:top w:val="nil"/>
              <w:left w:val="nil"/>
              <w:bottom w:val="nil"/>
              <w:right w:val="nil"/>
            </w:tcBorders>
            <w:shd w:val="clear" w:color="auto" w:fill="auto"/>
            <w:vAlign w:val="bottom"/>
            <w:hideMark/>
          </w:tcPr>
          <w:p w14:paraId="2284803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DA8DD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2429D6C"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A4DBE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38E55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6639E9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286C7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7A830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542F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44AD81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6516C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7537C6FF" w14:textId="77777777" w:rsidTr="00E35590">
        <w:trPr>
          <w:trHeight w:val="280"/>
          <w:jc w:val="center"/>
        </w:trPr>
        <w:tc>
          <w:tcPr>
            <w:tcW w:w="1079" w:type="pct"/>
            <w:tcBorders>
              <w:top w:val="nil"/>
              <w:left w:val="nil"/>
              <w:bottom w:val="nil"/>
              <w:right w:val="nil"/>
            </w:tcBorders>
            <w:shd w:val="clear" w:color="auto" w:fill="auto"/>
            <w:vAlign w:val="bottom"/>
            <w:hideMark/>
          </w:tcPr>
          <w:p w14:paraId="36E41EA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boylii</w:t>
            </w:r>
            <w:proofErr w:type="spellEnd"/>
          </w:p>
        </w:tc>
        <w:tc>
          <w:tcPr>
            <w:tcW w:w="176" w:type="pct"/>
            <w:tcBorders>
              <w:top w:val="nil"/>
              <w:left w:val="nil"/>
              <w:bottom w:val="nil"/>
              <w:right w:val="nil"/>
            </w:tcBorders>
            <w:shd w:val="clear" w:color="auto" w:fill="auto"/>
            <w:vAlign w:val="bottom"/>
            <w:hideMark/>
          </w:tcPr>
          <w:p w14:paraId="687977C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FB0C4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C11EBE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6D90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43CD84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D412E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17167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AC6BB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5108A9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4A008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A7713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436BE" w14:textId="77777777" w:rsidTr="00E35590">
        <w:trPr>
          <w:trHeight w:val="280"/>
          <w:jc w:val="center"/>
        </w:trPr>
        <w:tc>
          <w:tcPr>
            <w:tcW w:w="1079" w:type="pct"/>
            <w:tcBorders>
              <w:top w:val="nil"/>
              <w:left w:val="nil"/>
              <w:bottom w:val="nil"/>
              <w:right w:val="nil"/>
            </w:tcBorders>
            <w:shd w:val="clear" w:color="auto" w:fill="auto"/>
            <w:vAlign w:val="bottom"/>
            <w:hideMark/>
          </w:tcPr>
          <w:p w14:paraId="77DA0C7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031DE7F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1ACD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74C9999"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2A48B8B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97D658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AC68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4428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7FBB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443579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DA70EA" w14:textId="77777777" w:rsidTr="00E35590">
        <w:trPr>
          <w:trHeight w:val="280"/>
          <w:jc w:val="center"/>
        </w:trPr>
        <w:tc>
          <w:tcPr>
            <w:tcW w:w="1079" w:type="pct"/>
            <w:tcBorders>
              <w:top w:val="nil"/>
              <w:left w:val="nil"/>
              <w:bottom w:val="nil"/>
              <w:right w:val="nil"/>
            </w:tcBorders>
            <w:shd w:val="clear" w:color="auto" w:fill="auto"/>
            <w:vAlign w:val="bottom"/>
            <w:hideMark/>
          </w:tcPr>
          <w:p w14:paraId="1934C64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crinitus</w:t>
            </w:r>
            <w:proofErr w:type="spellEnd"/>
          </w:p>
        </w:tc>
        <w:tc>
          <w:tcPr>
            <w:tcW w:w="176" w:type="pct"/>
            <w:tcBorders>
              <w:top w:val="nil"/>
              <w:left w:val="nil"/>
              <w:bottom w:val="nil"/>
              <w:right w:val="nil"/>
            </w:tcBorders>
            <w:shd w:val="clear" w:color="auto" w:fill="auto"/>
            <w:vAlign w:val="bottom"/>
            <w:hideMark/>
          </w:tcPr>
          <w:p w14:paraId="18A869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137A4B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B8048A"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E78C6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47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47DA3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84660F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05E55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D3C9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2A155B4" w14:textId="77777777" w:rsidTr="00E35590">
        <w:trPr>
          <w:trHeight w:val="280"/>
          <w:jc w:val="center"/>
        </w:trPr>
        <w:tc>
          <w:tcPr>
            <w:tcW w:w="1079" w:type="pct"/>
            <w:tcBorders>
              <w:top w:val="nil"/>
              <w:left w:val="nil"/>
              <w:bottom w:val="nil"/>
              <w:right w:val="nil"/>
            </w:tcBorders>
            <w:shd w:val="clear" w:color="auto" w:fill="auto"/>
            <w:vAlign w:val="bottom"/>
            <w:hideMark/>
          </w:tcPr>
          <w:p w14:paraId="022A91E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maniculatus</w:t>
            </w:r>
            <w:proofErr w:type="spellEnd"/>
          </w:p>
        </w:tc>
        <w:tc>
          <w:tcPr>
            <w:tcW w:w="176" w:type="pct"/>
            <w:tcBorders>
              <w:top w:val="nil"/>
              <w:left w:val="nil"/>
              <w:bottom w:val="nil"/>
              <w:right w:val="nil"/>
            </w:tcBorders>
            <w:shd w:val="clear" w:color="auto" w:fill="auto"/>
            <w:vAlign w:val="bottom"/>
            <w:hideMark/>
          </w:tcPr>
          <w:p w14:paraId="362D37E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5D98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7B8643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6B3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726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CADF96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4450B6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3870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8F0B14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F5B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1A5D9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B858095" w14:textId="77777777" w:rsidTr="00E35590">
        <w:trPr>
          <w:trHeight w:val="280"/>
          <w:jc w:val="center"/>
        </w:trPr>
        <w:tc>
          <w:tcPr>
            <w:tcW w:w="1079" w:type="pct"/>
            <w:tcBorders>
              <w:top w:val="nil"/>
              <w:left w:val="nil"/>
              <w:bottom w:val="nil"/>
              <w:right w:val="nil"/>
            </w:tcBorders>
            <w:shd w:val="clear" w:color="auto" w:fill="auto"/>
            <w:vAlign w:val="bottom"/>
            <w:hideMark/>
          </w:tcPr>
          <w:p w14:paraId="1261B8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Peromyscus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truei</w:t>
            </w:r>
            <w:proofErr w:type="spellEnd"/>
          </w:p>
        </w:tc>
        <w:tc>
          <w:tcPr>
            <w:tcW w:w="176" w:type="pct"/>
            <w:tcBorders>
              <w:top w:val="nil"/>
              <w:left w:val="nil"/>
              <w:bottom w:val="nil"/>
              <w:right w:val="nil"/>
            </w:tcBorders>
            <w:shd w:val="clear" w:color="auto" w:fill="auto"/>
            <w:vAlign w:val="bottom"/>
            <w:hideMark/>
          </w:tcPr>
          <w:p w14:paraId="49E191D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B1A6C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FC3DE26"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412E09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33DBC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2827DB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3B95B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8F90E4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5A68C0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C85045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60511B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FDFDF76" w14:textId="77777777" w:rsidTr="00E35590">
        <w:trPr>
          <w:trHeight w:val="280"/>
          <w:jc w:val="center"/>
        </w:trPr>
        <w:tc>
          <w:tcPr>
            <w:tcW w:w="1079" w:type="pct"/>
            <w:tcBorders>
              <w:top w:val="nil"/>
              <w:left w:val="nil"/>
              <w:bottom w:val="nil"/>
              <w:right w:val="nil"/>
            </w:tcBorders>
            <w:shd w:val="clear" w:color="auto" w:fill="auto"/>
            <w:vAlign w:val="bottom"/>
            <w:hideMark/>
          </w:tcPr>
          <w:p w14:paraId="3BA2AB9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Phenacomys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intermedius</w:t>
            </w:r>
            <w:proofErr w:type="spellEnd"/>
          </w:p>
        </w:tc>
        <w:tc>
          <w:tcPr>
            <w:tcW w:w="176" w:type="pct"/>
            <w:tcBorders>
              <w:top w:val="nil"/>
              <w:left w:val="nil"/>
              <w:bottom w:val="nil"/>
              <w:right w:val="nil"/>
            </w:tcBorders>
            <w:shd w:val="clear" w:color="auto" w:fill="auto"/>
            <w:vAlign w:val="bottom"/>
            <w:hideMark/>
          </w:tcPr>
          <w:p w14:paraId="6A9CD8E7"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2225AF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B0832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B4F80A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64B87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9F97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7959C18"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20F133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099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27EA5CF" w14:textId="77777777" w:rsidTr="00E35590">
        <w:trPr>
          <w:trHeight w:val="280"/>
          <w:jc w:val="center"/>
        </w:trPr>
        <w:tc>
          <w:tcPr>
            <w:tcW w:w="1079" w:type="pct"/>
            <w:tcBorders>
              <w:top w:val="nil"/>
              <w:left w:val="nil"/>
              <w:bottom w:val="nil"/>
              <w:right w:val="nil"/>
            </w:tcBorders>
            <w:shd w:val="clear" w:color="auto" w:fill="auto"/>
            <w:vAlign w:val="bottom"/>
            <w:hideMark/>
          </w:tcPr>
          <w:p w14:paraId="1A8C5C2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Reithrodontomys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megalotis</w:t>
            </w:r>
            <w:proofErr w:type="spellEnd"/>
          </w:p>
        </w:tc>
        <w:tc>
          <w:tcPr>
            <w:tcW w:w="176" w:type="pct"/>
            <w:tcBorders>
              <w:top w:val="nil"/>
              <w:left w:val="nil"/>
              <w:bottom w:val="nil"/>
              <w:right w:val="nil"/>
            </w:tcBorders>
            <w:shd w:val="clear" w:color="auto" w:fill="auto"/>
            <w:vAlign w:val="bottom"/>
            <w:hideMark/>
          </w:tcPr>
          <w:p w14:paraId="15B7228D"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F56D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171F928"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9A01AD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32903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4D4177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DEAA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43EAD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3A5881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F15A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D1F3D4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719BE53" w14:textId="77777777" w:rsidTr="00E35590">
        <w:trPr>
          <w:trHeight w:val="280"/>
          <w:jc w:val="center"/>
        </w:trPr>
        <w:tc>
          <w:tcPr>
            <w:tcW w:w="1079" w:type="pct"/>
            <w:tcBorders>
              <w:top w:val="nil"/>
              <w:left w:val="nil"/>
              <w:bottom w:val="nil"/>
              <w:right w:val="nil"/>
            </w:tcBorders>
            <w:shd w:val="clear" w:color="auto" w:fill="auto"/>
            <w:vAlign w:val="bottom"/>
            <w:hideMark/>
          </w:tcPr>
          <w:p w14:paraId="3FABC7F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griseus</w:t>
            </w:r>
            <w:proofErr w:type="spellEnd"/>
          </w:p>
        </w:tc>
        <w:tc>
          <w:tcPr>
            <w:tcW w:w="176" w:type="pct"/>
            <w:tcBorders>
              <w:top w:val="nil"/>
              <w:left w:val="nil"/>
              <w:bottom w:val="nil"/>
              <w:right w:val="nil"/>
            </w:tcBorders>
            <w:shd w:val="clear" w:color="auto" w:fill="auto"/>
            <w:vAlign w:val="bottom"/>
            <w:hideMark/>
          </w:tcPr>
          <w:p w14:paraId="3C226F46"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5B1C45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6B2510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1D13688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C9E608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2EA188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2DB904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3AB4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C9CD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7A2DBD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D8895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BF6F1B6" w14:textId="77777777" w:rsidTr="00E35590">
        <w:trPr>
          <w:trHeight w:val="280"/>
          <w:jc w:val="center"/>
        </w:trPr>
        <w:tc>
          <w:tcPr>
            <w:tcW w:w="1079" w:type="pct"/>
            <w:tcBorders>
              <w:top w:val="nil"/>
              <w:left w:val="nil"/>
              <w:bottom w:val="nil"/>
              <w:right w:val="nil"/>
            </w:tcBorders>
            <w:shd w:val="clear" w:color="auto" w:fill="auto"/>
            <w:vAlign w:val="bottom"/>
            <w:hideMark/>
          </w:tcPr>
          <w:p w14:paraId="21A74966"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29B7A05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90EA9B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291C69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DFC2A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DFB6D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1AE38B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F9C4A3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74EF652C" w14:textId="77777777" w:rsidTr="00E35590">
        <w:trPr>
          <w:trHeight w:val="280"/>
          <w:jc w:val="center"/>
        </w:trPr>
        <w:tc>
          <w:tcPr>
            <w:tcW w:w="1079" w:type="pct"/>
            <w:tcBorders>
              <w:top w:val="nil"/>
              <w:left w:val="nil"/>
              <w:bottom w:val="nil"/>
              <w:right w:val="nil"/>
            </w:tcBorders>
            <w:shd w:val="clear" w:color="auto" w:fill="auto"/>
            <w:vAlign w:val="bottom"/>
            <w:hideMark/>
          </w:tcPr>
          <w:p w14:paraId="4BA3C29C"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monticolus</w:t>
            </w:r>
            <w:proofErr w:type="spellEnd"/>
          </w:p>
        </w:tc>
        <w:tc>
          <w:tcPr>
            <w:tcW w:w="176" w:type="pct"/>
            <w:tcBorders>
              <w:top w:val="nil"/>
              <w:left w:val="nil"/>
              <w:bottom w:val="nil"/>
              <w:right w:val="nil"/>
            </w:tcBorders>
            <w:shd w:val="clear" w:color="auto" w:fill="auto"/>
            <w:vAlign w:val="bottom"/>
            <w:hideMark/>
          </w:tcPr>
          <w:p w14:paraId="646DBF4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948EF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83E375B"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0BE8D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F5AE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A2415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561451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30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68F5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1240016" w14:textId="77777777" w:rsidTr="00E35590">
        <w:trPr>
          <w:trHeight w:val="280"/>
          <w:jc w:val="center"/>
        </w:trPr>
        <w:tc>
          <w:tcPr>
            <w:tcW w:w="1079" w:type="pct"/>
            <w:tcBorders>
              <w:top w:val="nil"/>
              <w:left w:val="nil"/>
              <w:bottom w:val="nil"/>
              <w:right w:val="nil"/>
            </w:tcBorders>
            <w:shd w:val="clear" w:color="auto" w:fill="auto"/>
            <w:vAlign w:val="bottom"/>
            <w:hideMark/>
          </w:tcPr>
          <w:p w14:paraId="1F092E3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ornatus</w:t>
            </w:r>
            <w:proofErr w:type="spellEnd"/>
          </w:p>
        </w:tc>
        <w:tc>
          <w:tcPr>
            <w:tcW w:w="176" w:type="pct"/>
            <w:tcBorders>
              <w:top w:val="nil"/>
              <w:left w:val="nil"/>
              <w:bottom w:val="nil"/>
              <w:right w:val="nil"/>
            </w:tcBorders>
            <w:shd w:val="clear" w:color="auto" w:fill="auto"/>
            <w:vAlign w:val="bottom"/>
            <w:hideMark/>
          </w:tcPr>
          <w:p w14:paraId="3E3EB6BE"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0EC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278D240"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385A393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2BED1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D70EBC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01181C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86932F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6D5BF9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45EA507" w14:textId="77777777" w:rsidTr="00E35590">
        <w:trPr>
          <w:trHeight w:val="280"/>
          <w:jc w:val="center"/>
        </w:trPr>
        <w:tc>
          <w:tcPr>
            <w:tcW w:w="1079" w:type="pct"/>
            <w:tcBorders>
              <w:top w:val="nil"/>
              <w:left w:val="nil"/>
              <w:bottom w:val="nil"/>
              <w:right w:val="nil"/>
            </w:tcBorders>
            <w:shd w:val="clear" w:color="auto" w:fill="auto"/>
            <w:vAlign w:val="bottom"/>
            <w:hideMark/>
          </w:tcPr>
          <w:p w14:paraId="6D242BF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palustris</w:t>
            </w:r>
            <w:proofErr w:type="spellEnd"/>
          </w:p>
        </w:tc>
        <w:tc>
          <w:tcPr>
            <w:tcW w:w="176" w:type="pct"/>
            <w:tcBorders>
              <w:top w:val="nil"/>
              <w:left w:val="nil"/>
              <w:bottom w:val="nil"/>
              <w:right w:val="nil"/>
            </w:tcBorders>
            <w:shd w:val="clear" w:color="auto" w:fill="auto"/>
            <w:vAlign w:val="bottom"/>
            <w:hideMark/>
          </w:tcPr>
          <w:p w14:paraId="1FB7E37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71116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2B4E10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FF60A5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CF887F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8439E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AAC25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7EF8DC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C1FE2D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6F3205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2D13D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38C94385" w14:textId="77777777" w:rsidTr="00E35590">
        <w:trPr>
          <w:trHeight w:val="280"/>
          <w:jc w:val="center"/>
        </w:trPr>
        <w:tc>
          <w:tcPr>
            <w:tcW w:w="1079" w:type="pct"/>
            <w:tcBorders>
              <w:top w:val="nil"/>
              <w:left w:val="nil"/>
              <w:bottom w:val="nil"/>
              <w:right w:val="nil"/>
            </w:tcBorders>
            <w:shd w:val="clear" w:color="auto" w:fill="auto"/>
            <w:vAlign w:val="bottom"/>
            <w:hideMark/>
          </w:tcPr>
          <w:p w14:paraId="5DEDBE6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tenellus</w:t>
            </w:r>
            <w:proofErr w:type="spellEnd"/>
          </w:p>
        </w:tc>
        <w:tc>
          <w:tcPr>
            <w:tcW w:w="176" w:type="pct"/>
            <w:tcBorders>
              <w:top w:val="nil"/>
              <w:left w:val="nil"/>
              <w:bottom w:val="nil"/>
              <w:right w:val="nil"/>
            </w:tcBorders>
            <w:shd w:val="clear" w:color="auto" w:fill="auto"/>
            <w:vAlign w:val="bottom"/>
            <w:hideMark/>
          </w:tcPr>
          <w:p w14:paraId="04AF6758"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F98ACF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F316DD5"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AF8BD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C94FE7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3AF2951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74E4AE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5AC13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31B2F0B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06802FB5" w14:textId="77777777" w:rsidTr="00E35590">
        <w:trPr>
          <w:trHeight w:val="280"/>
          <w:jc w:val="center"/>
        </w:trPr>
        <w:tc>
          <w:tcPr>
            <w:tcW w:w="1079" w:type="pct"/>
            <w:tcBorders>
              <w:top w:val="nil"/>
              <w:left w:val="nil"/>
              <w:bottom w:val="nil"/>
              <w:right w:val="nil"/>
            </w:tcBorders>
            <w:shd w:val="clear" w:color="auto" w:fill="auto"/>
            <w:vAlign w:val="bottom"/>
            <w:hideMark/>
          </w:tcPr>
          <w:p w14:paraId="1C30112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trowbridgii</w:t>
            </w:r>
            <w:proofErr w:type="spellEnd"/>
          </w:p>
        </w:tc>
        <w:tc>
          <w:tcPr>
            <w:tcW w:w="176" w:type="pct"/>
            <w:tcBorders>
              <w:top w:val="nil"/>
              <w:left w:val="nil"/>
              <w:bottom w:val="nil"/>
              <w:right w:val="nil"/>
            </w:tcBorders>
            <w:shd w:val="clear" w:color="auto" w:fill="auto"/>
            <w:vAlign w:val="bottom"/>
            <w:hideMark/>
          </w:tcPr>
          <w:p w14:paraId="7B0E8B6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0AE819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1AF442B"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55409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9AC20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B119D9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065201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28D1E5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D1155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F18803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69FC136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7FBE706" w14:textId="77777777" w:rsidTr="00E35590">
        <w:trPr>
          <w:trHeight w:val="280"/>
          <w:jc w:val="center"/>
        </w:trPr>
        <w:tc>
          <w:tcPr>
            <w:tcW w:w="1079" w:type="pct"/>
            <w:tcBorders>
              <w:top w:val="nil"/>
              <w:left w:val="nil"/>
              <w:bottom w:val="nil"/>
              <w:right w:val="nil"/>
            </w:tcBorders>
            <w:shd w:val="clear" w:color="auto" w:fill="auto"/>
            <w:vAlign w:val="bottom"/>
            <w:hideMark/>
          </w:tcPr>
          <w:p w14:paraId="7EB2E07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Sorex</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vagrans</w:t>
            </w:r>
            <w:proofErr w:type="spellEnd"/>
          </w:p>
        </w:tc>
        <w:tc>
          <w:tcPr>
            <w:tcW w:w="176" w:type="pct"/>
            <w:tcBorders>
              <w:top w:val="nil"/>
              <w:left w:val="nil"/>
              <w:bottom w:val="nil"/>
              <w:right w:val="nil"/>
            </w:tcBorders>
            <w:shd w:val="clear" w:color="auto" w:fill="auto"/>
            <w:vAlign w:val="bottom"/>
            <w:hideMark/>
          </w:tcPr>
          <w:p w14:paraId="2F59E1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C39930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7C9A45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8657F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8D885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75F9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280DA5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DE81F0" w14:textId="77777777" w:rsidTr="00E35590">
        <w:trPr>
          <w:trHeight w:val="280"/>
          <w:jc w:val="center"/>
        </w:trPr>
        <w:tc>
          <w:tcPr>
            <w:tcW w:w="1079" w:type="pct"/>
            <w:tcBorders>
              <w:top w:val="nil"/>
              <w:left w:val="nil"/>
              <w:bottom w:val="nil"/>
              <w:right w:val="nil"/>
            </w:tcBorders>
            <w:shd w:val="clear" w:color="auto" w:fill="auto"/>
            <w:vAlign w:val="bottom"/>
            <w:hideMark/>
          </w:tcPr>
          <w:p w14:paraId="15DAC6E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alpinus</w:t>
            </w:r>
            <w:proofErr w:type="spellEnd"/>
          </w:p>
        </w:tc>
        <w:tc>
          <w:tcPr>
            <w:tcW w:w="176" w:type="pct"/>
            <w:tcBorders>
              <w:top w:val="nil"/>
              <w:left w:val="nil"/>
              <w:bottom w:val="nil"/>
              <w:right w:val="nil"/>
            </w:tcBorders>
            <w:shd w:val="clear" w:color="auto" w:fill="auto"/>
            <w:vAlign w:val="bottom"/>
            <w:hideMark/>
          </w:tcPr>
          <w:p w14:paraId="050D007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3587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2CE363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148482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CF06E1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BD6EC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50C2F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084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97B3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A53D64B" w14:textId="77777777" w:rsidTr="00E35590">
        <w:trPr>
          <w:trHeight w:val="280"/>
          <w:jc w:val="center"/>
        </w:trPr>
        <w:tc>
          <w:tcPr>
            <w:tcW w:w="1079" w:type="pct"/>
            <w:tcBorders>
              <w:top w:val="nil"/>
              <w:left w:val="nil"/>
              <w:bottom w:val="nil"/>
              <w:right w:val="nil"/>
            </w:tcBorders>
            <w:shd w:val="clear" w:color="auto" w:fill="auto"/>
            <w:vAlign w:val="bottom"/>
            <w:hideMark/>
          </w:tcPr>
          <w:p w14:paraId="372B8AD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amoenus</w:t>
            </w:r>
            <w:proofErr w:type="spellEnd"/>
          </w:p>
        </w:tc>
        <w:tc>
          <w:tcPr>
            <w:tcW w:w="176" w:type="pct"/>
            <w:tcBorders>
              <w:top w:val="nil"/>
              <w:left w:val="nil"/>
              <w:bottom w:val="nil"/>
              <w:right w:val="nil"/>
            </w:tcBorders>
            <w:shd w:val="clear" w:color="auto" w:fill="auto"/>
            <w:vAlign w:val="bottom"/>
            <w:hideMark/>
          </w:tcPr>
          <w:p w14:paraId="1C79110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A6DA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F16CC2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93C24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59083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08BC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98EAA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6EC4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56DFB0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E0E18C0" w14:textId="77777777" w:rsidTr="00E35590">
        <w:trPr>
          <w:trHeight w:val="280"/>
          <w:jc w:val="center"/>
        </w:trPr>
        <w:tc>
          <w:tcPr>
            <w:tcW w:w="1079" w:type="pct"/>
            <w:tcBorders>
              <w:top w:val="nil"/>
              <w:left w:val="nil"/>
              <w:bottom w:val="nil"/>
              <w:right w:val="nil"/>
            </w:tcBorders>
            <w:shd w:val="clear" w:color="auto" w:fill="auto"/>
            <w:vAlign w:val="bottom"/>
            <w:hideMark/>
          </w:tcPr>
          <w:p w14:paraId="5D50E904"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04081C44"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5A7EAF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5EDE7CF"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D7607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0D81D7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DEFE6E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779257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B65497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7BF39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42F165D2" w14:textId="77777777" w:rsidTr="00E35590">
        <w:trPr>
          <w:trHeight w:val="280"/>
          <w:jc w:val="center"/>
        </w:trPr>
        <w:tc>
          <w:tcPr>
            <w:tcW w:w="1079" w:type="pct"/>
            <w:tcBorders>
              <w:top w:val="nil"/>
              <w:left w:val="nil"/>
              <w:bottom w:val="nil"/>
              <w:right w:val="nil"/>
            </w:tcBorders>
            <w:shd w:val="clear" w:color="auto" w:fill="auto"/>
            <w:vAlign w:val="bottom"/>
            <w:hideMark/>
          </w:tcPr>
          <w:p w14:paraId="2DD86680"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minimus</w:t>
            </w:r>
            <w:proofErr w:type="spellEnd"/>
          </w:p>
        </w:tc>
        <w:tc>
          <w:tcPr>
            <w:tcW w:w="176" w:type="pct"/>
            <w:tcBorders>
              <w:top w:val="nil"/>
              <w:left w:val="nil"/>
              <w:bottom w:val="nil"/>
              <w:right w:val="nil"/>
            </w:tcBorders>
            <w:shd w:val="clear" w:color="auto" w:fill="auto"/>
            <w:vAlign w:val="bottom"/>
            <w:hideMark/>
          </w:tcPr>
          <w:p w14:paraId="61E113F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2915A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D319CD0"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07F2A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98FE1C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FD63E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A86921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F678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53FFF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D7CB6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470B58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6E9B37DC" w14:textId="77777777" w:rsidTr="00E35590">
        <w:trPr>
          <w:trHeight w:val="280"/>
          <w:jc w:val="center"/>
        </w:trPr>
        <w:tc>
          <w:tcPr>
            <w:tcW w:w="1079" w:type="pct"/>
            <w:tcBorders>
              <w:top w:val="nil"/>
              <w:left w:val="nil"/>
              <w:bottom w:val="nil"/>
              <w:right w:val="nil"/>
            </w:tcBorders>
            <w:shd w:val="clear" w:color="auto" w:fill="auto"/>
            <w:vAlign w:val="bottom"/>
            <w:hideMark/>
          </w:tcPr>
          <w:p w14:paraId="41DBF857"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2ED2ED49"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730F60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C5BFE81"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D53103B"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D44514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8ED57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EA0EC6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54EF80CF" w14:textId="77777777" w:rsidTr="00E35590">
        <w:trPr>
          <w:trHeight w:val="280"/>
          <w:jc w:val="center"/>
        </w:trPr>
        <w:tc>
          <w:tcPr>
            <w:tcW w:w="1079" w:type="pct"/>
            <w:tcBorders>
              <w:top w:val="nil"/>
              <w:left w:val="nil"/>
              <w:bottom w:val="nil"/>
              <w:right w:val="nil"/>
            </w:tcBorders>
            <w:shd w:val="clear" w:color="auto" w:fill="auto"/>
            <w:vAlign w:val="bottom"/>
            <w:hideMark/>
          </w:tcPr>
          <w:p w14:paraId="53BAF572"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quadrimaculatus</w:t>
            </w:r>
            <w:proofErr w:type="spellEnd"/>
          </w:p>
        </w:tc>
        <w:tc>
          <w:tcPr>
            <w:tcW w:w="176" w:type="pct"/>
            <w:tcBorders>
              <w:top w:val="nil"/>
              <w:left w:val="nil"/>
              <w:bottom w:val="nil"/>
              <w:right w:val="nil"/>
            </w:tcBorders>
            <w:shd w:val="clear" w:color="auto" w:fill="auto"/>
            <w:vAlign w:val="bottom"/>
            <w:hideMark/>
          </w:tcPr>
          <w:p w14:paraId="46670070"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CEF854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BD960B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4D4FAD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9E0B0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E59C4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2A9570A"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4A759D0A" w14:textId="77777777" w:rsidTr="00E35590">
        <w:trPr>
          <w:trHeight w:val="280"/>
          <w:jc w:val="center"/>
        </w:trPr>
        <w:tc>
          <w:tcPr>
            <w:tcW w:w="1079" w:type="pct"/>
            <w:tcBorders>
              <w:top w:val="nil"/>
              <w:left w:val="nil"/>
              <w:bottom w:val="nil"/>
              <w:right w:val="nil"/>
            </w:tcBorders>
            <w:shd w:val="clear" w:color="auto" w:fill="auto"/>
            <w:vAlign w:val="bottom"/>
            <w:hideMark/>
          </w:tcPr>
          <w:p w14:paraId="032D76B8"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senex</w:t>
            </w:r>
            <w:proofErr w:type="spellEnd"/>
          </w:p>
        </w:tc>
        <w:tc>
          <w:tcPr>
            <w:tcW w:w="176" w:type="pct"/>
            <w:tcBorders>
              <w:top w:val="nil"/>
              <w:left w:val="nil"/>
              <w:bottom w:val="nil"/>
              <w:right w:val="nil"/>
            </w:tcBorders>
            <w:shd w:val="clear" w:color="auto" w:fill="auto"/>
            <w:vAlign w:val="bottom"/>
            <w:hideMark/>
          </w:tcPr>
          <w:p w14:paraId="02302B7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7C0FD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1D80EC7"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17BB8E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1FD4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A0EEBA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404AFB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2D6B87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26F2F5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610B1476" w14:textId="77777777" w:rsidTr="00E35590">
        <w:trPr>
          <w:trHeight w:val="280"/>
          <w:jc w:val="center"/>
        </w:trPr>
        <w:tc>
          <w:tcPr>
            <w:tcW w:w="1079" w:type="pct"/>
            <w:tcBorders>
              <w:top w:val="nil"/>
              <w:left w:val="nil"/>
              <w:bottom w:val="nil"/>
              <w:right w:val="nil"/>
            </w:tcBorders>
            <w:shd w:val="clear" w:color="auto" w:fill="auto"/>
            <w:vAlign w:val="bottom"/>
            <w:hideMark/>
          </w:tcPr>
          <w:p w14:paraId="1D165BE1"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speciosus</w:t>
            </w:r>
            <w:proofErr w:type="spellEnd"/>
          </w:p>
        </w:tc>
        <w:tc>
          <w:tcPr>
            <w:tcW w:w="176" w:type="pct"/>
            <w:tcBorders>
              <w:top w:val="nil"/>
              <w:left w:val="nil"/>
              <w:bottom w:val="nil"/>
              <w:right w:val="nil"/>
            </w:tcBorders>
            <w:shd w:val="clear" w:color="auto" w:fill="auto"/>
            <w:vAlign w:val="bottom"/>
            <w:hideMark/>
          </w:tcPr>
          <w:p w14:paraId="7DCF990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80B1E3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D9239E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C0C38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BE9D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606590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20F2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1CD401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2066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0F122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CCB36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5AE4520" w14:textId="77777777" w:rsidTr="00E35590">
        <w:trPr>
          <w:trHeight w:val="280"/>
          <w:jc w:val="center"/>
        </w:trPr>
        <w:tc>
          <w:tcPr>
            <w:tcW w:w="1079" w:type="pct"/>
            <w:tcBorders>
              <w:top w:val="nil"/>
              <w:left w:val="nil"/>
              <w:bottom w:val="nil"/>
              <w:right w:val="nil"/>
            </w:tcBorders>
            <w:shd w:val="clear" w:color="auto" w:fill="auto"/>
            <w:vAlign w:val="bottom"/>
            <w:hideMark/>
          </w:tcPr>
          <w:p w14:paraId="011CECEE"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umbrinus</w:t>
            </w:r>
            <w:proofErr w:type="spellEnd"/>
          </w:p>
        </w:tc>
        <w:tc>
          <w:tcPr>
            <w:tcW w:w="176" w:type="pct"/>
            <w:tcBorders>
              <w:top w:val="nil"/>
              <w:left w:val="nil"/>
              <w:bottom w:val="nil"/>
              <w:right w:val="nil"/>
            </w:tcBorders>
            <w:shd w:val="clear" w:color="auto" w:fill="auto"/>
            <w:vAlign w:val="bottom"/>
            <w:hideMark/>
          </w:tcPr>
          <w:p w14:paraId="4DBA15D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0865C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C35CE6D" w14:textId="77777777" w:rsidR="00E35590" w:rsidRPr="000C3749"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67BC3140"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B960B6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5EDAA1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9A3A2E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r>
      <w:tr w:rsidR="00E35590" w:rsidRPr="000C3749" w14:paraId="2EB8B550" w14:textId="77777777" w:rsidTr="00E35590">
        <w:trPr>
          <w:trHeight w:val="280"/>
          <w:jc w:val="center"/>
        </w:trPr>
        <w:tc>
          <w:tcPr>
            <w:tcW w:w="1079" w:type="pct"/>
            <w:tcBorders>
              <w:top w:val="nil"/>
              <w:left w:val="nil"/>
              <w:bottom w:val="nil"/>
              <w:right w:val="nil"/>
            </w:tcBorders>
            <w:shd w:val="clear" w:color="auto" w:fill="auto"/>
            <w:vAlign w:val="bottom"/>
            <w:hideMark/>
          </w:tcPr>
          <w:p w14:paraId="299EAD1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Tamiasciurus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douglasii</w:t>
            </w:r>
            <w:proofErr w:type="spellEnd"/>
          </w:p>
        </w:tc>
        <w:tc>
          <w:tcPr>
            <w:tcW w:w="176" w:type="pct"/>
            <w:tcBorders>
              <w:top w:val="nil"/>
              <w:left w:val="nil"/>
              <w:bottom w:val="nil"/>
              <w:right w:val="nil"/>
            </w:tcBorders>
            <w:shd w:val="clear" w:color="auto" w:fill="auto"/>
            <w:vAlign w:val="bottom"/>
            <w:hideMark/>
          </w:tcPr>
          <w:p w14:paraId="47637511"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00A59A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C27FDB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44C22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3D9FAB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C74D59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CE7071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07256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323DB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8460E6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2A3BDE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4C93C36" w14:textId="77777777" w:rsidTr="00E35590">
        <w:trPr>
          <w:trHeight w:val="280"/>
          <w:jc w:val="center"/>
        </w:trPr>
        <w:tc>
          <w:tcPr>
            <w:tcW w:w="1079" w:type="pct"/>
            <w:tcBorders>
              <w:top w:val="nil"/>
              <w:left w:val="nil"/>
              <w:bottom w:val="nil"/>
              <w:right w:val="nil"/>
            </w:tcBorders>
            <w:shd w:val="clear" w:color="auto" w:fill="auto"/>
            <w:vAlign w:val="bottom"/>
            <w:hideMark/>
          </w:tcPr>
          <w:p w14:paraId="7F107D99"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bottae</w:t>
            </w:r>
            <w:proofErr w:type="spellEnd"/>
          </w:p>
        </w:tc>
        <w:tc>
          <w:tcPr>
            <w:tcW w:w="176" w:type="pct"/>
            <w:tcBorders>
              <w:top w:val="nil"/>
              <w:left w:val="nil"/>
              <w:bottom w:val="nil"/>
              <w:right w:val="nil"/>
            </w:tcBorders>
            <w:shd w:val="clear" w:color="auto" w:fill="auto"/>
            <w:vAlign w:val="bottom"/>
            <w:hideMark/>
          </w:tcPr>
          <w:p w14:paraId="36AF57FC"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49F293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7A1D62CF"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09AC2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C33776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D78645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2AE94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E43EA8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E88736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5CFD0E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08DA3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26202965" w14:textId="77777777" w:rsidTr="00E35590">
        <w:trPr>
          <w:trHeight w:val="280"/>
          <w:jc w:val="center"/>
        </w:trPr>
        <w:tc>
          <w:tcPr>
            <w:tcW w:w="1079" w:type="pct"/>
            <w:tcBorders>
              <w:top w:val="nil"/>
              <w:left w:val="nil"/>
              <w:bottom w:val="nil"/>
              <w:right w:val="nil"/>
            </w:tcBorders>
            <w:shd w:val="clear" w:color="auto" w:fill="auto"/>
            <w:vAlign w:val="bottom"/>
            <w:hideMark/>
          </w:tcPr>
          <w:p w14:paraId="0717961F"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monticola</w:t>
            </w:r>
            <w:proofErr w:type="spellEnd"/>
          </w:p>
        </w:tc>
        <w:tc>
          <w:tcPr>
            <w:tcW w:w="176" w:type="pct"/>
            <w:tcBorders>
              <w:top w:val="nil"/>
              <w:left w:val="nil"/>
              <w:bottom w:val="nil"/>
              <w:right w:val="nil"/>
            </w:tcBorders>
            <w:shd w:val="clear" w:color="auto" w:fill="auto"/>
            <w:vAlign w:val="bottom"/>
            <w:hideMark/>
          </w:tcPr>
          <w:p w14:paraId="2EE6E713"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595DC6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41366192"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594F17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E008294"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9E368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57546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F283D9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5D0B8A1"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052E5618" w14:textId="77777777" w:rsidTr="00E35590">
        <w:trPr>
          <w:trHeight w:val="280"/>
          <w:jc w:val="center"/>
        </w:trPr>
        <w:tc>
          <w:tcPr>
            <w:tcW w:w="1079" w:type="pct"/>
            <w:tcBorders>
              <w:top w:val="nil"/>
              <w:left w:val="nil"/>
              <w:bottom w:val="nil"/>
              <w:right w:val="nil"/>
            </w:tcBorders>
            <w:shd w:val="clear" w:color="auto" w:fill="auto"/>
            <w:vAlign w:val="bottom"/>
            <w:hideMark/>
          </w:tcPr>
          <w:p w14:paraId="3AE0D58B"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Thomomys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talpoides</w:t>
            </w:r>
            <w:proofErr w:type="spellEnd"/>
          </w:p>
        </w:tc>
        <w:tc>
          <w:tcPr>
            <w:tcW w:w="176" w:type="pct"/>
            <w:tcBorders>
              <w:top w:val="nil"/>
              <w:left w:val="nil"/>
              <w:bottom w:val="nil"/>
              <w:right w:val="nil"/>
            </w:tcBorders>
            <w:shd w:val="clear" w:color="auto" w:fill="auto"/>
            <w:vAlign w:val="bottom"/>
            <w:hideMark/>
          </w:tcPr>
          <w:p w14:paraId="5E6D04C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0C3749" w:rsidRDefault="00E35590" w:rsidP="00E35590">
            <w:pPr>
              <w:jc w:val="center"/>
              <w:rPr>
                <w:rFonts w:ascii="Times New Roman" w:eastAsia="Times New Roman" w:hAnsi="Times New Roman"/>
                <w:color w:val="000000"/>
                <w:sz w:val="20"/>
                <w:szCs w:val="20"/>
                <w:lang w:val="en-AU"/>
              </w:rPr>
            </w:pPr>
            <w:proofErr w:type="spellStart"/>
            <w:r w:rsidRPr="000C3749">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029C2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D238BB1"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1B775D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2F91DE"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9FBBB4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99C42A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B5313F"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42F030C"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t>
            </w:r>
          </w:p>
        </w:tc>
      </w:tr>
      <w:tr w:rsidR="00E35590" w:rsidRPr="000C3749" w14:paraId="148E1239" w14:textId="77777777" w:rsidTr="00E35590">
        <w:trPr>
          <w:trHeight w:val="280"/>
          <w:jc w:val="center"/>
        </w:trPr>
        <w:tc>
          <w:tcPr>
            <w:tcW w:w="1079" w:type="pct"/>
            <w:tcBorders>
              <w:top w:val="nil"/>
              <w:left w:val="nil"/>
              <w:bottom w:val="nil"/>
              <w:right w:val="nil"/>
            </w:tcBorders>
            <w:shd w:val="clear" w:color="auto" w:fill="auto"/>
            <w:vAlign w:val="bottom"/>
            <w:hideMark/>
          </w:tcPr>
          <w:p w14:paraId="5DA98A45"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Urocitellus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beldingi</w:t>
            </w:r>
            <w:proofErr w:type="spellEnd"/>
          </w:p>
        </w:tc>
        <w:tc>
          <w:tcPr>
            <w:tcW w:w="176" w:type="pct"/>
            <w:tcBorders>
              <w:top w:val="nil"/>
              <w:left w:val="nil"/>
              <w:bottom w:val="nil"/>
              <w:right w:val="nil"/>
            </w:tcBorders>
            <w:shd w:val="clear" w:color="auto" w:fill="auto"/>
            <w:vAlign w:val="bottom"/>
            <w:hideMark/>
          </w:tcPr>
          <w:p w14:paraId="4C2A51B5"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0F64EC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43916E3"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B8E74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08D9E95"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4098369"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ED668C2"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DA2A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8D4F79E"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7EFD91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764A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18A622EA" w14:textId="77777777" w:rsidTr="00E35590">
        <w:trPr>
          <w:trHeight w:val="280"/>
          <w:jc w:val="center"/>
        </w:trPr>
        <w:tc>
          <w:tcPr>
            <w:tcW w:w="1079" w:type="pct"/>
            <w:tcBorders>
              <w:top w:val="nil"/>
              <w:left w:val="nil"/>
              <w:bottom w:val="nil"/>
              <w:right w:val="nil"/>
            </w:tcBorders>
            <w:shd w:val="clear" w:color="auto" w:fill="auto"/>
            <w:vAlign w:val="bottom"/>
            <w:hideMark/>
          </w:tcPr>
          <w:p w14:paraId="295DD23A" w14:textId="77777777" w:rsidR="00E35590" w:rsidRPr="000C3749" w:rsidRDefault="00E35590" w:rsidP="00E35590">
            <w:pPr>
              <w:rPr>
                <w:rFonts w:ascii="Times New Roman" w:eastAsia="Times New Roman" w:hAnsi="Times New Roman"/>
                <w:i/>
                <w:iCs/>
                <w:color w:val="000000"/>
                <w:sz w:val="20"/>
                <w:szCs w:val="20"/>
                <w:lang w:val="en-AU"/>
              </w:rPr>
            </w:pPr>
            <w:proofErr w:type="spellStart"/>
            <w:r w:rsidRPr="000C3749">
              <w:rPr>
                <w:rFonts w:ascii="Times New Roman" w:eastAsia="Times New Roman" w:hAnsi="Times New Roman"/>
                <w:i/>
                <w:iCs/>
                <w:color w:val="000000"/>
                <w:sz w:val="20"/>
                <w:szCs w:val="20"/>
                <w:lang w:val="en-AU"/>
              </w:rPr>
              <w:t>Zapus</w:t>
            </w:r>
            <w:proofErr w:type="spellEnd"/>
            <w:r w:rsidRPr="000C3749">
              <w:rPr>
                <w:rFonts w:ascii="Times New Roman" w:eastAsia="Times New Roman" w:hAnsi="Times New Roman"/>
                <w:i/>
                <w:iCs/>
                <w:color w:val="000000"/>
                <w:sz w:val="20"/>
                <w:szCs w:val="20"/>
                <w:lang w:val="en-AU"/>
              </w:rPr>
              <w:t xml:space="preserve"> </w:t>
            </w:r>
            <w:proofErr w:type="spellStart"/>
            <w:r w:rsidRPr="000C3749">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F56B36B"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615D7B0"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006184"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49E9598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81C9E09"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E77AC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33EA23"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AA3707"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D0DDA1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E8FBD6D"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B62CED8" w14:textId="77777777" w:rsidR="00E35590" w:rsidRPr="000C3749" w:rsidRDefault="00E35590" w:rsidP="00E35590">
            <w:pPr>
              <w:jc w:val="cente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1</w:t>
            </w:r>
          </w:p>
        </w:tc>
      </w:tr>
      <w:tr w:rsidR="00E35590" w:rsidRPr="000C3749" w14:paraId="79EFCCEB" w14:textId="77777777" w:rsidTr="00E35590">
        <w:trPr>
          <w:trHeight w:val="180"/>
          <w:jc w:val="center"/>
        </w:trPr>
        <w:tc>
          <w:tcPr>
            <w:tcW w:w="1079" w:type="pct"/>
            <w:tcBorders>
              <w:top w:val="nil"/>
              <w:left w:val="nil"/>
              <w:bottom w:val="nil"/>
              <w:right w:val="nil"/>
            </w:tcBorders>
            <w:shd w:val="clear" w:color="auto" w:fill="auto"/>
            <w:vAlign w:val="bottom"/>
            <w:hideMark/>
          </w:tcPr>
          <w:p w14:paraId="38963AF5" w14:textId="77777777" w:rsidR="00E35590" w:rsidRPr="000C3749" w:rsidRDefault="00E35590" w:rsidP="00E35590">
            <w:pPr>
              <w:rPr>
                <w:rFonts w:ascii="Times New Roman" w:eastAsia="Times New Roman" w:hAnsi="Times New Roman"/>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0C3749"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0C3749"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0C3749" w:rsidRDefault="00E35590" w:rsidP="00E35590">
            <w:pPr>
              <w:jc w:val="center"/>
              <w:rPr>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0C3749" w:rsidRDefault="00E35590" w:rsidP="00E35590">
            <w:pPr>
              <w:jc w:val="center"/>
              <w:rPr>
                <w:rFonts w:ascii="Times New Roman" w:eastAsia="Times New Roman" w:hAnsi="Times New Roman"/>
                <w:color w:val="000000"/>
                <w:sz w:val="20"/>
                <w:szCs w:val="20"/>
                <w:lang w:val="en-AU"/>
              </w:rPr>
            </w:pPr>
          </w:p>
        </w:tc>
      </w:tr>
      <w:tr w:rsidR="00E35590" w:rsidRPr="000C3749" w14:paraId="45E84182" w14:textId="77777777" w:rsidTr="00E35590">
        <w:trPr>
          <w:trHeight w:val="280"/>
          <w:jc w:val="center"/>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0C3749" w:rsidRDefault="00E35590" w:rsidP="00E35590">
            <w:pP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Total                                          60</w:t>
            </w:r>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0C3749" w:rsidRDefault="00E35590" w:rsidP="00E35590">
            <w:pPr>
              <w:rPr>
                <w:rFonts w:ascii="Times New Roman" w:eastAsia="Times New Roman" w:hAnsi="Times New Roman"/>
                <w:color w:val="000000"/>
                <w:sz w:val="20"/>
                <w:szCs w:val="20"/>
                <w:lang w:val="en-AU"/>
              </w:rPr>
            </w:pPr>
            <w:r w:rsidRPr="000C3749">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52</w:t>
            </w:r>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34</w:t>
            </w:r>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38</w:t>
            </w:r>
          </w:p>
        </w:tc>
        <w:tc>
          <w:tcPr>
            <w:tcW w:w="96" w:type="pct"/>
            <w:tcBorders>
              <w:top w:val="nil"/>
              <w:left w:val="nil"/>
              <w:bottom w:val="single" w:sz="4" w:space="0" w:color="auto"/>
              <w:right w:val="nil"/>
            </w:tcBorders>
            <w:shd w:val="clear" w:color="auto" w:fill="auto"/>
            <w:vAlign w:val="bottom"/>
            <w:hideMark/>
          </w:tcPr>
          <w:p w14:paraId="037CF403"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43</w:t>
            </w:r>
          </w:p>
        </w:tc>
        <w:tc>
          <w:tcPr>
            <w:tcW w:w="87" w:type="pct"/>
            <w:tcBorders>
              <w:top w:val="nil"/>
              <w:left w:val="nil"/>
              <w:bottom w:val="single" w:sz="4" w:space="0" w:color="auto"/>
              <w:right w:val="nil"/>
            </w:tcBorders>
            <w:shd w:val="clear" w:color="auto" w:fill="auto"/>
            <w:vAlign w:val="bottom"/>
            <w:hideMark/>
          </w:tcPr>
          <w:p w14:paraId="1C72B56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42</w:t>
            </w:r>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0C3749" w:rsidRDefault="00E35590" w:rsidP="00E35590">
            <w:pPr>
              <w:jc w:val="center"/>
              <w:rPr>
                <w:rFonts w:ascii="Times New Roman" w:eastAsia="Times New Roman" w:hAnsi="Times New Roman"/>
                <w:b/>
                <w:bCs/>
                <w:color w:val="000000"/>
                <w:sz w:val="20"/>
                <w:szCs w:val="20"/>
                <w:lang w:val="en-AU"/>
              </w:rPr>
            </w:pPr>
            <w:r w:rsidRPr="000C3749">
              <w:rPr>
                <w:rFonts w:ascii="Times New Roman" w:eastAsia="Times New Roman" w:hAnsi="Times New Roman"/>
                <w:b/>
                <w:bCs/>
                <w:color w:val="000000"/>
                <w:sz w:val="20"/>
                <w:szCs w:val="20"/>
                <w:lang w:val="en-AU"/>
              </w:rPr>
              <w:t>41</w:t>
            </w:r>
          </w:p>
        </w:tc>
      </w:tr>
    </w:tbl>
    <w:p w14:paraId="69491C14" w14:textId="7B756E2E" w:rsidR="0052076B" w:rsidRDefault="0052076B" w:rsidP="00E35590">
      <w:pPr>
        <w:rPr>
          <w:rFonts w:ascii="Times New Roman" w:hAnsi="Times New Roman"/>
        </w:rPr>
      </w:pPr>
      <w:r>
        <w:rPr>
          <w:rFonts w:ascii="Times New Roman" w:eastAsia="Times New Roman" w:hAnsi="Times New Roman"/>
          <w:color w:val="000000"/>
          <w:sz w:val="20"/>
          <w:szCs w:val="20"/>
        </w:rPr>
        <w:t>§</w:t>
      </w:r>
      <w:r w:rsidRPr="000C3749">
        <w:rPr>
          <w:rFonts w:ascii="Times New Roman" w:hAnsi="Times New Roman"/>
        </w:rPr>
        <w:t>Detection methods were standardized trapping (St), specialized trapping (</w:t>
      </w:r>
      <w:proofErr w:type="spellStart"/>
      <w:r w:rsidRPr="000C3749">
        <w:rPr>
          <w:rFonts w:ascii="Times New Roman" w:hAnsi="Times New Roman"/>
        </w:rPr>
        <w:t>Sp</w:t>
      </w:r>
      <w:proofErr w:type="spellEnd"/>
      <w:r w:rsidRPr="000C3749">
        <w:rPr>
          <w:rFonts w:ascii="Times New Roman" w:hAnsi="Times New Roman"/>
        </w:rPr>
        <w:t>), or observation (</w:t>
      </w:r>
      <w:proofErr w:type="spellStart"/>
      <w:r w:rsidRPr="000C3749">
        <w:rPr>
          <w:rFonts w:ascii="Times New Roman" w:hAnsi="Times New Roman"/>
        </w:rPr>
        <w:t>Obs</w:t>
      </w:r>
      <w:proofErr w:type="spellEnd"/>
      <w:r w:rsidRPr="000C3749">
        <w:rPr>
          <w:rFonts w:ascii="Times New Roman" w:hAnsi="Times New Roman"/>
        </w:rPr>
        <w:t>)</w:t>
      </w:r>
      <w:r>
        <w:rPr>
          <w:rFonts w:ascii="Times New Roman" w:hAnsi="Times New Roman"/>
        </w:rPr>
        <w:t>.</w:t>
      </w:r>
    </w:p>
    <w:p w14:paraId="74E46026" w14:textId="78D47CE8" w:rsidR="0052076B" w:rsidRDefault="0052076B" w:rsidP="00E35590">
      <w:pPr>
        <w:rPr>
          <w:rFonts w:ascii="Times New Roman" w:hAnsi="Times New Roman"/>
        </w:rPr>
      </w:pPr>
      <w:r w:rsidRPr="0052076B">
        <w:rPr>
          <w:rFonts w:ascii="American Typewriter" w:eastAsia="Times New Roman" w:hAnsi="American Typewriter" w:cs="American Typewriter"/>
        </w:rPr>
        <w:t>†</w:t>
      </w:r>
      <w:r w:rsidRPr="000C3749">
        <w:rPr>
          <w:rFonts w:ascii="Times New Roman" w:hAnsi="Times New Roman"/>
        </w:rPr>
        <w:t xml:space="preserve">Species included in the analysis of range shifts were both species with (Y) and without (N) sufficient data for occupancy analysis. </w:t>
      </w:r>
      <w:r w:rsidR="008F3CF3" w:rsidRPr="000C3749">
        <w:rPr>
          <w:rFonts w:ascii="Times New Roman" w:hAnsi="Times New Roman"/>
        </w:rPr>
        <w:t>Of the 60 species we examined, 52 were detected using standardized trapping, 28 were included in the occupancy analyses and an additional 6 species were included in the analysis of range shifts.</w:t>
      </w:r>
    </w:p>
    <w:p w14:paraId="394F8F54" w14:textId="77777777" w:rsidR="0052076B" w:rsidRDefault="0052076B" w:rsidP="00E35590">
      <w:pPr>
        <w:rPr>
          <w:rFonts w:ascii="Times New Roman" w:hAnsi="Times New Roman"/>
        </w:rPr>
      </w:pPr>
      <w:r w:rsidRPr="0052076B">
        <w:rPr>
          <w:rFonts w:ascii="Times New Roman" w:eastAsia="Times New Roman" w:hAnsi="Times New Roman"/>
          <w:color w:val="000000"/>
          <w:sz w:val="20"/>
          <w:szCs w:val="20"/>
        </w:rPr>
        <w:t>‡</w:t>
      </w:r>
      <w:r w:rsidRPr="000C3749">
        <w:rPr>
          <w:rFonts w:ascii="Times New Roman" w:hAnsi="Times New Roman"/>
        </w:rPr>
        <w:t>Species were detected on the east (E) and/or west</w:t>
      </w:r>
      <w:r>
        <w:rPr>
          <w:rFonts w:ascii="Times New Roman" w:hAnsi="Times New Roman"/>
        </w:rPr>
        <w:t xml:space="preserve"> (W) slopes within each region and d</w:t>
      </w:r>
      <w:r w:rsidRPr="000C3749">
        <w:rPr>
          <w:rFonts w:ascii="Times New Roman" w:hAnsi="Times New Roman"/>
        </w:rPr>
        <w:t xml:space="preserve">etections within each region are listed as detected (0) or not detected (1) in the historical (H) or the modern (M) eras. </w:t>
      </w:r>
    </w:p>
    <w:p w14:paraId="4F01B1D3" w14:textId="7EB7E608" w:rsidR="000C3749" w:rsidRPr="0052076B" w:rsidRDefault="008F3CF3" w:rsidP="00E35590">
      <w:pPr>
        <w:rPr>
          <w:rFonts w:ascii="Times New Roman" w:hAnsi="Times New Roman"/>
        </w:rPr>
        <w:sectPr w:rsidR="000C3749" w:rsidRPr="0052076B" w:rsidSect="00E35590">
          <w:pgSz w:w="16840" w:h="11900" w:orient="landscape"/>
          <w:pgMar w:top="720" w:right="720" w:bottom="720" w:left="720" w:header="709" w:footer="709" w:gutter="0"/>
          <w:lnNumType w:countBy="1" w:restart="continuous"/>
          <w:cols w:space="708"/>
          <w:docGrid w:linePitch="360"/>
        </w:sectPr>
      </w:pPr>
      <w:r>
        <w:rPr>
          <w:rFonts w:ascii="Times New Roman" w:hAnsi="Times New Roman"/>
        </w:rPr>
        <w:t>* N</w:t>
      </w:r>
      <w:r w:rsidR="0052076B" w:rsidRPr="000C3749">
        <w:rPr>
          <w:rFonts w:ascii="Times New Roman" w:hAnsi="Times New Roman"/>
        </w:rPr>
        <w:t xml:space="preserve">ew species records detected during our surveys. </w:t>
      </w:r>
    </w:p>
    <w:p w14:paraId="0901FDC6" w14:textId="4C2CE4F3" w:rsidR="00102EE5" w:rsidRPr="006221C3" w:rsidRDefault="000C3749" w:rsidP="006221C3">
      <w:pPr>
        <w:rPr>
          <w:rFonts w:ascii="Times New Roman" w:hAnsi="Times New Roman"/>
          <w:b/>
        </w:rPr>
      </w:pPr>
      <w:r w:rsidRPr="00A36B50">
        <w:rPr>
          <w:rFonts w:ascii="Times New Roman" w:hAnsi="Times New Roman"/>
          <w:b/>
        </w:rPr>
        <w:t>Table S2.</w:t>
      </w:r>
      <w:r w:rsidR="005F6B64" w:rsidRPr="00A36B50">
        <w:rPr>
          <w:rFonts w:ascii="Times New Roman" w:hAnsi="Times New Roman"/>
          <w:b/>
        </w:rPr>
        <w:t xml:space="preserve"> Model parameterizations of detectability (</w:t>
      </w:r>
      <w:r w:rsidR="005F6B64" w:rsidRPr="00A36B50">
        <w:rPr>
          <w:rFonts w:ascii="Times New Roman" w:hAnsi="Times New Roman"/>
          <w:b/>
          <w:i/>
        </w:rPr>
        <w:t>p</w:t>
      </w:r>
      <w:r w:rsidR="005F6B64" w:rsidRPr="00A36B50">
        <w:rPr>
          <w:rFonts w:ascii="Times New Roman" w:hAnsi="Times New Roman"/>
          <w:b/>
        </w:rPr>
        <w:t>) and occupancy (</w:t>
      </w:r>
      <w:r w:rsidR="005F6B64" w:rsidRPr="00A36B50">
        <w:rPr>
          <w:rFonts w:ascii="Times New Roman" w:hAnsi="Times New Roman"/>
          <w:b/>
          <w:i/>
        </w:rPr>
        <w:t>ψ</w:t>
      </w:r>
      <w:r w:rsidR="005F6B64" w:rsidRPr="00A36B50">
        <w:rPr>
          <w:rFonts w:ascii="Times New Roman" w:hAnsi="Times New Roman"/>
          <w:b/>
        </w:rPr>
        <w:t>) run for each species with quantifiable trapping effort data (see Table S1 for list of modeled species).</w:t>
      </w:r>
      <w:r w:rsidR="005F6B64" w:rsidRPr="006221C3">
        <w:rPr>
          <w:rFonts w:ascii="Times New Roman" w:hAnsi="Times New Roman"/>
          <w:b/>
        </w:rPr>
        <w:t xml:space="preserve"> </w:t>
      </w:r>
    </w:p>
    <w:tbl>
      <w:tblPr>
        <w:tblW w:w="5030" w:type="pct"/>
        <w:tblLook w:val="04A0" w:firstRow="1" w:lastRow="0" w:firstColumn="1" w:lastColumn="0" w:noHBand="0" w:noVBand="1"/>
      </w:tblPr>
      <w:tblGrid>
        <w:gridCol w:w="10868"/>
      </w:tblGrid>
      <w:tr w:rsidR="00102EE5" w:rsidRPr="00102EE5" w14:paraId="512B0DD4" w14:textId="77777777" w:rsidTr="00A36B50">
        <w:trPr>
          <w:trHeight w:val="680"/>
        </w:trPr>
        <w:tc>
          <w:tcPr>
            <w:tcW w:w="5000" w:type="pct"/>
            <w:tcBorders>
              <w:top w:val="single" w:sz="4" w:space="0" w:color="auto"/>
              <w:left w:val="nil"/>
              <w:right w:val="nil"/>
            </w:tcBorders>
            <w:shd w:val="clear" w:color="auto" w:fill="auto"/>
            <w:noWrap/>
            <w:vAlign w:val="center"/>
            <w:hideMark/>
          </w:tcPr>
          <w:p w14:paraId="489682F7" w14:textId="77777777" w:rsidR="00102EE5" w:rsidRPr="00102EE5" w:rsidRDefault="00102EE5" w:rsidP="00102EE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Detectability models (</w:t>
            </w:r>
            <w:r w:rsidRPr="00820E11">
              <w:rPr>
                <w:rFonts w:ascii="Times New Roman" w:eastAsia="Times New Roman" w:hAnsi="Times New Roman"/>
                <w:b/>
                <w:bCs/>
                <w:i/>
                <w:color w:val="000000"/>
                <w:sz w:val="20"/>
                <w:szCs w:val="20"/>
                <w:lang w:val="en-AU"/>
              </w:rPr>
              <w:t>p</w:t>
            </w:r>
            <w:r w:rsidRPr="00102EE5">
              <w:rPr>
                <w:rFonts w:ascii="Times New Roman" w:eastAsia="Times New Roman" w:hAnsi="Times New Roman"/>
                <w:b/>
                <w:bCs/>
                <w:color w:val="000000"/>
                <w:sz w:val="20"/>
                <w:szCs w:val="20"/>
                <w:lang w:val="en-AU"/>
              </w:rPr>
              <w:t>)</w:t>
            </w:r>
          </w:p>
        </w:tc>
      </w:tr>
      <w:tr w:rsidR="00102EE5" w:rsidRPr="00102EE5" w14:paraId="513D12B8" w14:textId="77777777" w:rsidTr="00A36B50">
        <w:trPr>
          <w:trHeight w:val="340"/>
        </w:trPr>
        <w:tc>
          <w:tcPr>
            <w:tcW w:w="5000" w:type="pct"/>
            <w:tcBorders>
              <w:left w:val="nil"/>
              <w:right w:val="nil"/>
            </w:tcBorders>
            <w:shd w:val="clear" w:color="auto" w:fill="auto"/>
            <w:noWrap/>
            <w:vAlign w:val="center"/>
            <w:hideMark/>
          </w:tcPr>
          <w:p w14:paraId="7BBE5E85" w14:textId="5583BAB4" w:rsidR="00102EE5" w:rsidRPr="00102EE5" w:rsidRDefault="006A3754" w:rsidP="00EB22B5">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 </w:t>
            </w:r>
            <w:proofErr w:type="gramStart"/>
            <w:r w:rsidR="00EB22B5">
              <w:rPr>
                <w:rFonts w:ascii="Times New Roman" w:eastAsia="Times New Roman" w:hAnsi="Times New Roman"/>
                <w:bCs/>
                <w:color w:val="000000"/>
                <w:sz w:val="20"/>
                <w:szCs w:val="20"/>
                <w:lang w:val="en-AU"/>
              </w:rPr>
              <w:t>null</w:t>
            </w:r>
            <w:proofErr w:type="gramEnd"/>
          </w:p>
        </w:tc>
      </w:tr>
      <w:tr w:rsidR="00102EE5" w:rsidRPr="00102EE5" w14:paraId="4893CCCB" w14:textId="77777777" w:rsidTr="00570260">
        <w:trPr>
          <w:trHeight w:val="340"/>
        </w:trPr>
        <w:tc>
          <w:tcPr>
            <w:tcW w:w="5000" w:type="pct"/>
            <w:tcBorders>
              <w:left w:val="nil"/>
              <w:right w:val="nil"/>
            </w:tcBorders>
            <w:shd w:val="clear" w:color="auto" w:fill="auto"/>
            <w:noWrap/>
            <w:vAlign w:val="center"/>
            <w:hideMark/>
          </w:tcPr>
          <w:p w14:paraId="2F04072B" w14:textId="3EBDABCE" w:rsidR="00102EE5" w:rsidRPr="00102EE5" w:rsidRDefault="006A3754" w:rsidP="006A3754">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 </w:t>
            </w:r>
            <w:proofErr w:type="spellStart"/>
            <w:r>
              <w:rPr>
                <w:rFonts w:ascii="Times New Roman" w:eastAsia="Times New Roman" w:hAnsi="Times New Roman"/>
                <w:bCs/>
                <w:color w:val="000000"/>
                <w:sz w:val="20"/>
                <w:szCs w:val="20"/>
                <w:lang w:val="en-AU"/>
              </w:rPr>
              <w:t>Era+LogT+Era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LogT+T100+Time</w:t>
            </w:r>
          </w:p>
        </w:tc>
      </w:tr>
      <w:tr w:rsidR="00102EE5" w:rsidRPr="00102EE5" w14:paraId="35CBB1A1" w14:textId="77777777" w:rsidTr="00570260">
        <w:trPr>
          <w:trHeight w:val="340"/>
        </w:trPr>
        <w:tc>
          <w:tcPr>
            <w:tcW w:w="5000" w:type="pct"/>
            <w:tcBorders>
              <w:left w:val="nil"/>
              <w:right w:val="nil"/>
            </w:tcBorders>
            <w:shd w:val="clear" w:color="auto" w:fill="auto"/>
            <w:noWrap/>
            <w:vAlign w:val="center"/>
            <w:hideMark/>
          </w:tcPr>
          <w:p w14:paraId="69246F38" w14:textId="53A2FAA0" w:rsidR="00102EE5" w:rsidRPr="00102EE5" w:rsidRDefault="006A3754" w:rsidP="00546A4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w:t>
            </w:r>
          </w:p>
        </w:tc>
      </w:tr>
      <w:tr w:rsidR="00102EE5" w:rsidRPr="00102EE5" w14:paraId="1F035870" w14:textId="77777777" w:rsidTr="00570260">
        <w:trPr>
          <w:trHeight w:val="340"/>
        </w:trPr>
        <w:tc>
          <w:tcPr>
            <w:tcW w:w="5000" w:type="pct"/>
            <w:tcBorders>
              <w:left w:val="nil"/>
              <w:right w:val="nil"/>
            </w:tcBorders>
            <w:shd w:val="clear" w:color="auto" w:fill="auto"/>
            <w:noWrap/>
            <w:vAlign w:val="center"/>
            <w:hideMark/>
          </w:tcPr>
          <w:p w14:paraId="626A31BF" w14:textId="43E8F4F6" w:rsidR="00102EE5" w:rsidRPr="00102EE5" w:rsidRDefault="006A3754" w:rsidP="006A3754">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4.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L</w:t>
            </w:r>
            <w:r w:rsidR="00102EE5" w:rsidRPr="00102EE5">
              <w:rPr>
                <w:rFonts w:ascii="Times New Roman" w:eastAsia="Times New Roman" w:hAnsi="Times New Roman"/>
                <w:bCs/>
                <w:color w:val="000000"/>
                <w:sz w:val="20"/>
                <w:szCs w:val="20"/>
                <w:lang w:val="en-AU"/>
              </w:rPr>
              <w:t>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sidR="00313A6A">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4E5C05D8" w14:textId="77777777" w:rsidTr="00570260">
        <w:trPr>
          <w:trHeight w:val="340"/>
        </w:trPr>
        <w:tc>
          <w:tcPr>
            <w:tcW w:w="5000" w:type="pct"/>
            <w:tcBorders>
              <w:left w:val="nil"/>
              <w:right w:val="nil"/>
            </w:tcBorders>
            <w:shd w:val="clear" w:color="auto" w:fill="auto"/>
            <w:noWrap/>
            <w:vAlign w:val="center"/>
            <w:hideMark/>
          </w:tcPr>
          <w:p w14:paraId="5E647150" w14:textId="5B8169DA"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5.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p>
        </w:tc>
      </w:tr>
      <w:tr w:rsidR="00102EE5" w:rsidRPr="00102EE5" w14:paraId="622E68B7" w14:textId="77777777" w:rsidTr="00570260">
        <w:trPr>
          <w:trHeight w:val="340"/>
        </w:trPr>
        <w:tc>
          <w:tcPr>
            <w:tcW w:w="5000" w:type="pct"/>
            <w:tcBorders>
              <w:left w:val="nil"/>
              <w:right w:val="nil"/>
            </w:tcBorders>
            <w:shd w:val="clear" w:color="auto" w:fill="auto"/>
            <w:noWrap/>
            <w:vAlign w:val="center"/>
            <w:hideMark/>
          </w:tcPr>
          <w:p w14:paraId="3B590C01" w14:textId="689802F6"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ra+logT+Time</w:t>
            </w:r>
            <w:proofErr w:type="spellEnd"/>
          </w:p>
        </w:tc>
      </w:tr>
      <w:tr w:rsidR="00102EE5" w:rsidRPr="00102EE5" w14:paraId="65086971" w14:textId="77777777" w:rsidTr="00570260">
        <w:trPr>
          <w:trHeight w:val="340"/>
        </w:trPr>
        <w:tc>
          <w:tcPr>
            <w:tcW w:w="5000" w:type="pct"/>
            <w:tcBorders>
              <w:left w:val="nil"/>
              <w:right w:val="nil"/>
            </w:tcBorders>
            <w:shd w:val="clear" w:color="auto" w:fill="auto"/>
            <w:noWrap/>
            <w:vAlign w:val="center"/>
            <w:hideMark/>
          </w:tcPr>
          <w:p w14:paraId="297412F7" w14:textId="4AAFCBB9"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proofErr w:type="spellEnd"/>
          </w:p>
        </w:tc>
      </w:tr>
      <w:tr w:rsidR="00102EE5" w:rsidRPr="00102EE5" w14:paraId="42B2FFC6" w14:textId="77777777" w:rsidTr="00570260">
        <w:trPr>
          <w:trHeight w:val="340"/>
        </w:trPr>
        <w:tc>
          <w:tcPr>
            <w:tcW w:w="5000" w:type="pct"/>
            <w:tcBorders>
              <w:left w:val="nil"/>
              <w:right w:val="nil"/>
            </w:tcBorders>
            <w:shd w:val="clear" w:color="auto" w:fill="auto"/>
            <w:noWrap/>
            <w:vAlign w:val="center"/>
            <w:hideMark/>
          </w:tcPr>
          <w:p w14:paraId="0EC1FA7B" w14:textId="0798EBB4" w:rsidR="00102EE5" w:rsidRPr="00102EE5" w:rsidRDefault="00313A6A" w:rsidP="00313A6A">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8.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T100+logT+Time</w:t>
            </w:r>
          </w:p>
        </w:tc>
      </w:tr>
      <w:tr w:rsidR="00102EE5" w:rsidRPr="00102EE5" w14:paraId="0ED1A31F" w14:textId="77777777" w:rsidTr="00570260">
        <w:trPr>
          <w:trHeight w:val="340"/>
        </w:trPr>
        <w:tc>
          <w:tcPr>
            <w:tcW w:w="5000" w:type="pct"/>
            <w:tcBorders>
              <w:left w:val="nil"/>
              <w:right w:val="nil"/>
            </w:tcBorders>
            <w:shd w:val="clear" w:color="auto" w:fill="auto"/>
            <w:noWrap/>
            <w:vAlign w:val="center"/>
            <w:hideMark/>
          </w:tcPr>
          <w:p w14:paraId="680B2685" w14:textId="43C38799"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09AC895E" w14:textId="77777777" w:rsidTr="00570260">
        <w:trPr>
          <w:trHeight w:val="340"/>
        </w:trPr>
        <w:tc>
          <w:tcPr>
            <w:tcW w:w="5000" w:type="pct"/>
            <w:tcBorders>
              <w:left w:val="nil"/>
              <w:right w:val="nil"/>
            </w:tcBorders>
            <w:shd w:val="clear" w:color="auto" w:fill="auto"/>
            <w:noWrap/>
            <w:vAlign w:val="center"/>
            <w:hideMark/>
          </w:tcPr>
          <w:p w14:paraId="1B6B97D5" w14:textId="0DC09406"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10.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w:t>
            </w:r>
          </w:p>
        </w:tc>
      </w:tr>
      <w:tr w:rsidR="00102EE5" w:rsidRPr="00102EE5" w14:paraId="208B8831" w14:textId="77777777" w:rsidTr="00570260">
        <w:trPr>
          <w:trHeight w:val="340"/>
        </w:trPr>
        <w:tc>
          <w:tcPr>
            <w:tcW w:w="5000" w:type="pct"/>
            <w:tcBorders>
              <w:left w:val="nil"/>
              <w:right w:val="nil"/>
            </w:tcBorders>
            <w:shd w:val="clear" w:color="auto" w:fill="auto"/>
            <w:noWrap/>
            <w:vAlign w:val="center"/>
            <w:hideMark/>
          </w:tcPr>
          <w:p w14:paraId="3B1E9D76" w14:textId="4A7DAA60" w:rsidR="00102EE5" w:rsidRPr="00102EE5" w:rsidRDefault="00960C7B" w:rsidP="00960C7B">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Time+logT</w:t>
            </w:r>
            <w:proofErr w:type="spellEnd"/>
          </w:p>
        </w:tc>
      </w:tr>
      <w:tr w:rsidR="00102EE5" w:rsidRPr="00102EE5" w14:paraId="78190CDF" w14:textId="77777777" w:rsidTr="00570260">
        <w:trPr>
          <w:trHeight w:val="340"/>
        </w:trPr>
        <w:tc>
          <w:tcPr>
            <w:tcW w:w="5000" w:type="pct"/>
            <w:tcBorders>
              <w:left w:val="nil"/>
              <w:right w:val="nil"/>
            </w:tcBorders>
            <w:shd w:val="clear" w:color="auto" w:fill="auto"/>
            <w:noWrap/>
            <w:vAlign w:val="center"/>
            <w:hideMark/>
          </w:tcPr>
          <w:p w14:paraId="23F48EDA" w14:textId="0610BA8F" w:rsidR="00102EE5" w:rsidRPr="00102EE5" w:rsidRDefault="00960C7B"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12.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ra+Time+</w:t>
            </w:r>
            <w:r w:rsidR="00F41287">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Time+T100+logT</w:t>
            </w:r>
          </w:p>
        </w:tc>
      </w:tr>
      <w:tr w:rsidR="00102EE5" w:rsidRPr="00102EE5" w14:paraId="193B3EAF" w14:textId="77777777" w:rsidTr="00570260">
        <w:trPr>
          <w:trHeight w:val="340"/>
        </w:trPr>
        <w:tc>
          <w:tcPr>
            <w:tcW w:w="5000" w:type="pct"/>
            <w:tcBorders>
              <w:left w:val="nil"/>
              <w:right w:val="nil"/>
            </w:tcBorders>
            <w:shd w:val="clear" w:color="auto" w:fill="auto"/>
            <w:noWrap/>
            <w:vAlign w:val="center"/>
            <w:hideMark/>
          </w:tcPr>
          <w:p w14:paraId="740FB262" w14:textId="0F7C0B25"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13. </w:t>
            </w:r>
            <w:r w:rsidR="00102EE5" w:rsidRPr="00102EE5">
              <w:rPr>
                <w:rFonts w:ascii="Times New Roman" w:eastAsia="Times New Roman" w:hAnsi="Times New Roman"/>
                <w:bCs/>
                <w:color w:val="000000"/>
                <w:sz w:val="20"/>
                <w:szCs w:val="20"/>
                <w:lang w:val="en-AU"/>
              </w:rPr>
              <w:t>T100+logT+Time</w:t>
            </w:r>
          </w:p>
        </w:tc>
      </w:tr>
      <w:tr w:rsidR="00102EE5" w:rsidRPr="00102EE5" w14:paraId="0DDE4912" w14:textId="77777777" w:rsidTr="00570260">
        <w:trPr>
          <w:trHeight w:val="340"/>
        </w:trPr>
        <w:tc>
          <w:tcPr>
            <w:tcW w:w="5000" w:type="pct"/>
            <w:tcBorders>
              <w:left w:val="nil"/>
              <w:right w:val="nil"/>
            </w:tcBorders>
            <w:shd w:val="clear" w:color="auto" w:fill="auto"/>
            <w:noWrap/>
            <w:vAlign w:val="center"/>
            <w:hideMark/>
          </w:tcPr>
          <w:p w14:paraId="10E07467" w14:textId="024980BD"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14. </w:t>
            </w:r>
            <w:r w:rsidR="00102EE5" w:rsidRPr="00102EE5">
              <w:rPr>
                <w:rFonts w:ascii="Times New Roman" w:eastAsia="Times New Roman" w:hAnsi="Times New Roman"/>
                <w:bCs/>
                <w:color w:val="000000"/>
                <w:sz w:val="20"/>
                <w:szCs w:val="20"/>
                <w:lang w:val="en-AU"/>
              </w:rPr>
              <w:t>T100+Time</w:t>
            </w:r>
          </w:p>
        </w:tc>
      </w:tr>
      <w:tr w:rsidR="00102EE5" w:rsidRPr="00102EE5" w14:paraId="2F864681" w14:textId="77777777" w:rsidTr="00570260">
        <w:trPr>
          <w:trHeight w:val="340"/>
        </w:trPr>
        <w:tc>
          <w:tcPr>
            <w:tcW w:w="5000" w:type="pct"/>
            <w:tcBorders>
              <w:left w:val="nil"/>
              <w:right w:val="nil"/>
            </w:tcBorders>
            <w:shd w:val="clear" w:color="auto" w:fill="auto"/>
            <w:noWrap/>
            <w:vAlign w:val="center"/>
            <w:hideMark/>
          </w:tcPr>
          <w:p w14:paraId="23A5ED1D" w14:textId="2CB4589C"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15. </w:t>
            </w:r>
            <w:r w:rsidR="00102EE5" w:rsidRPr="00102EE5">
              <w:rPr>
                <w:rFonts w:ascii="Times New Roman" w:eastAsia="Times New Roman" w:hAnsi="Times New Roman"/>
                <w:bCs/>
                <w:color w:val="000000"/>
                <w:sz w:val="20"/>
                <w:szCs w:val="20"/>
                <w:lang w:val="en-AU"/>
              </w:rPr>
              <w:t>Time</w:t>
            </w:r>
          </w:p>
        </w:tc>
      </w:tr>
      <w:tr w:rsidR="00102EE5" w:rsidRPr="00102EE5" w14:paraId="68AAB85B" w14:textId="77777777" w:rsidTr="00570260">
        <w:trPr>
          <w:trHeight w:val="340"/>
        </w:trPr>
        <w:tc>
          <w:tcPr>
            <w:tcW w:w="5000" w:type="pct"/>
            <w:tcBorders>
              <w:left w:val="nil"/>
              <w:right w:val="nil"/>
            </w:tcBorders>
            <w:shd w:val="clear" w:color="auto" w:fill="auto"/>
            <w:noWrap/>
            <w:vAlign w:val="center"/>
            <w:hideMark/>
          </w:tcPr>
          <w:p w14:paraId="4D4B9BF4" w14:textId="4B19E495" w:rsidR="00102EE5" w:rsidRPr="00102EE5" w:rsidRDefault="00F41287" w:rsidP="00F41287">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16. E</w:t>
            </w:r>
            <w:r w:rsidR="00102EE5" w:rsidRPr="00102EE5">
              <w:rPr>
                <w:rFonts w:ascii="Times New Roman" w:eastAsia="Times New Roman" w:hAnsi="Times New Roman"/>
                <w:bCs/>
                <w:color w:val="000000"/>
                <w:sz w:val="20"/>
                <w:szCs w:val="20"/>
                <w:lang w:val="en-AU"/>
              </w:rPr>
              <w:t>ra+T100+</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T100+logT+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sidR="00102EE5" w:rsidRPr="00102EE5">
              <w:rPr>
                <w:rFonts w:ascii="Times New Roman" w:eastAsia="Times New Roman" w:hAnsi="Times New Roman"/>
                <w:bCs/>
                <w:color w:val="000000"/>
                <w:sz w:val="20"/>
                <w:szCs w:val="20"/>
                <w:lang w:val="en-AU"/>
              </w:rPr>
              <w:t>logT+Time+</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sidR="00102EE5" w:rsidRPr="00102EE5">
              <w:rPr>
                <w:rFonts w:ascii="Times New Roman" w:eastAsia="Times New Roman" w:hAnsi="Times New Roman"/>
                <w:bCs/>
                <w:color w:val="000000"/>
                <w:sz w:val="20"/>
                <w:szCs w:val="20"/>
                <w:lang w:val="en-AU"/>
              </w:rPr>
              <w:t>Time</w:t>
            </w:r>
          </w:p>
        </w:tc>
      </w:tr>
      <w:tr w:rsidR="00102EE5" w:rsidRPr="00102EE5" w14:paraId="6274C916" w14:textId="77777777" w:rsidTr="00570260">
        <w:trPr>
          <w:trHeight w:val="340"/>
        </w:trPr>
        <w:tc>
          <w:tcPr>
            <w:tcW w:w="5000" w:type="pct"/>
            <w:tcBorders>
              <w:left w:val="nil"/>
              <w:right w:val="nil"/>
            </w:tcBorders>
            <w:shd w:val="clear" w:color="auto" w:fill="auto"/>
            <w:noWrap/>
            <w:vAlign w:val="center"/>
            <w:hideMark/>
          </w:tcPr>
          <w:p w14:paraId="786F574B" w14:textId="77777777" w:rsidR="00102EE5" w:rsidRPr="00102EE5" w:rsidRDefault="00102EE5" w:rsidP="00EB22B5">
            <w:pPr>
              <w:rPr>
                <w:rFonts w:ascii="Times New Roman" w:eastAsia="Times New Roman" w:hAnsi="Times New Roman"/>
                <w:bCs/>
                <w:color w:val="000000"/>
                <w:sz w:val="20"/>
                <w:szCs w:val="20"/>
                <w:lang w:val="en-AU"/>
              </w:rPr>
            </w:pPr>
          </w:p>
        </w:tc>
      </w:tr>
      <w:tr w:rsidR="00102EE5" w:rsidRPr="00102EE5" w14:paraId="55CF5A52" w14:textId="77777777" w:rsidTr="00570260">
        <w:trPr>
          <w:trHeight w:val="340"/>
        </w:trPr>
        <w:tc>
          <w:tcPr>
            <w:tcW w:w="5000" w:type="pct"/>
            <w:tcBorders>
              <w:left w:val="nil"/>
              <w:right w:val="nil"/>
            </w:tcBorders>
            <w:shd w:val="clear" w:color="auto" w:fill="auto"/>
            <w:noWrap/>
            <w:vAlign w:val="center"/>
            <w:hideMark/>
          </w:tcPr>
          <w:p w14:paraId="3553401D" w14:textId="77777777" w:rsidR="00102EE5" w:rsidRPr="00102EE5" w:rsidRDefault="00102EE5" w:rsidP="00EB22B5">
            <w:pPr>
              <w:rPr>
                <w:rFonts w:ascii="Times New Roman" w:eastAsia="Times New Roman" w:hAnsi="Times New Roman"/>
                <w:b/>
                <w:bCs/>
                <w:color w:val="000000"/>
                <w:sz w:val="20"/>
                <w:szCs w:val="20"/>
                <w:lang w:val="en-AU"/>
              </w:rPr>
            </w:pPr>
            <w:r w:rsidRPr="00102EE5">
              <w:rPr>
                <w:rFonts w:ascii="Times New Roman" w:eastAsia="Times New Roman" w:hAnsi="Times New Roman"/>
                <w:b/>
                <w:bCs/>
                <w:color w:val="000000"/>
                <w:sz w:val="20"/>
                <w:szCs w:val="20"/>
                <w:lang w:val="en-AU"/>
              </w:rPr>
              <w:t>Occupancy models (</w:t>
            </w:r>
            <w:r w:rsidRPr="00820E11">
              <w:rPr>
                <w:rFonts w:ascii="Times New Roman" w:eastAsia="Times New Roman" w:hAnsi="Times New Roman"/>
                <w:b/>
                <w:bCs/>
                <w:i/>
                <w:color w:val="000000"/>
                <w:sz w:val="20"/>
                <w:szCs w:val="20"/>
                <w:lang w:val="en-AU"/>
              </w:rPr>
              <w:t>ψ</w:t>
            </w:r>
            <w:r w:rsidRPr="00102EE5">
              <w:rPr>
                <w:rFonts w:ascii="Times New Roman" w:eastAsia="Times New Roman" w:hAnsi="Times New Roman"/>
                <w:b/>
                <w:bCs/>
                <w:color w:val="000000"/>
                <w:sz w:val="20"/>
                <w:szCs w:val="20"/>
                <w:lang w:val="en-AU"/>
              </w:rPr>
              <w:t>)</w:t>
            </w:r>
          </w:p>
        </w:tc>
      </w:tr>
      <w:tr w:rsidR="00102EE5" w:rsidRPr="00102EE5" w14:paraId="4C7B7358" w14:textId="77777777" w:rsidTr="00570260">
        <w:trPr>
          <w:trHeight w:val="340"/>
        </w:trPr>
        <w:tc>
          <w:tcPr>
            <w:tcW w:w="5000" w:type="pct"/>
            <w:tcBorders>
              <w:left w:val="nil"/>
              <w:right w:val="nil"/>
            </w:tcBorders>
            <w:shd w:val="clear" w:color="auto" w:fill="auto"/>
            <w:noWrap/>
            <w:vAlign w:val="center"/>
            <w:hideMark/>
          </w:tcPr>
          <w:p w14:paraId="0EC8E810" w14:textId="2CF8D189" w:rsidR="00102EE5" w:rsidRPr="00102EE5" w:rsidRDefault="0011308F" w:rsidP="00EB22B5">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 </w:t>
            </w:r>
            <w:proofErr w:type="gramStart"/>
            <w:r>
              <w:rPr>
                <w:rFonts w:ascii="Times New Roman" w:eastAsia="Times New Roman" w:hAnsi="Times New Roman"/>
                <w:bCs/>
                <w:color w:val="000000"/>
                <w:sz w:val="20"/>
                <w:szCs w:val="20"/>
                <w:lang w:val="en-AU"/>
              </w:rPr>
              <w:t>null</w:t>
            </w:r>
            <w:proofErr w:type="gramEnd"/>
          </w:p>
        </w:tc>
      </w:tr>
      <w:tr w:rsidR="00102EE5" w:rsidRPr="00102EE5" w14:paraId="520741A0" w14:textId="77777777" w:rsidTr="00570260">
        <w:trPr>
          <w:trHeight w:val="340"/>
        </w:trPr>
        <w:tc>
          <w:tcPr>
            <w:tcW w:w="5000" w:type="pct"/>
            <w:tcBorders>
              <w:left w:val="nil"/>
              <w:right w:val="nil"/>
            </w:tcBorders>
            <w:shd w:val="clear" w:color="auto" w:fill="auto"/>
            <w:noWrap/>
            <w:vAlign w:val="center"/>
            <w:hideMark/>
          </w:tcPr>
          <w:p w14:paraId="3704E663" w14:textId="6E05314C"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 E</w:t>
            </w:r>
            <w:r w:rsidR="00102EE5" w:rsidRPr="00102EE5">
              <w:rPr>
                <w:rFonts w:ascii="Times New Roman" w:eastAsia="Times New Roman" w:hAnsi="Times New Roman"/>
                <w:bCs/>
                <w:color w:val="000000"/>
                <w:sz w:val="20"/>
                <w:szCs w:val="20"/>
                <w:lang w:val="en-AU"/>
              </w:rPr>
              <w:t>ra</w:t>
            </w:r>
          </w:p>
        </w:tc>
      </w:tr>
      <w:tr w:rsidR="00102EE5" w:rsidRPr="00102EE5" w14:paraId="30DE420B" w14:textId="77777777" w:rsidTr="00570260">
        <w:trPr>
          <w:trHeight w:val="340"/>
        </w:trPr>
        <w:tc>
          <w:tcPr>
            <w:tcW w:w="5000" w:type="pct"/>
            <w:tcBorders>
              <w:left w:val="nil"/>
              <w:right w:val="nil"/>
            </w:tcBorders>
            <w:shd w:val="clear" w:color="auto" w:fill="auto"/>
            <w:noWrap/>
            <w:vAlign w:val="center"/>
            <w:hideMark/>
          </w:tcPr>
          <w:p w14:paraId="7B6D72E9" w14:textId="23DA6C88"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3.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44E68DB2" w14:textId="77777777" w:rsidTr="00570260">
        <w:trPr>
          <w:trHeight w:val="340"/>
        </w:trPr>
        <w:tc>
          <w:tcPr>
            <w:tcW w:w="5000" w:type="pct"/>
            <w:tcBorders>
              <w:left w:val="nil"/>
              <w:right w:val="nil"/>
            </w:tcBorders>
            <w:shd w:val="clear" w:color="auto" w:fill="auto"/>
            <w:noWrap/>
            <w:vAlign w:val="center"/>
            <w:hideMark/>
          </w:tcPr>
          <w:p w14:paraId="59985AF7" w14:textId="32B8D49B"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4.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102EE5" w:rsidRPr="0011308F">
              <w:rPr>
                <w:rFonts w:ascii="Times New Roman" w:eastAsia="Times New Roman" w:hAnsi="Times New Roman"/>
                <w:bCs/>
                <w:color w:val="000000"/>
                <w:sz w:val="20"/>
                <w:szCs w:val="20"/>
                <w:vertAlign w:val="superscript"/>
                <w:lang w:val="en-AU"/>
              </w:rPr>
              <w:t>2</w:t>
            </w:r>
          </w:p>
        </w:tc>
      </w:tr>
      <w:tr w:rsidR="00102EE5" w:rsidRPr="00102EE5" w14:paraId="59E7B93D" w14:textId="77777777" w:rsidTr="00570260">
        <w:trPr>
          <w:trHeight w:val="340"/>
        </w:trPr>
        <w:tc>
          <w:tcPr>
            <w:tcW w:w="5000" w:type="pct"/>
            <w:tcBorders>
              <w:left w:val="nil"/>
              <w:right w:val="nil"/>
            </w:tcBorders>
            <w:shd w:val="clear" w:color="auto" w:fill="auto"/>
            <w:noWrap/>
            <w:vAlign w:val="center"/>
            <w:hideMark/>
          </w:tcPr>
          <w:p w14:paraId="5BD6C8F1" w14:textId="0B84A796"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5. R</w:t>
            </w:r>
            <w:r w:rsidR="00102EE5" w:rsidRPr="00102EE5">
              <w:rPr>
                <w:rFonts w:ascii="Times New Roman" w:eastAsia="Times New Roman" w:hAnsi="Times New Roman"/>
                <w:bCs/>
                <w:color w:val="000000"/>
                <w:sz w:val="20"/>
                <w:szCs w:val="20"/>
                <w:lang w:val="en-AU"/>
              </w:rPr>
              <w:t>egion</w:t>
            </w:r>
          </w:p>
        </w:tc>
      </w:tr>
      <w:tr w:rsidR="00102EE5" w:rsidRPr="00102EE5" w14:paraId="69DE3AAA" w14:textId="77777777" w:rsidTr="00570260">
        <w:trPr>
          <w:trHeight w:val="340"/>
        </w:trPr>
        <w:tc>
          <w:tcPr>
            <w:tcW w:w="5000" w:type="pct"/>
            <w:tcBorders>
              <w:left w:val="nil"/>
              <w:right w:val="nil"/>
            </w:tcBorders>
            <w:shd w:val="clear" w:color="auto" w:fill="auto"/>
            <w:noWrap/>
            <w:vAlign w:val="center"/>
            <w:hideMark/>
          </w:tcPr>
          <w:p w14:paraId="29BA4462" w14:textId="7DFBD679"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24D0E9A5" w14:textId="77777777" w:rsidTr="00570260">
        <w:trPr>
          <w:trHeight w:val="340"/>
        </w:trPr>
        <w:tc>
          <w:tcPr>
            <w:tcW w:w="5000" w:type="pct"/>
            <w:tcBorders>
              <w:left w:val="nil"/>
              <w:right w:val="nil"/>
            </w:tcBorders>
            <w:shd w:val="clear" w:color="auto" w:fill="auto"/>
            <w:noWrap/>
            <w:vAlign w:val="center"/>
            <w:hideMark/>
          </w:tcPr>
          <w:p w14:paraId="0D7D8E83" w14:textId="46F3716C"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p>
        </w:tc>
      </w:tr>
      <w:tr w:rsidR="00102EE5" w:rsidRPr="00102EE5" w14:paraId="02DDCE4E" w14:textId="77777777" w:rsidTr="00570260">
        <w:trPr>
          <w:trHeight w:val="340"/>
        </w:trPr>
        <w:tc>
          <w:tcPr>
            <w:tcW w:w="5000" w:type="pct"/>
            <w:tcBorders>
              <w:left w:val="nil"/>
              <w:right w:val="nil"/>
            </w:tcBorders>
            <w:shd w:val="clear" w:color="auto" w:fill="auto"/>
            <w:noWrap/>
            <w:vAlign w:val="center"/>
            <w:hideMark/>
          </w:tcPr>
          <w:p w14:paraId="7DA01F4D" w14:textId="5D0FFCD3"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8.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p>
        </w:tc>
      </w:tr>
      <w:tr w:rsidR="00102EE5" w:rsidRPr="00102EE5" w14:paraId="422DD24F" w14:textId="77777777" w:rsidTr="00570260">
        <w:trPr>
          <w:trHeight w:val="340"/>
        </w:trPr>
        <w:tc>
          <w:tcPr>
            <w:tcW w:w="5000" w:type="pct"/>
            <w:tcBorders>
              <w:left w:val="nil"/>
              <w:right w:val="nil"/>
            </w:tcBorders>
            <w:shd w:val="clear" w:color="auto" w:fill="auto"/>
            <w:noWrap/>
            <w:vAlign w:val="center"/>
            <w:hideMark/>
          </w:tcPr>
          <w:p w14:paraId="1240273C" w14:textId="66FBC5F3"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9.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p>
        </w:tc>
      </w:tr>
      <w:tr w:rsidR="00102EE5" w:rsidRPr="00102EE5" w14:paraId="168DA2AD" w14:textId="77777777" w:rsidTr="00570260">
        <w:trPr>
          <w:trHeight w:val="340"/>
        </w:trPr>
        <w:tc>
          <w:tcPr>
            <w:tcW w:w="5000" w:type="pct"/>
            <w:tcBorders>
              <w:left w:val="nil"/>
              <w:right w:val="nil"/>
            </w:tcBorders>
            <w:shd w:val="clear" w:color="auto" w:fill="auto"/>
            <w:noWrap/>
            <w:vAlign w:val="center"/>
            <w:hideMark/>
          </w:tcPr>
          <w:p w14:paraId="72EA034D" w14:textId="34F7DDF6"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10.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5A1C77E3" w14:textId="77777777" w:rsidTr="00570260">
        <w:trPr>
          <w:trHeight w:val="340"/>
        </w:trPr>
        <w:tc>
          <w:tcPr>
            <w:tcW w:w="5000" w:type="pct"/>
            <w:tcBorders>
              <w:left w:val="nil"/>
              <w:right w:val="nil"/>
            </w:tcBorders>
            <w:shd w:val="clear" w:color="auto" w:fill="auto"/>
            <w:noWrap/>
            <w:vAlign w:val="center"/>
            <w:hideMark/>
          </w:tcPr>
          <w:p w14:paraId="52A68A82" w14:textId="337AF528" w:rsidR="00102EE5" w:rsidRPr="00102EE5" w:rsidRDefault="0011308F" w:rsidP="0011308F">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11.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01CB2306" w14:textId="77777777" w:rsidTr="00570260">
        <w:trPr>
          <w:trHeight w:val="340"/>
        </w:trPr>
        <w:tc>
          <w:tcPr>
            <w:tcW w:w="5000" w:type="pct"/>
            <w:tcBorders>
              <w:left w:val="nil"/>
              <w:right w:val="nil"/>
            </w:tcBorders>
            <w:shd w:val="clear" w:color="auto" w:fill="auto"/>
            <w:noWrap/>
            <w:vAlign w:val="center"/>
            <w:hideMark/>
          </w:tcPr>
          <w:p w14:paraId="1130376E" w14:textId="634DCA17" w:rsidR="00102EE5" w:rsidRPr="00102EE5" w:rsidRDefault="0011308F"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12. </w:t>
            </w:r>
            <w:proofErr w:type="spellStart"/>
            <w:r w:rsidR="00570260">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70260">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71029BA3" w14:textId="77777777" w:rsidTr="00570260">
        <w:trPr>
          <w:trHeight w:val="340"/>
        </w:trPr>
        <w:tc>
          <w:tcPr>
            <w:tcW w:w="5000" w:type="pct"/>
            <w:tcBorders>
              <w:left w:val="nil"/>
              <w:right w:val="nil"/>
            </w:tcBorders>
            <w:shd w:val="clear" w:color="auto" w:fill="auto"/>
            <w:noWrap/>
            <w:vAlign w:val="center"/>
            <w:hideMark/>
          </w:tcPr>
          <w:p w14:paraId="690B4929" w14:textId="1A738E1F"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13.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4E8432E7" w14:textId="77777777" w:rsidTr="00570260">
        <w:trPr>
          <w:trHeight w:val="340"/>
        </w:trPr>
        <w:tc>
          <w:tcPr>
            <w:tcW w:w="5000" w:type="pct"/>
            <w:tcBorders>
              <w:left w:val="nil"/>
              <w:right w:val="nil"/>
            </w:tcBorders>
            <w:shd w:val="clear" w:color="auto" w:fill="auto"/>
            <w:noWrap/>
            <w:vAlign w:val="center"/>
            <w:hideMark/>
          </w:tcPr>
          <w:p w14:paraId="0C19A2B8" w14:textId="103F40C6"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14. </w:t>
            </w:r>
            <w:proofErr w:type="spellStart"/>
            <w:r>
              <w:rPr>
                <w:rFonts w:ascii="Times New Roman" w:eastAsia="Times New Roman" w:hAnsi="Times New Roman"/>
                <w:bCs/>
                <w:color w:val="000000"/>
                <w:sz w:val="20"/>
                <w:szCs w:val="20"/>
                <w:lang w:val="en-AU"/>
              </w:rPr>
              <w:t>El</w:t>
            </w:r>
            <w:r w:rsidR="00102EE5" w:rsidRPr="00102EE5">
              <w:rPr>
                <w:rFonts w:ascii="Times New Roman" w:eastAsia="Times New Roman" w:hAnsi="Times New Roman"/>
                <w:bCs/>
                <w:color w:val="000000"/>
                <w:sz w:val="20"/>
                <w:szCs w:val="20"/>
                <w:lang w:val="en-AU"/>
              </w:rPr>
              <w:t>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12D30C25" w14:textId="77777777" w:rsidTr="00570260">
        <w:trPr>
          <w:trHeight w:val="340"/>
        </w:trPr>
        <w:tc>
          <w:tcPr>
            <w:tcW w:w="5000" w:type="pct"/>
            <w:tcBorders>
              <w:left w:val="nil"/>
              <w:right w:val="nil"/>
            </w:tcBorders>
            <w:shd w:val="clear" w:color="auto" w:fill="auto"/>
            <w:noWrap/>
            <w:vAlign w:val="center"/>
            <w:hideMark/>
          </w:tcPr>
          <w:p w14:paraId="40A19B63" w14:textId="6481A4D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15. 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32445328" w14:textId="77777777" w:rsidTr="00570260">
        <w:trPr>
          <w:trHeight w:val="340"/>
        </w:trPr>
        <w:tc>
          <w:tcPr>
            <w:tcW w:w="5000" w:type="pct"/>
            <w:tcBorders>
              <w:left w:val="nil"/>
              <w:right w:val="nil"/>
            </w:tcBorders>
            <w:shd w:val="clear" w:color="auto" w:fill="auto"/>
            <w:noWrap/>
            <w:vAlign w:val="center"/>
            <w:hideMark/>
          </w:tcPr>
          <w:p w14:paraId="45859F7D" w14:textId="582864B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16. </w:t>
            </w:r>
            <w:proofErr w:type="spellStart"/>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roofErr w:type="spellEnd"/>
          </w:p>
        </w:tc>
      </w:tr>
      <w:tr w:rsidR="00102EE5" w:rsidRPr="00102EE5" w14:paraId="0FB0F690" w14:textId="77777777" w:rsidTr="00570260">
        <w:trPr>
          <w:trHeight w:val="340"/>
        </w:trPr>
        <w:tc>
          <w:tcPr>
            <w:tcW w:w="5000" w:type="pct"/>
            <w:tcBorders>
              <w:left w:val="nil"/>
              <w:right w:val="nil"/>
            </w:tcBorders>
            <w:shd w:val="clear" w:color="auto" w:fill="auto"/>
            <w:noWrap/>
            <w:vAlign w:val="center"/>
            <w:hideMark/>
          </w:tcPr>
          <w:p w14:paraId="0236E9B8" w14:textId="4BAA0D8A"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17. E</w:t>
            </w:r>
            <w:r w:rsidR="00102EE5" w:rsidRPr="00102EE5">
              <w:rPr>
                <w:rFonts w:ascii="Times New Roman" w:eastAsia="Times New Roman" w:hAnsi="Times New Roman"/>
                <w:bCs/>
                <w:color w:val="000000"/>
                <w:sz w:val="20"/>
                <w:szCs w:val="20"/>
                <w:lang w:val="en-AU"/>
              </w:rPr>
              <w:t>ra+</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Pr>
                <w:rFonts w:ascii="Times New Roman" w:eastAsia="Times New Roman" w:hAnsi="Times New Roman"/>
                <w:bCs/>
                <w:color w:val="000000"/>
                <w:sz w:val="20"/>
                <w:szCs w:val="20"/>
                <w:lang w:val="en-AU"/>
              </w:rPr>
              <w:t>E</w:t>
            </w:r>
            <w:r w:rsidR="00102EE5" w:rsidRPr="00102EE5">
              <w:rPr>
                <w:rFonts w:ascii="Times New Roman" w:eastAsia="Times New Roman" w:hAnsi="Times New Roman"/>
                <w:bCs/>
                <w:color w:val="000000"/>
                <w:sz w:val="20"/>
                <w:szCs w:val="20"/>
                <w:lang w:val="en-AU"/>
              </w:rPr>
              <w:t>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w:t>
            </w:r>
            <w:r w:rsidR="00102EE5" w:rsidRPr="00102EE5">
              <w:rPr>
                <w:rFonts w:ascii="Times New Roman" w:eastAsia="Times New Roman" w:hAnsi="Times New Roman"/>
                <w:bCs/>
                <w:color w:val="000000"/>
                <w:sz w:val="20"/>
                <w:szCs w:val="20"/>
                <w:lang w:val="en-AU"/>
              </w:rPr>
              <w:t>egion</w:t>
            </w:r>
          </w:p>
        </w:tc>
      </w:tr>
      <w:tr w:rsidR="00102EE5" w:rsidRPr="00102EE5" w14:paraId="0EE8FCDD" w14:textId="77777777" w:rsidTr="00570260">
        <w:trPr>
          <w:trHeight w:val="340"/>
        </w:trPr>
        <w:tc>
          <w:tcPr>
            <w:tcW w:w="5000" w:type="pct"/>
            <w:tcBorders>
              <w:left w:val="nil"/>
              <w:right w:val="nil"/>
            </w:tcBorders>
            <w:shd w:val="clear" w:color="auto" w:fill="auto"/>
            <w:noWrap/>
            <w:vAlign w:val="center"/>
            <w:hideMark/>
          </w:tcPr>
          <w:p w14:paraId="12EFA711" w14:textId="1136A01E"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18.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p>
        </w:tc>
      </w:tr>
      <w:tr w:rsidR="00102EE5" w:rsidRPr="00102EE5" w14:paraId="0261986E" w14:textId="77777777" w:rsidTr="00570260">
        <w:trPr>
          <w:trHeight w:val="340"/>
        </w:trPr>
        <w:tc>
          <w:tcPr>
            <w:tcW w:w="5000" w:type="pct"/>
            <w:tcBorders>
              <w:left w:val="nil"/>
              <w:right w:val="nil"/>
            </w:tcBorders>
            <w:shd w:val="clear" w:color="auto" w:fill="auto"/>
            <w:noWrap/>
            <w:vAlign w:val="center"/>
            <w:hideMark/>
          </w:tcPr>
          <w:p w14:paraId="1B395AEB" w14:textId="21650869"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19.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p>
        </w:tc>
      </w:tr>
      <w:tr w:rsidR="00102EE5" w:rsidRPr="00102EE5" w14:paraId="1DF180B5" w14:textId="77777777" w:rsidTr="00570260">
        <w:trPr>
          <w:trHeight w:val="340"/>
        </w:trPr>
        <w:tc>
          <w:tcPr>
            <w:tcW w:w="5000" w:type="pct"/>
            <w:tcBorders>
              <w:left w:val="nil"/>
              <w:right w:val="nil"/>
            </w:tcBorders>
            <w:shd w:val="clear" w:color="auto" w:fill="auto"/>
            <w:noWrap/>
            <w:vAlign w:val="center"/>
            <w:hideMark/>
          </w:tcPr>
          <w:p w14:paraId="75216A22" w14:textId="349657BB"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20.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34246042" w14:textId="77777777" w:rsidTr="00570260">
        <w:trPr>
          <w:trHeight w:val="340"/>
        </w:trPr>
        <w:tc>
          <w:tcPr>
            <w:tcW w:w="5000" w:type="pct"/>
            <w:tcBorders>
              <w:left w:val="nil"/>
              <w:right w:val="nil"/>
            </w:tcBorders>
            <w:shd w:val="clear" w:color="auto" w:fill="auto"/>
            <w:noWrap/>
            <w:vAlign w:val="center"/>
            <w:hideMark/>
          </w:tcPr>
          <w:p w14:paraId="54E36EF4" w14:textId="6668E775"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21.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3990DEC7" w14:textId="77777777" w:rsidTr="00570260">
        <w:trPr>
          <w:trHeight w:val="340"/>
        </w:trPr>
        <w:tc>
          <w:tcPr>
            <w:tcW w:w="5000" w:type="pct"/>
            <w:tcBorders>
              <w:left w:val="nil"/>
              <w:right w:val="nil"/>
            </w:tcBorders>
            <w:shd w:val="clear" w:color="auto" w:fill="auto"/>
            <w:noWrap/>
            <w:vAlign w:val="center"/>
            <w:hideMark/>
          </w:tcPr>
          <w:p w14:paraId="728D80BE" w14:textId="7F3C4710"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22.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15DBC9C1" w14:textId="77777777" w:rsidTr="00570260">
        <w:trPr>
          <w:trHeight w:val="340"/>
        </w:trPr>
        <w:tc>
          <w:tcPr>
            <w:tcW w:w="5000" w:type="pct"/>
            <w:tcBorders>
              <w:left w:val="nil"/>
              <w:right w:val="nil"/>
            </w:tcBorders>
            <w:shd w:val="clear" w:color="auto" w:fill="auto"/>
            <w:noWrap/>
            <w:vAlign w:val="center"/>
            <w:hideMark/>
          </w:tcPr>
          <w:p w14:paraId="05BF458C" w14:textId="2DEAFFDF"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23.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0B05C434" w14:textId="77777777" w:rsidTr="00570260">
        <w:trPr>
          <w:trHeight w:val="340"/>
        </w:trPr>
        <w:tc>
          <w:tcPr>
            <w:tcW w:w="5000" w:type="pct"/>
            <w:tcBorders>
              <w:left w:val="nil"/>
              <w:right w:val="nil"/>
            </w:tcBorders>
            <w:shd w:val="clear" w:color="auto" w:fill="auto"/>
            <w:noWrap/>
            <w:vAlign w:val="center"/>
            <w:hideMark/>
          </w:tcPr>
          <w:p w14:paraId="2BD7A5F0" w14:textId="6D6A8E77"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 xml:space="preserve">24. </w:t>
            </w:r>
            <w:proofErr w:type="spellStart"/>
            <w:r>
              <w:rPr>
                <w:rFonts w:ascii="Times New Roman" w:eastAsia="Times New Roman" w:hAnsi="Times New Roman"/>
                <w:bCs/>
                <w:color w:val="000000"/>
                <w:sz w:val="20"/>
                <w:szCs w:val="20"/>
                <w:lang w:val="en-AU"/>
              </w:rPr>
              <w:t>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proofErr w:type="spellEnd"/>
            <w:r w:rsidR="00546A4B">
              <w:rPr>
                <w:rFonts w:ascii="Times New Roman" w:eastAsia="Times New Roman" w:hAnsi="Times New Roman"/>
                <w:bCs/>
                <w:color w:val="000000"/>
                <w:sz w:val="20"/>
                <w:szCs w:val="20"/>
                <w:lang w:val="en-AU"/>
              </w:rPr>
              <w:t>*</w:t>
            </w:r>
            <w:proofErr w:type="spellStart"/>
            <w:r>
              <w:rPr>
                <w:rFonts w:ascii="Times New Roman" w:eastAsia="Times New Roman" w:hAnsi="Times New Roman"/>
                <w:bCs/>
                <w:color w:val="000000"/>
                <w:sz w:val="20"/>
                <w:szCs w:val="20"/>
                <w:lang w:val="en-AU"/>
              </w:rPr>
              <w:t>Elev</w:t>
            </w:r>
            <w:proofErr w:type="spellEnd"/>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r w:rsidR="00102EE5" w:rsidRPr="00102EE5" w14:paraId="21CC0E34" w14:textId="77777777" w:rsidTr="00570260">
        <w:trPr>
          <w:trHeight w:val="340"/>
        </w:trPr>
        <w:tc>
          <w:tcPr>
            <w:tcW w:w="5000" w:type="pct"/>
            <w:tcBorders>
              <w:left w:val="nil"/>
              <w:bottom w:val="single" w:sz="4" w:space="0" w:color="auto"/>
              <w:right w:val="nil"/>
            </w:tcBorders>
            <w:shd w:val="clear" w:color="auto" w:fill="auto"/>
            <w:noWrap/>
            <w:vAlign w:val="center"/>
            <w:hideMark/>
          </w:tcPr>
          <w:p w14:paraId="7744B476" w14:textId="5B40CCA6" w:rsidR="00102EE5" w:rsidRPr="00102EE5" w:rsidRDefault="00570260" w:rsidP="00570260">
            <w:pPr>
              <w:rPr>
                <w:rFonts w:ascii="Times New Roman" w:eastAsia="Times New Roman" w:hAnsi="Times New Roman"/>
                <w:bCs/>
                <w:color w:val="000000"/>
                <w:sz w:val="20"/>
                <w:szCs w:val="20"/>
                <w:lang w:val="en-AU"/>
              </w:rPr>
            </w:pPr>
            <w:r>
              <w:rPr>
                <w:rFonts w:ascii="Times New Roman" w:eastAsia="Times New Roman" w:hAnsi="Times New Roman"/>
                <w:bCs/>
                <w:color w:val="000000"/>
                <w:sz w:val="20"/>
                <w:szCs w:val="20"/>
                <w:lang w:val="en-AU"/>
              </w:rPr>
              <w:t>25. Era</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r w:rsidR="00102EE5" w:rsidRPr="00102EE5">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Era</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Elev</w:t>
            </w:r>
            <w:r w:rsidRPr="0011308F">
              <w:rPr>
                <w:rFonts w:ascii="Times New Roman" w:eastAsia="Times New Roman" w:hAnsi="Times New Roman"/>
                <w:bCs/>
                <w:color w:val="000000"/>
                <w:sz w:val="20"/>
                <w:szCs w:val="20"/>
                <w:vertAlign w:val="superscript"/>
                <w:lang w:val="en-AU"/>
              </w:rPr>
              <w:t>2</w:t>
            </w:r>
            <w:r w:rsidR="00546A4B">
              <w:rPr>
                <w:rFonts w:ascii="Times New Roman" w:eastAsia="Times New Roman" w:hAnsi="Times New Roman"/>
                <w:bCs/>
                <w:color w:val="000000"/>
                <w:sz w:val="20"/>
                <w:szCs w:val="20"/>
                <w:lang w:val="en-AU"/>
              </w:rPr>
              <w:t>*</w:t>
            </w:r>
            <w:r>
              <w:rPr>
                <w:rFonts w:ascii="Times New Roman" w:eastAsia="Times New Roman" w:hAnsi="Times New Roman"/>
                <w:bCs/>
                <w:color w:val="000000"/>
                <w:sz w:val="20"/>
                <w:szCs w:val="20"/>
                <w:lang w:val="en-AU"/>
              </w:rPr>
              <w:t>Region</w:t>
            </w:r>
          </w:p>
        </w:tc>
      </w:tr>
    </w:tbl>
    <w:p w14:paraId="627EA725" w14:textId="77777777" w:rsidR="00B70B92" w:rsidRDefault="00B70B92" w:rsidP="001B7301">
      <w:pPr>
        <w:spacing w:line="480" w:lineRule="auto"/>
        <w:rPr>
          <w:rFonts w:ascii="Times New Roman" w:hAnsi="Times New Roman"/>
        </w:rPr>
        <w:sectPr w:rsidR="00B70B92" w:rsidSect="000C3749">
          <w:pgSz w:w="11900" w:h="16840"/>
          <w:pgMar w:top="720" w:right="720" w:bottom="720" w:left="720" w:header="709" w:footer="709" w:gutter="0"/>
          <w:lnNumType w:countBy="1" w:restart="continuous"/>
          <w:cols w:space="708"/>
          <w:docGrid w:linePitch="360"/>
        </w:sectPr>
      </w:pPr>
    </w:p>
    <w:p w14:paraId="608E3394" w14:textId="72618333" w:rsidR="00782DE6" w:rsidRPr="00A30B9C" w:rsidRDefault="00B70B92" w:rsidP="00B70B92">
      <w:pPr>
        <w:rPr>
          <w:rFonts w:ascii="Times New Roman" w:hAnsi="Times New Roman"/>
          <w:b/>
          <w:vertAlign w:val="subscript"/>
        </w:rPr>
      </w:pPr>
      <w:r w:rsidRPr="00A30B9C">
        <w:rPr>
          <w:rFonts w:ascii="Times New Roman" w:hAnsi="Times New Roman"/>
          <w:b/>
        </w:rPr>
        <w:t xml:space="preserve">Table </w:t>
      </w:r>
      <w:r w:rsidR="00782DE6" w:rsidRPr="00A30B9C">
        <w:rPr>
          <w:rFonts w:ascii="Times New Roman" w:hAnsi="Times New Roman"/>
          <w:b/>
        </w:rPr>
        <w:t>S4. Range limits and shifts</w:t>
      </w:r>
      <w:r w:rsidR="00FB6371" w:rsidRPr="00A30B9C">
        <w:rPr>
          <w:rFonts w:ascii="Times New Roman" w:hAnsi="Times New Roman"/>
          <w:b/>
        </w:rPr>
        <w:t xml:space="preserve"> of the </w:t>
      </w:r>
      <w:proofErr w:type="gramStart"/>
      <w:r w:rsidR="00FB6371" w:rsidRPr="00A30B9C">
        <w:rPr>
          <w:rFonts w:ascii="Times New Roman" w:hAnsi="Times New Roman"/>
          <w:b/>
        </w:rPr>
        <w:t xml:space="preserve">34 </w:t>
      </w:r>
      <w:r w:rsidR="001E3628" w:rsidRPr="00A30B9C">
        <w:rPr>
          <w:rFonts w:ascii="Times New Roman" w:hAnsi="Times New Roman"/>
          <w:b/>
        </w:rPr>
        <w:t>modeled</w:t>
      </w:r>
      <w:proofErr w:type="gramEnd"/>
      <w:r w:rsidR="001E3628" w:rsidRPr="00A30B9C">
        <w:rPr>
          <w:rFonts w:ascii="Times New Roman" w:hAnsi="Times New Roman"/>
          <w:b/>
        </w:rPr>
        <w:t xml:space="preserve"> species</w:t>
      </w:r>
      <w:r w:rsidR="00616456" w:rsidRPr="00A30B9C">
        <w:rPr>
          <w:rFonts w:ascii="Times New Roman" w:hAnsi="Times New Roman"/>
          <w:b/>
        </w:rPr>
        <w:t xml:space="preserve"> </w:t>
      </w:r>
      <w:r w:rsidR="00FB6371" w:rsidRPr="00A30B9C">
        <w:rPr>
          <w:rFonts w:ascii="Times New Roman" w:hAnsi="Times New Roman"/>
          <w:b/>
        </w:rPr>
        <w:t>examined in this study.</w:t>
      </w:r>
    </w:p>
    <w:tbl>
      <w:tblPr>
        <w:tblW w:w="5000" w:type="pct"/>
        <w:tblLook w:val="04A0" w:firstRow="1" w:lastRow="0" w:firstColumn="1" w:lastColumn="0" w:noHBand="0" w:noVBand="1"/>
      </w:tblPr>
      <w:tblGrid>
        <w:gridCol w:w="486"/>
        <w:gridCol w:w="2262"/>
        <w:gridCol w:w="906"/>
        <w:gridCol w:w="531"/>
        <w:gridCol w:w="1036"/>
        <w:gridCol w:w="996"/>
        <w:gridCol w:w="1501"/>
        <w:gridCol w:w="1501"/>
        <w:gridCol w:w="1374"/>
        <w:gridCol w:w="1521"/>
        <w:gridCol w:w="746"/>
        <w:gridCol w:w="2756"/>
      </w:tblGrid>
      <w:tr w:rsidR="00782DE6" w:rsidRPr="009160F7" w14:paraId="529DA07A" w14:textId="77777777" w:rsidTr="001E3628">
        <w:trPr>
          <w:trHeight w:val="740"/>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9160F7" w:rsidRDefault="00782DE6" w:rsidP="001E3628">
            <w:pPr>
              <w:jc w:val="center"/>
              <w:rPr>
                <w:rFonts w:ascii="Times New Roman" w:eastAsia="Times New Roman" w:hAnsi="Times New Roman"/>
                <w:sz w:val="18"/>
                <w:szCs w:val="18"/>
                <w:lang w:val="en-AU"/>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Species</w:t>
            </w:r>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Region</w:t>
            </w:r>
          </w:p>
        </w:tc>
        <w:tc>
          <w:tcPr>
            <w:tcW w:w="170" w:type="pct"/>
            <w:tcBorders>
              <w:top w:val="single" w:sz="8" w:space="0" w:color="auto"/>
              <w:left w:val="nil"/>
              <w:bottom w:val="single" w:sz="8" w:space="0" w:color="auto"/>
              <w:right w:val="nil"/>
            </w:tcBorders>
            <w:shd w:val="clear" w:color="auto" w:fill="auto"/>
            <w:vAlign w:val="center"/>
            <w:hideMark/>
          </w:tcPr>
          <w:p w14:paraId="3784D6DD" w14:textId="60F0DE52" w:rsidR="00782DE6" w:rsidRPr="009160F7" w:rsidRDefault="00782DE6" w:rsidP="00CC4670">
            <w:pPr>
              <w:ind w:left="-110"/>
              <w:jc w:val="center"/>
              <w:rPr>
                <w:rFonts w:ascii="Times New Roman" w:eastAsia="Times New Roman" w:hAnsi="Times New Roman"/>
                <w:sz w:val="18"/>
                <w:szCs w:val="18"/>
                <w:lang w:val="en-AU"/>
              </w:rPr>
            </w:pPr>
            <w:proofErr w:type="gramStart"/>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(H)</w:t>
            </w:r>
            <w:r w:rsidR="00A30B9C" w:rsidRPr="009160F7">
              <w:rPr>
                <w:rFonts w:ascii="Times New Roman" w:eastAsia="Times New Roman" w:hAnsi="Times New Roman"/>
                <w:color w:val="000000"/>
                <w:sz w:val="18"/>
                <w:szCs w:val="18"/>
              </w:rPr>
              <w:t xml:space="preserve"> §</w:t>
            </w:r>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9160F7" w:rsidRDefault="00782DE6" w:rsidP="001E3628">
            <w:pPr>
              <w:jc w:val="center"/>
              <w:rPr>
                <w:rFonts w:ascii="Times New Roman" w:eastAsia="Times New Roman" w:hAnsi="Times New Roman"/>
                <w:sz w:val="18"/>
                <w:szCs w:val="18"/>
                <w:lang w:val="en-AU"/>
              </w:rPr>
            </w:pPr>
            <w:proofErr w:type="gramStart"/>
            <w:r w:rsidRPr="009160F7">
              <w:rPr>
                <w:rFonts w:ascii="Times New Roman" w:eastAsia="Times New Roman" w:hAnsi="Times New Roman"/>
                <w:i/>
                <w:iCs/>
                <w:sz w:val="18"/>
                <w:szCs w:val="18"/>
                <w:lang w:val="en-AU"/>
              </w:rPr>
              <w:t>p</w:t>
            </w:r>
            <w:proofErr w:type="gramEnd"/>
            <w:r w:rsidRPr="009160F7">
              <w:rPr>
                <w:rFonts w:ascii="Times New Roman" w:eastAsia="Times New Roman" w:hAnsi="Times New Roman"/>
                <w:i/>
                <w:iCs/>
                <w:sz w:val="18"/>
                <w:szCs w:val="18"/>
                <w:lang w:val="en-AU"/>
              </w:rPr>
              <w:t xml:space="preserve"> </w:t>
            </w:r>
            <w:r w:rsidRPr="009160F7">
              <w:rPr>
                <w:rFonts w:ascii="Times New Roman" w:eastAsia="Times New Roman" w:hAnsi="Times New Roman"/>
                <w:sz w:val="18"/>
                <w:szCs w:val="18"/>
                <w:lang w:val="en-AU"/>
              </w:rPr>
              <w:t>(M)</w:t>
            </w:r>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Historical Elevation Range (m)</w:t>
            </w:r>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Lower Limit Shift</w:t>
            </w:r>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Upper Limit Shift</w:t>
            </w:r>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Pattern</w:t>
            </w:r>
          </w:p>
        </w:tc>
        <w:tc>
          <w:tcPr>
            <w:tcW w:w="487" w:type="pct"/>
            <w:tcBorders>
              <w:top w:val="single" w:sz="8" w:space="0" w:color="auto"/>
              <w:left w:val="nil"/>
              <w:bottom w:val="single" w:sz="8" w:space="0" w:color="auto"/>
              <w:right w:val="nil"/>
            </w:tcBorders>
            <w:shd w:val="clear" w:color="auto" w:fill="auto"/>
            <w:vAlign w:val="center"/>
            <w:hideMark/>
          </w:tcPr>
          <w:p w14:paraId="5A2199C8" w14:textId="3C050C16"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Best Occupancy Model</w:t>
            </w:r>
            <w:r w:rsidR="00CC4670" w:rsidRPr="009160F7">
              <w:rPr>
                <w:rFonts w:ascii="American Typewriter" w:eastAsia="Times New Roman" w:hAnsi="American Typewriter" w:cs="American Typewriter"/>
                <w:sz w:val="18"/>
                <w:szCs w:val="18"/>
              </w:rPr>
              <w:t>†</w:t>
            </w:r>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9160F7" w:rsidRDefault="00782DE6" w:rsidP="001E3628">
            <w:pPr>
              <w:jc w:val="center"/>
              <w:rPr>
                <w:rFonts w:ascii="Times New Roman" w:eastAsia="Times New Roman" w:hAnsi="Times New Roman"/>
                <w:sz w:val="18"/>
                <w:szCs w:val="18"/>
                <w:lang w:val="en-AU"/>
              </w:rPr>
            </w:pPr>
            <w:proofErr w:type="spellStart"/>
            <w:r w:rsidRPr="009160F7">
              <w:rPr>
                <w:rFonts w:ascii="Times New Roman" w:eastAsia="Times New Roman" w:hAnsi="Times New Roman"/>
                <w:sz w:val="18"/>
                <w:szCs w:val="18"/>
                <w:lang w:val="en-AU"/>
              </w:rPr>
              <w:t>AICc</w:t>
            </w:r>
            <w:proofErr w:type="spellEnd"/>
            <w:r w:rsidRPr="009160F7">
              <w:rPr>
                <w:rFonts w:ascii="Times New Roman" w:eastAsia="Times New Roman" w:hAnsi="Times New Roman"/>
                <w:sz w:val="18"/>
                <w:szCs w:val="18"/>
                <w:lang w:val="en-AU"/>
              </w:rPr>
              <w:t xml:space="preserve"> Weight</w:t>
            </w:r>
          </w:p>
        </w:tc>
        <w:tc>
          <w:tcPr>
            <w:tcW w:w="88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9160F7" w:rsidRDefault="00782DE6" w:rsidP="001E3628">
            <w:pPr>
              <w:jc w:val="center"/>
              <w:rPr>
                <w:rFonts w:ascii="Times New Roman" w:eastAsia="Times New Roman" w:hAnsi="Times New Roman"/>
                <w:sz w:val="18"/>
                <w:szCs w:val="18"/>
                <w:lang w:val="en-AU"/>
              </w:rPr>
            </w:pPr>
            <w:r w:rsidRPr="009160F7">
              <w:rPr>
                <w:rFonts w:ascii="Times New Roman" w:eastAsia="Times New Roman" w:hAnsi="Times New Roman"/>
                <w:sz w:val="18"/>
                <w:szCs w:val="18"/>
                <w:lang w:val="en-AU"/>
              </w:rPr>
              <w:t>Historical Life Zone</w:t>
            </w:r>
            <w:r w:rsidR="009160F7" w:rsidRPr="009160F7">
              <w:rPr>
                <w:rFonts w:ascii="Times New Roman" w:eastAsia="Times New Roman" w:hAnsi="Times New Roman"/>
                <w:color w:val="000000"/>
                <w:sz w:val="18"/>
                <w:szCs w:val="18"/>
              </w:rPr>
              <w:t>¶</w:t>
            </w:r>
          </w:p>
        </w:tc>
      </w:tr>
      <w:tr w:rsidR="00782DE6" w:rsidRPr="00782DE6" w14:paraId="7391AF76" w14:textId="77777777" w:rsidTr="00782DE6">
        <w:trPr>
          <w:trHeight w:val="240"/>
        </w:trPr>
        <w:tc>
          <w:tcPr>
            <w:tcW w:w="156" w:type="pct"/>
            <w:tcBorders>
              <w:top w:val="nil"/>
              <w:left w:val="nil"/>
              <w:bottom w:val="nil"/>
              <w:right w:val="nil"/>
            </w:tcBorders>
            <w:shd w:val="clear" w:color="auto" w:fill="auto"/>
            <w:noWrap/>
            <w:hideMark/>
          </w:tcPr>
          <w:p w14:paraId="0422385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w:t>
            </w:r>
          </w:p>
        </w:tc>
        <w:tc>
          <w:tcPr>
            <w:tcW w:w="724" w:type="pct"/>
            <w:tcBorders>
              <w:top w:val="nil"/>
              <w:left w:val="nil"/>
              <w:bottom w:val="nil"/>
              <w:right w:val="nil"/>
            </w:tcBorders>
            <w:shd w:val="clear" w:color="auto" w:fill="auto"/>
            <w:noWrap/>
            <w:hideMark/>
          </w:tcPr>
          <w:p w14:paraId="2FD8618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ornatus</w:t>
            </w:r>
            <w:proofErr w:type="spellEnd"/>
          </w:p>
        </w:tc>
        <w:tc>
          <w:tcPr>
            <w:tcW w:w="290" w:type="pct"/>
            <w:tcBorders>
              <w:top w:val="nil"/>
              <w:left w:val="nil"/>
              <w:bottom w:val="nil"/>
              <w:right w:val="nil"/>
            </w:tcBorders>
            <w:shd w:val="clear" w:color="auto" w:fill="auto"/>
            <w:noWrap/>
            <w:vAlign w:val="bottom"/>
            <w:hideMark/>
          </w:tcPr>
          <w:p w14:paraId="1B21946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24683D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63C9BD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E3314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89B7A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A4C4D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F2060C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0.2246</w:t>
            </w:r>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6AE624D4" w14:textId="77777777" w:rsidTr="00782DE6">
        <w:trPr>
          <w:trHeight w:val="240"/>
        </w:trPr>
        <w:tc>
          <w:tcPr>
            <w:tcW w:w="156" w:type="pct"/>
            <w:tcBorders>
              <w:top w:val="nil"/>
              <w:left w:val="nil"/>
              <w:bottom w:val="nil"/>
              <w:right w:val="nil"/>
            </w:tcBorders>
            <w:shd w:val="clear" w:color="auto" w:fill="auto"/>
            <w:noWrap/>
            <w:vAlign w:val="bottom"/>
            <w:hideMark/>
          </w:tcPr>
          <w:p w14:paraId="3705261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944E9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982D8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178E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2B351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343D8A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7EFA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14C9E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8918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11A22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9D9FC5"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06FB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92CA08" w14:textId="77777777" w:rsidTr="00782DE6">
        <w:trPr>
          <w:trHeight w:val="240"/>
        </w:trPr>
        <w:tc>
          <w:tcPr>
            <w:tcW w:w="156" w:type="pct"/>
            <w:tcBorders>
              <w:top w:val="nil"/>
              <w:left w:val="nil"/>
              <w:bottom w:val="nil"/>
              <w:right w:val="nil"/>
            </w:tcBorders>
            <w:shd w:val="clear" w:color="auto" w:fill="auto"/>
            <w:noWrap/>
            <w:vAlign w:val="bottom"/>
            <w:hideMark/>
          </w:tcPr>
          <w:p w14:paraId="1A1FD7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9AEDF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A8EE5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7CD05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2F46D3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0.32</w:t>
            </w:r>
          </w:p>
        </w:tc>
        <w:tc>
          <w:tcPr>
            <w:tcW w:w="319" w:type="pct"/>
            <w:tcBorders>
              <w:top w:val="nil"/>
              <w:left w:val="nil"/>
              <w:bottom w:val="nil"/>
              <w:right w:val="nil"/>
            </w:tcBorders>
            <w:shd w:val="clear" w:color="auto" w:fill="auto"/>
            <w:noWrap/>
            <w:vAlign w:val="bottom"/>
            <w:hideMark/>
          </w:tcPr>
          <w:p w14:paraId="4B3D2B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549-914</w:t>
            </w:r>
          </w:p>
        </w:tc>
        <w:tc>
          <w:tcPr>
            <w:tcW w:w="481" w:type="pct"/>
            <w:tcBorders>
              <w:top w:val="nil"/>
              <w:left w:val="nil"/>
              <w:bottom w:val="nil"/>
              <w:right w:val="nil"/>
            </w:tcBorders>
            <w:shd w:val="clear" w:color="auto" w:fill="auto"/>
            <w:noWrap/>
            <w:vAlign w:val="bottom"/>
            <w:hideMark/>
          </w:tcPr>
          <w:p w14:paraId="04A77B2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-492</w:t>
            </w:r>
          </w:p>
        </w:tc>
        <w:tc>
          <w:tcPr>
            <w:tcW w:w="481" w:type="pct"/>
            <w:tcBorders>
              <w:top w:val="nil"/>
              <w:left w:val="nil"/>
              <w:bottom w:val="nil"/>
              <w:right w:val="nil"/>
            </w:tcBorders>
            <w:shd w:val="clear" w:color="auto" w:fill="auto"/>
            <w:noWrap/>
            <w:vAlign w:val="bottom"/>
            <w:hideMark/>
          </w:tcPr>
          <w:p w14:paraId="282CBD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778FB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574D461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A868BA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6A8D2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6E8425" w14:textId="77777777" w:rsidTr="00782DE6">
        <w:trPr>
          <w:trHeight w:val="240"/>
        </w:trPr>
        <w:tc>
          <w:tcPr>
            <w:tcW w:w="156" w:type="pct"/>
            <w:tcBorders>
              <w:top w:val="nil"/>
              <w:left w:val="nil"/>
              <w:bottom w:val="nil"/>
              <w:right w:val="nil"/>
            </w:tcBorders>
            <w:shd w:val="clear" w:color="auto" w:fill="auto"/>
            <w:noWrap/>
            <w:vAlign w:val="bottom"/>
            <w:hideMark/>
          </w:tcPr>
          <w:p w14:paraId="5B5D60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51FF6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BEC06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E7B7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0.31</w:t>
            </w:r>
          </w:p>
        </w:tc>
        <w:tc>
          <w:tcPr>
            <w:tcW w:w="332" w:type="pct"/>
            <w:tcBorders>
              <w:top w:val="nil"/>
              <w:left w:val="nil"/>
              <w:bottom w:val="nil"/>
              <w:right w:val="nil"/>
            </w:tcBorders>
            <w:shd w:val="clear" w:color="auto" w:fill="auto"/>
            <w:noWrap/>
            <w:vAlign w:val="center"/>
            <w:hideMark/>
          </w:tcPr>
          <w:p w14:paraId="106C68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9E89D7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118-180</w:t>
            </w:r>
          </w:p>
        </w:tc>
        <w:tc>
          <w:tcPr>
            <w:tcW w:w="481" w:type="pct"/>
            <w:tcBorders>
              <w:top w:val="nil"/>
              <w:left w:val="nil"/>
              <w:bottom w:val="nil"/>
              <w:right w:val="nil"/>
            </w:tcBorders>
            <w:shd w:val="clear" w:color="auto" w:fill="auto"/>
            <w:noWrap/>
            <w:vAlign w:val="bottom"/>
            <w:hideMark/>
          </w:tcPr>
          <w:p w14:paraId="5BEECBB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30AA0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+1362</w:t>
            </w:r>
          </w:p>
        </w:tc>
        <w:tc>
          <w:tcPr>
            <w:tcW w:w="440" w:type="pct"/>
            <w:tcBorders>
              <w:top w:val="nil"/>
              <w:left w:val="nil"/>
              <w:bottom w:val="nil"/>
              <w:right w:val="nil"/>
            </w:tcBorders>
            <w:shd w:val="clear" w:color="auto" w:fill="auto"/>
            <w:noWrap/>
            <w:vAlign w:val="bottom"/>
            <w:hideMark/>
          </w:tcPr>
          <w:p w14:paraId="79B920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4E2A7DE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2DE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76FA5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0C103B4" w14:textId="77777777" w:rsidTr="00782DE6">
        <w:trPr>
          <w:trHeight w:val="240"/>
        </w:trPr>
        <w:tc>
          <w:tcPr>
            <w:tcW w:w="156" w:type="pct"/>
            <w:tcBorders>
              <w:top w:val="nil"/>
              <w:left w:val="nil"/>
              <w:bottom w:val="nil"/>
              <w:right w:val="nil"/>
            </w:tcBorders>
            <w:shd w:val="clear" w:color="auto" w:fill="auto"/>
            <w:noWrap/>
            <w:vAlign w:val="bottom"/>
            <w:hideMark/>
          </w:tcPr>
          <w:p w14:paraId="64D03D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C8015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E7C869"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00364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82EAB8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77A90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9B0CA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40A66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C3D7BF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DC8860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0CA53DE"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D0054C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6F9AADF" w14:textId="77777777" w:rsidTr="00782DE6">
        <w:trPr>
          <w:trHeight w:val="240"/>
        </w:trPr>
        <w:tc>
          <w:tcPr>
            <w:tcW w:w="156" w:type="pct"/>
            <w:tcBorders>
              <w:top w:val="nil"/>
              <w:left w:val="nil"/>
              <w:bottom w:val="nil"/>
              <w:right w:val="nil"/>
            </w:tcBorders>
            <w:shd w:val="clear" w:color="auto" w:fill="auto"/>
            <w:noWrap/>
            <w:hideMark/>
          </w:tcPr>
          <w:p w14:paraId="07B7C6B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w:t>
            </w:r>
          </w:p>
        </w:tc>
        <w:tc>
          <w:tcPr>
            <w:tcW w:w="724" w:type="pct"/>
            <w:tcBorders>
              <w:top w:val="nil"/>
              <w:left w:val="nil"/>
              <w:bottom w:val="nil"/>
              <w:right w:val="nil"/>
            </w:tcBorders>
            <w:shd w:val="clear" w:color="auto" w:fill="auto"/>
            <w:noWrap/>
            <w:hideMark/>
          </w:tcPr>
          <w:p w14:paraId="304F286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heermanni</w:t>
            </w:r>
            <w:proofErr w:type="spellEnd"/>
          </w:p>
        </w:tc>
        <w:tc>
          <w:tcPr>
            <w:tcW w:w="290" w:type="pct"/>
            <w:tcBorders>
              <w:top w:val="nil"/>
              <w:left w:val="nil"/>
              <w:bottom w:val="nil"/>
              <w:right w:val="nil"/>
            </w:tcBorders>
            <w:shd w:val="clear" w:color="auto" w:fill="auto"/>
            <w:noWrap/>
            <w:vAlign w:val="bottom"/>
            <w:hideMark/>
          </w:tcPr>
          <w:p w14:paraId="67CDFF8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4D0A2C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301FF2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A5E72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A1FCF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A7361B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792B7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0.2148</w:t>
            </w:r>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185AAB23" w14:textId="77777777" w:rsidTr="00782DE6">
        <w:trPr>
          <w:trHeight w:val="240"/>
        </w:trPr>
        <w:tc>
          <w:tcPr>
            <w:tcW w:w="156" w:type="pct"/>
            <w:tcBorders>
              <w:top w:val="nil"/>
              <w:left w:val="nil"/>
              <w:bottom w:val="nil"/>
              <w:right w:val="nil"/>
            </w:tcBorders>
            <w:shd w:val="clear" w:color="auto" w:fill="auto"/>
            <w:noWrap/>
            <w:vAlign w:val="bottom"/>
            <w:hideMark/>
          </w:tcPr>
          <w:p w14:paraId="731D115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D2F18C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D5C8E1"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E884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D8B38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0F49C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977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764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367E9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547A711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8519AF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B3734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A442A73" w14:textId="77777777" w:rsidTr="00782DE6">
        <w:trPr>
          <w:trHeight w:val="240"/>
        </w:trPr>
        <w:tc>
          <w:tcPr>
            <w:tcW w:w="156" w:type="pct"/>
            <w:tcBorders>
              <w:top w:val="nil"/>
              <w:left w:val="nil"/>
              <w:bottom w:val="nil"/>
              <w:right w:val="nil"/>
            </w:tcBorders>
            <w:shd w:val="clear" w:color="auto" w:fill="auto"/>
            <w:noWrap/>
            <w:vAlign w:val="bottom"/>
            <w:hideMark/>
          </w:tcPr>
          <w:p w14:paraId="69641B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086C45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28220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AEB5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0.35</w:t>
            </w:r>
          </w:p>
        </w:tc>
        <w:tc>
          <w:tcPr>
            <w:tcW w:w="332" w:type="pct"/>
            <w:tcBorders>
              <w:top w:val="nil"/>
              <w:left w:val="nil"/>
              <w:bottom w:val="nil"/>
              <w:right w:val="nil"/>
            </w:tcBorders>
            <w:shd w:val="clear" w:color="auto" w:fill="auto"/>
            <w:noWrap/>
            <w:vAlign w:val="center"/>
            <w:hideMark/>
          </w:tcPr>
          <w:p w14:paraId="6486D65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19" w:type="pct"/>
            <w:tcBorders>
              <w:top w:val="nil"/>
              <w:left w:val="nil"/>
              <w:bottom w:val="nil"/>
              <w:right w:val="nil"/>
            </w:tcBorders>
            <w:shd w:val="clear" w:color="auto" w:fill="auto"/>
            <w:noWrap/>
            <w:vAlign w:val="bottom"/>
            <w:hideMark/>
          </w:tcPr>
          <w:p w14:paraId="23DA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52-975</w:t>
            </w:r>
          </w:p>
        </w:tc>
        <w:tc>
          <w:tcPr>
            <w:tcW w:w="481" w:type="pct"/>
            <w:tcBorders>
              <w:top w:val="nil"/>
              <w:left w:val="nil"/>
              <w:bottom w:val="nil"/>
              <w:right w:val="nil"/>
            </w:tcBorders>
            <w:shd w:val="clear" w:color="auto" w:fill="auto"/>
            <w:noWrap/>
            <w:vAlign w:val="bottom"/>
            <w:hideMark/>
          </w:tcPr>
          <w:p w14:paraId="0E5E9B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E8646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-247</w:t>
            </w:r>
          </w:p>
        </w:tc>
        <w:tc>
          <w:tcPr>
            <w:tcW w:w="440" w:type="pct"/>
            <w:tcBorders>
              <w:top w:val="nil"/>
              <w:left w:val="nil"/>
              <w:bottom w:val="nil"/>
              <w:right w:val="nil"/>
            </w:tcBorders>
            <w:shd w:val="clear" w:color="auto" w:fill="auto"/>
            <w:noWrap/>
            <w:vAlign w:val="bottom"/>
            <w:hideMark/>
          </w:tcPr>
          <w:p w14:paraId="605197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353EA42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2C87C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A625A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96A58C6" w14:textId="77777777" w:rsidTr="00782DE6">
        <w:trPr>
          <w:trHeight w:val="240"/>
        </w:trPr>
        <w:tc>
          <w:tcPr>
            <w:tcW w:w="156" w:type="pct"/>
            <w:tcBorders>
              <w:top w:val="nil"/>
              <w:left w:val="nil"/>
              <w:bottom w:val="nil"/>
              <w:right w:val="nil"/>
            </w:tcBorders>
            <w:shd w:val="clear" w:color="auto" w:fill="auto"/>
            <w:noWrap/>
            <w:vAlign w:val="bottom"/>
            <w:hideMark/>
          </w:tcPr>
          <w:p w14:paraId="441D3B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86EA4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D7B4B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83C8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74E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w:t>
            </w:r>
          </w:p>
        </w:tc>
        <w:tc>
          <w:tcPr>
            <w:tcW w:w="319" w:type="pct"/>
            <w:tcBorders>
              <w:top w:val="nil"/>
              <w:left w:val="nil"/>
              <w:bottom w:val="nil"/>
              <w:right w:val="nil"/>
            </w:tcBorders>
            <w:shd w:val="clear" w:color="auto" w:fill="auto"/>
            <w:noWrap/>
            <w:vAlign w:val="bottom"/>
            <w:hideMark/>
          </w:tcPr>
          <w:p w14:paraId="27429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118-636</w:t>
            </w:r>
          </w:p>
        </w:tc>
        <w:tc>
          <w:tcPr>
            <w:tcW w:w="481" w:type="pct"/>
            <w:tcBorders>
              <w:top w:val="nil"/>
              <w:left w:val="nil"/>
              <w:bottom w:val="nil"/>
              <w:right w:val="nil"/>
            </w:tcBorders>
            <w:shd w:val="clear" w:color="auto" w:fill="auto"/>
            <w:noWrap/>
            <w:vAlign w:val="bottom"/>
            <w:hideMark/>
          </w:tcPr>
          <w:p w14:paraId="41BAFD23"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81" w:type="pct"/>
            <w:tcBorders>
              <w:top w:val="nil"/>
              <w:left w:val="nil"/>
              <w:bottom w:val="nil"/>
              <w:right w:val="nil"/>
            </w:tcBorders>
            <w:shd w:val="clear" w:color="auto" w:fill="auto"/>
            <w:noWrap/>
            <w:vAlign w:val="bottom"/>
            <w:hideMark/>
          </w:tcPr>
          <w:p w14:paraId="3D8E0AEC"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Undected</w:t>
            </w:r>
            <w:proofErr w:type="spellEnd"/>
            <w:r w:rsidRPr="00782DE6">
              <w:rPr>
                <w:rFonts w:ascii="Times New Roman" w:eastAsia="Times New Roman" w:hAnsi="Times New Roman"/>
                <w:sz w:val="18"/>
                <w:szCs w:val="18"/>
                <w:lang w:val="en-AU"/>
              </w:rPr>
              <w:t xml:space="preserve"> Current</w:t>
            </w:r>
          </w:p>
        </w:tc>
        <w:tc>
          <w:tcPr>
            <w:tcW w:w="440" w:type="pct"/>
            <w:tcBorders>
              <w:top w:val="nil"/>
              <w:left w:val="nil"/>
              <w:bottom w:val="nil"/>
              <w:right w:val="nil"/>
            </w:tcBorders>
            <w:shd w:val="clear" w:color="auto" w:fill="auto"/>
            <w:noWrap/>
            <w:vAlign w:val="bottom"/>
            <w:hideMark/>
          </w:tcPr>
          <w:p w14:paraId="0D45C6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8CD4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775CB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CDEC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0E7F555" w14:textId="77777777" w:rsidTr="00782DE6">
        <w:trPr>
          <w:trHeight w:val="240"/>
        </w:trPr>
        <w:tc>
          <w:tcPr>
            <w:tcW w:w="156" w:type="pct"/>
            <w:tcBorders>
              <w:top w:val="nil"/>
              <w:left w:val="nil"/>
              <w:bottom w:val="nil"/>
              <w:right w:val="nil"/>
            </w:tcBorders>
            <w:shd w:val="clear" w:color="auto" w:fill="auto"/>
            <w:noWrap/>
            <w:vAlign w:val="bottom"/>
            <w:hideMark/>
          </w:tcPr>
          <w:p w14:paraId="1FDC626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4B88F7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763C37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94E3E7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BE2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FF1AB8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54E68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BFF9C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23DB0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2957C9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BDAAFA2"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F90CBD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5A11C22" w14:textId="77777777" w:rsidTr="001E3628">
        <w:trPr>
          <w:trHeight w:val="240"/>
        </w:trPr>
        <w:tc>
          <w:tcPr>
            <w:tcW w:w="156" w:type="pct"/>
            <w:tcBorders>
              <w:top w:val="nil"/>
              <w:left w:val="nil"/>
              <w:bottom w:val="nil"/>
              <w:right w:val="nil"/>
            </w:tcBorders>
            <w:shd w:val="clear" w:color="auto" w:fill="auto"/>
            <w:noWrap/>
            <w:hideMark/>
          </w:tcPr>
          <w:p w14:paraId="7DBB80A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w:t>
            </w:r>
          </w:p>
        </w:tc>
        <w:tc>
          <w:tcPr>
            <w:tcW w:w="724" w:type="pct"/>
            <w:tcBorders>
              <w:top w:val="nil"/>
              <w:left w:val="nil"/>
              <w:bottom w:val="nil"/>
              <w:right w:val="nil"/>
            </w:tcBorders>
            <w:shd w:val="clear" w:color="auto" w:fill="auto"/>
            <w:noWrap/>
            <w:hideMark/>
          </w:tcPr>
          <w:p w14:paraId="1D42E75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2AB21E2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3C33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68FEA0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A12AB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4CD86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415E10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66575B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782DE6" w:rsidRDefault="00782DE6" w:rsidP="001E3628">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0.0669</w:t>
            </w:r>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7DD18585" w14:textId="77777777" w:rsidTr="001E3628">
        <w:trPr>
          <w:trHeight w:val="240"/>
        </w:trPr>
        <w:tc>
          <w:tcPr>
            <w:tcW w:w="156" w:type="pct"/>
            <w:tcBorders>
              <w:top w:val="nil"/>
              <w:left w:val="nil"/>
              <w:bottom w:val="nil"/>
              <w:right w:val="nil"/>
            </w:tcBorders>
            <w:shd w:val="clear" w:color="auto" w:fill="auto"/>
            <w:noWrap/>
            <w:vAlign w:val="bottom"/>
            <w:hideMark/>
          </w:tcPr>
          <w:p w14:paraId="30C0F96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62CAEF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41560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48E47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14C59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4909651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79-1335</w:t>
            </w:r>
          </w:p>
        </w:tc>
        <w:tc>
          <w:tcPr>
            <w:tcW w:w="481" w:type="pct"/>
            <w:tcBorders>
              <w:top w:val="nil"/>
              <w:left w:val="nil"/>
              <w:bottom w:val="nil"/>
              <w:right w:val="nil"/>
            </w:tcBorders>
            <w:shd w:val="clear" w:color="auto" w:fill="auto"/>
            <w:noWrap/>
            <w:vAlign w:val="bottom"/>
            <w:hideMark/>
          </w:tcPr>
          <w:p w14:paraId="0877D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9C9CB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A0E0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CA7DA3"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42938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321AC0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7FF6687" w14:textId="77777777" w:rsidTr="001E3628">
        <w:trPr>
          <w:trHeight w:val="240"/>
        </w:trPr>
        <w:tc>
          <w:tcPr>
            <w:tcW w:w="156" w:type="pct"/>
            <w:tcBorders>
              <w:top w:val="nil"/>
              <w:left w:val="nil"/>
              <w:bottom w:val="nil"/>
              <w:right w:val="nil"/>
            </w:tcBorders>
            <w:shd w:val="clear" w:color="auto" w:fill="auto"/>
            <w:noWrap/>
            <w:vAlign w:val="bottom"/>
            <w:hideMark/>
          </w:tcPr>
          <w:p w14:paraId="69FC3E9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B249E"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9B8867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0C08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3B4E5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DC423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52-1647</w:t>
            </w:r>
          </w:p>
        </w:tc>
        <w:tc>
          <w:tcPr>
            <w:tcW w:w="481" w:type="pct"/>
            <w:tcBorders>
              <w:top w:val="nil"/>
              <w:left w:val="nil"/>
              <w:bottom w:val="nil"/>
              <w:right w:val="nil"/>
            </w:tcBorders>
            <w:shd w:val="clear" w:color="auto" w:fill="auto"/>
            <w:noWrap/>
            <w:vAlign w:val="bottom"/>
            <w:hideMark/>
          </w:tcPr>
          <w:p w14:paraId="78978D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91413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238D6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898095"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16A1A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E4569F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DC4C281" w14:textId="77777777" w:rsidTr="001E3628">
        <w:trPr>
          <w:trHeight w:val="240"/>
        </w:trPr>
        <w:tc>
          <w:tcPr>
            <w:tcW w:w="156" w:type="pct"/>
            <w:tcBorders>
              <w:top w:val="nil"/>
              <w:left w:val="nil"/>
              <w:bottom w:val="nil"/>
              <w:right w:val="nil"/>
            </w:tcBorders>
            <w:shd w:val="clear" w:color="auto" w:fill="auto"/>
            <w:noWrap/>
            <w:vAlign w:val="bottom"/>
            <w:hideMark/>
          </w:tcPr>
          <w:p w14:paraId="6C0D003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CD25A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2A470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6F34C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0EB79D4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351886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118-1261</w:t>
            </w:r>
          </w:p>
        </w:tc>
        <w:tc>
          <w:tcPr>
            <w:tcW w:w="481" w:type="pct"/>
            <w:tcBorders>
              <w:top w:val="nil"/>
              <w:left w:val="nil"/>
              <w:bottom w:val="nil"/>
              <w:right w:val="nil"/>
            </w:tcBorders>
            <w:shd w:val="clear" w:color="auto" w:fill="auto"/>
            <w:noWrap/>
            <w:vAlign w:val="bottom"/>
            <w:hideMark/>
          </w:tcPr>
          <w:p w14:paraId="08F660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+465</w:t>
            </w:r>
          </w:p>
        </w:tc>
        <w:tc>
          <w:tcPr>
            <w:tcW w:w="481" w:type="pct"/>
            <w:tcBorders>
              <w:top w:val="nil"/>
              <w:left w:val="nil"/>
              <w:bottom w:val="nil"/>
              <w:right w:val="nil"/>
            </w:tcBorders>
            <w:shd w:val="clear" w:color="auto" w:fill="auto"/>
            <w:noWrap/>
            <w:vAlign w:val="bottom"/>
            <w:hideMark/>
          </w:tcPr>
          <w:p w14:paraId="6ED44B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15F8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8FD69E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D4EB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55E8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46A323" w14:textId="77777777" w:rsidTr="001E3628">
        <w:trPr>
          <w:trHeight w:val="240"/>
        </w:trPr>
        <w:tc>
          <w:tcPr>
            <w:tcW w:w="156" w:type="pct"/>
            <w:tcBorders>
              <w:top w:val="nil"/>
              <w:left w:val="nil"/>
              <w:bottom w:val="nil"/>
              <w:right w:val="nil"/>
            </w:tcBorders>
            <w:shd w:val="clear" w:color="auto" w:fill="auto"/>
            <w:noWrap/>
            <w:vAlign w:val="bottom"/>
            <w:hideMark/>
          </w:tcPr>
          <w:p w14:paraId="5066801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4CD92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A33B577"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CC5593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9FC7BA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620AC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E80EE1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3B73D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AD8375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3D06AA2" w14:textId="77777777" w:rsidR="00782DE6" w:rsidRPr="00782DE6" w:rsidRDefault="00782DE6" w:rsidP="001E3628">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97BB4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0F8078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968B732" w14:textId="77777777" w:rsidTr="00782DE6">
        <w:trPr>
          <w:trHeight w:val="240"/>
        </w:trPr>
        <w:tc>
          <w:tcPr>
            <w:tcW w:w="156" w:type="pct"/>
            <w:tcBorders>
              <w:top w:val="nil"/>
              <w:left w:val="nil"/>
              <w:bottom w:val="nil"/>
              <w:right w:val="nil"/>
            </w:tcBorders>
            <w:shd w:val="clear" w:color="auto" w:fill="auto"/>
            <w:noWrap/>
            <w:hideMark/>
          </w:tcPr>
          <w:p w14:paraId="5EED334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w:t>
            </w:r>
          </w:p>
        </w:tc>
        <w:tc>
          <w:tcPr>
            <w:tcW w:w="724" w:type="pct"/>
            <w:tcBorders>
              <w:top w:val="nil"/>
              <w:left w:val="nil"/>
              <w:bottom w:val="nil"/>
              <w:right w:val="nil"/>
            </w:tcBorders>
            <w:shd w:val="clear" w:color="auto" w:fill="auto"/>
            <w:noWrap/>
            <w:hideMark/>
          </w:tcPr>
          <w:p w14:paraId="4CD61D0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Reithrodontomys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megalotis</w:t>
            </w:r>
            <w:proofErr w:type="spellEnd"/>
          </w:p>
        </w:tc>
        <w:tc>
          <w:tcPr>
            <w:tcW w:w="290" w:type="pct"/>
            <w:tcBorders>
              <w:top w:val="nil"/>
              <w:left w:val="nil"/>
              <w:bottom w:val="nil"/>
              <w:right w:val="nil"/>
            </w:tcBorders>
            <w:shd w:val="clear" w:color="auto" w:fill="auto"/>
            <w:noWrap/>
            <w:vAlign w:val="bottom"/>
            <w:hideMark/>
          </w:tcPr>
          <w:p w14:paraId="4D23E89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59E9CE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0F7398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665BE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CDFF29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6BB1D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C91D36D"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0.1738</w:t>
            </w:r>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5C627BD4" w14:textId="77777777" w:rsidTr="00782DE6">
        <w:trPr>
          <w:trHeight w:val="240"/>
        </w:trPr>
        <w:tc>
          <w:tcPr>
            <w:tcW w:w="156" w:type="pct"/>
            <w:tcBorders>
              <w:top w:val="nil"/>
              <w:left w:val="nil"/>
              <w:bottom w:val="nil"/>
              <w:right w:val="nil"/>
            </w:tcBorders>
            <w:shd w:val="clear" w:color="auto" w:fill="auto"/>
            <w:noWrap/>
            <w:vAlign w:val="bottom"/>
            <w:hideMark/>
          </w:tcPr>
          <w:p w14:paraId="7148EF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0F4E48"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43AE68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2AA1E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center"/>
            <w:hideMark/>
          </w:tcPr>
          <w:p w14:paraId="13718D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064EE0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79-1478</w:t>
            </w:r>
          </w:p>
        </w:tc>
        <w:tc>
          <w:tcPr>
            <w:tcW w:w="481" w:type="pct"/>
            <w:tcBorders>
              <w:top w:val="nil"/>
              <w:left w:val="nil"/>
              <w:bottom w:val="nil"/>
              <w:right w:val="nil"/>
            </w:tcBorders>
            <w:shd w:val="clear" w:color="auto" w:fill="auto"/>
            <w:noWrap/>
            <w:vAlign w:val="bottom"/>
            <w:hideMark/>
          </w:tcPr>
          <w:p w14:paraId="1B1544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A02B6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-434</w:t>
            </w:r>
          </w:p>
        </w:tc>
        <w:tc>
          <w:tcPr>
            <w:tcW w:w="440" w:type="pct"/>
            <w:tcBorders>
              <w:top w:val="nil"/>
              <w:left w:val="nil"/>
              <w:bottom w:val="nil"/>
              <w:right w:val="nil"/>
            </w:tcBorders>
            <w:shd w:val="clear" w:color="auto" w:fill="auto"/>
            <w:noWrap/>
            <w:vAlign w:val="bottom"/>
            <w:hideMark/>
          </w:tcPr>
          <w:p w14:paraId="751C79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6080C05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65EC25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C5322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D666566" w14:textId="77777777" w:rsidTr="00782DE6">
        <w:trPr>
          <w:trHeight w:val="240"/>
        </w:trPr>
        <w:tc>
          <w:tcPr>
            <w:tcW w:w="156" w:type="pct"/>
            <w:tcBorders>
              <w:top w:val="nil"/>
              <w:left w:val="nil"/>
              <w:bottom w:val="nil"/>
              <w:right w:val="nil"/>
            </w:tcBorders>
            <w:shd w:val="clear" w:color="auto" w:fill="auto"/>
            <w:noWrap/>
            <w:vAlign w:val="bottom"/>
            <w:hideMark/>
          </w:tcPr>
          <w:p w14:paraId="49355BB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F0C64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70E29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1CE6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32" w:type="pct"/>
            <w:tcBorders>
              <w:top w:val="nil"/>
              <w:left w:val="nil"/>
              <w:bottom w:val="nil"/>
              <w:right w:val="nil"/>
            </w:tcBorders>
            <w:shd w:val="clear" w:color="auto" w:fill="auto"/>
            <w:noWrap/>
            <w:vAlign w:val="center"/>
            <w:hideMark/>
          </w:tcPr>
          <w:p w14:paraId="52479E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0.64</w:t>
            </w:r>
          </w:p>
        </w:tc>
        <w:tc>
          <w:tcPr>
            <w:tcW w:w="319" w:type="pct"/>
            <w:tcBorders>
              <w:top w:val="nil"/>
              <w:left w:val="nil"/>
              <w:bottom w:val="nil"/>
              <w:right w:val="nil"/>
            </w:tcBorders>
            <w:shd w:val="clear" w:color="auto" w:fill="auto"/>
            <w:noWrap/>
            <w:vAlign w:val="bottom"/>
            <w:hideMark/>
          </w:tcPr>
          <w:p w14:paraId="20A236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52-1158</w:t>
            </w:r>
          </w:p>
        </w:tc>
        <w:tc>
          <w:tcPr>
            <w:tcW w:w="481" w:type="pct"/>
            <w:tcBorders>
              <w:top w:val="nil"/>
              <w:left w:val="nil"/>
              <w:bottom w:val="nil"/>
              <w:right w:val="nil"/>
            </w:tcBorders>
            <w:shd w:val="clear" w:color="auto" w:fill="auto"/>
            <w:noWrap/>
            <w:vAlign w:val="bottom"/>
            <w:hideMark/>
          </w:tcPr>
          <w:p w14:paraId="0A0F6F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2A1C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+110</w:t>
            </w:r>
          </w:p>
        </w:tc>
        <w:tc>
          <w:tcPr>
            <w:tcW w:w="440" w:type="pct"/>
            <w:tcBorders>
              <w:top w:val="nil"/>
              <w:left w:val="nil"/>
              <w:bottom w:val="nil"/>
              <w:right w:val="nil"/>
            </w:tcBorders>
            <w:shd w:val="clear" w:color="auto" w:fill="auto"/>
            <w:noWrap/>
            <w:vAlign w:val="bottom"/>
            <w:hideMark/>
          </w:tcPr>
          <w:p w14:paraId="238693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7CDF248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8A6C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47CA8D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3EFCD53" w14:textId="77777777" w:rsidTr="00782DE6">
        <w:trPr>
          <w:trHeight w:val="240"/>
        </w:trPr>
        <w:tc>
          <w:tcPr>
            <w:tcW w:w="156" w:type="pct"/>
            <w:tcBorders>
              <w:top w:val="nil"/>
              <w:left w:val="nil"/>
              <w:bottom w:val="nil"/>
              <w:right w:val="nil"/>
            </w:tcBorders>
            <w:shd w:val="clear" w:color="auto" w:fill="auto"/>
            <w:noWrap/>
            <w:vAlign w:val="bottom"/>
            <w:hideMark/>
          </w:tcPr>
          <w:p w14:paraId="4C4CC8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AF1D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16498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F0F07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3EACE0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093A0C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118-1860</w:t>
            </w:r>
          </w:p>
        </w:tc>
        <w:tc>
          <w:tcPr>
            <w:tcW w:w="481" w:type="pct"/>
            <w:tcBorders>
              <w:top w:val="nil"/>
              <w:left w:val="nil"/>
              <w:bottom w:val="nil"/>
              <w:right w:val="nil"/>
            </w:tcBorders>
            <w:shd w:val="clear" w:color="auto" w:fill="auto"/>
            <w:noWrap/>
            <w:vAlign w:val="bottom"/>
            <w:hideMark/>
          </w:tcPr>
          <w:p w14:paraId="12FB31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9B334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-861</w:t>
            </w:r>
          </w:p>
        </w:tc>
        <w:tc>
          <w:tcPr>
            <w:tcW w:w="440" w:type="pct"/>
            <w:tcBorders>
              <w:top w:val="nil"/>
              <w:left w:val="nil"/>
              <w:bottom w:val="nil"/>
              <w:right w:val="nil"/>
            </w:tcBorders>
            <w:shd w:val="clear" w:color="auto" w:fill="auto"/>
            <w:noWrap/>
            <w:vAlign w:val="bottom"/>
            <w:hideMark/>
          </w:tcPr>
          <w:p w14:paraId="7AE002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ECFC2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5D0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01B7A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5D497D" w14:textId="77777777" w:rsidTr="00782DE6">
        <w:trPr>
          <w:trHeight w:val="240"/>
        </w:trPr>
        <w:tc>
          <w:tcPr>
            <w:tcW w:w="156" w:type="pct"/>
            <w:tcBorders>
              <w:top w:val="nil"/>
              <w:left w:val="nil"/>
              <w:bottom w:val="nil"/>
              <w:right w:val="nil"/>
            </w:tcBorders>
            <w:shd w:val="clear" w:color="auto" w:fill="auto"/>
            <w:noWrap/>
            <w:vAlign w:val="bottom"/>
            <w:hideMark/>
          </w:tcPr>
          <w:p w14:paraId="71A4B77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1EAFD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F4D7924"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A2D3B5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44A233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B36C2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ED2DB4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A3288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9B79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A89597D"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23AD41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5E6913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EFEADF" w14:textId="77777777" w:rsidTr="00782DE6">
        <w:trPr>
          <w:trHeight w:val="240"/>
        </w:trPr>
        <w:tc>
          <w:tcPr>
            <w:tcW w:w="156" w:type="pct"/>
            <w:tcBorders>
              <w:top w:val="nil"/>
              <w:left w:val="nil"/>
              <w:bottom w:val="nil"/>
              <w:right w:val="nil"/>
            </w:tcBorders>
            <w:shd w:val="clear" w:color="auto" w:fill="auto"/>
            <w:noWrap/>
            <w:hideMark/>
          </w:tcPr>
          <w:p w14:paraId="4AD912D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w:t>
            </w:r>
          </w:p>
        </w:tc>
        <w:tc>
          <w:tcPr>
            <w:tcW w:w="724" w:type="pct"/>
            <w:tcBorders>
              <w:top w:val="nil"/>
              <w:left w:val="nil"/>
              <w:bottom w:val="nil"/>
              <w:right w:val="nil"/>
            </w:tcBorders>
            <w:shd w:val="clear" w:color="auto" w:fill="auto"/>
            <w:noWrap/>
            <w:hideMark/>
          </w:tcPr>
          <w:p w14:paraId="04B447BB"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Chaetodipus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133075F4"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529BAC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EF336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F94628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A94494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CC152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153D2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0.2355</w:t>
            </w:r>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4A940817" w14:textId="77777777" w:rsidTr="00782DE6">
        <w:trPr>
          <w:trHeight w:val="240"/>
        </w:trPr>
        <w:tc>
          <w:tcPr>
            <w:tcW w:w="156" w:type="pct"/>
            <w:tcBorders>
              <w:top w:val="nil"/>
              <w:left w:val="nil"/>
              <w:bottom w:val="nil"/>
              <w:right w:val="nil"/>
            </w:tcBorders>
            <w:shd w:val="clear" w:color="auto" w:fill="auto"/>
            <w:noWrap/>
            <w:vAlign w:val="bottom"/>
            <w:hideMark/>
          </w:tcPr>
          <w:p w14:paraId="0612504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9F1A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DCB3E4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9206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B2BDD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CD65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355A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AE649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FA8C6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8E2AE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B49B19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52F81D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DB8B8B1" w14:textId="77777777" w:rsidTr="00782DE6">
        <w:trPr>
          <w:trHeight w:val="240"/>
        </w:trPr>
        <w:tc>
          <w:tcPr>
            <w:tcW w:w="156" w:type="pct"/>
            <w:tcBorders>
              <w:top w:val="nil"/>
              <w:left w:val="nil"/>
              <w:bottom w:val="nil"/>
              <w:right w:val="nil"/>
            </w:tcBorders>
            <w:shd w:val="clear" w:color="auto" w:fill="auto"/>
            <w:noWrap/>
            <w:vAlign w:val="bottom"/>
            <w:hideMark/>
          </w:tcPr>
          <w:p w14:paraId="2C073A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4A69C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C7B59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18EC0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0.37</w:t>
            </w:r>
          </w:p>
        </w:tc>
        <w:tc>
          <w:tcPr>
            <w:tcW w:w="332" w:type="pct"/>
            <w:tcBorders>
              <w:top w:val="nil"/>
              <w:left w:val="nil"/>
              <w:bottom w:val="nil"/>
              <w:right w:val="nil"/>
            </w:tcBorders>
            <w:shd w:val="clear" w:color="auto" w:fill="auto"/>
            <w:noWrap/>
            <w:vAlign w:val="center"/>
            <w:hideMark/>
          </w:tcPr>
          <w:p w14:paraId="4C77A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0.75</w:t>
            </w:r>
          </w:p>
        </w:tc>
        <w:tc>
          <w:tcPr>
            <w:tcW w:w="319" w:type="pct"/>
            <w:tcBorders>
              <w:top w:val="nil"/>
              <w:left w:val="nil"/>
              <w:bottom w:val="nil"/>
              <w:right w:val="nil"/>
            </w:tcBorders>
            <w:shd w:val="clear" w:color="auto" w:fill="auto"/>
            <w:noWrap/>
            <w:vAlign w:val="bottom"/>
            <w:hideMark/>
          </w:tcPr>
          <w:p w14:paraId="258061F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183-914</w:t>
            </w:r>
          </w:p>
        </w:tc>
        <w:tc>
          <w:tcPr>
            <w:tcW w:w="481" w:type="pct"/>
            <w:tcBorders>
              <w:top w:val="nil"/>
              <w:left w:val="nil"/>
              <w:bottom w:val="nil"/>
              <w:right w:val="nil"/>
            </w:tcBorders>
            <w:shd w:val="clear" w:color="auto" w:fill="auto"/>
            <w:noWrap/>
            <w:vAlign w:val="bottom"/>
            <w:hideMark/>
          </w:tcPr>
          <w:p w14:paraId="493C4D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6993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w:t>
            </w:r>
          </w:p>
        </w:tc>
        <w:tc>
          <w:tcPr>
            <w:tcW w:w="440" w:type="pct"/>
            <w:tcBorders>
              <w:top w:val="nil"/>
              <w:left w:val="nil"/>
              <w:bottom w:val="nil"/>
              <w:right w:val="nil"/>
            </w:tcBorders>
            <w:shd w:val="clear" w:color="auto" w:fill="auto"/>
            <w:noWrap/>
            <w:vAlign w:val="bottom"/>
            <w:hideMark/>
          </w:tcPr>
          <w:p w14:paraId="524CC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673ECE2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F7847D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4683B52"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DFA14D" w14:textId="77777777" w:rsidTr="00782DE6">
        <w:trPr>
          <w:trHeight w:val="240"/>
        </w:trPr>
        <w:tc>
          <w:tcPr>
            <w:tcW w:w="156" w:type="pct"/>
            <w:tcBorders>
              <w:top w:val="nil"/>
              <w:left w:val="nil"/>
              <w:bottom w:val="nil"/>
              <w:right w:val="nil"/>
            </w:tcBorders>
            <w:shd w:val="clear" w:color="auto" w:fill="auto"/>
            <w:noWrap/>
            <w:vAlign w:val="bottom"/>
            <w:hideMark/>
          </w:tcPr>
          <w:p w14:paraId="12923A8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EDC8A9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BE71A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E1A7A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8E58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4934BB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vAlign w:val="bottom"/>
            <w:hideMark/>
          </w:tcPr>
          <w:p w14:paraId="0703C8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373781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vAlign w:val="bottom"/>
            <w:hideMark/>
          </w:tcPr>
          <w:p w14:paraId="677F2C9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4DEAD7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B19DC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FF86B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31CE4F" w14:textId="77777777" w:rsidTr="00782DE6">
        <w:trPr>
          <w:trHeight w:val="240"/>
        </w:trPr>
        <w:tc>
          <w:tcPr>
            <w:tcW w:w="156" w:type="pct"/>
            <w:tcBorders>
              <w:top w:val="nil"/>
              <w:left w:val="nil"/>
              <w:bottom w:val="nil"/>
              <w:right w:val="nil"/>
            </w:tcBorders>
            <w:shd w:val="clear" w:color="auto" w:fill="auto"/>
            <w:noWrap/>
            <w:vAlign w:val="bottom"/>
            <w:hideMark/>
          </w:tcPr>
          <w:p w14:paraId="783BCE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9779C6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B7F09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7967EA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386327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E4B295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47CEEB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7DE46E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553121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EEAC89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01E0B9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BB0802A"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3BB7D73" w14:textId="77777777" w:rsidTr="00782DE6">
        <w:trPr>
          <w:trHeight w:val="260"/>
        </w:trPr>
        <w:tc>
          <w:tcPr>
            <w:tcW w:w="156" w:type="pct"/>
            <w:tcBorders>
              <w:top w:val="nil"/>
              <w:left w:val="nil"/>
              <w:bottom w:val="nil"/>
              <w:right w:val="nil"/>
            </w:tcBorders>
            <w:shd w:val="clear" w:color="auto" w:fill="auto"/>
            <w:noWrap/>
            <w:hideMark/>
          </w:tcPr>
          <w:p w14:paraId="3AC47AB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w:t>
            </w:r>
          </w:p>
        </w:tc>
        <w:tc>
          <w:tcPr>
            <w:tcW w:w="724" w:type="pct"/>
            <w:tcBorders>
              <w:top w:val="nil"/>
              <w:left w:val="nil"/>
              <w:bottom w:val="nil"/>
              <w:right w:val="nil"/>
            </w:tcBorders>
            <w:shd w:val="clear" w:color="auto" w:fill="auto"/>
            <w:noWrap/>
            <w:hideMark/>
          </w:tcPr>
          <w:p w14:paraId="1EA4023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r w:rsidRPr="00782DE6">
              <w:rPr>
                <w:rFonts w:ascii="Times New Roman" w:eastAsia="Times New Roman" w:hAnsi="Times New Roman"/>
                <w:b/>
                <w:bCs/>
                <w:i/>
                <w:iCs/>
                <w:sz w:val="18"/>
                <w:szCs w:val="18"/>
                <w:u w:val="single"/>
                <w:lang w:val="en-AU"/>
              </w:rPr>
              <w:t>/</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14F6B681"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C42C4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BE2BF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C88F8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37B35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E712E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7CBFD4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57C182A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5BF5C4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942D39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7A57CEC" w14:textId="77777777" w:rsidTr="00782DE6">
        <w:trPr>
          <w:trHeight w:val="260"/>
        </w:trPr>
        <w:tc>
          <w:tcPr>
            <w:tcW w:w="156" w:type="pct"/>
            <w:tcBorders>
              <w:top w:val="nil"/>
              <w:left w:val="nil"/>
              <w:bottom w:val="nil"/>
              <w:right w:val="nil"/>
            </w:tcBorders>
            <w:shd w:val="clear" w:color="auto" w:fill="auto"/>
            <w:noWrap/>
            <w:vAlign w:val="bottom"/>
            <w:hideMark/>
          </w:tcPr>
          <w:p w14:paraId="2AC896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center"/>
            <w:hideMark/>
          </w:tcPr>
          <w:p w14:paraId="6C4EBB4C"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fuscipes</w:t>
            </w:r>
            <w:proofErr w:type="spellEnd"/>
          </w:p>
        </w:tc>
        <w:tc>
          <w:tcPr>
            <w:tcW w:w="290" w:type="pct"/>
            <w:tcBorders>
              <w:top w:val="nil"/>
              <w:left w:val="nil"/>
              <w:bottom w:val="nil"/>
              <w:right w:val="nil"/>
            </w:tcBorders>
            <w:shd w:val="clear" w:color="auto" w:fill="auto"/>
            <w:noWrap/>
            <w:vAlign w:val="center"/>
            <w:hideMark/>
          </w:tcPr>
          <w:p w14:paraId="2374379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C8656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32" w:type="pct"/>
            <w:tcBorders>
              <w:top w:val="nil"/>
              <w:left w:val="nil"/>
              <w:bottom w:val="nil"/>
              <w:right w:val="nil"/>
            </w:tcBorders>
            <w:shd w:val="clear" w:color="auto" w:fill="auto"/>
            <w:noWrap/>
            <w:vAlign w:val="center"/>
            <w:hideMark/>
          </w:tcPr>
          <w:p w14:paraId="08A4F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center"/>
            <w:hideMark/>
          </w:tcPr>
          <w:p w14:paraId="3C5FA0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center"/>
            <w:hideMark/>
          </w:tcPr>
          <w:p w14:paraId="3B8C379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481" w:type="pct"/>
            <w:tcBorders>
              <w:top w:val="nil"/>
              <w:left w:val="nil"/>
              <w:bottom w:val="nil"/>
              <w:right w:val="nil"/>
            </w:tcBorders>
            <w:shd w:val="clear" w:color="auto" w:fill="auto"/>
            <w:noWrap/>
            <w:vAlign w:val="center"/>
            <w:hideMark/>
          </w:tcPr>
          <w:p w14:paraId="0D3C80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+515</w:t>
            </w:r>
          </w:p>
        </w:tc>
        <w:tc>
          <w:tcPr>
            <w:tcW w:w="440" w:type="pct"/>
            <w:tcBorders>
              <w:top w:val="nil"/>
              <w:left w:val="nil"/>
              <w:bottom w:val="nil"/>
              <w:right w:val="nil"/>
            </w:tcBorders>
            <w:shd w:val="clear" w:color="auto" w:fill="auto"/>
            <w:noWrap/>
            <w:vAlign w:val="center"/>
            <w:hideMark/>
          </w:tcPr>
          <w:p w14:paraId="651BA6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tcBorders>
              <w:top w:val="nil"/>
              <w:left w:val="nil"/>
              <w:bottom w:val="nil"/>
              <w:right w:val="nil"/>
            </w:tcBorders>
            <w:shd w:val="clear" w:color="auto" w:fill="auto"/>
            <w:vAlign w:val="center"/>
            <w:hideMark/>
          </w:tcPr>
          <w:p w14:paraId="70CEF561"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center"/>
            <w:hideMark/>
          </w:tcPr>
          <w:p w14:paraId="4EA880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0.2508</w:t>
            </w:r>
          </w:p>
        </w:tc>
        <w:tc>
          <w:tcPr>
            <w:tcW w:w="882" w:type="pct"/>
            <w:tcBorders>
              <w:top w:val="nil"/>
              <w:left w:val="nil"/>
              <w:bottom w:val="nil"/>
              <w:right w:val="nil"/>
            </w:tcBorders>
            <w:shd w:val="clear" w:color="auto" w:fill="auto"/>
            <w:noWrap/>
            <w:vAlign w:val="center"/>
            <w:hideMark/>
          </w:tcPr>
          <w:p w14:paraId="315B53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3FBB979E" w14:textId="77777777" w:rsidTr="001E3628">
        <w:trPr>
          <w:trHeight w:val="240"/>
        </w:trPr>
        <w:tc>
          <w:tcPr>
            <w:tcW w:w="156" w:type="pct"/>
            <w:tcBorders>
              <w:top w:val="nil"/>
              <w:left w:val="nil"/>
              <w:bottom w:val="nil"/>
              <w:right w:val="nil"/>
            </w:tcBorders>
            <w:shd w:val="clear" w:color="auto" w:fill="auto"/>
            <w:noWrap/>
            <w:vAlign w:val="bottom"/>
            <w:hideMark/>
          </w:tcPr>
          <w:p w14:paraId="42B62D3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F2969D"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3288DEE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7DB09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0.57</w:t>
            </w:r>
          </w:p>
        </w:tc>
        <w:tc>
          <w:tcPr>
            <w:tcW w:w="332" w:type="pct"/>
            <w:tcBorders>
              <w:top w:val="nil"/>
              <w:left w:val="nil"/>
              <w:bottom w:val="nil"/>
              <w:right w:val="nil"/>
            </w:tcBorders>
            <w:shd w:val="clear" w:color="auto" w:fill="auto"/>
            <w:noWrap/>
            <w:vAlign w:val="center"/>
            <w:hideMark/>
          </w:tcPr>
          <w:p w14:paraId="38F6EA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19" w:type="pct"/>
            <w:tcBorders>
              <w:top w:val="nil"/>
              <w:left w:val="nil"/>
              <w:bottom w:val="nil"/>
              <w:right w:val="nil"/>
            </w:tcBorders>
            <w:shd w:val="clear" w:color="auto" w:fill="auto"/>
            <w:noWrap/>
            <w:vAlign w:val="bottom"/>
            <w:hideMark/>
          </w:tcPr>
          <w:p w14:paraId="739895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183-1647</w:t>
            </w:r>
          </w:p>
        </w:tc>
        <w:tc>
          <w:tcPr>
            <w:tcW w:w="481" w:type="pct"/>
            <w:tcBorders>
              <w:top w:val="nil"/>
              <w:left w:val="nil"/>
              <w:bottom w:val="nil"/>
              <w:right w:val="nil"/>
            </w:tcBorders>
            <w:shd w:val="clear" w:color="auto" w:fill="auto"/>
            <w:noWrap/>
            <w:vAlign w:val="center"/>
            <w:hideMark/>
          </w:tcPr>
          <w:p w14:paraId="3FBE639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05FECA7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1AA9ABF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val="restart"/>
            <w:tcBorders>
              <w:top w:val="nil"/>
              <w:left w:val="nil"/>
              <w:bottom w:val="nil"/>
              <w:right w:val="nil"/>
            </w:tcBorders>
            <w:shd w:val="clear" w:color="auto" w:fill="auto"/>
            <w:vAlign w:val="center"/>
            <w:hideMark/>
          </w:tcPr>
          <w:p w14:paraId="7A37FFAB" w14:textId="6A2B27B7"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0.1464</w:t>
            </w:r>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782DE6" w:rsidRPr="00782DE6" w14:paraId="48E7A426" w14:textId="77777777" w:rsidTr="001E3628">
        <w:trPr>
          <w:trHeight w:val="240"/>
        </w:trPr>
        <w:tc>
          <w:tcPr>
            <w:tcW w:w="156" w:type="pct"/>
            <w:tcBorders>
              <w:top w:val="nil"/>
              <w:left w:val="nil"/>
              <w:bottom w:val="nil"/>
              <w:right w:val="nil"/>
            </w:tcBorders>
            <w:shd w:val="clear" w:color="auto" w:fill="auto"/>
            <w:noWrap/>
            <w:vAlign w:val="bottom"/>
            <w:hideMark/>
          </w:tcPr>
          <w:p w14:paraId="1AB469E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4EC2A5" w14:textId="77777777" w:rsidR="00782DE6" w:rsidRPr="00782DE6" w:rsidRDefault="00782DE6" w:rsidP="00782DE6">
            <w:pPr>
              <w:jc w:val="right"/>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hideMark/>
          </w:tcPr>
          <w:p w14:paraId="668DE89D"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hideMark/>
          </w:tcPr>
          <w:p w14:paraId="6D21C37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hideMark/>
          </w:tcPr>
          <w:p w14:paraId="4354DD2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hideMark/>
          </w:tcPr>
          <w:p w14:paraId="29B45C0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hideMark/>
          </w:tcPr>
          <w:p w14:paraId="073A9FD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hideMark/>
          </w:tcPr>
          <w:p w14:paraId="6F125F7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hideMark/>
          </w:tcPr>
          <w:p w14:paraId="2EE4E45F"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E19D479" w14:textId="77777777" w:rsidR="00782DE6" w:rsidRPr="00782DE6"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FF8F62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07377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4EDE49" w14:textId="77777777" w:rsidTr="00782DE6">
        <w:trPr>
          <w:trHeight w:val="240"/>
        </w:trPr>
        <w:tc>
          <w:tcPr>
            <w:tcW w:w="156" w:type="pct"/>
            <w:tcBorders>
              <w:top w:val="nil"/>
              <w:left w:val="nil"/>
              <w:bottom w:val="nil"/>
              <w:right w:val="nil"/>
            </w:tcBorders>
            <w:shd w:val="clear" w:color="auto" w:fill="auto"/>
            <w:noWrap/>
            <w:vAlign w:val="bottom"/>
            <w:hideMark/>
          </w:tcPr>
          <w:p w14:paraId="799130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1FBB1A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DADE1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4A86AEFC"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F3CDD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32C98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D800B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9F8588"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7D2763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00E0496"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4D2917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D24153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BAF7A07" w14:textId="77777777" w:rsidTr="00782DE6">
        <w:trPr>
          <w:trHeight w:val="240"/>
        </w:trPr>
        <w:tc>
          <w:tcPr>
            <w:tcW w:w="156" w:type="pct"/>
            <w:tcBorders>
              <w:top w:val="nil"/>
              <w:left w:val="nil"/>
              <w:bottom w:val="nil"/>
              <w:right w:val="nil"/>
            </w:tcBorders>
            <w:shd w:val="clear" w:color="auto" w:fill="auto"/>
            <w:noWrap/>
            <w:hideMark/>
          </w:tcPr>
          <w:p w14:paraId="38B2614C"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w:t>
            </w:r>
          </w:p>
        </w:tc>
        <w:tc>
          <w:tcPr>
            <w:tcW w:w="724" w:type="pct"/>
            <w:tcBorders>
              <w:top w:val="nil"/>
              <w:left w:val="nil"/>
              <w:bottom w:val="nil"/>
              <w:right w:val="nil"/>
            </w:tcBorders>
            <w:shd w:val="clear" w:color="auto" w:fill="auto"/>
            <w:noWrap/>
            <w:hideMark/>
          </w:tcPr>
          <w:p w14:paraId="2E4B85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truei</w:t>
            </w:r>
            <w:proofErr w:type="spellEnd"/>
          </w:p>
        </w:tc>
        <w:tc>
          <w:tcPr>
            <w:tcW w:w="290" w:type="pct"/>
            <w:tcBorders>
              <w:top w:val="nil"/>
              <w:left w:val="nil"/>
              <w:bottom w:val="nil"/>
              <w:right w:val="nil"/>
            </w:tcBorders>
            <w:shd w:val="clear" w:color="auto" w:fill="auto"/>
            <w:noWrap/>
            <w:vAlign w:val="bottom"/>
            <w:hideMark/>
          </w:tcPr>
          <w:p w14:paraId="223D8D1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E5A54A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A6DF4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74F0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D0BE2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F1036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81CA0E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0.4677</w:t>
            </w:r>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 (L)</w:t>
            </w:r>
          </w:p>
        </w:tc>
      </w:tr>
      <w:tr w:rsidR="00782DE6" w:rsidRPr="00782DE6" w14:paraId="22A0125F" w14:textId="77777777" w:rsidTr="00782DE6">
        <w:trPr>
          <w:trHeight w:val="240"/>
        </w:trPr>
        <w:tc>
          <w:tcPr>
            <w:tcW w:w="156" w:type="pct"/>
            <w:tcBorders>
              <w:top w:val="nil"/>
              <w:left w:val="nil"/>
              <w:bottom w:val="nil"/>
              <w:right w:val="nil"/>
            </w:tcBorders>
            <w:shd w:val="clear" w:color="auto" w:fill="auto"/>
            <w:noWrap/>
            <w:vAlign w:val="bottom"/>
            <w:hideMark/>
          </w:tcPr>
          <w:p w14:paraId="65E916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0BD3F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2D06175"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bottom"/>
            <w:hideMark/>
          </w:tcPr>
          <w:p w14:paraId="3F37A9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bottom"/>
            <w:hideMark/>
          </w:tcPr>
          <w:p w14:paraId="556CD3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AF437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61337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+529</w:t>
            </w:r>
          </w:p>
        </w:tc>
        <w:tc>
          <w:tcPr>
            <w:tcW w:w="481" w:type="pct"/>
            <w:tcBorders>
              <w:top w:val="nil"/>
              <w:left w:val="nil"/>
              <w:bottom w:val="nil"/>
              <w:right w:val="nil"/>
            </w:tcBorders>
            <w:shd w:val="clear" w:color="auto" w:fill="auto"/>
            <w:noWrap/>
            <w:vAlign w:val="bottom"/>
            <w:hideMark/>
          </w:tcPr>
          <w:p w14:paraId="7A4400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+408</w:t>
            </w:r>
          </w:p>
        </w:tc>
        <w:tc>
          <w:tcPr>
            <w:tcW w:w="440" w:type="pct"/>
            <w:tcBorders>
              <w:top w:val="nil"/>
              <w:left w:val="nil"/>
              <w:bottom w:val="nil"/>
              <w:right w:val="nil"/>
            </w:tcBorders>
            <w:shd w:val="clear" w:color="auto" w:fill="auto"/>
            <w:noWrap/>
            <w:vAlign w:val="bottom"/>
            <w:hideMark/>
          </w:tcPr>
          <w:p w14:paraId="1DDE10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B2EF29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1CF86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732D5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EF95AF" w14:textId="77777777" w:rsidTr="00782DE6">
        <w:trPr>
          <w:trHeight w:val="240"/>
        </w:trPr>
        <w:tc>
          <w:tcPr>
            <w:tcW w:w="156" w:type="pct"/>
            <w:tcBorders>
              <w:top w:val="nil"/>
              <w:left w:val="nil"/>
              <w:bottom w:val="nil"/>
              <w:right w:val="nil"/>
            </w:tcBorders>
            <w:shd w:val="clear" w:color="auto" w:fill="auto"/>
            <w:noWrap/>
            <w:vAlign w:val="bottom"/>
            <w:hideMark/>
          </w:tcPr>
          <w:p w14:paraId="71ED78D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4236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3377F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bottom"/>
            <w:hideMark/>
          </w:tcPr>
          <w:p w14:paraId="0A8D45A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bottom"/>
            <w:hideMark/>
          </w:tcPr>
          <w:p w14:paraId="68B5B6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1E313F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183-975</w:t>
            </w:r>
          </w:p>
        </w:tc>
        <w:tc>
          <w:tcPr>
            <w:tcW w:w="481" w:type="pct"/>
            <w:tcBorders>
              <w:top w:val="nil"/>
              <w:left w:val="nil"/>
              <w:bottom w:val="nil"/>
              <w:right w:val="nil"/>
            </w:tcBorders>
            <w:shd w:val="clear" w:color="auto" w:fill="auto"/>
            <w:noWrap/>
            <w:vAlign w:val="bottom"/>
            <w:hideMark/>
          </w:tcPr>
          <w:p w14:paraId="6255DB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+374</w:t>
            </w:r>
          </w:p>
        </w:tc>
        <w:tc>
          <w:tcPr>
            <w:tcW w:w="481" w:type="pct"/>
            <w:tcBorders>
              <w:top w:val="nil"/>
              <w:left w:val="nil"/>
              <w:bottom w:val="nil"/>
              <w:right w:val="nil"/>
            </w:tcBorders>
            <w:shd w:val="clear" w:color="auto" w:fill="auto"/>
            <w:noWrap/>
            <w:vAlign w:val="bottom"/>
            <w:hideMark/>
          </w:tcPr>
          <w:p w14:paraId="12D8E4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+836</w:t>
            </w:r>
          </w:p>
        </w:tc>
        <w:tc>
          <w:tcPr>
            <w:tcW w:w="440" w:type="pct"/>
            <w:tcBorders>
              <w:top w:val="nil"/>
              <w:left w:val="nil"/>
              <w:bottom w:val="nil"/>
              <w:right w:val="nil"/>
            </w:tcBorders>
            <w:shd w:val="clear" w:color="auto" w:fill="auto"/>
            <w:noWrap/>
            <w:vAlign w:val="bottom"/>
            <w:hideMark/>
          </w:tcPr>
          <w:p w14:paraId="25B63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5A571BB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ACEC4D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9628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D2EFFEF" w14:textId="77777777" w:rsidTr="00782DE6">
        <w:trPr>
          <w:trHeight w:val="240"/>
        </w:trPr>
        <w:tc>
          <w:tcPr>
            <w:tcW w:w="156" w:type="pct"/>
            <w:tcBorders>
              <w:top w:val="nil"/>
              <w:left w:val="nil"/>
              <w:bottom w:val="nil"/>
              <w:right w:val="nil"/>
            </w:tcBorders>
            <w:shd w:val="clear" w:color="auto" w:fill="auto"/>
            <w:noWrap/>
            <w:vAlign w:val="bottom"/>
            <w:hideMark/>
          </w:tcPr>
          <w:p w14:paraId="794E3C6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712A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572387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bottom"/>
            <w:hideMark/>
          </w:tcPr>
          <w:p w14:paraId="59ED77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bottom"/>
            <w:hideMark/>
          </w:tcPr>
          <w:p w14:paraId="06042D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69569A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636-3147</w:t>
            </w:r>
          </w:p>
        </w:tc>
        <w:tc>
          <w:tcPr>
            <w:tcW w:w="481" w:type="pct"/>
            <w:tcBorders>
              <w:top w:val="nil"/>
              <w:left w:val="nil"/>
              <w:bottom w:val="nil"/>
              <w:right w:val="nil"/>
            </w:tcBorders>
            <w:shd w:val="clear" w:color="auto" w:fill="auto"/>
            <w:noWrap/>
            <w:vAlign w:val="bottom"/>
            <w:hideMark/>
          </w:tcPr>
          <w:p w14:paraId="3A6B6E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-53‡</w:t>
            </w:r>
          </w:p>
        </w:tc>
        <w:tc>
          <w:tcPr>
            <w:tcW w:w="481" w:type="pct"/>
            <w:tcBorders>
              <w:top w:val="nil"/>
              <w:left w:val="nil"/>
              <w:bottom w:val="nil"/>
              <w:right w:val="nil"/>
            </w:tcBorders>
            <w:shd w:val="clear" w:color="auto" w:fill="auto"/>
            <w:noWrap/>
            <w:vAlign w:val="bottom"/>
            <w:hideMark/>
          </w:tcPr>
          <w:p w14:paraId="467AB9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-207</w:t>
            </w:r>
          </w:p>
        </w:tc>
        <w:tc>
          <w:tcPr>
            <w:tcW w:w="440" w:type="pct"/>
            <w:tcBorders>
              <w:top w:val="nil"/>
              <w:left w:val="nil"/>
              <w:bottom w:val="nil"/>
              <w:right w:val="nil"/>
            </w:tcBorders>
            <w:shd w:val="clear" w:color="auto" w:fill="auto"/>
            <w:noWrap/>
            <w:vAlign w:val="bottom"/>
            <w:hideMark/>
          </w:tcPr>
          <w:p w14:paraId="6D3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A6900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3A81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6EDD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5C54E94" w14:textId="77777777" w:rsidTr="00782DE6">
        <w:trPr>
          <w:trHeight w:val="240"/>
        </w:trPr>
        <w:tc>
          <w:tcPr>
            <w:tcW w:w="156" w:type="pct"/>
            <w:tcBorders>
              <w:top w:val="nil"/>
              <w:left w:val="nil"/>
              <w:bottom w:val="nil"/>
              <w:right w:val="nil"/>
            </w:tcBorders>
            <w:shd w:val="clear" w:color="auto" w:fill="auto"/>
            <w:noWrap/>
            <w:vAlign w:val="bottom"/>
            <w:hideMark/>
          </w:tcPr>
          <w:p w14:paraId="0F1D61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53E81A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A004DF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8BAD69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2C82A9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15B4F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CB919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9C1F8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7131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87EA72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DDF673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E86D5CF"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63A37C9C" w14:textId="77777777" w:rsidTr="001E3628">
        <w:trPr>
          <w:trHeight w:val="240"/>
        </w:trPr>
        <w:tc>
          <w:tcPr>
            <w:tcW w:w="156" w:type="pct"/>
            <w:tcBorders>
              <w:top w:val="nil"/>
              <w:left w:val="nil"/>
              <w:bottom w:val="nil"/>
              <w:right w:val="nil"/>
            </w:tcBorders>
            <w:shd w:val="clear" w:color="auto" w:fill="auto"/>
            <w:noWrap/>
            <w:hideMark/>
          </w:tcPr>
          <w:p w14:paraId="1D643838"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w:t>
            </w:r>
          </w:p>
        </w:tc>
        <w:tc>
          <w:tcPr>
            <w:tcW w:w="724" w:type="pct"/>
            <w:tcBorders>
              <w:top w:val="nil"/>
              <w:left w:val="nil"/>
              <w:bottom w:val="nil"/>
              <w:right w:val="nil"/>
            </w:tcBorders>
            <w:shd w:val="clear" w:color="auto" w:fill="auto"/>
            <w:noWrap/>
            <w:hideMark/>
          </w:tcPr>
          <w:p w14:paraId="28CD7584"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griseus</w:t>
            </w:r>
            <w:proofErr w:type="spellEnd"/>
          </w:p>
        </w:tc>
        <w:tc>
          <w:tcPr>
            <w:tcW w:w="290" w:type="pct"/>
            <w:tcBorders>
              <w:top w:val="nil"/>
              <w:left w:val="nil"/>
              <w:bottom w:val="nil"/>
              <w:right w:val="nil"/>
            </w:tcBorders>
            <w:shd w:val="clear" w:color="auto" w:fill="auto"/>
            <w:noWrap/>
            <w:vAlign w:val="bottom"/>
            <w:hideMark/>
          </w:tcPr>
          <w:p w14:paraId="6D22132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F44D2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E4A4A3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30CE70F"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08F933"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4CEFB3"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945528"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782DE6" w:rsidRDefault="001E3628"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1E3628" w:rsidRPr="00782DE6" w14:paraId="00DA5235" w14:textId="77777777" w:rsidTr="001E3628">
        <w:trPr>
          <w:trHeight w:val="240"/>
        </w:trPr>
        <w:tc>
          <w:tcPr>
            <w:tcW w:w="156" w:type="pct"/>
            <w:tcBorders>
              <w:top w:val="nil"/>
              <w:left w:val="nil"/>
              <w:bottom w:val="nil"/>
              <w:right w:val="nil"/>
            </w:tcBorders>
            <w:shd w:val="clear" w:color="auto" w:fill="auto"/>
            <w:noWrap/>
            <w:vAlign w:val="bottom"/>
            <w:hideMark/>
          </w:tcPr>
          <w:p w14:paraId="11F064DC"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5A0CE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AD267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A8D647"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8314D2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6A294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103-1051</w:t>
            </w:r>
          </w:p>
        </w:tc>
        <w:tc>
          <w:tcPr>
            <w:tcW w:w="481" w:type="pct"/>
            <w:tcBorders>
              <w:top w:val="nil"/>
              <w:left w:val="nil"/>
              <w:bottom w:val="nil"/>
              <w:right w:val="nil"/>
            </w:tcBorders>
            <w:shd w:val="clear" w:color="auto" w:fill="auto"/>
            <w:noWrap/>
            <w:vAlign w:val="bottom"/>
            <w:hideMark/>
          </w:tcPr>
          <w:p w14:paraId="51BDC37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80145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+671</w:t>
            </w:r>
          </w:p>
        </w:tc>
        <w:tc>
          <w:tcPr>
            <w:tcW w:w="440" w:type="pct"/>
            <w:tcBorders>
              <w:top w:val="nil"/>
              <w:left w:val="nil"/>
              <w:bottom w:val="nil"/>
              <w:right w:val="nil"/>
            </w:tcBorders>
            <w:shd w:val="clear" w:color="auto" w:fill="auto"/>
            <w:noWrap/>
            <w:vAlign w:val="bottom"/>
            <w:hideMark/>
          </w:tcPr>
          <w:p w14:paraId="63C9084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4D39FF1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FB8997"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62E3BCAD" w14:textId="77777777" w:rsidTr="001E3628">
        <w:trPr>
          <w:trHeight w:val="240"/>
        </w:trPr>
        <w:tc>
          <w:tcPr>
            <w:tcW w:w="156" w:type="pct"/>
            <w:tcBorders>
              <w:top w:val="nil"/>
              <w:left w:val="nil"/>
              <w:bottom w:val="nil"/>
              <w:right w:val="nil"/>
            </w:tcBorders>
            <w:shd w:val="clear" w:color="auto" w:fill="auto"/>
            <w:noWrap/>
            <w:vAlign w:val="bottom"/>
            <w:hideMark/>
          </w:tcPr>
          <w:p w14:paraId="5290616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F524A1"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28AF79F"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84A8560"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DEB7BF5"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DFF35C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183-1951</w:t>
            </w:r>
          </w:p>
        </w:tc>
        <w:tc>
          <w:tcPr>
            <w:tcW w:w="481" w:type="pct"/>
            <w:tcBorders>
              <w:top w:val="nil"/>
              <w:left w:val="nil"/>
              <w:bottom w:val="nil"/>
              <w:right w:val="nil"/>
            </w:tcBorders>
            <w:shd w:val="clear" w:color="auto" w:fill="auto"/>
            <w:noWrap/>
            <w:vAlign w:val="bottom"/>
            <w:hideMark/>
          </w:tcPr>
          <w:p w14:paraId="02BFE47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6ACB8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-262</w:t>
            </w:r>
          </w:p>
        </w:tc>
        <w:tc>
          <w:tcPr>
            <w:tcW w:w="440" w:type="pct"/>
            <w:tcBorders>
              <w:top w:val="nil"/>
              <w:left w:val="nil"/>
              <w:bottom w:val="nil"/>
              <w:right w:val="nil"/>
            </w:tcBorders>
            <w:shd w:val="clear" w:color="auto" w:fill="auto"/>
            <w:noWrap/>
            <w:vAlign w:val="bottom"/>
            <w:hideMark/>
          </w:tcPr>
          <w:p w14:paraId="7B203FA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Contact -U</w:t>
            </w:r>
          </w:p>
        </w:tc>
        <w:tc>
          <w:tcPr>
            <w:tcW w:w="726" w:type="pct"/>
            <w:gridSpan w:val="2"/>
            <w:vMerge/>
            <w:tcBorders>
              <w:left w:val="nil"/>
              <w:right w:val="nil"/>
            </w:tcBorders>
            <w:vAlign w:val="center"/>
            <w:hideMark/>
          </w:tcPr>
          <w:p w14:paraId="104822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A6C2C14"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08F7D229" w14:textId="77777777" w:rsidTr="001E3628">
        <w:trPr>
          <w:trHeight w:val="240"/>
        </w:trPr>
        <w:tc>
          <w:tcPr>
            <w:tcW w:w="156" w:type="pct"/>
            <w:tcBorders>
              <w:top w:val="nil"/>
              <w:left w:val="nil"/>
              <w:bottom w:val="nil"/>
              <w:right w:val="nil"/>
            </w:tcBorders>
            <w:shd w:val="clear" w:color="auto" w:fill="auto"/>
            <w:noWrap/>
            <w:vAlign w:val="bottom"/>
            <w:hideMark/>
          </w:tcPr>
          <w:p w14:paraId="55CA28A4"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85F5B7"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305B06"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F20E473"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BE8DF94"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D5F56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787-2364</w:t>
            </w:r>
          </w:p>
        </w:tc>
        <w:tc>
          <w:tcPr>
            <w:tcW w:w="481" w:type="pct"/>
            <w:tcBorders>
              <w:top w:val="nil"/>
              <w:left w:val="nil"/>
              <w:bottom w:val="nil"/>
              <w:right w:val="nil"/>
            </w:tcBorders>
            <w:shd w:val="clear" w:color="auto" w:fill="auto"/>
            <w:noWrap/>
            <w:vAlign w:val="bottom"/>
            <w:hideMark/>
          </w:tcPr>
          <w:p w14:paraId="7E34329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+720</w:t>
            </w:r>
          </w:p>
        </w:tc>
        <w:tc>
          <w:tcPr>
            <w:tcW w:w="481" w:type="pct"/>
            <w:tcBorders>
              <w:top w:val="nil"/>
              <w:left w:val="nil"/>
              <w:bottom w:val="nil"/>
              <w:right w:val="nil"/>
            </w:tcBorders>
            <w:shd w:val="clear" w:color="auto" w:fill="auto"/>
            <w:noWrap/>
            <w:vAlign w:val="bottom"/>
            <w:hideMark/>
          </w:tcPr>
          <w:p w14:paraId="3385409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-750</w:t>
            </w:r>
          </w:p>
        </w:tc>
        <w:tc>
          <w:tcPr>
            <w:tcW w:w="440" w:type="pct"/>
            <w:tcBorders>
              <w:top w:val="nil"/>
              <w:left w:val="nil"/>
              <w:bottom w:val="nil"/>
              <w:right w:val="nil"/>
            </w:tcBorders>
            <w:shd w:val="clear" w:color="auto" w:fill="auto"/>
            <w:noWrap/>
            <w:vAlign w:val="bottom"/>
            <w:hideMark/>
          </w:tcPr>
          <w:p w14:paraId="1A0BBF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 -U</w:t>
            </w:r>
          </w:p>
        </w:tc>
        <w:tc>
          <w:tcPr>
            <w:tcW w:w="726" w:type="pct"/>
            <w:gridSpan w:val="2"/>
            <w:vMerge/>
            <w:tcBorders>
              <w:left w:val="nil"/>
              <w:bottom w:val="nil"/>
              <w:right w:val="nil"/>
            </w:tcBorders>
            <w:vAlign w:val="center"/>
            <w:hideMark/>
          </w:tcPr>
          <w:p w14:paraId="0F2E5E1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DBBD3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0368B93" w14:textId="77777777" w:rsidTr="00782DE6">
        <w:trPr>
          <w:trHeight w:val="240"/>
        </w:trPr>
        <w:tc>
          <w:tcPr>
            <w:tcW w:w="156" w:type="pct"/>
            <w:tcBorders>
              <w:top w:val="nil"/>
              <w:left w:val="nil"/>
              <w:bottom w:val="nil"/>
              <w:right w:val="nil"/>
            </w:tcBorders>
            <w:shd w:val="clear" w:color="auto" w:fill="auto"/>
            <w:noWrap/>
            <w:vAlign w:val="bottom"/>
            <w:hideMark/>
          </w:tcPr>
          <w:p w14:paraId="2646322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DFFF86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E92F8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FD1B87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9FA12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5F7084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1063A5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F97A5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D842A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282376B"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894DE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229FF5E"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71EB40" w14:textId="77777777" w:rsidTr="00782DE6">
        <w:trPr>
          <w:trHeight w:val="240"/>
        </w:trPr>
        <w:tc>
          <w:tcPr>
            <w:tcW w:w="156" w:type="pct"/>
            <w:tcBorders>
              <w:top w:val="nil"/>
              <w:left w:val="nil"/>
              <w:bottom w:val="nil"/>
              <w:right w:val="nil"/>
            </w:tcBorders>
            <w:shd w:val="clear" w:color="auto" w:fill="auto"/>
            <w:noWrap/>
            <w:hideMark/>
          </w:tcPr>
          <w:p w14:paraId="17953263"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w:t>
            </w:r>
          </w:p>
        </w:tc>
        <w:tc>
          <w:tcPr>
            <w:tcW w:w="724" w:type="pct"/>
            <w:tcBorders>
              <w:top w:val="nil"/>
              <w:left w:val="nil"/>
              <w:bottom w:val="nil"/>
              <w:right w:val="nil"/>
            </w:tcBorders>
            <w:shd w:val="clear" w:color="auto" w:fill="auto"/>
            <w:noWrap/>
            <w:hideMark/>
          </w:tcPr>
          <w:p w14:paraId="51BACB5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Dipodomys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agilis</w:t>
            </w:r>
            <w:proofErr w:type="spellEnd"/>
          </w:p>
        </w:tc>
        <w:tc>
          <w:tcPr>
            <w:tcW w:w="290" w:type="pct"/>
            <w:tcBorders>
              <w:top w:val="nil"/>
              <w:left w:val="nil"/>
              <w:bottom w:val="nil"/>
              <w:right w:val="nil"/>
            </w:tcBorders>
            <w:shd w:val="clear" w:color="auto" w:fill="auto"/>
            <w:noWrap/>
            <w:vAlign w:val="bottom"/>
            <w:hideMark/>
          </w:tcPr>
          <w:p w14:paraId="0617BE7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F2D0B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93DF57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8FFA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2366F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6ACFA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5AC1F0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0.2470</w:t>
            </w:r>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3C74A7A" w14:textId="77777777" w:rsidTr="00782DE6">
        <w:trPr>
          <w:trHeight w:val="240"/>
        </w:trPr>
        <w:tc>
          <w:tcPr>
            <w:tcW w:w="156" w:type="pct"/>
            <w:tcBorders>
              <w:top w:val="nil"/>
              <w:left w:val="nil"/>
              <w:bottom w:val="nil"/>
              <w:right w:val="nil"/>
            </w:tcBorders>
            <w:shd w:val="clear" w:color="auto" w:fill="auto"/>
            <w:noWrap/>
            <w:vAlign w:val="bottom"/>
            <w:hideMark/>
          </w:tcPr>
          <w:p w14:paraId="275ACE4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A8D72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551FC8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5552BF2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27D41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7A4B3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2C506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A222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6075F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3EBD66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8C715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BE4636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8F3DF3E" w14:textId="77777777" w:rsidTr="00782DE6">
        <w:trPr>
          <w:trHeight w:val="240"/>
        </w:trPr>
        <w:tc>
          <w:tcPr>
            <w:tcW w:w="156" w:type="pct"/>
            <w:tcBorders>
              <w:top w:val="nil"/>
              <w:left w:val="nil"/>
              <w:bottom w:val="nil"/>
              <w:right w:val="nil"/>
            </w:tcBorders>
            <w:shd w:val="clear" w:color="auto" w:fill="auto"/>
            <w:noWrap/>
            <w:vAlign w:val="bottom"/>
            <w:hideMark/>
          </w:tcPr>
          <w:p w14:paraId="7F810A2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6F6039"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FCB2D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C2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1C5547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A4673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D886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CB9E0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1E9AC3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C8180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F2C38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7D535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624EA7D" w14:textId="77777777" w:rsidTr="00782DE6">
        <w:trPr>
          <w:trHeight w:val="240"/>
        </w:trPr>
        <w:tc>
          <w:tcPr>
            <w:tcW w:w="156" w:type="pct"/>
            <w:tcBorders>
              <w:top w:val="nil"/>
              <w:left w:val="nil"/>
              <w:bottom w:val="nil"/>
              <w:right w:val="nil"/>
            </w:tcBorders>
            <w:shd w:val="clear" w:color="auto" w:fill="auto"/>
            <w:noWrap/>
            <w:vAlign w:val="bottom"/>
            <w:hideMark/>
          </w:tcPr>
          <w:p w14:paraId="2EC819E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D9583B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EBA9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AD543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9B6E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1FDFA6F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721-1860</w:t>
            </w:r>
          </w:p>
        </w:tc>
        <w:tc>
          <w:tcPr>
            <w:tcW w:w="481" w:type="pct"/>
            <w:tcBorders>
              <w:top w:val="nil"/>
              <w:left w:val="nil"/>
              <w:bottom w:val="nil"/>
              <w:right w:val="nil"/>
            </w:tcBorders>
            <w:shd w:val="clear" w:color="auto" w:fill="auto"/>
            <w:noWrap/>
            <w:vAlign w:val="bottom"/>
            <w:hideMark/>
          </w:tcPr>
          <w:p w14:paraId="6214548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40FB9B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+307</w:t>
            </w:r>
          </w:p>
        </w:tc>
        <w:tc>
          <w:tcPr>
            <w:tcW w:w="440" w:type="pct"/>
            <w:tcBorders>
              <w:top w:val="nil"/>
              <w:left w:val="nil"/>
              <w:bottom w:val="nil"/>
              <w:right w:val="nil"/>
            </w:tcBorders>
            <w:shd w:val="clear" w:color="auto" w:fill="auto"/>
            <w:noWrap/>
            <w:vAlign w:val="bottom"/>
            <w:hideMark/>
          </w:tcPr>
          <w:p w14:paraId="0F97E2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50DCFBF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8BA502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EA0B3F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990EABE" w14:textId="77777777" w:rsidTr="00782DE6">
        <w:trPr>
          <w:trHeight w:val="240"/>
        </w:trPr>
        <w:tc>
          <w:tcPr>
            <w:tcW w:w="156" w:type="pct"/>
            <w:tcBorders>
              <w:top w:val="nil"/>
              <w:left w:val="nil"/>
              <w:bottom w:val="nil"/>
              <w:right w:val="nil"/>
            </w:tcBorders>
            <w:shd w:val="clear" w:color="auto" w:fill="auto"/>
            <w:noWrap/>
            <w:vAlign w:val="bottom"/>
            <w:hideMark/>
          </w:tcPr>
          <w:p w14:paraId="31449C7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347AD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85A827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4C1E0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A296D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26546C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259382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CD082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BF09C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AE7CF71"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A0E175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9A13C3D"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937A21E" w14:textId="77777777" w:rsidTr="00782DE6">
        <w:trPr>
          <w:trHeight w:val="240"/>
        </w:trPr>
        <w:tc>
          <w:tcPr>
            <w:tcW w:w="156" w:type="pct"/>
            <w:tcBorders>
              <w:top w:val="nil"/>
              <w:left w:val="nil"/>
              <w:bottom w:val="nil"/>
              <w:right w:val="nil"/>
            </w:tcBorders>
            <w:shd w:val="clear" w:color="auto" w:fill="auto"/>
            <w:noWrap/>
            <w:hideMark/>
          </w:tcPr>
          <w:p w14:paraId="078A5B29"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w:t>
            </w:r>
          </w:p>
        </w:tc>
        <w:tc>
          <w:tcPr>
            <w:tcW w:w="724" w:type="pct"/>
            <w:tcBorders>
              <w:top w:val="nil"/>
              <w:left w:val="nil"/>
              <w:bottom w:val="nil"/>
              <w:right w:val="nil"/>
            </w:tcBorders>
            <w:shd w:val="clear" w:color="auto" w:fill="auto"/>
            <w:noWrap/>
            <w:hideMark/>
          </w:tcPr>
          <w:p w14:paraId="61D7E91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merriami</w:t>
            </w:r>
            <w:proofErr w:type="spellEnd"/>
          </w:p>
        </w:tc>
        <w:tc>
          <w:tcPr>
            <w:tcW w:w="290" w:type="pct"/>
            <w:tcBorders>
              <w:top w:val="nil"/>
              <w:left w:val="nil"/>
              <w:bottom w:val="nil"/>
              <w:right w:val="nil"/>
            </w:tcBorders>
            <w:shd w:val="clear" w:color="auto" w:fill="auto"/>
            <w:noWrap/>
            <w:vAlign w:val="bottom"/>
            <w:hideMark/>
          </w:tcPr>
          <w:p w14:paraId="3316163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15EDCF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F4F2D1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B82C5D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2EBCE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647E1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947126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0.1284</w:t>
            </w:r>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Lower–Upper Sonoran (L)</w:t>
            </w:r>
          </w:p>
        </w:tc>
      </w:tr>
      <w:tr w:rsidR="00782DE6" w:rsidRPr="00782DE6" w14:paraId="3C4D7E6F" w14:textId="77777777" w:rsidTr="00782DE6">
        <w:trPr>
          <w:trHeight w:val="240"/>
        </w:trPr>
        <w:tc>
          <w:tcPr>
            <w:tcW w:w="156" w:type="pct"/>
            <w:tcBorders>
              <w:top w:val="nil"/>
              <w:left w:val="nil"/>
              <w:bottom w:val="nil"/>
              <w:right w:val="nil"/>
            </w:tcBorders>
            <w:shd w:val="clear" w:color="auto" w:fill="auto"/>
            <w:noWrap/>
            <w:vAlign w:val="bottom"/>
            <w:hideMark/>
          </w:tcPr>
          <w:p w14:paraId="0653166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FBF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A7919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8974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84CC4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421AF1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B46A6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605EF5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F884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9FDED1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7C95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F7A279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C4B1F37" w14:textId="77777777" w:rsidTr="00782DE6">
        <w:trPr>
          <w:trHeight w:val="240"/>
        </w:trPr>
        <w:tc>
          <w:tcPr>
            <w:tcW w:w="156" w:type="pct"/>
            <w:tcBorders>
              <w:top w:val="nil"/>
              <w:left w:val="nil"/>
              <w:bottom w:val="nil"/>
              <w:right w:val="nil"/>
            </w:tcBorders>
            <w:shd w:val="clear" w:color="auto" w:fill="auto"/>
            <w:noWrap/>
            <w:vAlign w:val="bottom"/>
            <w:hideMark/>
          </w:tcPr>
          <w:p w14:paraId="03F8332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D030C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4ECC7B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AB6ADD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0.25</w:t>
            </w:r>
          </w:p>
        </w:tc>
        <w:tc>
          <w:tcPr>
            <w:tcW w:w="332" w:type="pct"/>
            <w:tcBorders>
              <w:top w:val="nil"/>
              <w:left w:val="nil"/>
              <w:bottom w:val="nil"/>
              <w:right w:val="nil"/>
            </w:tcBorders>
            <w:shd w:val="clear" w:color="auto" w:fill="auto"/>
            <w:noWrap/>
            <w:vAlign w:val="center"/>
            <w:hideMark/>
          </w:tcPr>
          <w:p w14:paraId="5D38F73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0.21</w:t>
            </w:r>
          </w:p>
        </w:tc>
        <w:tc>
          <w:tcPr>
            <w:tcW w:w="319" w:type="pct"/>
            <w:tcBorders>
              <w:top w:val="nil"/>
              <w:left w:val="nil"/>
              <w:bottom w:val="nil"/>
              <w:right w:val="nil"/>
            </w:tcBorders>
            <w:shd w:val="clear" w:color="auto" w:fill="auto"/>
            <w:noWrap/>
            <w:vAlign w:val="bottom"/>
            <w:hideMark/>
          </w:tcPr>
          <w:p w14:paraId="6D6FC8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488-1524</w:t>
            </w:r>
          </w:p>
        </w:tc>
        <w:tc>
          <w:tcPr>
            <w:tcW w:w="481" w:type="pct"/>
            <w:tcBorders>
              <w:top w:val="nil"/>
              <w:left w:val="nil"/>
              <w:bottom w:val="nil"/>
              <w:right w:val="nil"/>
            </w:tcBorders>
            <w:shd w:val="clear" w:color="auto" w:fill="auto"/>
            <w:noWrap/>
            <w:vAlign w:val="bottom"/>
            <w:hideMark/>
          </w:tcPr>
          <w:p w14:paraId="746F7F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47978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309293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17F1DF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4AC5CE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73CB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B856F1" w14:textId="77777777" w:rsidTr="00782DE6">
        <w:trPr>
          <w:trHeight w:val="240"/>
        </w:trPr>
        <w:tc>
          <w:tcPr>
            <w:tcW w:w="156" w:type="pct"/>
            <w:tcBorders>
              <w:top w:val="nil"/>
              <w:left w:val="nil"/>
              <w:bottom w:val="nil"/>
              <w:right w:val="nil"/>
            </w:tcBorders>
            <w:shd w:val="clear" w:color="auto" w:fill="auto"/>
            <w:noWrap/>
            <w:vAlign w:val="bottom"/>
            <w:hideMark/>
          </w:tcPr>
          <w:p w14:paraId="58F95D7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297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F85F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88508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0.43</w:t>
            </w:r>
          </w:p>
        </w:tc>
        <w:tc>
          <w:tcPr>
            <w:tcW w:w="332" w:type="pct"/>
            <w:tcBorders>
              <w:top w:val="nil"/>
              <w:left w:val="nil"/>
              <w:bottom w:val="nil"/>
              <w:right w:val="nil"/>
            </w:tcBorders>
            <w:shd w:val="clear" w:color="auto" w:fill="auto"/>
            <w:noWrap/>
            <w:vAlign w:val="center"/>
            <w:hideMark/>
          </w:tcPr>
          <w:p w14:paraId="72AF64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19" w:type="pct"/>
            <w:tcBorders>
              <w:top w:val="nil"/>
              <w:left w:val="nil"/>
              <w:bottom w:val="nil"/>
              <w:right w:val="nil"/>
            </w:tcBorders>
            <w:shd w:val="clear" w:color="auto" w:fill="auto"/>
            <w:noWrap/>
            <w:vAlign w:val="bottom"/>
            <w:hideMark/>
          </w:tcPr>
          <w:p w14:paraId="4D9E67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636-2732</w:t>
            </w:r>
          </w:p>
        </w:tc>
        <w:tc>
          <w:tcPr>
            <w:tcW w:w="481" w:type="pct"/>
            <w:tcBorders>
              <w:top w:val="nil"/>
              <w:left w:val="nil"/>
              <w:bottom w:val="nil"/>
              <w:right w:val="nil"/>
            </w:tcBorders>
            <w:shd w:val="clear" w:color="auto" w:fill="auto"/>
            <w:noWrap/>
            <w:vAlign w:val="bottom"/>
            <w:hideMark/>
          </w:tcPr>
          <w:p w14:paraId="50E7CC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92F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79E7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EABA20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974E38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4A8AB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E2CA7F8" w14:textId="77777777" w:rsidTr="00782DE6">
        <w:trPr>
          <w:trHeight w:val="240"/>
        </w:trPr>
        <w:tc>
          <w:tcPr>
            <w:tcW w:w="156" w:type="pct"/>
            <w:tcBorders>
              <w:top w:val="nil"/>
              <w:left w:val="nil"/>
              <w:bottom w:val="nil"/>
              <w:right w:val="nil"/>
            </w:tcBorders>
            <w:shd w:val="clear" w:color="auto" w:fill="auto"/>
            <w:noWrap/>
            <w:vAlign w:val="bottom"/>
            <w:hideMark/>
          </w:tcPr>
          <w:p w14:paraId="5CEC017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01089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3B4A628"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4574A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C01EB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C66945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569DB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EE08F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DDBCDF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47A5B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50E2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23A2E3"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7229E8" w14:textId="77777777" w:rsidTr="00782DE6">
        <w:trPr>
          <w:trHeight w:val="240"/>
        </w:trPr>
        <w:tc>
          <w:tcPr>
            <w:tcW w:w="156" w:type="pct"/>
            <w:tcBorders>
              <w:top w:val="nil"/>
              <w:left w:val="nil"/>
              <w:bottom w:val="nil"/>
              <w:right w:val="nil"/>
            </w:tcBorders>
            <w:shd w:val="clear" w:color="auto" w:fill="auto"/>
            <w:noWrap/>
            <w:hideMark/>
          </w:tcPr>
          <w:p w14:paraId="2234B63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w:t>
            </w:r>
          </w:p>
        </w:tc>
        <w:tc>
          <w:tcPr>
            <w:tcW w:w="724" w:type="pct"/>
            <w:tcBorders>
              <w:top w:val="nil"/>
              <w:left w:val="nil"/>
              <w:bottom w:val="nil"/>
              <w:right w:val="nil"/>
            </w:tcBorders>
            <w:shd w:val="clear" w:color="auto" w:fill="auto"/>
            <w:noWrap/>
            <w:hideMark/>
          </w:tcPr>
          <w:p w14:paraId="5B3EABF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boylii</w:t>
            </w:r>
            <w:proofErr w:type="spellEnd"/>
          </w:p>
        </w:tc>
        <w:tc>
          <w:tcPr>
            <w:tcW w:w="290" w:type="pct"/>
            <w:tcBorders>
              <w:top w:val="nil"/>
              <w:left w:val="nil"/>
              <w:bottom w:val="nil"/>
              <w:right w:val="nil"/>
            </w:tcBorders>
            <w:shd w:val="clear" w:color="auto" w:fill="auto"/>
            <w:noWrap/>
            <w:vAlign w:val="bottom"/>
            <w:hideMark/>
          </w:tcPr>
          <w:p w14:paraId="0E5778E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CC6C1F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00AE39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CCAC63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A221C9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AEDB3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41BAB95"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0.5811</w:t>
            </w:r>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Upper Sonoran–Transition (L)</w:t>
            </w:r>
          </w:p>
        </w:tc>
      </w:tr>
      <w:tr w:rsidR="00782DE6" w:rsidRPr="00782DE6" w14:paraId="41CA9474" w14:textId="77777777" w:rsidTr="00782DE6">
        <w:trPr>
          <w:trHeight w:val="240"/>
        </w:trPr>
        <w:tc>
          <w:tcPr>
            <w:tcW w:w="156" w:type="pct"/>
            <w:tcBorders>
              <w:top w:val="nil"/>
              <w:left w:val="nil"/>
              <w:bottom w:val="nil"/>
              <w:right w:val="nil"/>
            </w:tcBorders>
            <w:shd w:val="clear" w:color="auto" w:fill="auto"/>
            <w:noWrap/>
            <w:vAlign w:val="bottom"/>
            <w:hideMark/>
          </w:tcPr>
          <w:p w14:paraId="07BE4C2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7B2CD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74C77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0E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center"/>
            <w:hideMark/>
          </w:tcPr>
          <w:p w14:paraId="73D553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59E447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259314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1695B2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7E983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45F7DDD"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E6C4D0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D47CF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282998" w14:textId="77777777" w:rsidTr="00782DE6">
        <w:trPr>
          <w:trHeight w:val="240"/>
        </w:trPr>
        <w:tc>
          <w:tcPr>
            <w:tcW w:w="156" w:type="pct"/>
            <w:tcBorders>
              <w:top w:val="nil"/>
              <w:left w:val="nil"/>
              <w:bottom w:val="nil"/>
              <w:right w:val="nil"/>
            </w:tcBorders>
            <w:shd w:val="clear" w:color="auto" w:fill="auto"/>
            <w:noWrap/>
            <w:vAlign w:val="bottom"/>
            <w:hideMark/>
          </w:tcPr>
          <w:p w14:paraId="13ADEAA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20ED6B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4FF51C"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C7B09B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32" w:type="pct"/>
            <w:tcBorders>
              <w:top w:val="nil"/>
              <w:left w:val="nil"/>
              <w:bottom w:val="nil"/>
              <w:right w:val="nil"/>
            </w:tcBorders>
            <w:shd w:val="clear" w:color="auto" w:fill="auto"/>
            <w:noWrap/>
            <w:vAlign w:val="center"/>
            <w:hideMark/>
          </w:tcPr>
          <w:p w14:paraId="573083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7B2FC80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183-2464</w:t>
            </w:r>
          </w:p>
        </w:tc>
        <w:tc>
          <w:tcPr>
            <w:tcW w:w="481" w:type="pct"/>
            <w:tcBorders>
              <w:top w:val="nil"/>
              <w:left w:val="nil"/>
              <w:bottom w:val="nil"/>
              <w:right w:val="nil"/>
            </w:tcBorders>
            <w:shd w:val="clear" w:color="auto" w:fill="auto"/>
            <w:noWrap/>
            <w:vAlign w:val="bottom"/>
            <w:hideMark/>
          </w:tcPr>
          <w:p w14:paraId="731A0B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-126‡</w:t>
            </w:r>
          </w:p>
        </w:tc>
        <w:tc>
          <w:tcPr>
            <w:tcW w:w="481" w:type="pct"/>
            <w:tcBorders>
              <w:top w:val="nil"/>
              <w:left w:val="nil"/>
              <w:bottom w:val="nil"/>
              <w:right w:val="nil"/>
            </w:tcBorders>
            <w:shd w:val="clear" w:color="auto" w:fill="auto"/>
            <w:noWrap/>
            <w:vAlign w:val="bottom"/>
            <w:hideMark/>
          </w:tcPr>
          <w:p w14:paraId="49411EE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24BB4F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0D6A96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D20DC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C84C6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3FDDDC" w14:textId="77777777" w:rsidTr="00782DE6">
        <w:trPr>
          <w:trHeight w:val="240"/>
        </w:trPr>
        <w:tc>
          <w:tcPr>
            <w:tcW w:w="156" w:type="pct"/>
            <w:tcBorders>
              <w:top w:val="nil"/>
              <w:left w:val="nil"/>
              <w:bottom w:val="nil"/>
              <w:right w:val="nil"/>
            </w:tcBorders>
            <w:shd w:val="clear" w:color="auto" w:fill="auto"/>
            <w:noWrap/>
            <w:vAlign w:val="bottom"/>
            <w:hideMark/>
          </w:tcPr>
          <w:p w14:paraId="62D070B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08F7A"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0D3AF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29D36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32" w:type="pct"/>
            <w:tcBorders>
              <w:top w:val="nil"/>
              <w:left w:val="nil"/>
              <w:bottom w:val="nil"/>
              <w:right w:val="nil"/>
            </w:tcBorders>
            <w:shd w:val="clear" w:color="auto" w:fill="auto"/>
            <w:noWrap/>
            <w:vAlign w:val="center"/>
            <w:hideMark/>
          </w:tcPr>
          <w:p w14:paraId="743751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94EC3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118-3147</w:t>
            </w:r>
          </w:p>
        </w:tc>
        <w:tc>
          <w:tcPr>
            <w:tcW w:w="481" w:type="pct"/>
            <w:tcBorders>
              <w:top w:val="nil"/>
              <w:left w:val="nil"/>
              <w:bottom w:val="nil"/>
              <w:right w:val="nil"/>
            </w:tcBorders>
            <w:shd w:val="clear" w:color="auto" w:fill="auto"/>
            <w:noWrap/>
            <w:vAlign w:val="bottom"/>
            <w:hideMark/>
          </w:tcPr>
          <w:p w14:paraId="2DB557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481" w:type="pct"/>
            <w:tcBorders>
              <w:top w:val="nil"/>
              <w:left w:val="nil"/>
              <w:bottom w:val="nil"/>
              <w:right w:val="nil"/>
            </w:tcBorders>
            <w:shd w:val="clear" w:color="auto" w:fill="auto"/>
            <w:noWrap/>
            <w:vAlign w:val="bottom"/>
            <w:hideMark/>
          </w:tcPr>
          <w:p w14:paraId="20ECB3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-865</w:t>
            </w:r>
          </w:p>
        </w:tc>
        <w:tc>
          <w:tcPr>
            <w:tcW w:w="440" w:type="pct"/>
            <w:tcBorders>
              <w:top w:val="nil"/>
              <w:left w:val="nil"/>
              <w:bottom w:val="nil"/>
              <w:right w:val="nil"/>
            </w:tcBorders>
            <w:shd w:val="clear" w:color="auto" w:fill="auto"/>
            <w:noWrap/>
            <w:vAlign w:val="bottom"/>
            <w:hideMark/>
          </w:tcPr>
          <w:p w14:paraId="33B522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6F5924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5F86A01"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07908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71607DA" w14:textId="77777777" w:rsidTr="00782DE6">
        <w:trPr>
          <w:trHeight w:val="240"/>
        </w:trPr>
        <w:tc>
          <w:tcPr>
            <w:tcW w:w="156" w:type="pct"/>
            <w:tcBorders>
              <w:top w:val="nil"/>
              <w:left w:val="nil"/>
              <w:bottom w:val="nil"/>
              <w:right w:val="nil"/>
            </w:tcBorders>
            <w:shd w:val="clear" w:color="auto" w:fill="auto"/>
            <w:noWrap/>
            <w:vAlign w:val="bottom"/>
            <w:hideMark/>
          </w:tcPr>
          <w:p w14:paraId="3C2F2CD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8D73D5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45936A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D919A6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5DE1CA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FD9FA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E20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9E5158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478A773"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33BCCFD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D7DC4D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F466BD"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567F72B8" w14:textId="77777777" w:rsidTr="001E3628">
        <w:trPr>
          <w:trHeight w:val="240"/>
        </w:trPr>
        <w:tc>
          <w:tcPr>
            <w:tcW w:w="156" w:type="pct"/>
            <w:tcBorders>
              <w:top w:val="nil"/>
              <w:left w:val="nil"/>
              <w:bottom w:val="nil"/>
              <w:right w:val="nil"/>
            </w:tcBorders>
            <w:shd w:val="clear" w:color="auto" w:fill="auto"/>
            <w:noWrap/>
            <w:hideMark/>
          </w:tcPr>
          <w:p w14:paraId="4337E99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w:t>
            </w:r>
          </w:p>
        </w:tc>
        <w:tc>
          <w:tcPr>
            <w:tcW w:w="724" w:type="pct"/>
            <w:tcBorders>
              <w:top w:val="nil"/>
              <w:left w:val="nil"/>
              <w:bottom w:val="nil"/>
              <w:right w:val="nil"/>
            </w:tcBorders>
            <w:shd w:val="clear" w:color="auto" w:fill="auto"/>
            <w:noWrap/>
            <w:hideMark/>
          </w:tcPr>
          <w:p w14:paraId="53095D4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bottae</w:t>
            </w:r>
            <w:proofErr w:type="spellEnd"/>
          </w:p>
        </w:tc>
        <w:tc>
          <w:tcPr>
            <w:tcW w:w="290" w:type="pct"/>
            <w:tcBorders>
              <w:top w:val="nil"/>
              <w:left w:val="nil"/>
              <w:bottom w:val="nil"/>
              <w:right w:val="nil"/>
            </w:tcBorders>
            <w:shd w:val="clear" w:color="auto" w:fill="auto"/>
            <w:noWrap/>
            <w:vAlign w:val="bottom"/>
            <w:hideMark/>
          </w:tcPr>
          <w:p w14:paraId="294C9708"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A4ADBC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4DD70C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E3B567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7199A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F936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0659434"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Sonoran-Transition (L)</w:t>
            </w:r>
          </w:p>
        </w:tc>
      </w:tr>
      <w:tr w:rsidR="001E3628" w:rsidRPr="00782DE6" w14:paraId="0B9A15D9" w14:textId="77777777" w:rsidTr="001E3628">
        <w:trPr>
          <w:trHeight w:val="240"/>
        </w:trPr>
        <w:tc>
          <w:tcPr>
            <w:tcW w:w="156" w:type="pct"/>
            <w:tcBorders>
              <w:top w:val="nil"/>
              <w:left w:val="nil"/>
              <w:bottom w:val="nil"/>
              <w:right w:val="nil"/>
            </w:tcBorders>
            <w:shd w:val="clear" w:color="auto" w:fill="auto"/>
            <w:noWrap/>
            <w:vAlign w:val="bottom"/>
            <w:hideMark/>
          </w:tcPr>
          <w:p w14:paraId="7260CFC9"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10552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89F417D"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0A0121B"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7E36A68"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A75CE0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75-1335</w:t>
            </w:r>
          </w:p>
        </w:tc>
        <w:tc>
          <w:tcPr>
            <w:tcW w:w="481" w:type="pct"/>
            <w:tcBorders>
              <w:top w:val="nil"/>
              <w:left w:val="nil"/>
              <w:bottom w:val="nil"/>
              <w:right w:val="nil"/>
            </w:tcBorders>
            <w:shd w:val="clear" w:color="auto" w:fill="auto"/>
            <w:noWrap/>
            <w:vAlign w:val="bottom"/>
            <w:hideMark/>
          </w:tcPr>
          <w:p w14:paraId="546DCFD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CC2BA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B35B6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5D5144A5"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C3477C"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55B03C22" w14:textId="77777777" w:rsidTr="001E3628">
        <w:trPr>
          <w:trHeight w:val="240"/>
        </w:trPr>
        <w:tc>
          <w:tcPr>
            <w:tcW w:w="156" w:type="pct"/>
            <w:tcBorders>
              <w:top w:val="nil"/>
              <w:left w:val="nil"/>
              <w:bottom w:val="nil"/>
              <w:right w:val="nil"/>
            </w:tcBorders>
            <w:shd w:val="clear" w:color="auto" w:fill="auto"/>
            <w:noWrap/>
            <w:vAlign w:val="bottom"/>
            <w:hideMark/>
          </w:tcPr>
          <w:p w14:paraId="3144E95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BB8A1B2"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520038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28333D89"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0CC8A29"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DD151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57-1676</w:t>
            </w:r>
          </w:p>
        </w:tc>
        <w:tc>
          <w:tcPr>
            <w:tcW w:w="481" w:type="pct"/>
            <w:tcBorders>
              <w:top w:val="nil"/>
              <w:left w:val="nil"/>
              <w:bottom w:val="nil"/>
              <w:right w:val="nil"/>
            </w:tcBorders>
            <w:shd w:val="clear" w:color="auto" w:fill="auto"/>
            <w:noWrap/>
            <w:vAlign w:val="bottom"/>
            <w:hideMark/>
          </w:tcPr>
          <w:p w14:paraId="2980120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13FEF6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D12FD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0FAD08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11FA2AB"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639C598" w14:textId="77777777" w:rsidTr="001E3628">
        <w:trPr>
          <w:trHeight w:val="240"/>
        </w:trPr>
        <w:tc>
          <w:tcPr>
            <w:tcW w:w="156" w:type="pct"/>
            <w:tcBorders>
              <w:top w:val="nil"/>
              <w:left w:val="nil"/>
              <w:bottom w:val="nil"/>
              <w:right w:val="nil"/>
            </w:tcBorders>
            <w:shd w:val="clear" w:color="auto" w:fill="auto"/>
            <w:noWrap/>
            <w:vAlign w:val="bottom"/>
            <w:hideMark/>
          </w:tcPr>
          <w:p w14:paraId="64FFBF2A"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2558DC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72D6EEC"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54D31"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76F3B80"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4A6A2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bottom"/>
            <w:hideMark/>
          </w:tcPr>
          <w:p w14:paraId="6ED72D0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E7AE6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61B64B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B0ABEE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64A94C3"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E321E1F" w14:textId="77777777" w:rsidTr="00782DE6">
        <w:trPr>
          <w:trHeight w:val="240"/>
        </w:trPr>
        <w:tc>
          <w:tcPr>
            <w:tcW w:w="156" w:type="pct"/>
            <w:tcBorders>
              <w:top w:val="nil"/>
              <w:left w:val="nil"/>
              <w:bottom w:val="nil"/>
              <w:right w:val="nil"/>
            </w:tcBorders>
            <w:shd w:val="clear" w:color="auto" w:fill="auto"/>
            <w:noWrap/>
            <w:vAlign w:val="bottom"/>
            <w:hideMark/>
          </w:tcPr>
          <w:p w14:paraId="315E40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D8426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E78EEC5"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06CC4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BFE56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7D13C0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F8794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51CD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51C522"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048D0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DA24F8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6D1EB0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001BA82" w14:textId="77777777" w:rsidTr="00782DE6">
        <w:trPr>
          <w:trHeight w:val="240"/>
        </w:trPr>
        <w:tc>
          <w:tcPr>
            <w:tcW w:w="156" w:type="pct"/>
            <w:tcBorders>
              <w:top w:val="nil"/>
              <w:left w:val="nil"/>
              <w:bottom w:val="nil"/>
              <w:right w:val="nil"/>
            </w:tcBorders>
            <w:shd w:val="clear" w:color="auto" w:fill="auto"/>
            <w:noWrap/>
            <w:hideMark/>
          </w:tcPr>
          <w:p w14:paraId="33BA560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w:t>
            </w:r>
          </w:p>
        </w:tc>
        <w:tc>
          <w:tcPr>
            <w:tcW w:w="724" w:type="pct"/>
            <w:tcBorders>
              <w:top w:val="nil"/>
              <w:left w:val="nil"/>
              <w:bottom w:val="nil"/>
              <w:right w:val="nil"/>
            </w:tcBorders>
            <w:shd w:val="clear" w:color="auto" w:fill="auto"/>
            <w:noWrap/>
            <w:hideMark/>
          </w:tcPr>
          <w:p w14:paraId="0E83A2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Otospermophilus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beecheyi</w:t>
            </w:r>
            <w:proofErr w:type="spellEnd"/>
          </w:p>
        </w:tc>
        <w:tc>
          <w:tcPr>
            <w:tcW w:w="290" w:type="pct"/>
            <w:tcBorders>
              <w:top w:val="nil"/>
              <w:left w:val="nil"/>
              <w:bottom w:val="nil"/>
              <w:right w:val="nil"/>
            </w:tcBorders>
            <w:shd w:val="clear" w:color="auto" w:fill="auto"/>
            <w:noWrap/>
            <w:vAlign w:val="bottom"/>
            <w:hideMark/>
          </w:tcPr>
          <w:p w14:paraId="6AEEFC43"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D508C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62535D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8EFDD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AC728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B1731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09903FB"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B40650"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0.1069</w:t>
            </w:r>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Sonoran–Canadian (W)</w:t>
            </w:r>
          </w:p>
        </w:tc>
      </w:tr>
      <w:tr w:rsidR="00782DE6" w:rsidRPr="00782DE6" w14:paraId="0BDA2514" w14:textId="77777777" w:rsidTr="00782DE6">
        <w:trPr>
          <w:trHeight w:val="240"/>
        </w:trPr>
        <w:tc>
          <w:tcPr>
            <w:tcW w:w="156" w:type="pct"/>
            <w:tcBorders>
              <w:top w:val="nil"/>
              <w:left w:val="nil"/>
              <w:bottom w:val="nil"/>
              <w:right w:val="nil"/>
            </w:tcBorders>
            <w:shd w:val="clear" w:color="auto" w:fill="auto"/>
            <w:noWrap/>
            <w:vAlign w:val="bottom"/>
            <w:hideMark/>
          </w:tcPr>
          <w:p w14:paraId="5D5CB47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885002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1635FE3"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62562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0.05</w:t>
            </w:r>
          </w:p>
        </w:tc>
        <w:tc>
          <w:tcPr>
            <w:tcW w:w="332" w:type="pct"/>
            <w:tcBorders>
              <w:top w:val="nil"/>
              <w:left w:val="nil"/>
              <w:bottom w:val="nil"/>
              <w:right w:val="nil"/>
            </w:tcBorders>
            <w:shd w:val="clear" w:color="auto" w:fill="auto"/>
            <w:noWrap/>
            <w:vAlign w:val="center"/>
            <w:hideMark/>
          </w:tcPr>
          <w:p w14:paraId="738F72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611FE76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FFD63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EEC7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+734</w:t>
            </w:r>
          </w:p>
        </w:tc>
        <w:tc>
          <w:tcPr>
            <w:tcW w:w="440" w:type="pct"/>
            <w:tcBorders>
              <w:top w:val="nil"/>
              <w:left w:val="nil"/>
              <w:bottom w:val="nil"/>
              <w:right w:val="nil"/>
            </w:tcBorders>
            <w:shd w:val="clear" w:color="auto" w:fill="auto"/>
            <w:noWrap/>
            <w:vAlign w:val="bottom"/>
            <w:hideMark/>
          </w:tcPr>
          <w:p w14:paraId="216461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22F011D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EE9954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10069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F80A783" w14:textId="77777777" w:rsidTr="00782DE6">
        <w:trPr>
          <w:trHeight w:val="240"/>
        </w:trPr>
        <w:tc>
          <w:tcPr>
            <w:tcW w:w="156" w:type="pct"/>
            <w:tcBorders>
              <w:top w:val="nil"/>
              <w:left w:val="nil"/>
              <w:bottom w:val="nil"/>
              <w:right w:val="nil"/>
            </w:tcBorders>
            <w:shd w:val="clear" w:color="auto" w:fill="auto"/>
            <w:noWrap/>
            <w:vAlign w:val="bottom"/>
            <w:hideMark/>
          </w:tcPr>
          <w:p w14:paraId="4ACD2FA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AA0D2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2C6A7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1B2E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w:t>
            </w:r>
          </w:p>
        </w:tc>
        <w:tc>
          <w:tcPr>
            <w:tcW w:w="332" w:type="pct"/>
            <w:tcBorders>
              <w:top w:val="nil"/>
              <w:left w:val="nil"/>
              <w:bottom w:val="nil"/>
              <w:right w:val="nil"/>
            </w:tcBorders>
            <w:shd w:val="clear" w:color="auto" w:fill="auto"/>
            <w:noWrap/>
            <w:vAlign w:val="center"/>
            <w:hideMark/>
          </w:tcPr>
          <w:p w14:paraId="7FD5B2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0.42</w:t>
            </w:r>
          </w:p>
        </w:tc>
        <w:tc>
          <w:tcPr>
            <w:tcW w:w="319" w:type="pct"/>
            <w:tcBorders>
              <w:top w:val="nil"/>
              <w:left w:val="nil"/>
              <w:bottom w:val="nil"/>
              <w:right w:val="nil"/>
            </w:tcBorders>
            <w:shd w:val="clear" w:color="auto" w:fill="auto"/>
            <w:noWrap/>
            <w:vAlign w:val="bottom"/>
            <w:hideMark/>
          </w:tcPr>
          <w:p w14:paraId="442D22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61-2632</w:t>
            </w:r>
          </w:p>
        </w:tc>
        <w:tc>
          <w:tcPr>
            <w:tcW w:w="481" w:type="pct"/>
            <w:tcBorders>
              <w:top w:val="nil"/>
              <w:left w:val="nil"/>
              <w:bottom w:val="nil"/>
              <w:right w:val="nil"/>
            </w:tcBorders>
            <w:shd w:val="clear" w:color="auto" w:fill="auto"/>
            <w:noWrap/>
            <w:vAlign w:val="bottom"/>
            <w:hideMark/>
          </w:tcPr>
          <w:p w14:paraId="1284FE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17D8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4D653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D3D96F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ED5F2E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D53C8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8628195" w14:textId="77777777" w:rsidTr="00782DE6">
        <w:trPr>
          <w:trHeight w:val="240"/>
        </w:trPr>
        <w:tc>
          <w:tcPr>
            <w:tcW w:w="156" w:type="pct"/>
            <w:tcBorders>
              <w:top w:val="nil"/>
              <w:left w:val="nil"/>
              <w:bottom w:val="nil"/>
              <w:right w:val="nil"/>
            </w:tcBorders>
            <w:shd w:val="clear" w:color="auto" w:fill="auto"/>
            <w:noWrap/>
            <w:vAlign w:val="bottom"/>
            <w:hideMark/>
          </w:tcPr>
          <w:p w14:paraId="05A758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00B848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4E8996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A527E4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w:t>
            </w:r>
          </w:p>
        </w:tc>
        <w:tc>
          <w:tcPr>
            <w:tcW w:w="332" w:type="pct"/>
            <w:tcBorders>
              <w:top w:val="nil"/>
              <w:left w:val="nil"/>
              <w:bottom w:val="nil"/>
              <w:right w:val="nil"/>
            </w:tcBorders>
            <w:shd w:val="clear" w:color="auto" w:fill="auto"/>
            <w:noWrap/>
            <w:vAlign w:val="center"/>
            <w:hideMark/>
          </w:tcPr>
          <w:p w14:paraId="49C4550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0BFF77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118-2997</w:t>
            </w:r>
          </w:p>
        </w:tc>
        <w:tc>
          <w:tcPr>
            <w:tcW w:w="481" w:type="pct"/>
            <w:tcBorders>
              <w:top w:val="nil"/>
              <w:left w:val="nil"/>
              <w:bottom w:val="nil"/>
              <w:right w:val="nil"/>
            </w:tcBorders>
            <w:shd w:val="clear" w:color="auto" w:fill="auto"/>
            <w:noWrap/>
            <w:vAlign w:val="bottom"/>
            <w:hideMark/>
          </w:tcPr>
          <w:p w14:paraId="629C9C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D1D5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-57‡</w:t>
            </w:r>
          </w:p>
        </w:tc>
        <w:tc>
          <w:tcPr>
            <w:tcW w:w="440" w:type="pct"/>
            <w:tcBorders>
              <w:top w:val="nil"/>
              <w:left w:val="nil"/>
              <w:bottom w:val="nil"/>
              <w:right w:val="nil"/>
            </w:tcBorders>
            <w:shd w:val="clear" w:color="auto" w:fill="auto"/>
            <w:noWrap/>
            <w:vAlign w:val="bottom"/>
            <w:hideMark/>
          </w:tcPr>
          <w:p w14:paraId="58D28D6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08837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4C936A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6438C1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F4DC42B" w14:textId="77777777" w:rsidTr="00782DE6">
        <w:trPr>
          <w:trHeight w:val="240"/>
        </w:trPr>
        <w:tc>
          <w:tcPr>
            <w:tcW w:w="156" w:type="pct"/>
            <w:tcBorders>
              <w:top w:val="nil"/>
              <w:left w:val="nil"/>
              <w:bottom w:val="nil"/>
              <w:right w:val="nil"/>
            </w:tcBorders>
            <w:shd w:val="clear" w:color="auto" w:fill="auto"/>
            <w:noWrap/>
            <w:vAlign w:val="bottom"/>
            <w:hideMark/>
          </w:tcPr>
          <w:p w14:paraId="76121D8C"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047DC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759B66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7B82E7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FDC68C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5AC34F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78DB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7823B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0FFF5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6739865"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BAA1E5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85B3D5B"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645727B" w14:textId="77777777" w:rsidTr="00782DE6">
        <w:trPr>
          <w:trHeight w:val="240"/>
        </w:trPr>
        <w:tc>
          <w:tcPr>
            <w:tcW w:w="156" w:type="pct"/>
            <w:tcBorders>
              <w:top w:val="nil"/>
              <w:left w:val="nil"/>
              <w:bottom w:val="nil"/>
              <w:right w:val="nil"/>
            </w:tcBorders>
            <w:shd w:val="clear" w:color="auto" w:fill="auto"/>
            <w:noWrap/>
            <w:hideMark/>
          </w:tcPr>
          <w:p w14:paraId="456B860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w:t>
            </w:r>
          </w:p>
        </w:tc>
        <w:tc>
          <w:tcPr>
            <w:tcW w:w="724" w:type="pct"/>
            <w:tcBorders>
              <w:top w:val="nil"/>
              <w:left w:val="nil"/>
              <w:bottom w:val="nil"/>
              <w:right w:val="nil"/>
            </w:tcBorders>
            <w:shd w:val="clear" w:color="auto" w:fill="auto"/>
            <w:noWrap/>
            <w:hideMark/>
          </w:tcPr>
          <w:p w14:paraId="49029828"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Peromyscus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maniculatus</w:t>
            </w:r>
            <w:proofErr w:type="spellEnd"/>
          </w:p>
        </w:tc>
        <w:tc>
          <w:tcPr>
            <w:tcW w:w="290" w:type="pct"/>
            <w:tcBorders>
              <w:top w:val="nil"/>
              <w:left w:val="nil"/>
              <w:bottom w:val="nil"/>
              <w:right w:val="nil"/>
            </w:tcBorders>
            <w:shd w:val="clear" w:color="auto" w:fill="auto"/>
            <w:noWrap/>
            <w:vAlign w:val="bottom"/>
            <w:hideMark/>
          </w:tcPr>
          <w:p w14:paraId="039424E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5587AB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E69E08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ED69D0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A52685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67A7D52"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4267BD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0.4195</w:t>
            </w:r>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Lower Sonoran–Arctic-Alpine (W)</w:t>
            </w:r>
          </w:p>
        </w:tc>
      </w:tr>
      <w:tr w:rsidR="00782DE6" w:rsidRPr="00782DE6" w14:paraId="00744B5D" w14:textId="77777777" w:rsidTr="00782DE6">
        <w:trPr>
          <w:trHeight w:val="240"/>
        </w:trPr>
        <w:tc>
          <w:tcPr>
            <w:tcW w:w="156" w:type="pct"/>
            <w:tcBorders>
              <w:top w:val="nil"/>
              <w:left w:val="nil"/>
              <w:bottom w:val="nil"/>
              <w:right w:val="nil"/>
            </w:tcBorders>
            <w:shd w:val="clear" w:color="auto" w:fill="auto"/>
            <w:noWrap/>
            <w:vAlign w:val="bottom"/>
            <w:hideMark/>
          </w:tcPr>
          <w:p w14:paraId="6145D7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F56718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4DD69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F2DC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5B614D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3EDB99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79-2514</w:t>
            </w:r>
          </w:p>
        </w:tc>
        <w:tc>
          <w:tcPr>
            <w:tcW w:w="481" w:type="pct"/>
            <w:tcBorders>
              <w:top w:val="nil"/>
              <w:left w:val="nil"/>
              <w:bottom w:val="nil"/>
              <w:right w:val="nil"/>
            </w:tcBorders>
            <w:shd w:val="clear" w:color="auto" w:fill="auto"/>
            <w:noWrap/>
            <w:vAlign w:val="bottom"/>
            <w:hideMark/>
          </w:tcPr>
          <w:p w14:paraId="099268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0BAA2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EF9C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D43D73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EA4A0B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CB756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BEE5191" w14:textId="77777777" w:rsidTr="00782DE6">
        <w:trPr>
          <w:trHeight w:val="240"/>
        </w:trPr>
        <w:tc>
          <w:tcPr>
            <w:tcW w:w="156" w:type="pct"/>
            <w:tcBorders>
              <w:top w:val="nil"/>
              <w:left w:val="nil"/>
              <w:bottom w:val="nil"/>
              <w:right w:val="nil"/>
            </w:tcBorders>
            <w:shd w:val="clear" w:color="auto" w:fill="auto"/>
            <w:noWrap/>
            <w:vAlign w:val="bottom"/>
            <w:hideMark/>
          </w:tcPr>
          <w:p w14:paraId="087BE32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C6747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6EACAB"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3E2FD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062393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0.93</w:t>
            </w:r>
          </w:p>
        </w:tc>
        <w:tc>
          <w:tcPr>
            <w:tcW w:w="319" w:type="pct"/>
            <w:tcBorders>
              <w:top w:val="nil"/>
              <w:left w:val="nil"/>
              <w:bottom w:val="nil"/>
              <w:right w:val="nil"/>
            </w:tcBorders>
            <w:shd w:val="clear" w:color="auto" w:fill="auto"/>
            <w:noWrap/>
            <w:vAlign w:val="bottom"/>
            <w:hideMark/>
          </w:tcPr>
          <w:p w14:paraId="1DCB6B1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52-3281</w:t>
            </w:r>
          </w:p>
        </w:tc>
        <w:tc>
          <w:tcPr>
            <w:tcW w:w="481" w:type="pct"/>
            <w:tcBorders>
              <w:top w:val="nil"/>
              <w:left w:val="nil"/>
              <w:bottom w:val="nil"/>
              <w:right w:val="nil"/>
            </w:tcBorders>
            <w:shd w:val="clear" w:color="auto" w:fill="auto"/>
            <w:noWrap/>
            <w:vAlign w:val="bottom"/>
            <w:hideMark/>
          </w:tcPr>
          <w:p w14:paraId="1FD880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D37B0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F232A2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03153B5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92475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6C8443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C1F03BC" w14:textId="77777777" w:rsidTr="001E3628">
        <w:trPr>
          <w:trHeight w:val="240"/>
        </w:trPr>
        <w:tc>
          <w:tcPr>
            <w:tcW w:w="156" w:type="pct"/>
            <w:tcBorders>
              <w:top w:val="nil"/>
              <w:left w:val="nil"/>
              <w:bottom w:val="nil"/>
              <w:right w:val="nil"/>
            </w:tcBorders>
            <w:shd w:val="clear" w:color="auto" w:fill="auto"/>
            <w:noWrap/>
            <w:vAlign w:val="bottom"/>
            <w:hideMark/>
          </w:tcPr>
          <w:p w14:paraId="70BC02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A9F59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4E3F80C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53CA49D"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3284161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center"/>
            <w:hideMark/>
          </w:tcPr>
          <w:p w14:paraId="104F6DE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center"/>
            <w:hideMark/>
          </w:tcPr>
          <w:p w14:paraId="52382E0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504BA195"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0082AA73"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D19EA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C0FC5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9E2C8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2A7C6B3" w14:textId="77777777" w:rsidTr="00782DE6">
        <w:trPr>
          <w:trHeight w:val="240"/>
        </w:trPr>
        <w:tc>
          <w:tcPr>
            <w:tcW w:w="156" w:type="pct"/>
            <w:tcBorders>
              <w:top w:val="nil"/>
              <w:left w:val="nil"/>
              <w:bottom w:val="nil"/>
              <w:right w:val="nil"/>
            </w:tcBorders>
            <w:shd w:val="clear" w:color="auto" w:fill="auto"/>
            <w:noWrap/>
            <w:vAlign w:val="bottom"/>
            <w:hideMark/>
          </w:tcPr>
          <w:p w14:paraId="1CDF066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06A093"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04AEF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D237D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CB5447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11071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EE8E1D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2DB2B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F2E626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83268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F68BEBC"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06A220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FBA8E87" w14:textId="77777777" w:rsidTr="00782DE6">
        <w:trPr>
          <w:trHeight w:val="240"/>
        </w:trPr>
        <w:tc>
          <w:tcPr>
            <w:tcW w:w="156" w:type="pct"/>
            <w:tcBorders>
              <w:top w:val="nil"/>
              <w:left w:val="nil"/>
              <w:bottom w:val="nil"/>
              <w:right w:val="nil"/>
            </w:tcBorders>
            <w:shd w:val="clear" w:color="auto" w:fill="auto"/>
            <w:noWrap/>
            <w:hideMark/>
          </w:tcPr>
          <w:p w14:paraId="197E934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w:t>
            </w:r>
          </w:p>
        </w:tc>
        <w:tc>
          <w:tcPr>
            <w:tcW w:w="724" w:type="pct"/>
            <w:tcBorders>
              <w:top w:val="nil"/>
              <w:left w:val="nil"/>
              <w:bottom w:val="nil"/>
              <w:right w:val="nil"/>
            </w:tcBorders>
            <w:shd w:val="clear" w:color="auto" w:fill="auto"/>
            <w:noWrap/>
            <w:hideMark/>
          </w:tcPr>
          <w:p w14:paraId="27E5B56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trowbridgii</w:t>
            </w:r>
            <w:proofErr w:type="spellEnd"/>
          </w:p>
        </w:tc>
        <w:tc>
          <w:tcPr>
            <w:tcW w:w="290" w:type="pct"/>
            <w:tcBorders>
              <w:top w:val="nil"/>
              <w:left w:val="nil"/>
              <w:bottom w:val="nil"/>
              <w:right w:val="nil"/>
            </w:tcBorders>
            <w:shd w:val="clear" w:color="auto" w:fill="auto"/>
            <w:noWrap/>
            <w:vAlign w:val="bottom"/>
            <w:hideMark/>
          </w:tcPr>
          <w:p w14:paraId="326C4439"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820D7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E4B17A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1D7F7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30781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AFE2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C7587D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0.0988</w:t>
            </w:r>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7F033840" w14:textId="77777777" w:rsidTr="00782DE6">
        <w:trPr>
          <w:trHeight w:val="240"/>
        </w:trPr>
        <w:tc>
          <w:tcPr>
            <w:tcW w:w="156" w:type="pct"/>
            <w:tcBorders>
              <w:top w:val="nil"/>
              <w:left w:val="nil"/>
              <w:bottom w:val="nil"/>
              <w:right w:val="nil"/>
            </w:tcBorders>
            <w:shd w:val="clear" w:color="auto" w:fill="auto"/>
            <w:noWrap/>
            <w:vAlign w:val="bottom"/>
            <w:hideMark/>
          </w:tcPr>
          <w:p w14:paraId="32FABD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4071F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B617D0E"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60757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C32BC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4725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1051-2061</w:t>
            </w:r>
          </w:p>
        </w:tc>
        <w:tc>
          <w:tcPr>
            <w:tcW w:w="481" w:type="pct"/>
            <w:tcBorders>
              <w:top w:val="nil"/>
              <w:left w:val="nil"/>
              <w:bottom w:val="nil"/>
              <w:right w:val="nil"/>
            </w:tcBorders>
            <w:shd w:val="clear" w:color="auto" w:fill="auto"/>
            <w:noWrap/>
            <w:vAlign w:val="bottom"/>
            <w:hideMark/>
          </w:tcPr>
          <w:p w14:paraId="0261444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8855F4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FA476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36D1D7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C11078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5B561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2BA1A5B" w14:textId="77777777" w:rsidTr="00782DE6">
        <w:trPr>
          <w:trHeight w:val="240"/>
        </w:trPr>
        <w:tc>
          <w:tcPr>
            <w:tcW w:w="156" w:type="pct"/>
            <w:tcBorders>
              <w:top w:val="nil"/>
              <w:left w:val="nil"/>
              <w:bottom w:val="nil"/>
              <w:right w:val="nil"/>
            </w:tcBorders>
            <w:shd w:val="clear" w:color="auto" w:fill="auto"/>
            <w:noWrap/>
            <w:vAlign w:val="bottom"/>
            <w:hideMark/>
          </w:tcPr>
          <w:p w14:paraId="3991E56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1AD8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E5A57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09F7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6B6C0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2B4485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1068-2286</w:t>
            </w:r>
          </w:p>
        </w:tc>
        <w:tc>
          <w:tcPr>
            <w:tcW w:w="481" w:type="pct"/>
            <w:tcBorders>
              <w:top w:val="nil"/>
              <w:left w:val="nil"/>
              <w:bottom w:val="nil"/>
              <w:right w:val="nil"/>
            </w:tcBorders>
            <w:shd w:val="clear" w:color="auto" w:fill="auto"/>
            <w:noWrap/>
            <w:vAlign w:val="bottom"/>
            <w:hideMark/>
          </w:tcPr>
          <w:p w14:paraId="7EB8A2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C43745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-54‡</w:t>
            </w:r>
          </w:p>
        </w:tc>
        <w:tc>
          <w:tcPr>
            <w:tcW w:w="440" w:type="pct"/>
            <w:tcBorders>
              <w:top w:val="nil"/>
              <w:left w:val="nil"/>
              <w:bottom w:val="nil"/>
              <w:right w:val="nil"/>
            </w:tcBorders>
            <w:shd w:val="clear" w:color="auto" w:fill="auto"/>
            <w:noWrap/>
            <w:vAlign w:val="bottom"/>
            <w:hideMark/>
          </w:tcPr>
          <w:p w14:paraId="12D332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B3228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E4D814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E6563F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3FEF2" w14:textId="77777777" w:rsidTr="001E3628">
        <w:trPr>
          <w:trHeight w:val="480"/>
        </w:trPr>
        <w:tc>
          <w:tcPr>
            <w:tcW w:w="156" w:type="pct"/>
            <w:tcBorders>
              <w:top w:val="nil"/>
              <w:left w:val="nil"/>
              <w:bottom w:val="nil"/>
              <w:right w:val="nil"/>
            </w:tcBorders>
            <w:shd w:val="clear" w:color="auto" w:fill="auto"/>
            <w:noWrap/>
            <w:vAlign w:val="bottom"/>
            <w:hideMark/>
          </w:tcPr>
          <w:p w14:paraId="6892046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4BFBA4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center"/>
            <w:hideMark/>
          </w:tcPr>
          <w:p w14:paraId="0A5963D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25754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B40F5C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vAlign w:val="bottom"/>
            <w:hideMark/>
          </w:tcPr>
          <w:p w14:paraId="5621B8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xml:space="preserve">1507-2373 (Modern) </w:t>
            </w:r>
          </w:p>
        </w:tc>
        <w:tc>
          <w:tcPr>
            <w:tcW w:w="481" w:type="pct"/>
            <w:tcBorders>
              <w:top w:val="nil"/>
              <w:left w:val="nil"/>
              <w:bottom w:val="nil"/>
              <w:right w:val="nil"/>
            </w:tcBorders>
            <w:shd w:val="clear" w:color="auto" w:fill="auto"/>
            <w:vAlign w:val="bottom"/>
            <w:hideMark/>
          </w:tcPr>
          <w:p w14:paraId="66BC2E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81" w:type="pct"/>
            <w:tcBorders>
              <w:top w:val="nil"/>
              <w:left w:val="nil"/>
              <w:bottom w:val="nil"/>
              <w:right w:val="nil"/>
            </w:tcBorders>
            <w:shd w:val="clear" w:color="auto" w:fill="auto"/>
            <w:vAlign w:val="bottom"/>
            <w:hideMark/>
          </w:tcPr>
          <w:p w14:paraId="5C5E1D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Undetected Historical</w:t>
            </w:r>
          </w:p>
        </w:tc>
        <w:tc>
          <w:tcPr>
            <w:tcW w:w="440" w:type="pct"/>
            <w:tcBorders>
              <w:top w:val="nil"/>
              <w:left w:val="nil"/>
              <w:bottom w:val="nil"/>
              <w:right w:val="nil"/>
            </w:tcBorders>
            <w:shd w:val="clear" w:color="auto" w:fill="auto"/>
            <w:vAlign w:val="bottom"/>
            <w:hideMark/>
          </w:tcPr>
          <w:p w14:paraId="219F0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New record Modern</w:t>
            </w:r>
          </w:p>
        </w:tc>
        <w:tc>
          <w:tcPr>
            <w:tcW w:w="487" w:type="pct"/>
            <w:vMerge/>
            <w:tcBorders>
              <w:top w:val="nil"/>
              <w:left w:val="nil"/>
              <w:bottom w:val="nil"/>
              <w:right w:val="nil"/>
            </w:tcBorders>
            <w:vAlign w:val="center"/>
            <w:hideMark/>
          </w:tcPr>
          <w:p w14:paraId="6DBE930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31AFAE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D17A8C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27FF484" w14:textId="77777777" w:rsidTr="00782DE6">
        <w:trPr>
          <w:trHeight w:val="240"/>
        </w:trPr>
        <w:tc>
          <w:tcPr>
            <w:tcW w:w="156" w:type="pct"/>
            <w:tcBorders>
              <w:top w:val="nil"/>
              <w:left w:val="nil"/>
              <w:bottom w:val="nil"/>
              <w:right w:val="nil"/>
            </w:tcBorders>
            <w:shd w:val="clear" w:color="auto" w:fill="auto"/>
            <w:noWrap/>
            <w:vAlign w:val="bottom"/>
            <w:hideMark/>
          </w:tcPr>
          <w:p w14:paraId="0748333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E1089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13534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6DF30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121F0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vAlign w:val="bottom"/>
            <w:hideMark/>
          </w:tcPr>
          <w:p w14:paraId="3E3D193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48FC823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1A1C0C7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vAlign w:val="bottom"/>
            <w:hideMark/>
          </w:tcPr>
          <w:p w14:paraId="4115EEB8"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173CE0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2B2C8F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FD3917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74FB280" w14:textId="77777777" w:rsidTr="00782DE6">
        <w:trPr>
          <w:trHeight w:val="240"/>
        </w:trPr>
        <w:tc>
          <w:tcPr>
            <w:tcW w:w="156" w:type="pct"/>
            <w:tcBorders>
              <w:top w:val="nil"/>
              <w:left w:val="nil"/>
              <w:bottom w:val="nil"/>
              <w:right w:val="nil"/>
            </w:tcBorders>
            <w:shd w:val="clear" w:color="auto" w:fill="auto"/>
            <w:noWrap/>
            <w:hideMark/>
          </w:tcPr>
          <w:p w14:paraId="61D462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w:t>
            </w:r>
          </w:p>
        </w:tc>
        <w:tc>
          <w:tcPr>
            <w:tcW w:w="724" w:type="pct"/>
            <w:tcBorders>
              <w:top w:val="nil"/>
              <w:left w:val="nil"/>
              <w:bottom w:val="nil"/>
              <w:right w:val="nil"/>
            </w:tcBorders>
            <w:shd w:val="clear" w:color="auto" w:fill="auto"/>
            <w:noWrap/>
            <w:hideMark/>
          </w:tcPr>
          <w:p w14:paraId="2BE47C1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quadrimaculatus</w:t>
            </w:r>
            <w:proofErr w:type="spellEnd"/>
          </w:p>
        </w:tc>
        <w:tc>
          <w:tcPr>
            <w:tcW w:w="290" w:type="pct"/>
            <w:tcBorders>
              <w:top w:val="nil"/>
              <w:left w:val="nil"/>
              <w:bottom w:val="nil"/>
              <w:right w:val="nil"/>
            </w:tcBorders>
            <w:shd w:val="clear" w:color="auto" w:fill="auto"/>
            <w:noWrap/>
            <w:vAlign w:val="bottom"/>
            <w:hideMark/>
          </w:tcPr>
          <w:p w14:paraId="777A1FB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3200F7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FFD390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082306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D882F0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819F5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CAF7D0"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0.1681</w:t>
            </w:r>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3BE83D64" w14:textId="77777777" w:rsidTr="00782DE6">
        <w:trPr>
          <w:trHeight w:val="240"/>
        </w:trPr>
        <w:tc>
          <w:tcPr>
            <w:tcW w:w="156" w:type="pct"/>
            <w:tcBorders>
              <w:top w:val="nil"/>
              <w:left w:val="nil"/>
              <w:bottom w:val="nil"/>
              <w:right w:val="nil"/>
            </w:tcBorders>
            <w:shd w:val="clear" w:color="auto" w:fill="auto"/>
            <w:noWrap/>
            <w:vAlign w:val="bottom"/>
            <w:hideMark/>
          </w:tcPr>
          <w:p w14:paraId="177F990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51DF0F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8B2FF2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5F2CAC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E598E0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CA99D2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1FF6E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F40578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26AED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B25187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28817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1FAC1C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63F5B1C" w14:textId="77777777" w:rsidTr="00782DE6">
        <w:trPr>
          <w:trHeight w:val="240"/>
        </w:trPr>
        <w:tc>
          <w:tcPr>
            <w:tcW w:w="156" w:type="pct"/>
            <w:tcBorders>
              <w:top w:val="nil"/>
              <w:left w:val="nil"/>
              <w:bottom w:val="nil"/>
              <w:right w:val="nil"/>
            </w:tcBorders>
            <w:shd w:val="clear" w:color="auto" w:fill="auto"/>
            <w:noWrap/>
            <w:vAlign w:val="bottom"/>
            <w:hideMark/>
          </w:tcPr>
          <w:p w14:paraId="5788005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782E43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7A42E4"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464D2A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0.54</w:t>
            </w:r>
          </w:p>
        </w:tc>
        <w:tc>
          <w:tcPr>
            <w:tcW w:w="332" w:type="pct"/>
            <w:tcBorders>
              <w:top w:val="nil"/>
              <w:left w:val="nil"/>
              <w:bottom w:val="nil"/>
              <w:right w:val="nil"/>
            </w:tcBorders>
            <w:shd w:val="clear" w:color="auto" w:fill="auto"/>
            <w:noWrap/>
            <w:vAlign w:val="center"/>
            <w:hideMark/>
          </w:tcPr>
          <w:p w14:paraId="3AF363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644F2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1494-2210</w:t>
            </w:r>
          </w:p>
        </w:tc>
        <w:tc>
          <w:tcPr>
            <w:tcW w:w="481" w:type="pct"/>
            <w:tcBorders>
              <w:top w:val="nil"/>
              <w:left w:val="nil"/>
              <w:bottom w:val="nil"/>
              <w:right w:val="nil"/>
            </w:tcBorders>
            <w:shd w:val="clear" w:color="auto" w:fill="auto"/>
            <w:noWrap/>
            <w:vAlign w:val="bottom"/>
            <w:hideMark/>
          </w:tcPr>
          <w:p w14:paraId="3E10E5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51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A9FE33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2DD3C4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C5E549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9DF4AA5"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05E5C" w14:textId="77777777" w:rsidTr="00782DE6">
        <w:trPr>
          <w:trHeight w:val="240"/>
        </w:trPr>
        <w:tc>
          <w:tcPr>
            <w:tcW w:w="156" w:type="pct"/>
            <w:tcBorders>
              <w:top w:val="nil"/>
              <w:left w:val="nil"/>
              <w:bottom w:val="nil"/>
              <w:right w:val="nil"/>
            </w:tcBorders>
            <w:shd w:val="clear" w:color="auto" w:fill="auto"/>
            <w:noWrap/>
            <w:vAlign w:val="bottom"/>
            <w:hideMark/>
          </w:tcPr>
          <w:p w14:paraId="6796F95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5E96DD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727405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7DB6F9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855D47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FC4D1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CB116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0AD07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8F93E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CCFABA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5FA1C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71CE4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C0507B" w14:textId="77777777" w:rsidTr="00782DE6">
        <w:trPr>
          <w:trHeight w:val="240"/>
        </w:trPr>
        <w:tc>
          <w:tcPr>
            <w:tcW w:w="156" w:type="pct"/>
            <w:tcBorders>
              <w:top w:val="nil"/>
              <w:left w:val="nil"/>
              <w:bottom w:val="nil"/>
              <w:right w:val="nil"/>
            </w:tcBorders>
            <w:shd w:val="clear" w:color="auto" w:fill="auto"/>
            <w:noWrap/>
            <w:vAlign w:val="bottom"/>
            <w:hideMark/>
          </w:tcPr>
          <w:p w14:paraId="13E09BD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C7EF6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3375FB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E60A70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CF4C1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BB1A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8FD42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6E1058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19CE61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B335A4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C1BBE9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F6BC062"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48035D1" w14:textId="77777777" w:rsidTr="00782DE6">
        <w:trPr>
          <w:trHeight w:val="240"/>
        </w:trPr>
        <w:tc>
          <w:tcPr>
            <w:tcW w:w="156" w:type="pct"/>
            <w:tcBorders>
              <w:top w:val="nil"/>
              <w:left w:val="nil"/>
              <w:bottom w:val="nil"/>
              <w:right w:val="nil"/>
            </w:tcBorders>
            <w:shd w:val="clear" w:color="auto" w:fill="auto"/>
            <w:noWrap/>
            <w:hideMark/>
          </w:tcPr>
          <w:p w14:paraId="33DC799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w:t>
            </w:r>
          </w:p>
        </w:tc>
        <w:tc>
          <w:tcPr>
            <w:tcW w:w="724" w:type="pct"/>
            <w:tcBorders>
              <w:top w:val="nil"/>
              <w:left w:val="nil"/>
              <w:bottom w:val="nil"/>
              <w:right w:val="nil"/>
            </w:tcBorders>
            <w:shd w:val="clear" w:color="auto" w:fill="auto"/>
            <w:noWrap/>
            <w:hideMark/>
          </w:tcPr>
          <w:p w14:paraId="2C308552"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vagrans</w:t>
            </w:r>
            <w:proofErr w:type="spellEnd"/>
          </w:p>
        </w:tc>
        <w:tc>
          <w:tcPr>
            <w:tcW w:w="290" w:type="pct"/>
            <w:tcBorders>
              <w:top w:val="nil"/>
              <w:left w:val="nil"/>
              <w:bottom w:val="nil"/>
              <w:right w:val="nil"/>
            </w:tcBorders>
            <w:shd w:val="clear" w:color="auto" w:fill="auto"/>
            <w:noWrap/>
            <w:vAlign w:val="bottom"/>
            <w:hideMark/>
          </w:tcPr>
          <w:p w14:paraId="5C7765D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8BCFA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DA97F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9992C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A1918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1588D5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33C76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0.0963</w:t>
            </w:r>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Transition–Canadian (H)</w:t>
            </w:r>
          </w:p>
        </w:tc>
      </w:tr>
      <w:tr w:rsidR="00782DE6" w:rsidRPr="00782DE6" w14:paraId="51A5F2CE" w14:textId="77777777" w:rsidTr="00782DE6">
        <w:trPr>
          <w:trHeight w:val="240"/>
        </w:trPr>
        <w:tc>
          <w:tcPr>
            <w:tcW w:w="156" w:type="pct"/>
            <w:tcBorders>
              <w:top w:val="nil"/>
              <w:left w:val="nil"/>
              <w:bottom w:val="nil"/>
              <w:right w:val="nil"/>
            </w:tcBorders>
            <w:shd w:val="clear" w:color="auto" w:fill="auto"/>
            <w:noWrap/>
            <w:vAlign w:val="bottom"/>
            <w:hideMark/>
          </w:tcPr>
          <w:p w14:paraId="559D6B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204FD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9A42347"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EA46C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0.62</w:t>
            </w:r>
          </w:p>
        </w:tc>
        <w:tc>
          <w:tcPr>
            <w:tcW w:w="332" w:type="pct"/>
            <w:tcBorders>
              <w:top w:val="nil"/>
              <w:left w:val="nil"/>
              <w:bottom w:val="nil"/>
              <w:right w:val="nil"/>
            </w:tcBorders>
            <w:shd w:val="clear" w:color="auto" w:fill="auto"/>
            <w:noWrap/>
            <w:vAlign w:val="center"/>
            <w:hideMark/>
          </w:tcPr>
          <w:p w14:paraId="1EA99D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6C0193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1335-2514</w:t>
            </w:r>
          </w:p>
        </w:tc>
        <w:tc>
          <w:tcPr>
            <w:tcW w:w="481" w:type="pct"/>
            <w:tcBorders>
              <w:top w:val="nil"/>
              <w:left w:val="nil"/>
              <w:bottom w:val="nil"/>
              <w:right w:val="nil"/>
            </w:tcBorders>
            <w:shd w:val="clear" w:color="auto" w:fill="auto"/>
            <w:noWrap/>
            <w:vAlign w:val="bottom"/>
            <w:hideMark/>
          </w:tcPr>
          <w:p w14:paraId="1388A3D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C020C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5A2A6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BCA455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9D4544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1B32BD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A34163D" w14:textId="77777777" w:rsidTr="00782DE6">
        <w:trPr>
          <w:trHeight w:val="240"/>
        </w:trPr>
        <w:tc>
          <w:tcPr>
            <w:tcW w:w="156" w:type="pct"/>
            <w:tcBorders>
              <w:top w:val="nil"/>
              <w:left w:val="nil"/>
              <w:bottom w:val="nil"/>
              <w:right w:val="nil"/>
            </w:tcBorders>
            <w:shd w:val="clear" w:color="auto" w:fill="auto"/>
            <w:noWrap/>
            <w:vAlign w:val="bottom"/>
            <w:hideMark/>
          </w:tcPr>
          <w:p w14:paraId="6660B3E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6E2D1C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6969AD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F9C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3D26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9A1FD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6975AF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788B45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427AE0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EF7A44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D66D20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C94F97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CB2CCFF" w14:textId="77777777" w:rsidTr="00782DE6">
        <w:trPr>
          <w:trHeight w:val="240"/>
        </w:trPr>
        <w:tc>
          <w:tcPr>
            <w:tcW w:w="156" w:type="pct"/>
            <w:tcBorders>
              <w:top w:val="nil"/>
              <w:left w:val="nil"/>
              <w:bottom w:val="nil"/>
              <w:right w:val="nil"/>
            </w:tcBorders>
            <w:shd w:val="clear" w:color="auto" w:fill="auto"/>
            <w:noWrap/>
            <w:vAlign w:val="bottom"/>
            <w:hideMark/>
          </w:tcPr>
          <w:p w14:paraId="2B45F6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606E7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EBF9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4C358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251B1A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BDA64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43F98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6CA83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21A07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BA9AC8C"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4D3A6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C51B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41461A1" w14:textId="77777777" w:rsidTr="00782DE6">
        <w:trPr>
          <w:trHeight w:val="240"/>
        </w:trPr>
        <w:tc>
          <w:tcPr>
            <w:tcW w:w="156" w:type="pct"/>
            <w:tcBorders>
              <w:top w:val="nil"/>
              <w:left w:val="nil"/>
              <w:bottom w:val="nil"/>
              <w:right w:val="nil"/>
            </w:tcBorders>
            <w:shd w:val="clear" w:color="auto" w:fill="auto"/>
            <w:noWrap/>
            <w:vAlign w:val="bottom"/>
            <w:hideMark/>
          </w:tcPr>
          <w:p w14:paraId="726F4A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29082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D8FC6A"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B585F59"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84EC873"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16CCBE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D82F5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9E150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89A366A"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F265E2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F773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9134A4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9D65F64" w14:textId="77777777" w:rsidTr="00782DE6">
        <w:trPr>
          <w:trHeight w:val="240"/>
        </w:trPr>
        <w:tc>
          <w:tcPr>
            <w:tcW w:w="156" w:type="pct"/>
            <w:tcBorders>
              <w:top w:val="nil"/>
              <w:left w:val="nil"/>
              <w:bottom w:val="nil"/>
              <w:right w:val="nil"/>
            </w:tcBorders>
            <w:shd w:val="clear" w:color="auto" w:fill="auto"/>
            <w:noWrap/>
            <w:hideMark/>
          </w:tcPr>
          <w:p w14:paraId="6CF211F0"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w:t>
            </w:r>
          </w:p>
        </w:tc>
        <w:tc>
          <w:tcPr>
            <w:tcW w:w="724" w:type="pct"/>
            <w:tcBorders>
              <w:top w:val="nil"/>
              <w:left w:val="nil"/>
              <w:bottom w:val="nil"/>
              <w:right w:val="nil"/>
            </w:tcBorders>
            <w:shd w:val="clear" w:color="auto" w:fill="auto"/>
            <w:noWrap/>
            <w:hideMark/>
          </w:tcPr>
          <w:p w14:paraId="1DA703B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senex</w:t>
            </w:r>
            <w:proofErr w:type="spellEnd"/>
          </w:p>
        </w:tc>
        <w:tc>
          <w:tcPr>
            <w:tcW w:w="290" w:type="pct"/>
            <w:tcBorders>
              <w:top w:val="nil"/>
              <w:left w:val="nil"/>
              <w:bottom w:val="nil"/>
              <w:right w:val="nil"/>
            </w:tcBorders>
            <w:shd w:val="clear" w:color="auto" w:fill="auto"/>
            <w:noWrap/>
            <w:vAlign w:val="bottom"/>
            <w:hideMark/>
          </w:tcPr>
          <w:p w14:paraId="2B469A76"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EA07AE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D98E309"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D4AC3A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40F9BE"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B9D5A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462329"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0.2866</w:t>
            </w:r>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 (H)</w:t>
            </w:r>
          </w:p>
        </w:tc>
      </w:tr>
      <w:tr w:rsidR="00782DE6" w:rsidRPr="00782DE6" w14:paraId="25BC478B" w14:textId="77777777" w:rsidTr="00782DE6">
        <w:trPr>
          <w:trHeight w:val="240"/>
        </w:trPr>
        <w:tc>
          <w:tcPr>
            <w:tcW w:w="156" w:type="pct"/>
            <w:tcBorders>
              <w:top w:val="nil"/>
              <w:left w:val="nil"/>
              <w:bottom w:val="nil"/>
              <w:right w:val="nil"/>
            </w:tcBorders>
            <w:shd w:val="clear" w:color="auto" w:fill="auto"/>
            <w:noWrap/>
            <w:vAlign w:val="bottom"/>
            <w:hideMark/>
          </w:tcPr>
          <w:p w14:paraId="2016394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F9F0F6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41E193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1BA1B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0BAD04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796BFC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3D46CB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FFA6B9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4FE0A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0F0FB8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7EDD4C3"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A08268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450FF81" w14:textId="77777777" w:rsidTr="00782DE6">
        <w:trPr>
          <w:trHeight w:val="240"/>
        </w:trPr>
        <w:tc>
          <w:tcPr>
            <w:tcW w:w="156" w:type="pct"/>
            <w:tcBorders>
              <w:top w:val="nil"/>
              <w:left w:val="nil"/>
              <w:bottom w:val="nil"/>
              <w:right w:val="nil"/>
            </w:tcBorders>
            <w:shd w:val="clear" w:color="auto" w:fill="auto"/>
            <w:noWrap/>
            <w:vAlign w:val="bottom"/>
            <w:hideMark/>
          </w:tcPr>
          <w:p w14:paraId="4311624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351C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D93E9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E614BD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32" w:type="pct"/>
            <w:tcBorders>
              <w:top w:val="nil"/>
              <w:left w:val="nil"/>
              <w:bottom w:val="nil"/>
              <w:right w:val="nil"/>
            </w:tcBorders>
            <w:shd w:val="clear" w:color="auto" w:fill="auto"/>
            <w:noWrap/>
            <w:vAlign w:val="center"/>
            <w:hideMark/>
          </w:tcPr>
          <w:p w14:paraId="55A6DA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7D0FF2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1402-2743</w:t>
            </w:r>
          </w:p>
        </w:tc>
        <w:tc>
          <w:tcPr>
            <w:tcW w:w="481" w:type="pct"/>
            <w:tcBorders>
              <w:top w:val="nil"/>
              <w:left w:val="nil"/>
              <w:bottom w:val="nil"/>
              <w:right w:val="nil"/>
            </w:tcBorders>
            <w:shd w:val="clear" w:color="auto" w:fill="auto"/>
            <w:noWrap/>
            <w:vAlign w:val="bottom"/>
            <w:hideMark/>
          </w:tcPr>
          <w:p w14:paraId="67D492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+981</w:t>
            </w:r>
          </w:p>
        </w:tc>
        <w:tc>
          <w:tcPr>
            <w:tcW w:w="481" w:type="pct"/>
            <w:tcBorders>
              <w:top w:val="nil"/>
              <w:left w:val="nil"/>
              <w:bottom w:val="nil"/>
              <w:right w:val="nil"/>
            </w:tcBorders>
            <w:shd w:val="clear" w:color="auto" w:fill="auto"/>
            <w:noWrap/>
            <w:vAlign w:val="bottom"/>
            <w:hideMark/>
          </w:tcPr>
          <w:p w14:paraId="60F49F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-360</w:t>
            </w:r>
          </w:p>
        </w:tc>
        <w:tc>
          <w:tcPr>
            <w:tcW w:w="440" w:type="pct"/>
            <w:tcBorders>
              <w:top w:val="nil"/>
              <w:left w:val="nil"/>
              <w:bottom w:val="nil"/>
              <w:right w:val="nil"/>
            </w:tcBorders>
            <w:shd w:val="clear" w:color="auto" w:fill="auto"/>
            <w:noWrap/>
            <w:vAlign w:val="bottom"/>
            <w:hideMark/>
          </w:tcPr>
          <w:p w14:paraId="238D0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74B80B2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38FEB6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47609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1435416" w14:textId="77777777" w:rsidTr="00782DE6">
        <w:trPr>
          <w:trHeight w:val="240"/>
        </w:trPr>
        <w:tc>
          <w:tcPr>
            <w:tcW w:w="156" w:type="pct"/>
            <w:tcBorders>
              <w:top w:val="nil"/>
              <w:left w:val="nil"/>
              <w:bottom w:val="nil"/>
              <w:right w:val="nil"/>
            </w:tcBorders>
            <w:shd w:val="clear" w:color="auto" w:fill="auto"/>
            <w:noWrap/>
            <w:vAlign w:val="bottom"/>
            <w:hideMark/>
          </w:tcPr>
          <w:p w14:paraId="6266EDB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BAC7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58EAA2F"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D2389D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76BE2D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0EADF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D7ABF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9142E6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64661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50F559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8531F1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7DC15F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E7F1954" w14:textId="77777777" w:rsidTr="00782DE6">
        <w:trPr>
          <w:trHeight w:val="240"/>
        </w:trPr>
        <w:tc>
          <w:tcPr>
            <w:tcW w:w="156" w:type="pct"/>
            <w:tcBorders>
              <w:top w:val="nil"/>
              <w:left w:val="nil"/>
              <w:bottom w:val="nil"/>
              <w:right w:val="nil"/>
            </w:tcBorders>
            <w:shd w:val="clear" w:color="auto" w:fill="auto"/>
            <w:noWrap/>
            <w:vAlign w:val="bottom"/>
            <w:hideMark/>
          </w:tcPr>
          <w:p w14:paraId="2EFDA20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33E2F80"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B1217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D5E5FA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8892A3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1256CE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D09E2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4F569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BAC430"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B0548A4"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4C0A84D"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E055AF5"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3D1FD72C" w14:textId="77777777" w:rsidTr="001E3628">
        <w:trPr>
          <w:trHeight w:val="240"/>
        </w:trPr>
        <w:tc>
          <w:tcPr>
            <w:tcW w:w="156" w:type="pct"/>
            <w:tcBorders>
              <w:top w:val="nil"/>
              <w:left w:val="nil"/>
              <w:bottom w:val="nil"/>
              <w:right w:val="nil"/>
            </w:tcBorders>
            <w:shd w:val="clear" w:color="auto" w:fill="auto"/>
            <w:noWrap/>
            <w:hideMark/>
          </w:tcPr>
          <w:p w14:paraId="6CFBB1C9"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w:t>
            </w:r>
          </w:p>
        </w:tc>
        <w:tc>
          <w:tcPr>
            <w:tcW w:w="724" w:type="pct"/>
            <w:tcBorders>
              <w:top w:val="nil"/>
              <w:left w:val="nil"/>
              <w:bottom w:val="nil"/>
              <w:right w:val="nil"/>
            </w:tcBorders>
            <w:shd w:val="clear" w:color="auto" w:fill="auto"/>
            <w:noWrap/>
            <w:hideMark/>
          </w:tcPr>
          <w:p w14:paraId="0EE0590B"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Tamiasciurus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douglasi</w:t>
            </w:r>
            <w:proofErr w:type="spellEnd"/>
          </w:p>
        </w:tc>
        <w:tc>
          <w:tcPr>
            <w:tcW w:w="290" w:type="pct"/>
            <w:tcBorders>
              <w:top w:val="nil"/>
              <w:left w:val="nil"/>
              <w:bottom w:val="nil"/>
              <w:right w:val="nil"/>
            </w:tcBorders>
            <w:shd w:val="clear" w:color="auto" w:fill="auto"/>
            <w:noWrap/>
            <w:vAlign w:val="bottom"/>
            <w:hideMark/>
          </w:tcPr>
          <w:p w14:paraId="4FC4B990"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90F967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60D16B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2C89F8"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B5F119"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EF0540"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A958CA"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6521F921" w14:textId="77777777" w:rsidTr="001E3628">
        <w:trPr>
          <w:trHeight w:val="240"/>
        </w:trPr>
        <w:tc>
          <w:tcPr>
            <w:tcW w:w="156" w:type="pct"/>
            <w:tcBorders>
              <w:top w:val="nil"/>
              <w:left w:val="nil"/>
              <w:bottom w:val="nil"/>
              <w:right w:val="nil"/>
            </w:tcBorders>
            <w:shd w:val="clear" w:color="auto" w:fill="auto"/>
            <w:noWrap/>
            <w:vAlign w:val="bottom"/>
            <w:hideMark/>
          </w:tcPr>
          <w:p w14:paraId="098E893B"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335288"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7F20ACB"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B94C9FD"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615CA3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FCBC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886-2061</w:t>
            </w:r>
          </w:p>
        </w:tc>
        <w:tc>
          <w:tcPr>
            <w:tcW w:w="481" w:type="pct"/>
            <w:tcBorders>
              <w:top w:val="nil"/>
              <w:left w:val="nil"/>
              <w:bottom w:val="nil"/>
              <w:right w:val="nil"/>
            </w:tcBorders>
            <w:shd w:val="clear" w:color="auto" w:fill="auto"/>
            <w:noWrap/>
            <w:vAlign w:val="bottom"/>
            <w:hideMark/>
          </w:tcPr>
          <w:p w14:paraId="26E5317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1A66B68"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+430</w:t>
            </w:r>
          </w:p>
        </w:tc>
        <w:tc>
          <w:tcPr>
            <w:tcW w:w="440" w:type="pct"/>
            <w:tcBorders>
              <w:top w:val="nil"/>
              <w:left w:val="nil"/>
              <w:bottom w:val="nil"/>
              <w:right w:val="nil"/>
            </w:tcBorders>
            <w:shd w:val="clear" w:color="auto" w:fill="auto"/>
            <w:noWrap/>
            <w:vAlign w:val="bottom"/>
            <w:hideMark/>
          </w:tcPr>
          <w:p w14:paraId="287346D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306EA616"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FE6679F"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38AE9D6C" w14:textId="77777777" w:rsidTr="001E3628">
        <w:trPr>
          <w:trHeight w:val="240"/>
        </w:trPr>
        <w:tc>
          <w:tcPr>
            <w:tcW w:w="156" w:type="pct"/>
            <w:tcBorders>
              <w:top w:val="nil"/>
              <w:left w:val="nil"/>
              <w:bottom w:val="nil"/>
              <w:right w:val="nil"/>
            </w:tcBorders>
            <w:shd w:val="clear" w:color="auto" w:fill="auto"/>
            <w:noWrap/>
            <w:vAlign w:val="bottom"/>
            <w:hideMark/>
          </w:tcPr>
          <w:p w14:paraId="635F53E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23D5B5"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8CA717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96F0372"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2E40EDF"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1B4E6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1229-3185</w:t>
            </w:r>
          </w:p>
        </w:tc>
        <w:tc>
          <w:tcPr>
            <w:tcW w:w="481" w:type="pct"/>
            <w:tcBorders>
              <w:top w:val="nil"/>
              <w:left w:val="nil"/>
              <w:bottom w:val="nil"/>
              <w:right w:val="nil"/>
            </w:tcBorders>
            <w:shd w:val="clear" w:color="auto" w:fill="auto"/>
            <w:noWrap/>
            <w:vAlign w:val="bottom"/>
            <w:hideMark/>
          </w:tcPr>
          <w:p w14:paraId="7C9C045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85F2A31"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5E250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D8A3040"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69BE1A"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26E3BF" w14:textId="77777777" w:rsidTr="001E3628">
        <w:trPr>
          <w:trHeight w:val="240"/>
        </w:trPr>
        <w:tc>
          <w:tcPr>
            <w:tcW w:w="156" w:type="pct"/>
            <w:tcBorders>
              <w:top w:val="nil"/>
              <w:left w:val="nil"/>
              <w:bottom w:val="nil"/>
              <w:right w:val="nil"/>
            </w:tcBorders>
            <w:shd w:val="clear" w:color="auto" w:fill="auto"/>
            <w:noWrap/>
            <w:vAlign w:val="bottom"/>
            <w:hideMark/>
          </w:tcPr>
          <w:p w14:paraId="1DDA17F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D74A5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84C7228"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7C42DFE"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252B5C"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8FD4A3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1592-3384</w:t>
            </w:r>
          </w:p>
        </w:tc>
        <w:tc>
          <w:tcPr>
            <w:tcW w:w="481" w:type="pct"/>
            <w:tcBorders>
              <w:top w:val="nil"/>
              <w:left w:val="nil"/>
              <w:bottom w:val="nil"/>
              <w:right w:val="nil"/>
            </w:tcBorders>
            <w:shd w:val="clear" w:color="auto" w:fill="auto"/>
            <w:noWrap/>
            <w:vAlign w:val="bottom"/>
            <w:hideMark/>
          </w:tcPr>
          <w:p w14:paraId="4814884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BDE2E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B6146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035D351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9CB812A"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1C1D08B0" w14:textId="77777777" w:rsidTr="00782DE6">
        <w:trPr>
          <w:trHeight w:val="240"/>
        </w:trPr>
        <w:tc>
          <w:tcPr>
            <w:tcW w:w="156" w:type="pct"/>
            <w:tcBorders>
              <w:top w:val="nil"/>
              <w:left w:val="nil"/>
              <w:bottom w:val="nil"/>
              <w:right w:val="nil"/>
            </w:tcBorders>
            <w:shd w:val="clear" w:color="auto" w:fill="auto"/>
            <w:noWrap/>
            <w:vAlign w:val="bottom"/>
            <w:hideMark/>
          </w:tcPr>
          <w:p w14:paraId="11FC1F2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04321D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A76CBD6"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A76C58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85B95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2345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292B8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47872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BF0E6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B98DBB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231C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9E61E16"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E202916" w14:textId="77777777" w:rsidTr="001E3628">
        <w:trPr>
          <w:trHeight w:val="240"/>
        </w:trPr>
        <w:tc>
          <w:tcPr>
            <w:tcW w:w="156" w:type="pct"/>
            <w:tcBorders>
              <w:top w:val="nil"/>
              <w:left w:val="nil"/>
              <w:bottom w:val="nil"/>
              <w:right w:val="nil"/>
            </w:tcBorders>
            <w:shd w:val="clear" w:color="auto" w:fill="auto"/>
            <w:noWrap/>
            <w:hideMark/>
          </w:tcPr>
          <w:p w14:paraId="20E3187D"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w:t>
            </w:r>
          </w:p>
        </w:tc>
        <w:tc>
          <w:tcPr>
            <w:tcW w:w="724" w:type="pct"/>
            <w:tcBorders>
              <w:top w:val="nil"/>
              <w:left w:val="nil"/>
              <w:bottom w:val="nil"/>
              <w:right w:val="nil"/>
            </w:tcBorders>
            <w:shd w:val="clear" w:color="auto" w:fill="auto"/>
            <w:noWrap/>
            <w:hideMark/>
          </w:tcPr>
          <w:p w14:paraId="432F3100"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Zapus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0477B2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0E835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AD1A16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29F5E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FCBD17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2FE30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D2555E4"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bottom"/>
            <w:hideMark/>
          </w:tcPr>
          <w:p w14:paraId="70BBBB9F" w14:textId="520A4E50" w:rsidR="00782DE6" w:rsidRPr="00782DE6" w:rsidRDefault="00782DE6" w:rsidP="001E3628">
            <w:pPr>
              <w:jc w:val="center"/>
              <w:rPr>
                <w:rFonts w:ascii="Times New Roman" w:eastAsia="Times New Roman" w:hAnsi="Times New Roman"/>
                <w:sz w:val="18"/>
                <w:szCs w:val="18"/>
                <w:lang w:val="en-AU"/>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85BA66" w14:textId="77777777" w:rsidTr="001E3628">
        <w:trPr>
          <w:trHeight w:val="240"/>
        </w:trPr>
        <w:tc>
          <w:tcPr>
            <w:tcW w:w="156" w:type="pct"/>
            <w:tcBorders>
              <w:top w:val="nil"/>
              <w:left w:val="nil"/>
              <w:bottom w:val="nil"/>
              <w:right w:val="nil"/>
            </w:tcBorders>
            <w:shd w:val="clear" w:color="auto" w:fill="auto"/>
            <w:noWrap/>
            <w:vAlign w:val="bottom"/>
            <w:hideMark/>
          </w:tcPr>
          <w:p w14:paraId="02D4F568"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D7440A"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5A0262"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F1A56C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007FB65C"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bottom"/>
            <w:hideMark/>
          </w:tcPr>
          <w:p w14:paraId="3E83A56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5B6CA91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+138</w:t>
            </w:r>
          </w:p>
        </w:tc>
        <w:tc>
          <w:tcPr>
            <w:tcW w:w="481" w:type="pct"/>
            <w:tcBorders>
              <w:top w:val="nil"/>
              <w:left w:val="nil"/>
              <w:bottom w:val="nil"/>
              <w:right w:val="nil"/>
            </w:tcBorders>
            <w:shd w:val="clear" w:color="auto" w:fill="auto"/>
            <w:noWrap/>
            <w:vAlign w:val="bottom"/>
            <w:hideMark/>
          </w:tcPr>
          <w:p w14:paraId="72A0ED9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C89AB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4E35F7B" w14:textId="77777777" w:rsidR="001E3628" w:rsidRPr="00782DE6" w:rsidRDefault="001E3628" w:rsidP="00782DE6">
            <w:pPr>
              <w:rPr>
                <w:rFonts w:ascii="Times New Roman" w:eastAsia="Times New Roman" w:hAnsi="Times New Roman"/>
                <w:sz w:val="18"/>
                <w:szCs w:val="18"/>
                <w:lang w:val="en-AU"/>
              </w:rPr>
            </w:pPr>
          </w:p>
        </w:tc>
        <w:tc>
          <w:tcPr>
            <w:tcW w:w="239" w:type="pct"/>
            <w:vMerge w:val="restart"/>
            <w:tcBorders>
              <w:top w:val="nil"/>
              <w:left w:val="nil"/>
              <w:right w:val="nil"/>
            </w:tcBorders>
            <w:shd w:val="clear" w:color="auto" w:fill="auto"/>
            <w:noWrap/>
            <w:vAlign w:val="center"/>
            <w:hideMark/>
          </w:tcPr>
          <w:p w14:paraId="21D2A9BB" w14:textId="706B3F4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0.1800</w:t>
            </w:r>
          </w:p>
        </w:tc>
        <w:tc>
          <w:tcPr>
            <w:tcW w:w="882" w:type="pct"/>
            <w:vMerge/>
            <w:tcBorders>
              <w:top w:val="nil"/>
              <w:left w:val="nil"/>
              <w:bottom w:val="nil"/>
              <w:right w:val="nil"/>
            </w:tcBorders>
            <w:vAlign w:val="center"/>
            <w:hideMark/>
          </w:tcPr>
          <w:p w14:paraId="29C63FAE"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A70B1B4" w14:textId="77777777" w:rsidTr="001E3628">
        <w:trPr>
          <w:trHeight w:val="240"/>
        </w:trPr>
        <w:tc>
          <w:tcPr>
            <w:tcW w:w="156" w:type="pct"/>
            <w:tcBorders>
              <w:top w:val="nil"/>
              <w:left w:val="nil"/>
              <w:bottom w:val="nil"/>
              <w:right w:val="nil"/>
            </w:tcBorders>
            <w:shd w:val="clear" w:color="auto" w:fill="auto"/>
            <w:noWrap/>
            <w:vAlign w:val="bottom"/>
            <w:hideMark/>
          </w:tcPr>
          <w:p w14:paraId="664C99C5"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B3F5AE"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4E941"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DD542A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96B951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1F42FCF4"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1211-3281</w:t>
            </w:r>
          </w:p>
        </w:tc>
        <w:tc>
          <w:tcPr>
            <w:tcW w:w="481" w:type="pct"/>
            <w:tcBorders>
              <w:top w:val="nil"/>
              <w:left w:val="nil"/>
              <w:bottom w:val="nil"/>
              <w:right w:val="nil"/>
            </w:tcBorders>
            <w:shd w:val="clear" w:color="auto" w:fill="auto"/>
            <w:noWrap/>
            <w:vAlign w:val="bottom"/>
            <w:hideMark/>
          </w:tcPr>
          <w:p w14:paraId="67EEEA9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+213</w:t>
            </w:r>
          </w:p>
        </w:tc>
        <w:tc>
          <w:tcPr>
            <w:tcW w:w="481" w:type="pct"/>
            <w:tcBorders>
              <w:top w:val="nil"/>
              <w:left w:val="nil"/>
              <w:bottom w:val="nil"/>
              <w:right w:val="nil"/>
            </w:tcBorders>
            <w:shd w:val="clear" w:color="auto" w:fill="auto"/>
            <w:noWrap/>
            <w:vAlign w:val="bottom"/>
            <w:hideMark/>
          </w:tcPr>
          <w:p w14:paraId="53A992EB"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61DD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6353C3"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16914273"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DAEEAC0"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4C102281" w14:textId="77777777" w:rsidTr="001E3628">
        <w:trPr>
          <w:trHeight w:val="240"/>
        </w:trPr>
        <w:tc>
          <w:tcPr>
            <w:tcW w:w="156" w:type="pct"/>
            <w:tcBorders>
              <w:top w:val="nil"/>
              <w:left w:val="nil"/>
              <w:bottom w:val="nil"/>
              <w:right w:val="nil"/>
            </w:tcBorders>
            <w:shd w:val="clear" w:color="auto" w:fill="auto"/>
            <w:noWrap/>
            <w:hideMark/>
          </w:tcPr>
          <w:p w14:paraId="705DF3B8" w14:textId="77777777" w:rsidR="001E3628" w:rsidRPr="00782DE6" w:rsidRDefault="001E3628" w:rsidP="00782DE6">
            <w:pP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F5BD5EC" w14:textId="77777777" w:rsidR="001E3628" w:rsidRPr="00782DE6" w:rsidRDefault="001E3628"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12AB724"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EC0DC4F"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07D0A2B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0.85</w:t>
            </w:r>
          </w:p>
        </w:tc>
        <w:tc>
          <w:tcPr>
            <w:tcW w:w="319" w:type="pct"/>
            <w:tcBorders>
              <w:top w:val="nil"/>
              <w:left w:val="nil"/>
              <w:bottom w:val="nil"/>
              <w:right w:val="nil"/>
            </w:tcBorders>
            <w:shd w:val="clear" w:color="auto" w:fill="auto"/>
            <w:noWrap/>
            <w:vAlign w:val="bottom"/>
            <w:hideMark/>
          </w:tcPr>
          <w:p w14:paraId="69FDE133"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1592-2657</w:t>
            </w:r>
          </w:p>
        </w:tc>
        <w:tc>
          <w:tcPr>
            <w:tcW w:w="481" w:type="pct"/>
            <w:tcBorders>
              <w:top w:val="nil"/>
              <w:left w:val="nil"/>
              <w:bottom w:val="nil"/>
              <w:right w:val="nil"/>
            </w:tcBorders>
            <w:shd w:val="clear" w:color="auto" w:fill="auto"/>
            <w:noWrap/>
            <w:vAlign w:val="bottom"/>
            <w:hideMark/>
          </w:tcPr>
          <w:p w14:paraId="4BB54242"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+821</w:t>
            </w:r>
          </w:p>
        </w:tc>
        <w:tc>
          <w:tcPr>
            <w:tcW w:w="481" w:type="pct"/>
            <w:tcBorders>
              <w:top w:val="nil"/>
              <w:left w:val="nil"/>
              <w:bottom w:val="nil"/>
              <w:right w:val="nil"/>
            </w:tcBorders>
            <w:shd w:val="clear" w:color="auto" w:fill="auto"/>
            <w:noWrap/>
            <w:vAlign w:val="bottom"/>
            <w:hideMark/>
          </w:tcPr>
          <w:p w14:paraId="03BBCAE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w:t>
            </w:r>
          </w:p>
        </w:tc>
        <w:tc>
          <w:tcPr>
            <w:tcW w:w="440" w:type="pct"/>
            <w:tcBorders>
              <w:top w:val="nil"/>
              <w:left w:val="nil"/>
              <w:bottom w:val="nil"/>
              <w:right w:val="nil"/>
            </w:tcBorders>
            <w:shd w:val="clear" w:color="auto" w:fill="auto"/>
            <w:noWrap/>
            <w:vAlign w:val="bottom"/>
            <w:hideMark/>
          </w:tcPr>
          <w:p w14:paraId="56649D9E"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CFFA717" w14:textId="77777777" w:rsidR="001E3628" w:rsidRPr="00782DE6" w:rsidRDefault="001E3628"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26B9FE64"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60FE7F"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06EFF553" w14:textId="77777777" w:rsidTr="00782DE6">
        <w:trPr>
          <w:trHeight w:val="240"/>
        </w:trPr>
        <w:tc>
          <w:tcPr>
            <w:tcW w:w="156" w:type="pct"/>
            <w:tcBorders>
              <w:top w:val="nil"/>
              <w:left w:val="nil"/>
              <w:bottom w:val="nil"/>
              <w:right w:val="nil"/>
            </w:tcBorders>
            <w:shd w:val="clear" w:color="auto" w:fill="auto"/>
            <w:noWrap/>
            <w:vAlign w:val="bottom"/>
            <w:hideMark/>
          </w:tcPr>
          <w:p w14:paraId="22089CE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3F79502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C0474A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1FD1DD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66F7B4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DD9446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214B8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5B5169"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D4EFB0B"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2A019CEE"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AEE1853"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B27F50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CB0FD57" w14:textId="77777777" w:rsidTr="00782DE6">
        <w:trPr>
          <w:trHeight w:val="240"/>
        </w:trPr>
        <w:tc>
          <w:tcPr>
            <w:tcW w:w="156" w:type="pct"/>
            <w:tcBorders>
              <w:top w:val="nil"/>
              <w:left w:val="nil"/>
              <w:bottom w:val="nil"/>
              <w:right w:val="nil"/>
            </w:tcBorders>
            <w:shd w:val="clear" w:color="auto" w:fill="auto"/>
            <w:noWrap/>
            <w:hideMark/>
          </w:tcPr>
          <w:p w14:paraId="3EA31438"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w:t>
            </w:r>
          </w:p>
        </w:tc>
        <w:tc>
          <w:tcPr>
            <w:tcW w:w="724" w:type="pct"/>
            <w:tcBorders>
              <w:top w:val="nil"/>
              <w:left w:val="nil"/>
              <w:bottom w:val="nil"/>
              <w:right w:val="nil"/>
            </w:tcBorders>
            <w:shd w:val="clear" w:color="auto" w:fill="auto"/>
            <w:noWrap/>
            <w:hideMark/>
          </w:tcPr>
          <w:p w14:paraId="114B827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montanus</w:t>
            </w:r>
            <w:proofErr w:type="spellEnd"/>
          </w:p>
        </w:tc>
        <w:tc>
          <w:tcPr>
            <w:tcW w:w="290" w:type="pct"/>
            <w:tcBorders>
              <w:top w:val="nil"/>
              <w:left w:val="nil"/>
              <w:bottom w:val="nil"/>
              <w:right w:val="nil"/>
            </w:tcBorders>
            <w:shd w:val="clear" w:color="auto" w:fill="auto"/>
            <w:noWrap/>
            <w:vAlign w:val="bottom"/>
            <w:hideMark/>
          </w:tcPr>
          <w:p w14:paraId="18D9963B"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E651E5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849BF5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03DDD8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0690A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B6EF75"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0D1E5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782DE6" w:rsidRDefault="00782DE6" w:rsidP="001E3628">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0.6766</w:t>
            </w:r>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0973BC5" w14:textId="77777777" w:rsidTr="00782DE6">
        <w:trPr>
          <w:trHeight w:val="240"/>
        </w:trPr>
        <w:tc>
          <w:tcPr>
            <w:tcW w:w="156" w:type="pct"/>
            <w:tcBorders>
              <w:top w:val="nil"/>
              <w:left w:val="nil"/>
              <w:bottom w:val="nil"/>
              <w:right w:val="nil"/>
            </w:tcBorders>
            <w:shd w:val="clear" w:color="auto" w:fill="auto"/>
            <w:noWrap/>
            <w:vAlign w:val="bottom"/>
            <w:hideMark/>
          </w:tcPr>
          <w:p w14:paraId="7CF39B1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90B85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FBA68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2FB41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101C17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20BE07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1335-1784</w:t>
            </w:r>
          </w:p>
        </w:tc>
        <w:tc>
          <w:tcPr>
            <w:tcW w:w="481" w:type="pct"/>
            <w:tcBorders>
              <w:top w:val="nil"/>
              <w:left w:val="nil"/>
              <w:bottom w:val="nil"/>
              <w:right w:val="nil"/>
            </w:tcBorders>
            <w:shd w:val="clear" w:color="auto" w:fill="auto"/>
            <w:noWrap/>
            <w:vAlign w:val="bottom"/>
            <w:hideMark/>
          </w:tcPr>
          <w:p w14:paraId="352ED0F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+133</w:t>
            </w:r>
          </w:p>
        </w:tc>
        <w:tc>
          <w:tcPr>
            <w:tcW w:w="481" w:type="pct"/>
            <w:tcBorders>
              <w:top w:val="nil"/>
              <w:left w:val="nil"/>
              <w:bottom w:val="nil"/>
              <w:right w:val="nil"/>
            </w:tcBorders>
            <w:shd w:val="clear" w:color="auto" w:fill="auto"/>
            <w:noWrap/>
            <w:vAlign w:val="bottom"/>
            <w:hideMark/>
          </w:tcPr>
          <w:p w14:paraId="60133F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+66‡</w:t>
            </w:r>
          </w:p>
        </w:tc>
        <w:tc>
          <w:tcPr>
            <w:tcW w:w="440" w:type="pct"/>
            <w:tcBorders>
              <w:top w:val="nil"/>
              <w:left w:val="nil"/>
              <w:bottom w:val="nil"/>
              <w:right w:val="nil"/>
            </w:tcBorders>
            <w:shd w:val="clear" w:color="auto" w:fill="auto"/>
            <w:noWrap/>
            <w:vAlign w:val="bottom"/>
            <w:hideMark/>
          </w:tcPr>
          <w:p w14:paraId="5D71BB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Shift +L</w:t>
            </w:r>
          </w:p>
        </w:tc>
        <w:tc>
          <w:tcPr>
            <w:tcW w:w="487" w:type="pct"/>
            <w:vMerge/>
            <w:tcBorders>
              <w:top w:val="nil"/>
              <w:left w:val="nil"/>
              <w:bottom w:val="nil"/>
              <w:right w:val="nil"/>
            </w:tcBorders>
            <w:vAlign w:val="center"/>
            <w:hideMark/>
          </w:tcPr>
          <w:p w14:paraId="6F3327F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891225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DF6E4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7DDCF8" w14:textId="77777777" w:rsidTr="00782DE6">
        <w:trPr>
          <w:trHeight w:val="240"/>
        </w:trPr>
        <w:tc>
          <w:tcPr>
            <w:tcW w:w="156" w:type="pct"/>
            <w:tcBorders>
              <w:top w:val="nil"/>
              <w:left w:val="nil"/>
              <w:bottom w:val="nil"/>
              <w:right w:val="nil"/>
            </w:tcBorders>
            <w:shd w:val="clear" w:color="auto" w:fill="auto"/>
            <w:noWrap/>
            <w:vAlign w:val="bottom"/>
            <w:hideMark/>
          </w:tcPr>
          <w:p w14:paraId="64DCA618"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DCC307"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332DB5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115F69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22A2ECF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5F6939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1211-3161</w:t>
            </w:r>
          </w:p>
        </w:tc>
        <w:tc>
          <w:tcPr>
            <w:tcW w:w="481" w:type="pct"/>
            <w:tcBorders>
              <w:top w:val="nil"/>
              <w:left w:val="nil"/>
              <w:bottom w:val="nil"/>
              <w:right w:val="nil"/>
            </w:tcBorders>
            <w:shd w:val="clear" w:color="auto" w:fill="auto"/>
            <w:noWrap/>
            <w:vAlign w:val="bottom"/>
            <w:hideMark/>
          </w:tcPr>
          <w:p w14:paraId="62D02D8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6EA2A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63A7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C1DE5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074B1D"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CD9617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3046DE6" w14:textId="77777777" w:rsidTr="00782DE6">
        <w:trPr>
          <w:trHeight w:val="240"/>
        </w:trPr>
        <w:tc>
          <w:tcPr>
            <w:tcW w:w="156" w:type="pct"/>
            <w:tcBorders>
              <w:top w:val="nil"/>
              <w:left w:val="nil"/>
              <w:bottom w:val="nil"/>
              <w:right w:val="nil"/>
            </w:tcBorders>
            <w:shd w:val="clear" w:color="auto" w:fill="auto"/>
            <w:noWrap/>
            <w:vAlign w:val="bottom"/>
            <w:hideMark/>
          </w:tcPr>
          <w:p w14:paraId="1992C06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ED077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94523D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7D02B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DDFA0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68CDA66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1984-3384</w:t>
            </w:r>
          </w:p>
        </w:tc>
        <w:tc>
          <w:tcPr>
            <w:tcW w:w="481" w:type="pct"/>
            <w:tcBorders>
              <w:top w:val="nil"/>
              <w:left w:val="nil"/>
              <w:bottom w:val="nil"/>
              <w:right w:val="nil"/>
            </w:tcBorders>
            <w:shd w:val="clear" w:color="auto" w:fill="auto"/>
            <w:noWrap/>
            <w:vAlign w:val="bottom"/>
            <w:hideMark/>
          </w:tcPr>
          <w:p w14:paraId="347578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995661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37934D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BED5C2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F4E62F"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D2F84C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C85BEEE" w14:textId="77777777" w:rsidTr="00782DE6">
        <w:trPr>
          <w:trHeight w:val="240"/>
        </w:trPr>
        <w:tc>
          <w:tcPr>
            <w:tcW w:w="156" w:type="pct"/>
            <w:tcBorders>
              <w:top w:val="nil"/>
              <w:left w:val="nil"/>
              <w:bottom w:val="nil"/>
              <w:right w:val="nil"/>
            </w:tcBorders>
            <w:shd w:val="clear" w:color="auto" w:fill="auto"/>
            <w:noWrap/>
            <w:vAlign w:val="bottom"/>
            <w:hideMark/>
          </w:tcPr>
          <w:p w14:paraId="0BF8FA9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9B1DA80"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7185F6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11CD4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EFC561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7E6BA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F5606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7F3A3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CE9F747"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6C00C5A"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0A69CF5"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2E028AF"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5CE7E52" w14:textId="77777777" w:rsidTr="00782DE6">
        <w:trPr>
          <w:trHeight w:val="240"/>
        </w:trPr>
        <w:tc>
          <w:tcPr>
            <w:tcW w:w="156" w:type="pct"/>
            <w:tcBorders>
              <w:top w:val="nil"/>
              <w:left w:val="nil"/>
              <w:bottom w:val="nil"/>
              <w:right w:val="nil"/>
            </w:tcBorders>
            <w:shd w:val="clear" w:color="auto" w:fill="auto"/>
            <w:noWrap/>
            <w:hideMark/>
          </w:tcPr>
          <w:p w14:paraId="41FA85E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w:t>
            </w:r>
          </w:p>
        </w:tc>
        <w:tc>
          <w:tcPr>
            <w:tcW w:w="724" w:type="pct"/>
            <w:tcBorders>
              <w:top w:val="nil"/>
              <w:left w:val="nil"/>
              <w:bottom w:val="nil"/>
              <w:right w:val="nil"/>
            </w:tcBorders>
            <w:shd w:val="clear" w:color="auto" w:fill="auto"/>
            <w:noWrap/>
            <w:hideMark/>
          </w:tcPr>
          <w:p w14:paraId="42EEE546"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Microtus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longicaudus</w:t>
            </w:r>
            <w:proofErr w:type="spellEnd"/>
          </w:p>
        </w:tc>
        <w:tc>
          <w:tcPr>
            <w:tcW w:w="290" w:type="pct"/>
            <w:tcBorders>
              <w:top w:val="nil"/>
              <w:left w:val="nil"/>
              <w:bottom w:val="nil"/>
              <w:right w:val="nil"/>
            </w:tcBorders>
            <w:shd w:val="clear" w:color="auto" w:fill="auto"/>
            <w:noWrap/>
            <w:vAlign w:val="bottom"/>
            <w:hideMark/>
          </w:tcPr>
          <w:p w14:paraId="61DE94C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32FE9B2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928FCA"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A31EC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E1D0B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114E2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9EF2AA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0.2043</w:t>
            </w:r>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7BB9BA63" w14:textId="77777777" w:rsidTr="00782DE6">
        <w:trPr>
          <w:trHeight w:val="240"/>
        </w:trPr>
        <w:tc>
          <w:tcPr>
            <w:tcW w:w="156" w:type="pct"/>
            <w:tcBorders>
              <w:top w:val="nil"/>
              <w:left w:val="nil"/>
              <w:bottom w:val="nil"/>
              <w:right w:val="nil"/>
            </w:tcBorders>
            <w:shd w:val="clear" w:color="auto" w:fill="auto"/>
            <w:noWrap/>
            <w:vAlign w:val="bottom"/>
            <w:hideMark/>
          </w:tcPr>
          <w:p w14:paraId="5DD0CD3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E5E282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D3814B8"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7FD6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63F95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19" w:type="pct"/>
            <w:tcBorders>
              <w:top w:val="nil"/>
              <w:left w:val="nil"/>
              <w:bottom w:val="nil"/>
              <w:right w:val="nil"/>
            </w:tcBorders>
            <w:shd w:val="clear" w:color="auto" w:fill="auto"/>
            <w:noWrap/>
            <w:vAlign w:val="bottom"/>
            <w:hideMark/>
          </w:tcPr>
          <w:p w14:paraId="20624D6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1672-2462</w:t>
            </w:r>
          </w:p>
        </w:tc>
        <w:tc>
          <w:tcPr>
            <w:tcW w:w="481" w:type="pct"/>
            <w:tcBorders>
              <w:top w:val="nil"/>
              <w:left w:val="nil"/>
              <w:bottom w:val="nil"/>
              <w:right w:val="nil"/>
            </w:tcBorders>
            <w:shd w:val="clear" w:color="auto" w:fill="auto"/>
            <w:noWrap/>
            <w:vAlign w:val="bottom"/>
            <w:hideMark/>
          </w:tcPr>
          <w:p w14:paraId="763F98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-204</w:t>
            </w:r>
          </w:p>
        </w:tc>
        <w:tc>
          <w:tcPr>
            <w:tcW w:w="481" w:type="pct"/>
            <w:tcBorders>
              <w:top w:val="nil"/>
              <w:left w:val="nil"/>
              <w:bottom w:val="nil"/>
              <w:right w:val="nil"/>
            </w:tcBorders>
            <w:shd w:val="clear" w:color="auto" w:fill="auto"/>
            <w:noWrap/>
            <w:vAlign w:val="bottom"/>
            <w:hideMark/>
          </w:tcPr>
          <w:p w14:paraId="00C354F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9F2CD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Expansion</w:t>
            </w:r>
          </w:p>
        </w:tc>
        <w:tc>
          <w:tcPr>
            <w:tcW w:w="487" w:type="pct"/>
            <w:vMerge/>
            <w:tcBorders>
              <w:top w:val="nil"/>
              <w:left w:val="nil"/>
              <w:bottom w:val="nil"/>
              <w:right w:val="nil"/>
            </w:tcBorders>
            <w:vAlign w:val="center"/>
            <w:hideMark/>
          </w:tcPr>
          <w:p w14:paraId="55874AC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24BCAF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0B570EA"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87072C5" w14:textId="77777777" w:rsidTr="00782DE6">
        <w:trPr>
          <w:trHeight w:val="240"/>
        </w:trPr>
        <w:tc>
          <w:tcPr>
            <w:tcW w:w="156" w:type="pct"/>
            <w:tcBorders>
              <w:top w:val="nil"/>
              <w:left w:val="nil"/>
              <w:bottom w:val="nil"/>
              <w:right w:val="nil"/>
            </w:tcBorders>
            <w:shd w:val="clear" w:color="auto" w:fill="auto"/>
            <w:noWrap/>
            <w:vAlign w:val="bottom"/>
            <w:hideMark/>
          </w:tcPr>
          <w:p w14:paraId="1F3072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947A4D"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248F1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491A11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21DE03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5D442FB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583-3281</w:t>
            </w:r>
          </w:p>
        </w:tc>
        <w:tc>
          <w:tcPr>
            <w:tcW w:w="481" w:type="pct"/>
            <w:tcBorders>
              <w:top w:val="nil"/>
              <w:left w:val="nil"/>
              <w:bottom w:val="nil"/>
              <w:right w:val="nil"/>
            </w:tcBorders>
            <w:shd w:val="clear" w:color="auto" w:fill="auto"/>
            <w:noWrap/>
            <w:vAlign w:val="bottom"/>
            <w:hideMark/>
          </w:tcPr>
          <w:p w14:paraId="1BE6E5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+644</w:t>
            </w:r>
          </w:p>
        </w:tc>
        <w:tc>
          <w:tcPr>
            <w:tcW w:w="481" w:type="pct"/>
            <w:tcBorders>
              <w:top w:val="nil"/>
              <w:left w:val="nil"/>
              <w:bottom w:val="nil"/>
              <w:right w:val="nil"/>
            </w:tcBorders>
            <w:shd w:val="clear" w:color="auto" w:fill="auto"/>
            <w:noWrap/>
            <w:vAlign w:val="bottom"/>
            <w:hideMark/>
          </w:tcPr>
          <w:p w14:paraId="0404382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0EA911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1CC5122"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5146E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71A565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569208C" w14:textId="77777777" w:rsidTr="00782DE6">
        <w:trPr>
          <w:trHeight w:val="240"/>
        </w:trPr>
        <w:tc>
          <w:tcPr>
            <w:tcW w:w="156" w:type="pct"/>
            <w:tcBorders>
              <w:top w:val="nil"/>
              <w:left w:val="nil"/>
              <w:bottom w:val="nil"/>
              <w:right w:val="nil"/>
            </w:tcBorders>
            <w:shd w:val="clear" w:color="auto" w:fill="auto"/>
            <w:noWrap/>
            <w:vAlign w:val="bottom"/>
            <w:hideMark/>
          </w:tcPr>
          <w:p w14:paraId="1CEFDDF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220905"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9C0CD9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9B423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734717B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096566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21FDD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6B89DF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35E23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8246C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E2C20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B1A3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C906ED3" w14:textId="77777777" w:rsidTr="00782DE6">
        <w:trPr>
          <w:trHeight w:val="240"/>
        </w:trPr>
        <w:tc>
          <w:tcPr>
            <w:tcW w:w="156" w:type="pct"/>
            <w:tcBorders>
              <w:top w:val="nil"/>
              <w:left w:val="nil"/>
              <w:bottom w:val="nil"/>
              <w:right w:val="nil"/>
            </w:tcBorders>
            <w:shd w:val="clear" w:color="auto" w:fill="auto"/>
            <w:noWrap/>
            <w:vAlign w:val="bottom"/>
            <w:hideMark/>
          </w:tcPr>
          <w:p w14:paraId="1D1264A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ACA45F"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2ACFD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4734FB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6C590D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4538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183C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DC6F8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B01844"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09FAA57"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6A9F1"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FC25054" w14:textId="77777777" w:rsidR="00782DE6" w:rsidRPr="00782DE6" w:rsidRDefault="00782DE6" w:rsidP="00782DE6">
            <w:pPr>
              <w:jc w:val="center"/>
              <w:rPr>
                <w:rFonts w:ascii="Times New Roman" w:eastAsia="Times New Roman" w:hAnsi="Times New Roman"/>
                <w:sz w:val="18"/>
                <w:szCs w:val="18"/>
                <w:lang w:val="en-AU"/>
              </w:rPr>
            </w:pPr>
          </w:p>
        </w:tc>
      </w:tr>
      <w:tr w:rsidR="001E3628" w:rsidRPr="00782DE6" w14:paraId="7C6A9E88" w14:textId="77777777" w:rsidTr="001E3628">
        <w:trPr>
          <w:trHeight w:val="240"/>
        </w:trPr>
        <w:tc>
          <w:tcPr>
            <w:tcW w:w="156" w:type="pct"/>
            <w:tcBorders>
              <w:top w:val="nil"/>
              <w:left w:val="nil"/>
              <w:bottom w:val="nil"/>
              <w:right w:val="nil"/>
            </w:tcBorders>
            <w:shd w:val="clear" w:color="auto" w:fill="auto"/>
            <w:noWrap/>
            <w:hideMark/>
          </w:tcPr>
          <w:p w14:paraId="6BF852FE" w14:textId="77777777" w:rsidR="001E3628" w:rsidRPr="00782DE6" w:rsidRDefault="001E3628"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w:t>
            </w:r>
          </w:p>
        </w:tc>
        <w:tc>
          <w:tcPr>
            <w:tcW w:w="724" w:type="pct"/>
            <w:tcBorders>
              <w:top w:val="nil"/>
              <w:left w:val="nil"/>
              <w:bottom w:val="nil"/>
              <w:right w:val="nil"/>
            </w:tcBorders>
            <w:shd w:val="clear" w:color="auto" w:fill="auto"/>
            <w:noWrap/>
            <w:hideMark/>
          </w:tcPr>
          <w:p w14:paraId="3094B8E9" w14:textId="77777777" w:rsidR="001E3628" w:rsidRPr="00782DE6" w:rsidRDefault="001E3628"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Thomomys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monticola</w:t>
            </w:r>
            <w:proofErr w:type="spellEnd"/>
          </w:p>
        </w:tc>
        <w:tc>
          <w:tcPr>
            <w:tcW w:w="290" w:type="pct"/>
            <w:tcBorders>
              <w:top w:val="nil"/>
              <w:left w:val="nil"/>
              <w:bottom w:val="nil"/>
              <w:right w:val="nil"/>
            </w:tcBorders>
            <w:shd w:val="clear" w:color="auto" w:fill="auto"/>
            <w:noWrap/>
            <w:vAlign w:val="bottom"/>
            <w:hideMark/>
          </w:tcPr>
          <w:p w14:paraId="54868601" w14:textId="77777777" w:rsidR="001E3628" w:rsidRPr="00782DE6"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7CFB984"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70CDF0A"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3D52D32"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433913B" w14:textId="77777777" w:rsidR="001E3628" w:rsidRPr="00782DE6"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577BDE" w14:textId="77777777" w:rsidR="001E3628" w:rsidRPr="00782DE6"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C37E22B" w14:textId="77777777" w:rsidR="001E3628" w:rsidRPr="00782DE6"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1E3628" w:rsidRPr="00782DE6" w14:paraId="35E89AB4" w14:textId="77777777" w:rsidTr="001E3628">
        <w:trPr>
          <w:trHeight w:val="240"/>
        </w:trPr>
        <w:tc>
          <w:tcPr>
            <w:tcW w:w="156" w:type="pct"/>
            <w:tcBorders>
              <w:top w:val="nil"/>
              <w:left w:val="nil"/>
              <w:bottom w:val="nil"/>
              <w:right w:val="nil"/>
            </w:tcBorders>
            <w:shd w:val="clear" w:color="auto" w:fill="auto"/>
            <w:noWrap/>
            <w:vAlign w:val="bottom"/>
            <w:hideMark/>
          </w:tcPr>
          <w:p w14:paraId="2150CB0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8ACE6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1CF1A0" w14:textId="77777777" w:rsidR="001E3628" w:rsidRPr="00782DE6" w:rsidRDefault="001E3628"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6E6768"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A81EA5B"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5087C46"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19473C0"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298349"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9E6F2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205005FE"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902A7B5"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7F3A9C4D" w14:textId="77777777" w:rsidTr="001E3628">
        <w:trPr>
          <w:trHeight w:val="240"/>
        </w:trPr>
        <w:tc>
          <w:tcPr>
            <w:tcW w:w="156" w:type="pct"/>
            <w:tcBorders>
              <w:top w:val="nil"/>
              <w:left w:val="nil"/>
              <w:bottom w:val="nil"/>
              <w:right w:val="nil"/>
            </w:tcBorders>
            <w:shd w:val="clear" w:color="auto" w:fill="auto"/>
            <w:noWrap/>
            <w:vAlign w:val="bottom"/>
            <w:hideMark/>
          </w:tcPr>
          <w:p w14:paraId="3783BDF6"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1B66A6"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A3DD7CE"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18CCA1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1317613"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18B86DA"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1905-3155</w:t>
            </w:r>
          </w:p>
        </w:tc>
        <w:tc>
          <w:tcPr>
            <w:tcW w:w="481" w:type="pct"/>
            <w:tcBorders>
              <w:top w:val="nil"/>
              <w:left w:val="nil"/>
              <w:bottom w:val="nil"/>
              <w:right w:val="nil"/>
            </w:tcBorders>
            <w:shd w:val="clear" w:color="auto" w:fill="auto"/>
            <w:noWrap/>
            <w:vAlign w:val="bottom"/>
            <w:hideMark/>
          </w:tcPr>
          <w:p w14:paraId="00C12BC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B8DE7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83C248D"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5FF3967"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49F4A2" w14:textId="77777777" w:rsidR="001E3628" w:rsidRPr="00782DE6" w:rsidRDefault="001E3628" w:rsidP="00782DE6">
            <w:pPr>
              <w:rPr>
                <w:rFonts w:ascii="Times New Roman" w:eastAsia="Times New Roman" w:hAnsi="Times New Roman"/>
                <w:sz w:val="18"/>
                <w:szCs w:val="18"/>
                <w:lang w:val="en-AU"/>
              </w:rPr>
            </w:pPr>
          </w:p>
        </w:tc>
      </w:tr>
      <w:tr w:rsidR="001E3628" w:rsidRPr="00782DE6" w14:paraId="1CB39A48" w14:textId="77777777" w:rsidTr="001E3628">
        <w:trPr>
          <w:trHeight w:val="240"/>
        </w:trPr>
        <w:tc>
          <w:tcPr>
            <w:tcW w:w="156" w:type="pct"/>
            <w:tcBorders>
              <w:top w:val="nil"/>
              <w:left w:val="nil"/>
              <w:bottom w:val="nil"/>
              <w:right w:val="nil"/>
            </w:tcBorders>
            <w:shd w:val="clear" w:color="auto" w:fill="auto"/>
            <w:noWrap/>
            <w:vAlign w:val="bottom"/>
            <w:hideMark/>
          </w:tcPr>
          <w:p w14:paraId="068B31AF" w14:textId="77777777" w:rsidR="001E3628" w:rsidRPr="00782DE6"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4FDB5DB" w14:textId="77777777" w:rsidR="001E3628" w:rsidRPr="00782DE6"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4365DA3" w14:textId="77777777" w:rsidR="001E3628" w:rsidRPr="00782DE6" w:rsidRDefault="001E3628"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B31035" w14:textId="77777777" w:rsidR="001E3628" w:rsidRPr="00782DE6"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4817A81" w14:textId="77777777" w:rsidR="001E3628" w:rsidRPr="00782DE6"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64551A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C5A1C47"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7FBBB0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F425F85" w14:textId="77777777" w:rsidR="001E3628" w:rsidRPr="00782DE6" w:rsidRDefault="001E3628"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726" w:type="pct"/>
            <w:gridSpan w:val="2"/>
            <w:vMerge/>
            <w:tcBorders>
              <w:left w:val="nil"/>
              <w:bottom w:val="nil"/>
              <w:right w:val="nil"/>
            </w:tcBorders>
            <w:vAlign w:val="center"/>
            <w:hideMark/>
          </w:tcPr>
          <w:p w14:paraId="004CCACF" w14:textId="77777777" w:rsidR="001E3628" w:rsidRPr="00782DE6"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D0D2791" w14:textId="77777777" w:rsidR="001E3628" w:rsidRPr="00782DE6" w:rsidRDefault="001E3628" w:rsidP="00782DE6">
            <w:pPr>
              <w:rPr>
                <w:rFonts w:ascii="Times New Roman" w:eastAsia="Times New Roman" w:hAnsi="Times New Roman"/>
                <w:sz w:val="18"/>
                <w:szCs w:val="18"/>
                <w:lang w:val="en-AU"/>
              </w:rPr>
            </w:pPr>
          </w:p>
        </w:tc>
      </w:tr>
      <w:tr w:rsidR="00782DE6" w:rsidRPr="00782DE6" w14:paraId="51BB680D" w14:textId="77777777" w:rsidTr="00782DE6">
        <w:trPr>
          <w:trHeight w:val="240"/>
        </w:trPr>
        <w:tc>
          <w:tcPr>
            <w:tcW w:w="156" w:type="pct"/>
            <w:tcBorders>
              <w:top w:val="nil"/>
              <w:left w:val="nil"/>
              <w:bottom w:val="nil"/>
              <w:right w:val="nil"/>
            </w:tcBorders>
            <w:shd w:val="clear" w:color="auto" w:fill="auto"/>
            <w:noWrap/>
            <w:vAlign w:val="bottom"/>
            <w:hideMark/>
          </w:tcPr>
          <w:p w14:paraId="31326B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764AB305" w14:textId="77777777" w:rsidR="00782DE6" w:rsidRPr="00782DE6"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AC2CF6A"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9BCE1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A3DB46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C3F874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C36565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B99FD8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D9FDBF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18C5735C"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9E75CD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BE1D52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01D652FC" w14:textId="77777777" w:rsidTr="00782DE6">
        <w:trPr>
          <w:trHeight w:val="240"/>
        </w:trPr>
        <w:tc>
          <w:tcPr>
            <w:tcW w:w="156" w:type="pct"/>
            <w:tcBorders>
              <w:top w:val="nil"/>
              <w:left w:val="nil"/>
              <w:bottom w:val="nil"/>
              <w:right w:val="nil"/>
            </w:tcBorders>
            <w:shd w:val="clear" w:color="auto" w:fill="auto"/>
            <w:noWrap/>
            <w:hideMark/>
          </w:tcPr>
          <w:p w14:paraId="1D9392C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w:t>
            </w:r>
          </w:p>
        </w:tc>
        <w:tc>
          <w:tcPr>
            <w:tcW w:w="724" w:type="pct"/>
            <w:tcBorders>
              <w:top w:val="nil"/>
              <w:left w:val="nil"/>
              <w:bottom w:val="nil"/>
              <w:right w:val="nil"/>
            </w:tcBorders>
            <w:shd w:val="clear" w:color="auto" w:fill="auto"/>
            <w:noWrap/>
            <w:hideMark/>
          </w:tcPr>
          <w:p w14:paraId="41722D1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Neotoma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cinerea</w:t>
            </w:r>
            <w:proofErr w:type="spellEnd"/>
          </w:p>
        </w:tc>
        <w:tc>
          <w:tcPr>
            <w:tcW w:w="290" w:type="pct"/>
            <w:tcBorders>
              <w:top w:val="nil"/>
              <w:left w:val="nil"/>
              <w:bottom w:val="nil"/>
              <w:right w:val="nil"/>
            </w:tcBorders>
            <w:shd w:val="clear" w:color="auto" w:fill="auto"/>
            <w:noWrap/>
            <w:vAlign w:val="bottom"/>
            <w:hideMark/>
          </w:tcPr>
          <w:p w14:paraId="5438948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9A81D8D"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182576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5FF89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CF869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6B971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A8F27D6"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era*elev</w:t>
            </w:r>
            <w:r w:rsidR="008E22D9"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0.1123</w:t>
            </w:r>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DBEA371" w14:textId="77777777" w:rsidTr="001E3628">
        <w:trPr>
          <w:trHeight w:val="240"/>
        </w:trPr>
        <w:tc>
          <w:tcPr>
            <w:tcW w:w="156" w:type="pct"/>
            <w:tcBorders>
              <w:top w:val="nil"/>
              <w:left w:val="nil"/>
              <w:bottom w:val="nil"/>
              <w:right w:val="nil"/>
            </w:tcBorders>
            <w:shd w:val="clear" w:color="auto" w:fill="auto"/>
            <w:noWrap/>
            <w:vAlign w:val="bottom"/>
            <w:hideMark/>
          </w:tcPr>
          <w:p w14:paraId="163A4539"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7E4D9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0C744978" w14:textId="77777777" w:rsidR="00782DE6" w:rsidRPr="00782DE6" w:rsidRDefault="00782DE6" w:rsidP="001E3628">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4333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32" w:type="pct"/>
            <w:tcBorders>
              <w:top w:val="nil"/>
              <w:left w:val="nil"/>
              <w:bottom w:val="nil"/>
              <w:right w:val="nil"/>
            </w:tcBorders>
            <w:shd w:val="clear" w:color="auto" w:fill="auto"/>
            <w:noWrap/>
            <w:vAlign w:val="center"/>
            <w:hideMark/>
          </w:tcPr>
          <w:p w14:paraId="1B6CE7B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center"/>
            <w:hideMark/>
          </w:tcPr>
          <w:p w14:paraId="3C0160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center"/>
            <w:hideMark/>
          </w:tcPr>
          <w:p w14:paraId="1BE290C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+202</w:t>
            </w:r>
          </w:p>
        </w:tc>
        <w:tc>
          <w:tcPr>
            <w:tcW w:w="481" w:type="pct"/>
            <w:tcBorders>
              <w:top w:val="nil"/>
              <w:left w:val="nil"/>
              <w:bottom w:val="nil"/>
              <w:right w:val="nil"/>
            </w:tcBorders>
            <w:shd w:val="clear" w:color="auto" w:fill="auto"/>
            <w:noWrap/>
            <w:vAlign w:val="center"/>
            <w:hideMark/>
          </w:tcPr>
          <w:p w14:paraId="5DD86CD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-729</w:t>
            </w:r>
          </w:p>
        </w:tc>
        <w:tc>
          <w:tcPr>
            <w:tcW w:w="440" w:type="pct"/>
            <w:tcBorders>
              <w:top w:val="nil"/>
              <w:left w:val="nil"/>
              <w:bottom w:val="nil"/>
              <w:right w:val="nil"/>
            </w:tcBorders>
            <w:shd w:val="clear" w:color="auto" w:fill="auto"/>
            <w:noWrap/>
            <w:vAlign w:val="center"/>
            <w:hideMark/>
          </w:tcPr>
          <w:p w14:paraId="52D56D4B"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60CEBE9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73B49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FE34AE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CA5142B" w14:textId="77777777" w:rsidTr="001E3628">
        <w:trPr>
          <w:trHeight w:val="240"/>
        </w:trPr>
        <w:tc>
          <w:tcPr>
            <w:tcW w:w="156" w:type="pct"/>
            <w:tcBorders>
              <w:top w:val="nil"/>
              <w:left w:val="nil"/>
              <w:bottom w:val="nil"/>
              <w:right w:val="nil"/>
            </w:tcBorders>
            <w:shd w:val="clear" w:color="auto" w:fill="auto"/>
            <w:noWrap/>
            <w:vAlign w:val="bottom"/>
            <w:hideMark/>
          </w:tcPr>
          <w:p w14:paraId="7591001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BE3F1C"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5B8808A3"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CC02B8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4352E3D6"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0.51</w:t>
            </w:r>
          </w:p>
        </w:tc>
        <w:tc>
          <w:tcPr>
            <w:tcW w:w="319" w:type="pct"/>
            <w:tcBorders>
              <w:top w:val="nil"/>
              <w:left w:val="nil"/>
              <w:bottom w:val="nil"/>
              <w:right w:val="nil"/>
            </w:tcBorders>
            <w:shd w:val="clear" w:color="auto" w:fill="auto"/>
            <w:noWrap/>
            <w:vAlign w:val="center"/>
            <w:hideMark/>
          </w:tcPr>
          <w:p w14:paraId="5DFB6401"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1803-3281</w:t>
            </w:r>
          </w:p>
        </w:tc>
        <w:tc>
          <w:tcPr>
            <w:tcW w:w="481" w:type="pct"/>
            <w:tcBorders>
              <w:top w:val="nil"/>
              <w:left w:val="nil"/>
              <w:bottom w:val="nil"/>
              <w:right w:val="nil"/>
            </w:tcBorders>
            <w:shd w:val="clear" w:color="auto" w:fill="auto"/>
            <w:noWrap/>
            <w:vAlign w:val="center"/>
            <w:hideMark/>
          </w:tcPr>
          <w:p w14:paraId="10385D5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+580</w:t>
            </w:r>
          </w:p>
        </w:tc>
        <w:tc>
          <w:tcPr>
            <w:tcW w:w="481" w:type="pct"/>
            <w:tcBorders>
              <w:top w:val="nil"/>
              <w:left w:val="nil"/>
              <w:bottom w:val="nil"/>
              <w:right w:val="nil"/>
            </w:tcBorders>
            <w:shd w:val="clear" w:color="auto" w:fill="auto"/>
            <w:noWrap/>
            <w:vAlign w:val="center"/>
            <w:hideMark/>
          </w:tcPr>
          <w:p w14:paraId="5D61D0C9"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-807</w:t>
            </w:r>
          </w:p>
        </w:tc>
        <w:tc>
          <w:tcPr>
            <w:tcW w:w="440" w:type="pct"/>
            <w:tcBorders>
              <w:top w:val="nil"/>
              <w:left w:val="nil"/>
              <w:bottom w:val="nil"/>
              <w:right w:val="nil"/>
            </w:tcBorders>
            <w:shd w:val="clear" w:color="auto" w:fill="auto"/>
            <w:noWrap/>
            <w:vAlign w:val="center"/>
            <w:hideMark/>
          </w:tcPr>
          <w:p w14:paraId="0C93845E"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1249B95B"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1589C2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6BFBB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2375B456" w14:textId="77777777" w:rsidTr="001E3628">
        <w:trPr>
          <w:trHeight w:val="240"/>
        </w:trPr>
        <w:tc>
          <w:tcPr>
            <w:tcW w:w="156" w:type="pct"/>
            <w:tcBorders>
              <w:top w:val="nil"/>
              <w:left w:val="nil"/>
              <w:bottom w:val="nil"/>
              <w:right w:val="nil"/>
            </w:tcBorders>
            <w:shd w:val="clear" w:color="auto" w:fill="auto"/>
            <w:noWrap/>
            <w:vAlign w:val="bottom"/>
            <w:hideMark/>
          </w:tcPr>
          <w:p w14:paraId="44038A4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DD1C7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7B99C410" w14:textId="77777777" w:rsidR="00782DE6" w:rsidRPr="00782DE6" w:rsidRDefault="00782DE6" w:rsidP="001E3628">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39AEA"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center"/>
            <w:hideMark/>
          </w:tcPr>
          <w:p w14:paraId="065ADBA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center"/>
            <w:hideMark/>
          </w:tcPr>
          <w:p w14:paraId="66A9449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center"/>
            <w:hideMark/>
          </w:tcPr>
          <w:p w14:paraId="06B88A02"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70931097"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54F074F4" w14:textId="77777777" w:rsidR="00782DE6" w:rsidRPr="00782DE6" w:rsidRDefault="00782DE6" w:rsidP="001E3628">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7C3977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596C6D7"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456DD5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76B7C29" w14:textId="77777777" w:rsidTr="00782DE6">
        <w:trPr>
          <w:trHeight w:val="240"/>
        </w:trPr>
        <w:tc>
          <w:tcPr>
            <w:tcW w:w="156" w:type="pct"/>
            <w:tcBorders>
              <w:top w:val="nil"/>
              <w:left w:val="nil"/>
              <w:bottom w:val="nil"/>
              <w:right w:val="nil"/>
            </w:tcBorders>
            <w:shd w:val="clear" w:color="auto" w:fill="auto"/>
            <w:noWrap/>
            <w:vAlign w:val="bottom"/>
            <w:hideMark/>
          </w:tcPr>
          <w:p w14:paraId="7594126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C928DA6"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D50F4F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D1A1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61AB34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95D68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2E3C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98800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673DA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594C09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6AD71D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6F53127"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6DDAF71" w14:textId="77777777" w:rsidTr="00782DE6">
        <w:trPr>
          <w:trHeight w:val="240"/>
        </w:trPr>
        <w:tc>
          <w:tcPr>
            <w:tcW w:w="156" w:type="pct"/>
            <w:tcBorders>
              <w:top w:val="nil"/>
              <w:left w:val="nil"/>
              <w:bottom w:val="nil"/>
              <w:right w:val="nil"/>
            </w:tcBorders>
            <w:shd w:val="clear" w:color="auto" w:fill="auto"/>
            <w:noWrap/>
            <w:hideMark/>
          </w:tcPr>
          <w:p w14:paraId="01870651"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25</w:t>
            </w:r>
          </w:p>
        </w:tc>
        <w:tc>
          <w:tcPr>
            <w:tcW w:w="724" w:type="pct"/>
            <w:tcBorders>
              <w:top w:val="nil"/>
              <w:left w:val="nil"/>
              <w:bottom w:val="nil"/>
              <w:right w:val="nil"/>
            </w:tcBorders>
            <w:shd w:val="clear" w:color="auto" w:fill="auto"/>
            <w:noWrap/>
            <w:hideMark/>
          </w:tcPr>
          <w:p w14:paraId="340A079A"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speciosus</w:t>
            </w:r>
            <w:proofErr w:type="spellEnd"/>
          </w:p>
        </w:tc>
        <w:tc>
          <w:tcPr>
            <w:tcW w:w="290" w:type="pct"/>
            <w:tcBorders>
              <w:top w:val="nil"/>
              <w:left w:val="nil"/>
              <w:bottom w:val="nil"/>
              <w:right w:val="nil"/>
            </w:tcBorders>
            <w:shd w:val="clear" w:color="auto" w:fill="auto"/>
            <w:noWrap/>
            <w:vAlign w:val="bottom"/>
            <w:hideMark/>
          </w:tcPr>
          <w:p w14:paraId="7FD25EE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490E0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50D4FAD"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AB6579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4B417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AD3D0"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3C8FE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782DE6" w:rsidRDefault="00782DE6" w:rsidP="008E22D9">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elev</w:t>
            </w:r>
            <w:r w:rsidRPr="00782DE6">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0.4140</w:t>
            </w:r>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C9E84A9" w14:textId="77777777" w:rsidTr="00782DE6">
        <w:trPr>
          <w:trHeight w:val="240"/>
        </w:trPr>
        <w:tc>
          <w:tcPr>
            <w:tcW w:w="156" w:type="pct"/>
            <w:tcBorders>
              <w:top w:val="nil"/>
              <w:left w:val="nil"/>
              <w:bottom w:val="nil"/>
              <w:right w:val="nil"/>
            </w:tcBorders>
            <w:shd w:val="clear" w:color="auto" w:fill="auto"/>
            <w:noWrap/>
            <w:vAlign w:val="bottom"/>
            <w:hideMark/>
          </w:tcPr>
          <w:p w14:paraId="51A04DCD"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DD5A3D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A4372"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6FA40E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3999E6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bottom"/>
            <w:hideMark/>
          </w:tcPr>
          <w:p w14:paraId="602B54A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95C247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+222</w:t>
            </w:r>
          </w:p>
        </w:tc>
        <w:tc>
          <w:tcPr>
            <w:tcW w:w="481" w:type="pct"/>
            <w:tcBorders>
              <w:top w:val="nil"/>
              <w:left w:val="nil"/>
              <w:bottom w:val="nil"/>
              <w:right w:val="nil"/>
            </w:tcBorders>
            <w:shd w:val="clear" w:color="auto" w:fill="auto"/>
            <w:noWrap/>
            <w:vAlign w:val="bottom"/>
            <w:hideMark/>
          </w:tcPr>
          <w:p w14:paraId="5EF0159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B782CD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5C69A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04D0A3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8D0FA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14110BC" w14:textId="77777777" w:rsidTr="00782DE6">
        <w:trPr>
          <w:trHeight w:val="240"/>
        </w:trPr>
        <w:tc>
          <w:tcPr>
            <w:tcW w:w="156" w:type="pct"/>
            <w:tcBorders>
              <w:top w:val="nil"/>
              <w:left w:val="nil"/>
              <w:bottom w:val="nil"/>
              <w:right w:val="nil"/>
            </w:tcBorders>
            <w:shd w:val="clear" w:color="auto" w:fill="auto"/>
            <w:noWrap/>
            <w:vAlign w:val="bottom"/>
            <w:hideMark/>
          </w:tcPr>
          <w:p w14:paraId="48541F0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E387038"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635F22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97ABE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2BAA2E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3AD9354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1768-3281</w:t>
            </w:r>
          </w:p>
        </w:tc>
        <w:tc>
          <w:tcPr>
            <w:tcW w:w="481" w:type="pct"/>
            <w:tcBorders>
              <w:top w:val="nil"/>
              <w:left w:val="nil"/>
              <w:bottom w:val="nil"/>
              <w:right w:val="nil"/>
            </w:tcBorders>
            <w:shd w:val="clear" w:color="auto" w:fill="auto"/>
            <w:noWrap/>
            <w:vAlign w:val="bottom"/>
            <w:hideMark/>
          </w:tcPr>
          <w:p w14:paraId="39DD42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7851D4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65443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9C0557"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1858B1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5927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44A471" w14:textId="77777777" w:rsidTr="00782DE6">
        <w:trPr>
          <w:trHeight w:val="240"/>
        </w:trPr>
        <w:tc>
          <w:tcPr>
            <w:tcW w:w="156" w:type="pct"/>
            <w:tcBorders>
              <w:top w:val="nil"/>
              <w:left w:val="nil"/>
              <w:bottom w:val="nil"/>
              <w:right w:val="nil"/>
            </w:tcBorders>
            <w:shd w:val="clear" w:color="auto" w:fill="auto"/>
            <w:noWrap/>
            <w:vAlign w:val="bottom"/>
            <w:hideMark/>
          </w:tcPr>
          <w:p w14:paraId="182BE1E7"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6861A15"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A3763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6F9F21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2DCA4B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0.97</w:t>
            </w:r>
          </w:p>
        </w:tc>
        <w:tc>
          <w:tcPr>
            <w:tcW w:w="319" w:type="pct"/>
            <w:tcBorders>
              <w:top w:val="nil"/>
              <w:left w:val="nil"/>
              <w:bottom w:val="nil"/>
              <w:right w:val="nil"/>
            </w:tcBorders>
            <w:shd w:val="clear" w:color="auto" w:fill="auto"/>
            <w:noWrap/>
            <w:vAlign w:val="bottom"/>
            <w:hideMark/>
          </w:tcPr>
          <w:p w14:paraId="44B3EF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bottom"/>
            <w:hideMark/>
          </w:tcPr>
          <w:p w14:paraId="460039E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11BA9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6DE6B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1938126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26EE2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8B4E3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FBFB943" w14:textId="77777777" w:rsidTr="00782DE6">
        <w:trPr>
          <w:trHeight w:val="240"/>
        </w:trPr>
        <w:tc>
          <w:tcPr>
            <w:tcW w:w="156" w:type="pct"/>
            <w:tcBorders>
              <w:top w:val="nil"/>
              <w:left w:val="nil"/>
              <w:bottom w:val="nil"/>
              <w:right w:val="nil"/>
            </w:tcBorders>
            <w:shd w:val="clear" w:color="auto" w:fill="auto"/>
            <w:noWrap/>
            <w:vAlign w:val="bottom"/>
            <w:hideMark/>
          </w:tcPr>
          <w:p w14:paraId="766564A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D45B0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FB5D4AB"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DAC80E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DD9330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8632D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758F93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B5C57D1"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0A1BB4D"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79B52A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CBF077F"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78F4E6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5820C155" w14:textId="77777777" w:rsidTr="00782DE6">
        <w:trPr>
          <w:trHeight w:val="240"/>
        </w:trPr>
        <w:tc>
          <w:tcPr>
            <w:tcW w:w="156" w:type="pct"/>
            <w:tcBorders>
              <w:top w:val="nil"/>
              <w:left w:val="nil"/>
              <w:bottom w:val="nil"/>
              <w:right w:val="nil"/>
            </w:tcBorders>
            <w:shd w:val="clear" w:color="auto" w:fill="auto"/>
            <w:noWrap/>
            <w:hideMark/>
          </w:tcPr>
          <w:p w14:paraId="4932EBC6"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26</w:t>
            </w:r>
          </w:p>
        </w:tc>
        <w:tc>
          <w:tcPr>
            <w:tcW w:w="724" w:type="pct"/>
            <w:tcBorders>
              <w:top w:val="nil"/>
              <w:left w:val="nil"/>
              <w:bottom w:val="nil"/>
              <w:right w:val="nil"/>
            </w:tcBorders>
            <w:shd w:val="clear" w:color="auto" w:fill="auto"/>
            <w:noWrap/>
            <w:hideMark/>
          </w:tcPr>
          <w:p w14:paraId="418BD9C1"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amoenus</w:t>
            </w:r>
            <w:proofErr w:type="spellEnd"/>
          </w:p>
        </w:tc>
        <w:tc>
          <w:tcPr>
            <w:tcW w:w="290" w:type="pct"/>
            <w:tcBorders>
              <w:top w:val="nil"/>
              <w:left w:val="nil"/>
              <w:bottom w:val="nil"/>
              <w:right w:val="nil"/>
            </w:tcBorders>
            <w:shd w:val="clear" w:color="auto" w:fill="auto"/>
            <w:noWrap/>
            <w:vAlign w:val="bottom"/>
            <w:hideMark/>
          </w:tcPr>
          <w:p w14:paraId="2D2D9E40"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A1CCE9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E2F8DA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59AB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0D002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5CB18C7"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B8270DF"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782DE6" w:rsidRDefault="00782DE6" w:rsidP="00782DE6">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0.0765</w:t>
            </w:r>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6FB33725" w14:textId="77777777" w:rsidTr="00782DE6">
        <w:trPr>
          <w:trHeight w:val="240"/>
        </w:trPr>
        <w:tc>
          <w:tcPr>
            <w:tcW w:w="156" w:type="pct"/>
            <w:tcBorders>
              <w:top w:val="nil"/>
              <w:left w:val="nil"/>
              <w:bottom w:val="nil"/>
              <w:right w:val="nil"/>
            </w:tcBorders>
            <w:shd w:val="clear" w:color="auto" w:fill="auto"/>
            <w:noWrap/>
            <w:vAlign w:val="bottom"/>
            <w:hideMark/>
          </w:tcPr>
          <w:p w14:paraId="7BA5CE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2E8DD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A8A579A"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4F960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703C21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4DE98E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1406639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42681D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450494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7192F9E"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44AB0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61CAF1"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79AC93A" w14:textId="77777777" w:rsidTr="00782DE6">
        <w:trPr>
          <w:trHeight w:val="240"/>
        </w:trPr>
        <w:tc>
          <w:tcPr>
            <w:tcW w:w="156" w:type="pct"/>
            <w:tcBorders>
              <w:top w:val="nil"/>
              <w:left w:val="nil"/>
              <w:bottom w:val="nil"/>
              <w:right w:val="nil"/>
            </w:tcBorders>
            <w:shd w:val="clear" w:color="auto" w:fill="auto"/>
            <w:noWrap/>
            <w:vAlign w:val="bottom"/>
            <w:hideMark/>
          </w:tcPr>
          <w:p w14:paraId="49577E1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D886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B7CDC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25D779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66C206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3C81D3C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2438-2865</w:t>
            </w:r>
          </w:p>
        </w:tc>
        <w:tc>
          <w:tcPr>
            <w:tcW w:w="481" w:type="pct"/>
            <w:tcBorders>
              <w:top w:val="nil"/>
              <w:left w:val="nil"/>
              <w:bottom w:val="nil"/>
              <w:right w:val="nil"/>
            </w:tcBorders>
            <w:shd w:val="clear" w:color="auto" w:fill="auto"/>
            <w:noWrap/>
            <w:vAlign w:val="bottom"/>
            <w:hideMark/>
          </w:tcPr>
          <w:p w14:paraId="5BA6EFA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+36‡</w:t>
            </w:r>
          </w:p>
        </w:tc>
        <w:tc>
          <w:tcPr>
            <w:tcW w:w="481" w:type="pct"/>
            <w:tcBorders>
              <w:top w:val="nil"/>
              <w:left w:val="nil"/>
              <w:bottom w:val="nil"/>
              <w:right w:val="nil"/>
            </w:tcBorders>
            <w:shd w:val="clear" w:color="auto" w:fill="auto"/>
            <w:noWrap/>
            <w:vAlign w:val="bottom"/>
            <w:hideMark/>
          </w:tcPr>
          <w:p w14:paraId="2E44E2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-81‡</w:t>
            </w:r>
          </w:p>
        </w:tc>
        <w:tc>
          <w:tcPr>
            <w:tcW w:w="440" w:type="pct"/>
            <w:tcBorders>
              <w:top w:val="nil"/>
              <w:left w:val="nil"/>
              <w:bottom w:val="nil"/>
              <w:right w:val="nil"/>
            </w:tcBorders>
            <w:shd w:val="clear" w:color="auto" w:fill="auto"/>
            <w:noWrap/>
            <w:vAlign w:val="bottom"/>
            <w:hideMark/>
          </w:tcPr>
          <w:p w14:paraId="23C0022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81FE2D9"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A4E4D4A"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F7DB0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6B3DAE" w14:textId="77777777" w:rsidTr="00782DE6">
        <w:trPr>
          <w:trHeight w:val="240"/>
        </w:trPr>
        <w:tc>
          <w:tcPr>
            <w:tcW w:w="156" w:type="pct"/>
            <w:tcBorders>
              <w:top w:val="nil"/>
              <w:left w:val="nil"/>
              <w:bottom w:val="nil"/>
              <w:right w:val="nil"/>
            </w:tcBorders>
            <w:shd w:val="clear" w:color="auto" w:fill="auto"/>
            <w:noWrap/>
            <w:vAlign w:val="bottom"/>
            <w:hideMark/>
          </w:tcPr>
          <w:p w14:paraId="3826918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AAEC79"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3EA96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0F5F7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57290D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CE60B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59E9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45BBED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EB49D8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20B924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F751C2"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B086083"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8B80F73" w14:textId="77777777" w:rsidTr="00782DE6">
        <w:trPr>
          <w:trHeight w:val="240"/>
        </w:trPr>
        <w:tc>
          <w:tcPr>
            <w:tcW w:w="156" w:type="pct"/>
            <w:tcBorders>
              <w:top w:val="nil"/>
              <w:left w:val="nil"/>
              <w:bottom w:val="nil"/>
              <w:right w:val="nil"/>
            </w:tcBorders>
            <w:shd w:val="clear" w:color="auto" w:fill="auto"/>
            <w:noWrap/>
            <w:vAlign w:val="bottom"/>
            <w:hideMark/>
          </w:tcPr>
          <w:p w14:paraId="3C2A2FF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7F55A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059440"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215380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3129FFC"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9058A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A674F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4E1B6D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3130A5"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4242D83"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F2F94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652920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4C24D03" w14:textId="77777777" w:rsidTr="00782DE6">
        <w:trPr>
          <w:trHeight w:val="240"/>
        </w:trPr>
        <w:tc>
          <w:tcPr>
            <w:tcW w:w="156" w:type="pct"/>
            <w:tcBorders>
              <w:top w:val="nil"/>
              <w:left w:val="nil"/>
              <w:bottom w:val="nil"/>
              <w:right w:val="nil"/>
            </w:tcBorders>
            <w:shd w:val="clear" w:color="auto" w:fill="auto"/>
            <w:noWrap/>
            <w:hideMark/>
          </w:tcPr>
          <w:p w14:paraId="6835758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w:t>
            </w:r>
          </w:p>
        </w:tc>
        <w:tc>
          <w:tcPr>
            <w:tcW w:w="724" w:type="pct"/>
            <w:tcBorders>
              <w:top w:val="nil"/>
              <w:left w:val="nil"/>
              <w:bottom w:val="nil"/>
              <w:right w:val="nil"/>
            </w:tcBorders>
            <w:shd w:val="clear" w:color="auto" w:fill="auto"/>
            <w:noWrap/>
            <w:hideMark/>
          </w:tcPr>
          <w:p w14:paraId="65E9E80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palustris</w:t>
            </w:r>
            <w:proofErr w:type="spellEnd"/>
          </w:p>
        </w:tc>
        <w:tc>
          <w:tcPr>
            <w:tcW w:w="290" w:type="pct"/>
            <w:tcBorders>
              <w:top w:val="nil"/>
              <w:left w:val="nil"/>
              <w:bottom w:val="nil"/>
              <w:right w:val="nil"/>
            </w:tcBorders>
            <w:shd w:val="clear" w:color="auto" w:fill="auto"/>
            <w:noWrap/>
            <w:vAlign w:val="bottom"/>
            <w:hideMark/>
          </w:tcPr>
          <w:p w14:paraId="5977FCCF"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2A72F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689E2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2C6D2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78584A"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DFE4F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F6030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era*region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 + era*</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0.2046</w:t>
            </w:r>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5663AD7E" w14:textId="77777777" w:rsidTr="00782DE6">
        <w:trPr>
          <w:trHeight w:val="240"/>
        </w:trPr>
        <w:tc>
          <w:tcPr>
            <w:tcW w:w="156" w:type="pct"/>
            <w:tcBorders>
              <w:top w:val="nil"/>
              <w:left w:val="nil"/>
              <w:bottom w:val="nil"/>
              <w:right w:val="nil"/>
            </w:tcBorders>
            <w:shd w:val="clear" w:color="auto" w:fill="auto"/>
            <w:noWrap/>
            <w:vAlign w:val="bottom"/>
            <w:hideMark/>
          </w:tcPr>
          <w:p w14:paraId="5D11674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B3B39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BFD3C1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CF6F3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0.53</w:t>
            </w:r>
          </w:p>
        </w:tc>
        <w:tc>
          <w:tcPr>
            <w:tcW w:w="332" w:type="pct"/>
            <w:tcBorders>
              <w:top w:val="nil"/>
              <w:left w:val="nil"/>
              <w:bottom w:val="nil"/>
              <w:right w:val="nil"/>
            </w:tcBorders>
            <w:shd w:val="clear" w:color="auto" w:fill="auto"/>
            <w:noWrap/>
            <w:vAlign w:val="center"/>
            <w:hideMark/>
          </w:tcPr>
          <w:p w14:paraId="18ED46F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0.24</w:t>
            </w:r>
          </w:p>
        </w:tc>
        <w:tc>
          <w:tcPr>
            <w:tcW w:w="319" w:type="pct"/>
            <w:tcBorders>
              <w:top w:val="nil"/>
              <w:left w:val="nil"/>
              <w:bottom w:val="nil"/>
              <w:right w:val="nil"/>
            </w:tcBorders>
            <w:shd w:val="clear" w:color="auto" w:fill="auto"/>
            <w:noWrap/>
            <w:vAlign w:val="bottom"/>
            <w:hideMark/>
          </w:tcPr>
          <w:p w14:paraId="61C79B7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1583-2514</w:t>
            </w:r>
          </w:p>
        </w:tc>
        <w:tc>
          <w:tcPr>
            <w:tcW w:w="481" w:type="pct"/>
            <w:tcBorders>
              <w:top w:val="nil"/>
              <w:left w:val="nil"/>
              <w:bottom w:val="nil"/>
              <w:right w:val="nil"/>
            </w:tcBorders>
            <w:shd w:val="clear" w:color="auto" w:fill="auto"/>
            <w:noWrap/>
            <w:vAlign w:val="bottom"/>
            <w:hideMark/>
          </w:tcPr>
          <w:p w14:paraId="41A4E1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-975</w:t>
            </w:r>
          </w:p>
        </w:tc>
        <w:tc>
          <w:tcPr>
            <w:tcW w:w="481" w:type="pct"/>
            <w:tcBorders>
              <w:top w:val="nil"/>
              <w:left w:val="nil"/>
              <w:bottom w:val="nil"/>
              <w:right w:val="nil"/>
            </w:tcBorders>
            <w:shd w:val="clear" w:color="auto" w:fill="auto"/>
            <w:noWrap/>
            <w:vAlign w:val="bottom"/>
            <w:hideMark/>
          </w:tcPr>
          <w:p w14:paraId="6D70A17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-1906</w:t>
            </w:r>
          </w:p>
        </w:tc>
        <w:tc>
          <w:tcPr>
            <w:tcW w:w="440" w:type="pct"/>
            <w:tcBorders>
              <w:top w:val="nil"/>
              <w:left w:val="nil"/>
              <w:bottom w:val="nil"/>
              <w:right w:val="nil"/>
            </w:tcBorders>
            <w:shd w:val="clear" w:color="auto" w:fill="auto"/>
            <w:noWrap/>
            <w:vAlign w:val="bottom"/>
            <w:hideMark/>
          </w:tcPr>
          <w:p w14:paraId="14EE88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roofErr w:type="gramStart"/>
            <w:r w:rsidRPr="00782DE6">
              <w:rPr>
                <w:rFonts w:ascii="Times New Roman" w:eastAsia="Times New Roman" w:hAnsi="Times New Roman"/>
                <w:sz w:val="18"/>
                <w:szCs w:val="18"/>
                <w:lang w:val="en-AU"/>
              </w:rPr>
              <w:t>,-</w:t>
            </w:r>
            <w:proofErr w:type="gramEnd"/>
            <w:r w:rsidRPr="00782DE6">
              <w:rPr>
                <w:rFonts w:ascii="Times New Roman" w:eastAsia="Times New Roman" w:hAnsi="Times New Roman"/>
                <w:sz w:val="18"/>
                <w:szCs w:val="18"/>
                <w:lang w:val="en-AU"/>
              </w:rPr>
              <w:t>U</w:t>
            </w:r>
          </w:p>
        </w:tc>
        <w:tc>
          <w:tcPr>
            <w:tcW w:w="487" w:type="pct"/>
            <w:vMerge/>
            <w:tcBorders>
              <w:top w:val="nil"/>
              <w:left w:val="nil"/>
              <w:bottom w:val="nil"/>
              <w:right w:val="nil"/>
            </w:tcBorders>
            <w:vAlign w:val="center"/>
            <w:hideMark/>
          </w:tcPr>
          <w:p w14:paraId="1E08B9E8"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D0B4C6"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B3F250"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076DE02" w14:textId="77777777" w:rsidTr="00782DE6">
        <w:trPr>
          <w:trHeight w:val="240"/>
        </w:trPr>
        <w:tc>
          <w:tcPr>
            <w:tcW w:w="156" w:type="pct"/>
            <w:tcBorders>
              <w:top w:val="nil"/>
              <w:left w:val="nil"/>
              <w:bottom w:val="nil"/>
              <w:right w:val="nil"/>
            </w:tcBorders>
            <w:shd w:val="clear" w:color="auto" w:fill="auto"/>
            <w:noWrap/>
            <w:vAlign w:val="bottom"/>
            <w:hideMark/>
          </w:tcPr>
          <w:p w14:paraId="4903B11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AD6B91"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045398"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07D7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0.46</w:t>
            </w:r>
          </w:p>
        </w:tc>
        <w:tc>
          <w:tcPr>
            <w:tcW w:w="332" w:type="pct"/>
            <w:tcBorders>
              <w:top w:val="nil"/>
              <w:left w:val="nil"/>
              <w:bottom w:val="nil"/>
              <w:right w:val="nil"/>
            </w:tcBorders>
            <w:shd w:val="clear" w:color="auto" w:fill="auto"/>
            <w:noWrap/>
            <w:vAlign w:val="center"/>
            <w:hideMark/>
          </w:tcPr>
          <w:p w14:paraId="1DEB7E1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0.15</w:t>
            </w:r>
          </w:p>
        </w:tc>
        <w:tc>
          <w:tcPr>
            <w:tcW w:w="319" w:type="pct"/>
            <w:tcBorders>
              <w:top w:val="nil"/>
              <w:left w:val="nil"/>
              <w:bottom w:val="nil"/>
              <w:right w:val="nil"/>
            </w:tcBorders>
            <w:shd w:val="clear" w:color="auto" w:fill="auto"/>
            <w:noWrap/>
            <w:vAlign w:val="bottom"/>
            <w:hideMark/>
          </w:tcPr>
          <w:p w14:paraId="6E5126C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1647-3161</w:t>
            </w:r>
          </w:p>
        </w:tc>
        <w:tc>
          <w:tcPr>
            <w:tcW w:w="481" w:type="pct"/>
            <w:tcBorders>
              <w:top w:val="nil"/>
              <w:left w:val="nil"/>
              <w:bottom w:val="nil"/>
              <w:right w:val="nil"/>
            </w:tcBorders>
            <w:shd w:val="clear" w:color="auto" w:fill="auto"/>
            <w:noWrap/>
            <w:vAlign w:val="bottom"/>
            <w:hideMark/>
          </w:tcPr>
          <w:p w14:paraId="3A4A564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+506</w:t>
            </w:r>
          </w:p>
        </w:tc>
        <w:tc>
          <w:tcPr>
            <w:tcW w:w="481" w:type="pct"/>
            <w:tcBorders>
              <w:top w:val="nil"/>
              <w:left w:val="nil"/>
              <w:bottom w:val="nil"/>
              <w:right w:val="nil"/>
            </w:tcBorders>
            <w:shd w:val="clear" w:color="auto" w:fill="auto"/>
            <w:noWrap/>
            <w:vAlign w:val="bottom"/>
            <w:hideMark/>
          </w:tcPr>
          <w:p w14:paraId="50DC80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62CAE3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B240BE1"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E8B4C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A6BB11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1F07FF38" w14:textId="77777777" w:rsidTr="00782DE6">
        <w:trPr>
          <w:trHeight w:val="240"/>
        </w:trPr>
        <w:tc>
          <w:tcPr>
            <w:tcW w:w="156" w:type="pct"/>
            <w:tcBorders>
              <w:top w:val="nil"/>
              <w:left w:val="nil"/>
              <w:bottom w:val="nil"/>
              <w:right w:val="nil"/>
            </w:tcBorders>
            <w:shd w:val="clear" w:color="auto" w:fill="auto"/>
            <w:noWrap/>
            <w:vAlign w:val="bottom"/>
            <w:hideMark/>
          </w:tcPr>
          <w:p w14:paraId="1B2FD43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ECDB3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DA34870"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C1EE10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27AAC7E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0.40</w:t>
            </w:r>
          </w:p>
        </w:tc>
        <w:tc>
          <w:tcPr>
            <w:tcW w:w="319" w:type="pct"/>
            <w:tcBorders>
              <w:top w:val="nil"/>
              <w:left w:val="nil"/>
              <w:bottom w:val="nil"/>
              <w:right w:val="nil"/>
            </w:tcBorders>
            <w:shd w:val="clear" w:color="auto" w:fill="auto"/>
            <w:noWrap/>
            <w:vAlign w:val="bottom"/>
            <w:hideMark/>
          </w:tcPr>
          <w:p w14:paraId="5DC453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2314-3384</w:t>
            </w:r>
          </w:p>
        </w:tc>
        <w:tc>
          <w:tcPr>
            <w:tcW w:w="481" w:type="pct"/>
            <w:tcBorders>
              <w:top w:val="nil"/>
              <w:left w:val="nil"/>
              <w:bottom w:val="nil"/>
              <w:right w:val="nil"/>
            </w:tcBorders>
            <w:shd w:val="clear" w:color="auto" w:fill="auto"/>
            <w:noWrap/>
            <w:vAlign w:val="bottom"/>
            <w:hideMark/>
          </w:tcPr>
          <w:p w14:paraId="4FB3A51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+676</w:t>
            </w:r>
          </w:p>
        </w:tc>
        <w:tc>
          <w:tcPr>
            <w:tcW w:w="481" w:type="pct"/>
            <w:tcBorders>
              <w:top w:val="nil"/>
              <w:left w:val="nil"/>
              <w:bottom w:val="nil"/>
              <w:right w:val="nil"/>
            </w:tcBorders>
            <w:shd w:val="clear" w:color="auto" w:fill="auto"/>
            <w:noWrap/>
            <w:vAlign w:val="bottom"/>
            <w:hideMark/>
          </w:tcPr>
          <w:p w14:paraId="39D05A9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30FFE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D6ADC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1D51869"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71656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AE8BF4D" w14:textId="77777777" w:rsidTr="00782DE6">
        <w:trPr>
          <w:trHeight w:val="240"/>
        </w:trPr>
        <w:tc>
          <w:tcPr>
            <w:tcW w:w="156" w:type="pct"/>
            <w:tcBorders>
              <w:top w:val="nil"/>
              <w:left w:val="nil"/>
              <w:bottom w:val="nil"/>
              <w:right w:val="nil"/>
            </w:tcBorders>
            <w:shd w:val="clear" w:color="auto" w:fill="auto"/>
            <w:noWrap/>
            <w:vAlign w:val="bottom"/>
            <w:hideMark/>
          </w:tcPr>
          <w:p w14:paraId="10D6CF0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BD1F90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14BF43C"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E58873"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5B077C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EFB22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92907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BCAFD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5B3D00F"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E41A552"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76FF468"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002DC4"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2C964D3" w14:textId="77777777" w:rsidTr="00FB6371">
        <w:trPr>
          <w:trHeight w:val="240"/>
        </w:trPr>
        <w:tc>
          <w:tcPr>
            <w:tcW w:w="156" w:type="pct"/>
            <w:tcBorders>
              <w:top w:val="nil"/>
              <w:left w:val="nil"/>
              <w:bottom w:val="nil"/>
              <w:right w:val="nil"/>
            </w:tcBorders>
            <w:shd w:val="clear" w:color="auto" w:fill="auto"/>
            <w:noWrap/>
            <w:hideMark/>
          </w:tcPr>
          <w:p w14:paraId="1DFFB3A2"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*28</w:t>
            </w:r>
          </w:p>
        </w:tc>
        <w:tc>
          <w:tcPr>
            <w:tcW w:w="724" w:type="pct"/>
            <w:tcBorders>
              <w:top w:val="nil"/>
              <w:left w:val="nil"/>
              <w:bottom w:val="nil"/>
              <w:right w:val="nil"/>
            </w:tcBorders>
            <w:shd w:val="clear" w:color="auto" w:fill="auto"/>
            <w:noWrap/>
            <w:hideMark/>
          </w:tcPr>
          <w:p w14:paraId="759B0C57"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Marmota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flaviventris</w:t>
            </w:r>
            <w:proofErr w:type="spellEnd"/>
          </w:p>
        </w:tc>
        <w:tc>
          <w:tcPr>
            <w:tcW w:w="290" w:type="pct"/>
            <w:tcBorders>
              <w:top w:val="nil"/>
              <w:left w:val="nil"/>
              <w:bottom w:val="nil"/>
              <w:right w:val="nil"/>
            </w:tcBorders>
            <w:shd w:val="clear" w:color="auto" w:fill="auto"/>
            <w:noWrap/>
            <w:vAlign w:val="bottom"/>
            <w:hideMark/>
          </w:tcPr>
          <w:p w14:paraId="5835522D"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09E69D5"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84ECFE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28B456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F29B3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3997A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57C83A4"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782DE6" w:rsidRDefault="00782DE6" w:rsidP="00FB6371">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3E990C62" w14:textId="77777777" w:rsidTr="00782DE6">
        <w:trPr>
          <w:trHeight w:val="240"/>
        </w:trPr>
        <w:tc>
          <w:tcPr>
            <w:tcW w:w="156" w:type="pct"/>
            <w:tcBorders>
              <w:top w:val="nil"/>
              <w:left w:val="nil"/>
              <w:bottom w:val="nil"/>
              <w:right w:val="nil"/>
            </w:tcBorders>
            <w:shd w:val="clear" w:color="auto" w:fill="auto"/>
            <w:noWrap/>
            <w:vAlign w:val="bottom"/>
            <w:hideMark/>
          </w:tcPr>
          <w:p w14:paraId="432DC63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195A4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DAA62FD"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A45907"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7F8489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B04D98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1561-1971</w:t>
            </w:r>
          </w:p>
        </w:tc>
        <w:tc>
          <w:tcPr>
            <w:tcW w:w="481" w:type="pct"/>
            <w:tcBorders>
              <w:top w:val="nil"/>
              <w:left w:val="nil"/>
              <w:bottom w:val="nil"/>
              <w:right w:val="nil"/>
            </w:tcBorders>
            <w:shd w:val="clear" w:color="auto" w:fill="auto"/>
            <w:noWrap/>
            <w:vAlign w:val="bottom"/>
            <w:hideMark/>
          </w:tcPr>
          <w:p w14:paraId="341953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AA818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+520</w:t>
            </w:r>
          </w:p>
        </w:tc>
        <w:tc>
          <w:tcPr>
            <w:tcW w:w="440" w:type="pct"/>
            <w:tcBorders>
              <w:top w:val="nil"/>
              <w:left w:val="nil"/>
              <w:bottom w:val="nil"/>
              <w:right w:val="nil"/>
            </w:tcBorders>
            <w:shd w:val="clear" w:color="auto" w:fill="auto"/>
            <w:noWrap/>
            <w:vAlign w:val="bottom"/>
            <w:hideMark/>
          </w:tcPr>
          <w:p w14:paraId="2DB828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06CAE03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0804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32467C" w14:textId="77777777" w:rsidTr="00782DE6">
        <w:trPr>
          <w:trHeight w:val="240"/>
        </w:trPr>
        <w:tc>
          <w:tcPr>
            <w:tcW w:w="156" w:type="pct"/>
            <w:tcBorders>
              <w:top w:val="nil"/>
              <w:left w:val="nil"/>
              <w:bottom w:val="nil"/>
              <w:right w:val="nil"/>
            </w:tcBorders>
            <w:shd w:val="clear" w:color="auto" w:fill="auto"/>
            <w:noWrap/>
            <w:vAlign w:val="bottom"/>
            <w:hideMark/>
          </w:tcPr>
          <w:p w14:paraId="107CD7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5E8A0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E25C26"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7F618B0"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1DED9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30383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2469-3353</w:t>
            </w:r>
          </w:p>
        </w:tc>
        <w:tc>
          <w:tcPr>
            <w:tcW w:w="481" w:type="pct"/>
            <w:tcBorders>
              <w:top w:val="nil"/>
              <w:left w:val="nil"/>
              <w:bottom w:val="nil"/>
              <w:right w:val="nil"/>
            </w:tcBorders>
            <w:shd w:val="clear" w:color="auto" w:fill="auto"/>
            <w:noWrap/>
            <w:vAlign w:val="bottom"/>
            <w:hideMark/>
          </w:tcPr>
          <w:p w14:paraId="1EE923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FA0D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CB7A4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734EDAA3"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32687B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C10414E" w14:textId="77777777" w:rsidTr="00782DE6">
        <w:trPr>
          <w:trHeight w:val="240"/>
        </w:trPr>
        <w:tc>
          <w:tcPr>
            <w:tcW w:w="156" w:type="pct"/>
            <w:tcBorders>
              <w:top w:val="nil"/>
              <w:left w:val="nil"/>
              <w:bottom w:val="nil"/>
              <w:right w:val="nil"/>
            </w:tcBorders>
            <w:shd w:val="clear" w:color="auto" w:fill="auto"/>
            <w:noWrap/>
            <w:vAlign w:val="bottom"/>
            <w:hideMark/>
          </w:tcPr>
          <w:p w14:paraId="6BC6E14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BE5A8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A2F9B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3533F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BC605A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D4E2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2268-3503</w:t>
            </w:r>
          </w:p>
        </w:tc>
        <w:tc>
          <w:tcPr>
            <w:tcW w:w="481" w:type="pct"/>
            <w:tcBorders>
              <w:top w:val="nil"/>
              <w:left w:val="nil"/>
              <w:bottom w:val="nil"/>
              <w:right w:val="nil"/>
            </w:tcBorders>
            <w:shd w:val="clear" w:color="auto" w:fill="auto"/>
            <w:noWrap/>
            <w:vAlign w:val="bottom"/>
            <w:hideMark/>
          </w:tcPr>
          <w:p w14:paraId="500F2B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3362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D70C13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F1E54B5"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9A4A30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89DB71B" w14:textId="77777777" w:rsidTr="00782DE6">
        <w:trPr>
          <w:trHeight w:val="240"/>
        </w:trPr>
        <w:tc>
          <w:tcPr>
            <w:tcW w:w="156" w:type="pct"/>
            <w:tcBorders>
              <w:top w:val="nil"/>
              <w:left w:val="nil"/>
              <w:bottom w:val="nil"/>
              <w:right w:val="nil"/>
            </w:tcBorders>
            <w:shd w:val="clear" w:color="auto" w:fill="auto"/>
            <w:noWrap/>
            <w:vAlign w:val="bottom"/>
            <w:hideMark/>
          </w:tcPr>
          <w:p w14:paraId="56A6127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205EB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0DE5E6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D7AF84"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6753398"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949237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E34103"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41D853"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B149F8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38BA70"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51DC0"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4631809"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6DBA9EC9" w14:textId="77777777" w:rsidTr="00782DE6">
        <w:trPr>
          <w:trHeight w:val="240"/>
        </w:trPr>
        <w:tc>
          <w:tcPr>
            <w:tcW w:w="156" w:type="pct"/>
            <w:tcBorders>
              <w:top w:val="nil"/>
              <w:left w:val="nil"/>
              <w:bottom w:val="nil"/>
              <w:right w:val="nil"/>
            </w:tcBorders>
            <w:shd w:val="clear" w:color="auto" w:fill="auto"/>
            <w:noWrap/>
            <w:hideMark/>
          </w:tcPr>
          <w:p w14:paraId="05867C9A"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29</w:t>
            </w:r>
          </w:p>
        </w:tc>
        <w:tc>
          <w:tcPr>
            <w:tcW w:w="724" w:type="pct"/>
            <w:tcBorders>
              <w:top w:val="nil"/>
              <w:left w:val="nil"/>
              <w:bottom w:val="nil"/>
              <w:right w:val="nil"/>
            </w:tcBorders>
            <w:shd w:val="clear" w:color="auto" w:fill="auto"/>
            <w:noWrap/>
            <w:hideMark/>
          </w:tcPr>
          <w:p w14:paraId="1366C1BE"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Urocitellus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beldingi</w:t>
            </w:r>
            <w:proofErr w:type="spellEnd"/>
          </w:p>
        </w:tc>
        <w:tc>
          <w:tcPr>
            <w:tcW w:w="290" w:type="pct"/>
            <w:tcBorders>
              <w:top w:val="nil"/>
              <w:left w:val="nil"/>
              <w:bottom w:val="nil"/>
              <w:right w:val="nil"/>
            </w:tcBorders>
            <w:shd w:val="clear" w:color="auto" w:fill="auto"/>
            <w:noWrap/>
            <w:vAlign w:val="bottom"/>
            <w:hideMark/>
          </w:tcPr>
          <w:p w14:paraId="6823466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C51AA7A"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405CCD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D90D2C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F35212"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CA0497E"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302F27"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782DE6" w:rsidRDefault="00782DE6" w:rsidP="008E22D9">
            <w:pPr>
              <w:jc w:val="center"/>
              <w:rPr>
                <w:rFonts w:ascii="Times New Roman" w:eastAsia="Times New Roman" w:hAnsi="Times New Roman"/>
                <w:sz w:val="18"/>
                <w:szCs w:val="18"/>
                <w:lang w:val="en-AU"/>
              </w:rPr>
            </w:pPr>
            <w:proofErr w:type="spellStart"/>
            <w:proofErr w:type="gramStart"/>
            <w:r w:rsidRPr="00782DE6">
              <w:rPr>
                <w:rFonts w:ascii="Times New Roman" w:eastAsia="Times New Roman" w:hAnsi="Times New Roman"/>
                <w:sz w:val="18"/>
                <w:szCs w:val="18"/>
                <w:lang w:val="en-AU"/>
              </w:rPr>
              <w:t>elev</w:t>
            </w:r>
            <w:proofErr w:type="spellEnd"/>
            <w:proofErr w:type="gram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 + </w:t>
            </w:r>
            <w:proofErr w:type="spellStart"/>
            <w:r w:rsidRPr="00782DE6">
              <w:rPr>
                <w:rFonts w:ascii="Times New Roman" w:eastAsia="Times New Roman" w:hAnsi="Times New Roman"/>
                <w:sz w:val="18"/>
                <w:szCs w:val="18"/>
                <w:lang w:val="en-AU"/>
              </w:rPr>
              <w:t>elev</w:t>
            </w:r>
            <w:proofErr w:type="spellEnd"/>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 + elev</w:t>
            </w:r>
            <w:r w:rsidRPr="00782DE6">
              <w:rPr>
                <w:rFonts w:ascii="Times New Roman" w:eastAsia="Times New Roman" w:hAnsi="Times New Roman"/>
                <w:sz w:val="18"/>
                <w:szCs w:val="18"/>
                <w:vertAlign w:val="superscript"/>
                <w:lang w:val="en-AU"/>
              </w:rPr>
              <w:t>2</w:t>
            </w:r>
            <w:r w:rsidR="008E22D9">
              <w:rPr>
                <w:rFonts w:ascii="Times New Roman" w:eastAsia="Times New Roman" w:hAnsi="Times New Roman"/>
                <w:sz w:val="18"/>
                <w:szCs w:val="18"/>
                <w:lang w:val="en-AU"/>
              </w:rPr>
              <w:t>*</w:t>
            </w:r>
            <w:r w:rsidRPr="00782DE6">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0.1967</w:t>
            </w:r>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0E744BAC" w14:textId="77777777" w:rsidTr="00782DE6">
        <w:trPr>
          <w:trHeight w:val="240"/>
        </w:trPr>
        <w:tc>
          <w:tcPr>
            <w:tcW w:w="156" w:type="pct"/>
            <w:tcBorders>
              <w:top w:val="nil"/>
              <w:left w:val="nil"/>
              <w:bottom w:val="nil"/>
              <w:right w:val="nil"/>
            </w:tcBorders>
            <w:shd w:val="clear" w:color="auto" w:fill="auto"/>
            <w:noWrap/>
            <w:vAlign w:val="bottom"/>
            <w:hideMark/>
          </w:tcPr>
          <w:p w14:paraId="2B6A7D5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F57DB1C"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87D8CD9"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3914C3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0.71</w:t>
            </w:r>
          </w:p>
        </w:tc>
        <w:tc>
          <w:tcPr>
            <w:tcW w:w="332" w:type="pct"/>
            <w:tcBorders>
              <w:top w:val="nil"/>
              <w:left w:val="nil"/>
              <w:bottom w:val="nil"/>
              <w:right w:val="nil"/>
            </w:tcBorders>
            <w:shd w:val="clear" w:color="auto" w:fill="auto"/>
            <w:noWrap/>
            <w:vAlign w:val="center"/>
            <w:hideMark/>
          </w:tcPr>
          <w:p w14:paraId="58254BE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29DD645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1485-1845</w:t>
            </w:r>
          </w:p>
        </w:tc>
        <w:tc>
          <w:tcPr>
            <w:tcW w:w="481" w:type="pct"/>
            <w:tcBorders>
              <w:top w:val="nil"/>
              <w:left w:val="nil"/>
              <w:bottom w:val="nil"/>
              <w:right w:val="nil"/>
            </w:tcBorders>
            <w:shd w:val="clear" w:color="auto" w:fill="auto"/>
            <w:noWrap/>
            <w:vAlign w:val="bottom"/>
            <w:hideMark/>
          </w:tcPr>
          <w:p w14:paraId="2D5F106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305457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w:t>
            </w:r>
          </w:p>
        </w:tc>
        <w:tc>
          <w:tcPr>
            <w:tcW w:w="440" w:type="pct"/>
            <w:tcBorders>
              <w:top w:val="nil"/>
              <w:left w:val="nil"/>
              <w:bottom w:val="nil"/>
              <w:right w:val="nil"/>
            </w:tcBorders>
            <w:shd w:val="clear" w:color="auto" w:fill="auto"/>
            <w:noWrap/>
            <w:vAlign w:val="bottom"/>
            <w:hideMark/>
          </w:tcPr>
          <w:p w14:paraId="6C46BE5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101272F"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449219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AB73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253853A" w14:textId="77777777" w:rsidTr="00782DE6">
        <w:trPr>
          <w:trHeight w:val="240"/>
        </w:trPr>
        <w:tc>
          <w:tcPr>
            <w:tcW w:w="156" w:type="pct"/>
            <w:tcBorders>
              <w:top w:val="nil"/>
              <w:left w:val="nil"/>
              <w:bottom w:val="nil"/>
              <w:right w:val="nil"/>
            </w:tcBorders>
            <w:shd w:val="clear" w:color="auto" w:fill="auto"/>
            <w:noWrap/>
            <w:vAlign w:val="bottom"/>
            <w:hideMark/>
          </w:tcPr>
          <w:p w14:paraId="1E87B4E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344E0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CA20DEE"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FFD1D7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6C5FDB9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0.66</w:t>
            </w:r>
          </w:p>
        </w:tc>
        <w:tc>
          <w:tcPr>
            <w:tcW w:w="319" w:type="pct"/>
            <w:tcBorders>
              <w:top w:val="nil"/>
              <w:left w:val="nil"/>
              <w:bottom w:val="nil"/>
              <w:right w:val="nil"/>
            </w:tcBorders>
            <w:shd w:val="clear" w:color="auto" w:fill="auto"/>
            <w:noWrap/>
            <w:vAlign w:val="bottom"/>
            <w:hideMark/>
          </w:tcPr>
          <w:p w14:paraId="3478BB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2286-3281</w:t>
            </w:r>
          </w:p>
        </w:tc>
        <w:tc>
          <w:tcPr>
            <w:tcW w:w="481" w:type="pct"/>
            <w:tcBorders>
              <w:top w:val="nil"/>
              <w:left w:val="nil"/>
              <w:bottom w:val="nil"/>
              <w:right w:val="nil"/>
            </w:tcBorders>
            <w:shd w:val="clear" w:color="auto" w:fill="auto"/>
            <w:noWrap/>
            <w:vAlign w:val="bottom"/>
            <w:hideMark/>
          </w:tcPr>
          <w:p w14:paraId="16C96FE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+399</w:t>
            </w:r>
          </w:p>
        </w:tc>
        <w:tc>
          <w:tcPr>
            <w:tcW w:w="481" w:type="pct"/>
            <w:tcBorders>
              <w:top w:val="nil"/>
              <w:left w:val="nil"/>
              <w:bottom w:val="nil"/>
              <w:right w:val="nil"/>
            </w:tcBorders>
            <w:shd w:val="clear" w:color="auto" w:fill="auto"/>
            <w:noWrap/>
            <w:vAlign w:val="bottom"/>
            <w:hideMark/>
          </w:tcPr>
          <w:p w14:paraId="48D7C9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632E0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EA9320"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E1AE36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892C9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67C3DB3" w14:textId="77777777" w:rsidTr="00782DE6">
        <w:trPr>
          <w:trHeight w:val="240"/>
        </w:trPr>
        <w:tc>
          <w:tcPr>
            <w:tcW w:w="156" w:type="pct"/>
            <w:tcBorders>
              <w:top w:val="nil"/>
              <w:left w:val="nil"/>
              <w:bottom w:val="nil"/>
              <w:right w:val="nil"/>
            </w:tcBorders>
            <w:shd w:val="clear" w:color="auto" w:fill="auto"/>
            <w:noWrap/>
            <w:vAlign w:val="bottom"/>
            <w:hideMark/>
          </w:tcPr>
          <w:p w14:paraId="592AC2C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8056A4"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E88C17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F72138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0663BEB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3B99486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2761-3474</w:t>
            </w:r>
          </w:p>
        </w:tc>
        <w:tc>
          <w:tcPr>
            <w:tcW w:w="481" w:type="pct"/>
            <w:tcBorders>
              <w:top w:val="nil"/>
              <w:left w:val="nil"/>
              <w:bottom w:val="nil"/>
              <w:right w:val="nil"/>
            </w:tcBorders>
            <w:shd w:val="clear" w:color="auto" w:fill="auto"/>
            <w:noWrap/>
            <w:vAlign w:val="bottom"/>
            <w:hideMark/>
          </w:tcPr>
          <w:p w14:paraId="027A84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+555</w:t>
            </w:r>
          </w:p>
        </w:tc>
        <w:tc>
          <w:tcPr>
            <w:tcW w:w="481" w:type="pct"/>
            <w:tcBorders>
              <w:top w:val="nil"/>
              <w:left w:val="nil"/>
              <w:bottom w:val="nil"/>
              <w:right w:val="nil"/>
            </w:tcBorders>
            <w:shd w:val="clear" w:color="auto" w:fill="auto"/>
            <w:noWrap/>
            <w:vAlign w:val="bottom"/>
            <w:hideMark/>
          </w:tcPr>
          <w:p w14:paraId="31367B7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22AB35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B2DC7F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5C7E7B"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56D204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0F7FAB5" w14:textId="77777777" w:rsidTr="00782DE6">
        <w:trPr>
          <w:trHeight w:val="240"/>
        </w:trPr>
        <w:tc>
          <w:tcPr>
            <w:tcW w:w="156" w:type="pct"/>
            <w:tcBorders>
              <w:top w:val="nil"/>
              <w:left w:val="nil"/>
              <w:bottom w:val="nil"/>
              <w:right w:val="nil"/>
            </w:tcBorders>
            <w:shd w:val="clear" w:color="auto" w:fill="auto"/>
            <w:noWrap/>
            <w:vAlign w:val="bottom"/>
            <w:hideMark/>
          </w:tcPr>
          <w:p w14:paraId="7757EA2B"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2BF744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5DC76A1"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BF9FC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60B8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09F3BD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C66724"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6F9BFB"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1BFC619"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51F85B8"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559DF79"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3DF1A11"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433C90F2" w14:textId="77777777" w:rsidTr="00782DE6">
        <w:trPr>
          <w:trHeight w:val="240"/>
        </w:trPr>
        <w:tc>
          <w:tcPr>
            <w:tcW w:w="156" w:type="pct"/>
            <w:tcBorders>
              <w:top w:val="nil"/>
              <w:left w:val="nil"/>
              <w:bottom w:val="nil"/>
              <w:right w:val="nil"/>
            </w:tcBorders>
            <w:shd w:val="clear" w:color="auto" w:fill="auto"/>
            <w:noWrap/>
            <w:hideMark/>
          </w:tcPr>
          <w:p w14:paraId="5459C765"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w:t>
            </w:r>
          </w:p>
        </w:tc>
        <w:tc>
          <w:tcPr>
            <w:tcW w:w="724" w:type="pct"/>
            <w:tcBorders>
              <w:top w:val="nil"/>
              <w:left w:val="nil"/>
              <w:bottom w:val="nil"/>
              <w:right w:val="nil"/>
            </w:tcBorders>
            <w:shd w:val="clear" w:color="auto" w:fill="auto"/>
            <w:noWrap/>
            <w:hideMark/>
          </w:tcPr>
          <w:p w14:paraId="13435F23"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Callospermophilus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lateralis</w:t>
            </w:r>
            <w:proofErr w:type="spellEnd"/>
          </w:p>
        </w:tc>
        <w:tc>
          <w:tcPr>
            <w:tcW w:w="290" w:type="pct"/>
            <w:tcBorders>
              <w:top w:val="nil"/>
              <w:left w:val="nil"/>
              <w:bottom w:val="nil"/>
              <w:right w:val="nil"/>
            </w:tcBorders>
            <w:shd w:val="clear" w:color="auto" w:fill="auto"/>
            <w:noWrap/>
            <w:vAlign w:val="bottom"/>
            <w:hideMark/>
          </w:tcPr>
          <w:p w14:paraId="1AA57558"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8936A3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A5E9121"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8F26DF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716170"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B3F52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9D1CA58"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0.1752</w:t>
            </w:r>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Transition-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1AAB77E8" w14:textId="77777777" w:rsidTr="00782DE6">
        <w:trPr>
          <w:trHeight w:val="240"/>
        </w:trPr>
        <w:tc>
          <w:tcPr>
            <w:tcW w:w="156" w:type="pct"/>
            <w:tcBorders>
              <w:top w:val="nil"/>
              <w:left w:val="nil"/>
              <w:bottom w:val="nil"/>
              <w:right w:val="nil"/>
            </w:tcBorders>
            <w:shd w:val="clear" w:color="auto" w:fill="auto"/>
            <w:noWrap/>
            <w:vAlign w:val="bottom"/>
            <w:hideMark/>
          </w:tcPr>
          <w:p w14:paraId="05917912"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DE634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692ABE6"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3D976F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0.60</w:t>
            </w:r>
          </w:p>
        </w:tc>
        <w:tc>
          <w:tcPr>
            <w:tcW w:w="332" w:type="pct"/>
            <w:tcBorders>
              <w:top w:val="nil"/>
              <w:left w:val="nil"/>
              <w:bottom w:val="nil"/>
              <w:right w:val="nil"/>
            </w:tcBorders>
            <w:shd w:val="clear" w:color="auto" w:fill="auto"/>
            <w:noWrap/>
            <w:vAlign w:val="center"/>
            <w:hideMark/>
          </w:tcPr>
          <w:p w14:paraId="48B698F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2017C38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1561-3124</w:t>
            </w:r>
          </w:p>
        </w:tc>
        <w:tc>
          <w:tcPr>
            <w:tcW w:w="481" w:type="pct"/>
            <w:tcBorders>
              <w:top w:val="nil"/>
              <w:left w:val="nil"/>
              <w:bottom w:val="nil"/>
              <w:right w:val="nil"/>
            </w:tcBorders>
            <w:shd w:val="clear" w:color="auto" w:fill="auto"/>
            <w:noWrap/>
            <w:vAlign w:val="bottom"/>
            <w:hideMark/>
          </w:tcPr>
          <w:p w14:paraId="4AB5E76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F7BBCA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002E4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66FC1FB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15901EC"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ABAA26"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A6DFD6D" w14:textId="77777777" w:rsidTr="00782DE6">
        <w:trPr>
          <w:trHeight w:val="240"/>
        </w:trPr>
        <w:tc>
          <w:tcPr>
            <w:tcW w:w="156" w:type="pct"/>
            <w:tcBorders>
              <w:top w:val="nil"/>
              <w:left w:val="nil"/>
              <w:bottom w:val="nil"/>
              <w:right w:val="nil"/>
            </w:tcBorders>
            <w:shd w:val="clear" w:color="auto" w:fill="auto"/>
            <w:noWrap/>
            <w:vAlign w:val="bottom"/>
            <w:hideMark/>
          </w:tcPr>
          <w:p w14:paraId="3F23BBC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E67EA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D94C413"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F32E1B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0.61</w:t>
            </w:r>
          </w:p>
        </w:tc>
        <w:tc>
          <w:tcPr>
            <w:tcW w:w="332" w:type="pct"/>
            <w:tcBorders>
              <w:top w:val="nil"/>
              <w:left w:val="nil"/>
              <w:bottom w:val="nil"/>
              <w:right w:val="nil"/>
            </w:tcBorders>
            <w:shd w:val="clear" w:color="auto" w:fill="auto"/>
            <w:noWrap/>
            <w:vAlign w:val="center"/>
            <w:hideMark/>
          </w:tcPr>
          <w:p w14:paraId="0E0A41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noWrap/>
            <w:vAlign w:val="bottom"/>
            <w:hideMark/>
          </w:tcPr>
          <w:p w14:paraId="3A7A477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1646-3200</w:t>
            </w:r>
          </w:p>
        </w:tc>
        <w:tc>
          <w:tcPr>
            <w:tcW w:w="481" w:type="pct"/>
            <w:tcBorders>
              <w:top w:val="nil"/>
              <w:left w:val="nil"/>
              <w:bottom w:val="nil"/>
              <w:right w:val="nil"/>
            </w:tcBorders>
            <w:shd w:val="clear" w:color="auto" w:fill="auto"/>
            <w:noWrap/>
            <w:vAlign w:val="bottom"/>
            <w:hideMark/>
          </w:tcPr>
          <w:p w14:paraId="00140F9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+305</w:t>
            </w:r>
          </w:p>
        </w:tc>
        <w:tc>
          <w:tcPr>
            <w:tcW w:w="481" w:type="pct"/>
            <w:tcBorders>
              <w:top w:val="nil"/>
              <w:left w:val="nil"/>
              <w:bottom w:val="nil"/>
              <w:right w:val="nil"/>
            </w:tcBorders>
            <w:shd w:val="clear" w:color="auto" w:fill="auto"/>
            <w:noWrap/>
            <w:vAlign w:val="bottom"/>
            <w:hideMark/>
          </w:tcPr>
          <w:p w14:paraId="1CA72DF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49BE8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7C2E8B74"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0A8E684"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AA015B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873E5A7" w14:textId="77777777" w:rsidTr="00782DE6">
        <w:trPr>
          <w:trHeight w:val="240"/>
        </w:trPr>
        <w:tc>
          <w:tcPr>
            <w:tcW w:w="156" w:type="pct"/>
            <w:tcBorders>
              <w:top w:val="nil"/>
              <w:left w:val="nil"/>
              <w:bottom w:val="nil"/>
              <w:right w:val="nil"/>
            </w:tcBorders>
            <w:shd w:val="clear" w:color="auto" w:fill="auto"/>
            <w:noWrap/>
            <w:vAlign w:val="bottom"/>
            <w:hideMark/>
          </w:tcPr>
          <w:p w14:paraId="28A0005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D38BC01"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4913C0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2B8547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248E6D5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0704ACE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2147-3474</w:t>
            </w:r>
          </w:p>
        </w:tc>
        <w:tc>
          <w:tcPr>
            <w:tcW w:w="481" w:type="pct"/>
            <w:tcBorders>
              <w:top w:val="nil"/>
              <w:left w:val="nil"/>
              <w:bottom w:val="nil"/>
              <w:right w:val="nil"/>
            </w:tcBorders>
            <w:shd w:val="clear" w:color="auto" w:fill="auto"/>
            <w:noWrap/>
            <w:vAlign w:val="bottom"/>
            <w:hideMark/>
          </w:tcPr>
          <w:p w14:paraId="5969995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+115‡</w:t>
            </w:r>
          </w:p>
        </w:tc>
        <w:tc>
          <w:tcPr>
            <w:tcW w:w="481" w:type="pct"/>
            <w:tcBorders>
              <w:top w:val="nil"/>
              <w:left w:val="nil"/>
              <w:bottom w:val="nil"/>
              <w:right w:val="nil"/>
            </w:tcBorders>
            <w:shd w:val="clear" w:color="auto" w:fill="auto"/>
            <w:noWrap/>
            <w:vAlign w:val="bottom"/>
            <w:hideMark/>
          </w:tcPr>
          <w:p w14:paraId="432BA73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BBE82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4FC669A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CFEFC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E8368"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753BD91C" w14:textId="77777777" w:rsidTr="00782DE6">
        <w:trPr>
          <w:trHeight w:val="240"/>
        </w:trPr>
        <w:tc>
          <w:tcPr>
            <w:tcW w:w="156" w:type="pct"/>
            <w:tcBorders>
              <w:top w:val="nil"/>
              <w:left w:val="nil"/>
              <w:bottom w:val="nil"/>
              <w:right w:val="nil"/>
            </w:tcBorders>
            <w:shd w:val="clear" w:color="auto" w:fill="auto"/>
            <w:noWrap/>
            <w:vAlign w:val="bottom"/>
            <w:hideMark/>
          </w:tcPr>
          <w:p w14:paraId="713E0C5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46C22D2" w14:textId="77777777" w:rsidR="00782DE6" w:rsidRPr="00782DE6"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380BB8F"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CA8651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3B2535"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F0F33C7"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4224B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8889DA"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21D6191"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C34A46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94147A"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E27F55"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1F5938DC" w14:textId="77777777" w:rsidTr="00782DE6">
        <w:trPr>
          <w:trHeight w:val="240"/>
        </w:trPr>
        <w:tc>
          <w:tcPr>
            <w:tcW w:w="156" w:type="pct"/>
            <w:tcBorders>
              <w:top w:val="nil"/>
              <w:left w:val="nil"/>
              <w:bottom w:val="nil"/>
              <w:right w:val="nil"/>
            </w:tcBorders>
            <w:shd w:val="clear" w:color="auto" w:fill="auto"/>
            <w:noWrap/>
            <w:hideMark/>
          </w:tcPr>
          <w:p w14:paraId="1405037B"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31</w:t>
            </w:r>
          </w:p>
        </w:tc>
        <w:tc>
          <w:tcPr>
            <w:tcW w:w="724" w:type="pct"/>
            <w:tcBorders>
              <w:top w:val="nil"/>
              <w:left w:val="nil"/>
              <w:bottom w:val="nil"/>
              <w:right w:val="nil"/>
            </w:tcBorders>
            <w:shd w:val="clear" w:color="auto" w:fill="auto"/>
            <w:noWrap/>
            <w:hideMark/>
          </w:tcPr>
          <w:p w14:paraId="1F634659"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Sorex</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monticolus</w:t>
            </w:r>
            <w:proofErr w:type="spellEnd"/>
          </w:p>
        </w:tc>
        <w:tc>
          <w:tcPr>
            <w:tcW w:w="290" w:type="pct"/>
            <w:tcBorders>
              <w:top w:val="nil"/>
              <w:left w:val="nil"/>
              <w:bottom w:val="nil"/>
              <w:right w:val="nil"/>
            </w:tcBorders>
            <w:shd w:val="clear" w:color="auto" w:fill="auto"/>
            <w:noWrap/>
            <w:vAlign w:val="bottom"/>
            <w:hideMark/>
          </w:tcPr>
          <w:p w14:paraId="3E8E94CE"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EF7FD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5078516"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C89891D"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5DFB7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86086F"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FE673C"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elev</w:t>
            </w:r>
            <w:r w:rsidRPr="00782DE6">
              <w:rPr>
                <w:rFonts w:ascii="Times New Roman" w:eastAsia="Times New Roman" w:hAnsi="Times New Roman"/>
                <w:sz w:val="18"/>
                <w:szCs w:val="18"/>
                <w:vertAlign w:val="superscript"/>
                <w:lang w:val="en-AU"/>
              </w:rPr>
              <w:t>2</w:t>
            </w:r>
            <w:r w:rsidRPr="00782DE6">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0.1349</w:t>
            </w:r>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w:t>
            </w: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 xml:space="preserve"> (H)</w:t>
            </w:r>
          </w:p>
        </w:tc>
      </w:tr>
      <w:tr w:rsidR="00782DE6" w:rsidRPr="00782DE6" w14:paraId="2B30545B" w14:textId="77777777" w:rsidTr="00782DE6">
        <w:trPr>
          <w:trHeight w:val="240"/>
        </w:trPr>
        <w:tc>
          <w:tcPr>
            <w:tcW w:w="156" w:type="pct"/>
            <w:tcBorders>
              <w:top w:val="nil"/>
              <w:left w:val="nil"/>
              <w:bottom w:val="nil"/>
              <w:right w:val="nil"/>
            </w:tcBorders>
            <w:shd w:val="clear" w:color="auto" w:fill="auto"/>
            <w:noWrap/>
            <w:vAlign w:val="bottom"/>
            <w:hideMark/>
          </w:tcPr>
          <w:p w14:paraId="3CE712D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CA571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87BBB6F"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DD286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vAlign w:val="center"/>
            <w:hideMark/>
          </w:tcPr>
          <w:p w14:paraId="50796D2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5D5C98E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462B0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925B55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6AA90A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87C9D3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FA8A140"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3ECC4C"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196392D" w14:textId="77777777" w:rsidTr="00782DE6">
        <w:trPr>
          <w:trHeight w:val="240"/>
        </w:trPr>
        <w:tc>
          <w:tcPr>
            <w:tcW w:w="156" w:type="pct"/>
            <w:tcBorders>
              <w:top w:val="nil"/>
              <w:left w:val="nil"/>
              <w:bottom w:val="nil"/>
              <w:right w:val="nil"/>
            </w:tcBorders>
            <w:shd w:val="clear" w:color="auto" w:fill="auto"/>
            <w:noWrap/>
            <w:vAlign w:val="bottom"/>
            <w:hideMark/>
          </w:tcPr>
          <w:p w14:paraId="7820EB3E"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ED8E9B"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84852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3F4455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0D15DCB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AC17A2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2176-3281</w:t>
            </w:r>
          </w:p>
        </w:tc>
        <w:tc>
          <w:tcPr>
            <w:tcW w:w="481" w:type="pct"/>
            <w:tcBorders>
              <w:top w:val="nil"/>
              <w:left w:val="nil"/>
              <w:bottom w:val="nil"/>
              <w:right w:val="nil"/>
            </w:tcBorders>
            <w:shd w:val="clear" w:color="auto" w:fill="auto"/>
            <w:noWrap/>
            <w:vAlign w:val="bottom"/>
            <w:hideMark/>
          </w:tcPr>
          <w:p w14:paraId="0B78E97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-971</w:t>
            </w:r>
          </w:p>
        </w:tc>
        <w:tc>
          <w:tcPr>
            <w:tcW w:w="481" w:type="pct"/>
            <w:tcBorders>
              <w:top w:val="nil"/>
              <w:left w:val="nil"/>
              <w:bottom w:val="nil"/>
              <w:right w:val="nil"/>
            </w:tcBorders>
            <w:shd w:val="clear" w:color="auto" w:fill="auto"/>
            <w:noWrap/>
            <w:vAlign w:val="bottom"/>
            <w:hideMark/>
          </w:tcPr>
          <w:p w14:paraId="38A0466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7B9B9A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2B142C8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FC6658"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0EF261E"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63BB47F" w14:textId="77777777" w:rsidTr="00782DE6">
        <w:trPr>
          <w:trHeight w:val="240"/>
        </w:trPr>
        <w:tc>
          <w:tcPr>
            <w:tcW w:w="156" w:type="pct"/>
            <w:tcBorders>
              <w:top w:val="nil"/>
              <w:left w:val="nil"/>
              <w:bottom w:val="nil"/>
              <w:right w:val="nil"/>
            </w:tcBorders>
            <w:shd w:val="clear" w:color="auto" w:fill="auto"/>
            <w:noWrap/>
            <w:vAlign w:val="bottom"/>
            <w:hideMark/>
          </w:tcPr>
          <w:p w14:paraId="7B1C1284"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EFF415F"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17BC2CA"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3EC7ACE"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0.84</w:t>
            </w:r>
          </w:p>
        </w:tc>
        <w:tc>
          <w:tcPr>
            <w:tcW w:w="332" w:type="pct"/>
            <w:tcBorders>
              <w:top w:val="nil"/>
              <w:left w:val="nil"/>
              <w:bottom w:val="nil"/>
              <w:right w:val="nil"/>
            </w:tcBorders>
            <w:shd w:val="clear" w:color="auto" w:fill="auto"/>
            <w:noWrap/>
            <w:vAlign w:val="center"/>
            <w:hideMark/>
          </w:tcPr>
          <w:p w14:paraId="422FE5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0.80</w:t>
            </w:r>
          </w:p>
        </w:tc>
        <w:tc>
          <w:tcPr>
            <w:tcW w:w="319" w:type="pct"/>
            <w:tcBorders>
              <w:top w:val="nil"/>
              <w:left w:val="nil"/>
              <w:bottom w:val="nil"/>
              <w:right w:val="nil"/>
            </w:tcBorders>
            <w:shd w:val="clear" w:color="auto" w:fill="auto"/>
            <w:noWrap/>
            <w:vAlign w:val="bottom"/>
            <w:hideMark/>
          </w:tcPr>
          <w:p w14:paraId="4293000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C748F65"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EADC56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B8EC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3E20901A"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245174E" w14:textId="77777777" w:rsidR="00782DE6" w:rsidRPr="00782DE6"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9BC75B"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B04CD53" w14:textId="77777777" w:rsidTr="00782DE6">
        <w:trPr>
          <w:trHeight w:val="240"/>
        </w:trPr>
        <w:tc>
          <w:tcPr>
            <w:tcW w:w="156" w:type="pct"/>
            <w:tcBorders>
              <w:top w:val="nil"/>
              <w:left w:val="nil"/>
              <w:bottom w:val="nil"/>
              <w:right w:val="nil"/>
            </w:tcBorders>
            <w:shd w:val="clear" w:color="auto" w:fill="auto"/>
            <w:noWrap/>
            <w:vAlign w:val="bottom"/>
            <w:hideMark/>
          </w:tcPr>
          <w:p w14:paraId="3B882CBA"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228A512"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51AB03"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41A5528"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141827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93641FB"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8E099C"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113794C"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32100FE"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300CCF"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2681BCB"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EFF163C"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2B71FB71" w14:textId="77777777" w:rsidTr="00782DE6">
        <w:trPr>
          <w:trHeight w:val="240"/>
        </w:trPr>
        <w:tc>
          <w:tcPr>
            <w:tcW w:w="156" w:type="pct"/>
            <w:tcBorders>
              <w:top w:val="nil"/>
              <w:left w:val="nil"/>
              <w:bottom w:val="nil"/>
              <w:right w:val="nil"/>
            </w:tcBorders>
            <w:shd w:val="clear" w:color="auto" w:fill="auto"/>
            <w:noWrap/>
            <w:hideMark/>
          </w:tcPr>
          <w:p w14:paraId="52458E3E"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*32</w:t>
            </w:r>
          </w:p>
        </w:tc>
        <w:tc>
          <w:tcPr>
            <w:tcW w:w="724" w:type="pct"/>
            <w:tcBorders>
              <w:top w:val="nil"/>
              <w:left w:val="nil"/>
              <w:bottom w:val="nil"/>
              <w:right w:val="nil"/>
            </w:tcBorders>
            <w:shd w:val="clear" w:color="auto" w:fill="auto"/>
            <w:noWrap/>
            <w:hideMark/>
          </w:tcPr>
          <w:p w14:paraId="516EB6FD"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Ochotona</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1F6EF947"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5DEBCF"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12C6E4B"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0900418"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F9E62F"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006E44"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89314B3" w14:textId="77777777" w:rsidR="00782DE6" w:rsidRPr="00782DE6"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Canadian–Arctic-Alpine (H)</w:t>
            </w:r>
          </w:p>
        </w:tc>
      </w:tr>
      <w:tr w:rsidR="00782DE6" w:rsidRPr="00782DE6" w14:paraId="54B7A6D9" w14:textId="77777777" w:rsidTr="00782DE6">
        <w:trPr>
          <w:trHeight w:val="240"/>
        </w:trPr>
        <w:tc>
          <w:tcPr>
            <w:tcW w:w="156" w:type="pct"/>
            <w:tcBorders>
              <w:top w:val="nil"/>
              <w:left w:val="nil"/>
              <w:bottom w:val="nil"/>
              <w:right w:val="nil"/>
            </w:tcBorders>
            <w:shd w:val="clear" w:color="auto" w:fill="auto"/>
            <w:noWrap/>
            <w:vAlign w:val="bottom"/>
            <w:hideMark/>
          </w:tcPr>
          <w:p w14:paraId="4EC7D785"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A3EF5E"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322D220"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9E3DB76"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566FC70"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AEEFB8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bottom"/>
            <w:hideMark/>
          </w:tcPr>
          <w:p w14:paraId="1D333AC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163105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76422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1AF30B4"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EC1A3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5B0B6FBB" w14:textId="77777777" w:rsidTr="00782DE6">
        <w:trPr>
          <w:trHeight w:val="240"/>
        </w:trPr>
        <w:tc>
          <w:tcPr>
            <w:tcW w:w="156" w:type="pct"/>
            <w:tcBorders>
              <w:top w:val="nil"/>
              <w:left w:val="nil"/>
              <w:bottom w:val="nil"/>
              <w:right w:val="nil"/>
            </w:tcBorders>
            <w:shd w:val="clear" w:color="auto" w:fill="auto"/>
            <w:noWrap/>
            <w:vAlign w:val="bottom"/>
            <w:hideMark/>
          </w:tcPr>
          <w:p w14:paraId="2488BA03"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54BD2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8BC7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2BF0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8B83ACE"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B4A59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2377-3871</w:t>
            </w:r>
          </w:p>
        </w:tc>
        <w:tc>
          <w:tcPr>
            <w:tcW w:w="481" w:type="pct"/>
            <w:tcBorders>
              <w:top w:val="nil"/>
              <w:left w:val="nil"/>
              <w:bottom w:val="nil"/>
              <w:right w:val="nil"/>
            </w:tcBorders>
            <w:shd w:val="clear" w:color="auto" w:fill="auto"/>
            <w:noWrap/>
            <w:vAlign w:val="bottom"/>
            <w:hideMark/>
          </w:tcPr>
          <w:p w14:paraId="23414C0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B0EE417"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55112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ED0DFED"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2B37DF"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2AED904" w14:textId="77777777" w:rsidTr="00782DE6">
        <w:trPr>
          <w:trHeight w:val="240"/>
        </w:trPr>
        <w:tc>
          <w:tcPr>
            <w:tcW w:w="156" w:type="pct"/>
            <w:tcBorders>
              <w:top w:val="nil"/>
              <w:left w:val="nil"/>
              <w:bottom w:val="nil"/>
              <w:right w:val="nil"/>
            </w:tcBorders>
            <w:shd w:val="clear" w:color="auto" w:fill="auto"/>
            <w:noWrap/>
            <w:vAlign w:val="bottom"/>
            <w:hideMark/>
          </w:tcPr>
          <w:p w14:paraId="60CA2D60"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3BB0EA"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ED035"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5865ADE"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E58D9C7"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1A78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2732-3384</w:t>
            </w:r>
          </w:p>
        </w:tc>
        <w:tc>
          <w:tcPr>
            <w:tcW w:w="481" w:type="pct"/>
            <w:tcBorders>
              <w:top w:val="nil"/>
              <w:left w:val="nil"/>
              <w:bottom w:val="nil"/>
              <w:right w:val="nil"/>
            </w:tcBorders>
            <w:shd w:val="clear" w:color="auto" w:fill="auto"/>
            <w:noWrap/>
            <w:vAlign w:val="bottom"/>
            <w:hideMark/>
          </w:tcPr>
          <w:p w14:paraId="73DAD29C"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CCE8EE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4DF57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10B18A21"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60CC359"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637A088C" w14:textId="77777777" w:rsidTr="00782DE6">
        <w:trPr>
          <w:trHeight w:val="240"/>
        </w:trPr>
        <w:tc>
          <w:tcPr>
            <w:tcW w:w="156" w:type="pct"/>
            <w:tcBorders>
              <w:top w:val="nil"/>
              <w:left w:val="nil"/>
              <w:bottom w:val="nil"/>
              <w:right w:val="nil"/>
            </w:tcBorders>
            <w:shd w:val="clear" w:color="auto" w:fill="auto"/>
            <w:noWrap/>
            <w:vAlign w:val="bottom"/>
            <w:hideMark/>
          </w:tcPr>
          <w:p w14:paraId="78C8445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5F1DDC6"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AD5C2A2" w14:textId="77777777" w:rsidR="00782DE6" w:rsidRPr="00782DE6"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988231"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6C75444"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7F86C99"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6B16C1"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754B69D"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7EE9056" w14:textId="77777777" w:rsidR="00782DE6" w:rsidRPr="00782DE6"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623EAE9" w14:textId="77777777" w:rsidR="00782DE6" w:rsidRPr="00782DE6"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AF7EB47" w14:textId="77777777" w:rsidR="00782DE6" w:rsidRPr="00782DE6"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409B538" w14:textId="77777777" w:rsidR="00782DE6" w:rsidRPr="00782DE6" w:rsidRDefault="00782DE6" w:rsidP="00782DE6">
            <w:pPr>
              <w:jc w:val="center"/>
              <w:rPr>
                <w:rFonts w:ascii="Times New Roman" w:eastAsia="Times New Roman" w:hAnsi="Times New Roman"/>
                <w:sz w:val="18"/>
                <w:szCs w:val="18"/>
                <w:lang w:val="en-AU"/>
              </w:rPr>
            </w:pPr>
          </w:p>
        </w:tc>
      </w:tr>
      <w:tr w:rsidR="00782DE6" w:rsidRPr="00782DE6" w14:paraId="7E6D06CE" w14:textId="77777777" w:rsidTr="00782DE6">
        <w:trPr>
          <w:trHeight w:val="240"/>
        </w:trPr>
        <w:tc>
          <w:tcPr>
            <w:tcW w:w="156" w:type="pct"/>
            <w:tcBorders>
              <w:top w:val="nil"/>
              <w:left w:val="nil"/>
              <w:bottom w:val="nil"/>
              <w:right w:val="nil"/>
            </w:tcBorders>
            <w:shd w:val="clear" w:color="auto" w:fill="auto"/>
            <w:noWrap/>
            <w:hideMark/>
          </w:tcPr>
          <w:p w14:paraId="5BA6CF94" w14:textId="77777777" w:rsidR="00782DE6" w:rsidRPr="00782DE6" w:rsidRDefault="00782DE6" w:rsidP="00782DE6">
            <w:pPr>
              <w:jc w:val="right"/>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33</w:t>
            </w:r>
          </w:p>
        </w:tc>
        <w:tc>
          <w:tcPr>
            <w:tcW w:w="724" w:type="pct"/>
            <w:tcBorders>
              <w:top w:val="nil"/>
              <w:left w:val="nil"/>
              <w:bottom w:val="nil"/>
              <w:right w:val="nil"/>
            </w:tcBorders>
            <w:shd w:val="clear" w:color="auto" w:fill="auto"/>
            <w:noWrap/>
            <w:hideMark/>
          </w:tcPr>
          <w:p w14:paraId="2976501C" w14:textId="77777777" w:rsidR="00782DE6" w:rsidRPr="00782DE6" w:rsidRDefault="00782DE6" w:rsidP="00782DE6">
            <w:pPr>
              <w:rPr>
                <w:rFonts w:ascii="Times New Roman" w:eastAsia="Times New Roman" w:hAnsi="Times New Roman"/>
                <w:b/>
                <w:bCs/>
                <w:i/>
                <w:iCs/>
                <w:sz w:val="18"/>
                <w:szCs w:val="18"/>
                <w:u w:val="single"/>
                <w:lang w:val="en-AU"/>
              </w:rPr>
            </w:pPr>
            <w:proofErr w:type="spellStart"/>
            <w:r w:rsidRPr="00782DE6">
              <w:rPr>
                <w:rFonts w:ascii="Times New Roman" w:eastAsia="Times New Roman" w:hAnsi="Times New Roman"/>
                <w:b/>
                <w:bCs/>
                <w:i/>
                <w:iCs/>
                <w:sz w:val="18"/>
                <w:szCs w:val="18"/>
                <w:u w:val="single"/>
                <w:lang w:val="en-AU"/>
              </w:rPr>
              <w:t>Tamias</w:t>
            </w:r>
            <w:proofErr w:type="spellEnd"/>
            <w:r w:rsidRPr="00782DE6">
              <w:rPr>
                <w:rFonts w:ascii="Times New Roman" w:eastAsia="Times New Roman" w:hAnsi="Times New Roman"/>
                <w:b/>
                <w:bCs/>
                <w:i/>
                <w:iCs/>
                <w:sz w:val="18"/>
                <w:szCs w:val="18"/>
                <w:u w:val="single"/>
                <w:lang w:val="en-AU"/>
              </w:rPr>
              <w:t xml:space="preserve"> </w:t>
            </w:r>
            <w:proofErr w:type="spellStart"/>
            <w:r w:rsidRPr="00782DE6">
              <w:rPr>
                <w:rFonts w:ascii="Times New Roman" w:eastAsia="Times New Roman" w:hAnsi="Times New Roman"/>
                <w:b/>
                <w:bCs/>
                <w:i/>
                <w:iCs/>
                <w:sz w:val="18"/>
                <w:szCs w:val="18"/>
                <w:u w:val="single"/>
                <w:lang w:val="en-AU"/>
              </w:rPr>
              <w:t>alpinus</w:t>
            </w:r>
            <w:proofErr w:type="spellEnd"/>
          </w:p>
        </w:tc>
        <w:tc>
          <w:tcPr>
            <w:tcW w:w="290" w:type="pct"/>
            <w:tcBorders>
              <w:top w:val="nil"/>
              <w:left w:val="nil"/>
              <w:bottom w:val="nil"/>
              <w:right w:val="nil"/>
            </w:tcBorders>
            <w:shd w:val="clear" w:color="auto" w:fill="auto"/>
            <w:noWrap/>
            <w:vAlign w:val="bottom"/>
            <w:hideMark/>
          </w:tcPr>
          <w:p w14:paraId="3AEC18DD" w14:textId="77777777" w:rsidR="00782DE6" w:rsidRPr="00782DE6"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82B632" w14:textId="77777777" w:rsidR="00782DE6" w:rsidRPr="00782DE6"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79462D2" w14:textId="77777777" w:rsidR="00782DE6" w:rsidRPr="00782DE6"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29FF725"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D90CA6" w14:textId="77777777" w:rsidR="00782DE6" w:rsidRPr="00782DE6"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C71DB6" w14:textId="77777777" w:rsidR="00782DE6" w:rsidRPr="00782DE6"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3CBAE0E" w14:textId="77777777" w:rsidR="00782DE6" w:rsidRPr="00782DE6"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782DE6" w:rsidRDefault="00782DE6" w:rsidP="00782DE6">
            <w:pPr>
              <w:jc w:val="center"/>
              <w:rPr>
                <w:rFonts w:ascii="Times New Roman" w:eastAsia="Times New Roman" w:hAnsi="Times New Roman"/>
                <w:sz w:val="18"/>
                <w:szCs w:val="18"/>
                <w:lang w:val="en-AU"/>
              </w:rPr>
            </w:pPr>
            <w:proofErr w:type="gramStart"/>
            <w:r w:rsidRPr="00782DE6">
              <w:rPr>
                <w:rFonts w:ascii="Times New Roman" w:eastAsia="Times New Roman" w:hAnsi="Times New Roman"/>
                <w:sz w:val="18"/>
                <w:szCs w:val="18"/>
                <w:lang w:val="en-AU"/>
              </w:rPr>
              <w:t>era</w:t>
            </w:r>
            <w:proofErr w:type="gramEnd"/>
            <w:r w:rsidRPr="00782DE6">
              <w:rPr>
                <w:rFonts w:ascii="Times New Roman" w:eastAsia="Times New Roman" w:hAnsi="Times New Roman"/>
                <w:sz w:val="18"/>
                <w:szCs w:val="18"/>
                <w:lang w:val="en-AU"/>
              </w:rPr>
              <w:t xml:space="preserve"> + </w:t>
            </w:r>
            <w:proofErr w:type="spellStart"/>
            <w:r w:rsidRPr="00782DE6">
              <w:rPr>
                <w:rFonts w:ascii="Times New Roman" w:eastAsia="Times New Roman" w:hAnsi="Times New Roman"/>
                <w:sz w:val="18"/>
                <w:szCs w:val="18"/>
                <w:lang w:val="en-AU"/>
              </w:rPr>
              <w:t>elev</w:t>
            </w:r>
            <w:proofErr w:type="spellEnd"/>
            <w:r w:rsidRPr="00782DE6">
              <w:rPr>
                <w:rFonts w:ascii="Times New Roman" w:eastAsia="Times New Roman" w:hAnsi="Times New Roman"/>
                <w:sz w:val="18"/>
                <w:szCs w:val="18"/>
                <w:lang w:val="en-AU"/>
              </w:rPr>
              <w:t xml:space="preserve"> + region</w:t>
            </w:r>
          </w:p>
        </w:tc>
        <w:tc>
          <w:tcPr>
            <w:tcW w:w="239" w:type="pct"/>
            <w:vMerge w:val="restart"/>
            <w:tcBorders>
              <w:top w:val="nil"/>
              <w:left w:val="nil"/>
              <w:right w:val="nil"/>
            </w:tcBorders>
            <w:shd w:val="clear" w:color="auto" w:fill="auto"/>
            <w:noWrap/>
            <w:vAlign w:val="center"/>
            <w:hideMark/>
          </w:tcPr>
          <w:p w14:paraId="4EF836C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0.0603</w:t>
            </w:r>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782DE6" w:rsidRDefault="00782DE6" w:rsidP="00782DE6">
            <w:pPr>
              <w:jc w:val="cente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Hudsonian</w:t>
            </w:r>
            <w:proofErr w:type="spellEnd"/>
            <w:r w:rsidRPr="00782DE6">
              <w:rPr>
                <w:rFonts w:ascii="Times New Roman" w:eastAsia="Times New Roman" w:hAnsi="Times New Roman"/>
                <w:sz w:val="18"/>
                <w:szCs w:val="18"/>
                <w:lang w:val="en-AU"/>
              </w:rPr>
              <w:t>–Arctic-Alpine (H)</w:t>
            </w:r>
          </w:p>
        </w:tc>
      </w:tr>
      <w:tr w:rsidR="00782DE6" w:rsidRPr="00782DE6" w14:paraId="1D87E94E" w14:textId="77777777" w:rsidTr="00782DE6">
        <w:trPr>
          <w:trHeight w:val="240"/>
        </w:trPr>
        <w:tc>
          <w:tcPr>
            <w:tcW w:w="156" w:type="pct"/>
            <w:tcBorders>
              <w:top w:val="nil"/>
              <w:left w:val="nil"/>
              <w:bottom w:val="nil"/>
              <w:right w:val="nil"/>
            </w:tcBorders>
            <w:shd w:val="clear" w:color="auto" w:fill="auto"/>
            <w:noWrap/>
            <w:vAlign w:val="bottom"/>
            <w:hideMark/>
          </w:tcPr>
          <w:p w14:paraId="37AB1176"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C9A2D3"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A785304" w14:textId="77777777" w:rsidR="00782DE6" w:rsidRPr="00782DE6" w:rsidRDefault="00782DE6" w:rsidP="00782DE6">
            <w:pPr>
              <w:rPr>
                <w:rFonts w:ascii="Times New Roman" w:eastAsia="Times New Roman" w:hAnsi="Times New Roman"/>
                <w:sz w:val="18"/>
                <w:szCs w:val="18"/>
                <w:lang w:val="en-AU"/>
              </w:rPr>
            </w:pPr>
            <w:proofErr w:type="spellStart"/>
            <w:r w:rsidRPr="00782DE6">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9C8A"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9233D0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27E9797B"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2E63D26"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C4B00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A0B7A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1B18E33"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43A93E40"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EC603AD"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4A2B43D3" w14:textId="77777777" w:rsidTr="00782DE6">
        <w:trPr>
          <w:trHeight w:val="240"/>
        </w:trPr>
        <w:tc>
          <w:tcPr>
            <w:tcW w:w="156" w:type="pct"/>
            <w:tcBorders>
              <w:top w:val="nil"/>
              <w:left w:val="nil"/>
              <w:bottom w:val="nil"/>
              <w:right w:val="nil"/>
            </w:tcBorders>
            <w:shd w:val="clear" w:color="auto" w:fill="auto"/>
            <w:noWrap/>
            <w:vAlign w:val="bottom"/>
            <w:hideMark/>
          </w:tcPr>
          <w:p w14:paraId="020E0691"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F1EA91D"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64A9F79"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7D498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31EE6BB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22A802C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2386-3353</w:t>
            </w:r>
          </w:p>
        </w:tc>
        <w:tc>
          <w:tcPr>
            <w:tcW w:w="481" w:type="pct"/>
            <w:tcBorders>
              <w:top w:val="nil"/>
              <w:left w:val="nil"/>
              <w:bottom w:val="nil"/>
              <w:right w:val="nil"/>
            </w:tcBorders>
            <w:shd w:val="clear" w:color="auto" w:fill="auto"/>
            <w:noWrap/>
            <w:vAlign w:val="bottom"/>
            <w:hideMark/>
          </w:tcPr>
          <w:p w14:paraId="22808E2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+497</w:t>
            </w:r>
          </w:p>
        </w:tc>
        <w:tc>
          <w:tcPr>
            <w:tcW w:w="481" w:type="pct"/>
            <w:tcBorders>
              <w:top w:val="nil"/>
              <w:left w:val="nil"/>
              <w:bottom w:val="nil"/>
              <w:right w:val="nil"/>
            </w:tcBorders>
            <w:shd w:val="clear" w:color="auto" w:fill="auto"/>
            <w:noWrap/>
            <w:vAlign w:val="bottom"/>
            <w:hideMark/>
          </w:tcPr>
          <w:p w14:paraId="38DB190F"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85D1D9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449B65"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5E0A495B"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AD15D4"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3DFBA22F" w14:textId="77777777" w:rsidTr="00782DE6">
        <w:trPr>
          <w:trHeight w:val="240"/>
        </w:trPr>
        <w:tc>
          <w:tcPr>
            <w:tcW w:w="156" w:type="pct"/>
            <w:tcBorders>
              <w:top w:val="nil"/>
              <w:left w:val="nil"/>
              <w:bottom w:val="nil"/>
              <w:right w:val="nil"/>
            </w:tcBorders>
            <w:shd w:val="clear" w:color="auto" w:fill="auto"/>
            <w:noWrap/>
            <w:vAlign w:val="bottom"/>
            <w:hideMark/>
          </w:tcPr>
          <w:p w14:paraId="78D5DF5F" w14:textId="77777777" w:rsidR="00782DE6" w:rsidRPr="00782DE6"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FE74B07" w14:textId="77777777" w:rsidR="00782DE6" w:rsidRPr="00782DE6"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7362DC7"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486E3C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5DD949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40999D39"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2314-3503</w:t>
            </w:r>
          </w:p>
        </w:tc>
        <w:tc>
          <w:tcPr>
            <w:tcW w:w="481" w:type="pct"/>
            <w:tcBorders>
              <w:top w:val="nil"/>
              <w:left w:val="nil"/>
              <w:bottom w:val="nil"/>
              <w:right w:val="nil"/>
            </w:tcBorders>
            <w:shd w:val="clear" w:color="auto" w:fill="auto"/>
            <w:noWrap/>
            <w:vAlign w:val="bottom"/>
            <w:hideMark/>
          </w:tcPr>
          <w:p w14:paraId="60317B0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+471</w:t>
            </w:r>
          </w:p>
        </w:tc>
        <w:tc>
          <w:tcPr>
            <w:tcW w:w="481" w:type="pct"/>
            <w:tcBorders>
              <w:top w:val="nil"/>
              <w:left w:val="nil"/>
              <w:bottom w:val="nil"/>
              <w:right w:val="nil"/>
            </w:tcBorders>
            <w:shd w:val="clear" w:color="auto" w:fill="auto"/>
            <w:noWrap/>
            <w:vAlign w:val="bottom"/>
            <w:hideMark/>
          </w:tcPr>
          <w:p w14:paraId="6549CE4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B7A601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0C623D6" w14:textId="77777777" w:rsidR="00782DE6" w:rsidRPr="00782DE6" w:rsidRDefault="00782DE6"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4C59806A" w14:textId="77777777" w:rsidR="00782DE6" w:rsidRPr="00782DE6"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0A03AC7" w14:textId="77777777" w:rsidR="00782DE6" w:rsidRPr="00782DE6" w:rsidRDefault="00782DE6" w:rsidP="00782DE6">
            <w:pPr>
              <w:rPr>
                <w:rFonts w:ascii="Times New Roman" w:eastAsia="Times New Roman" w:hAnsi="Times New Roman"/>
                <w:sz w:val="18"/>
                <w:szCs w:val="18"/>
                <w:lang w:val="en-AU"/>
              </w:rPr>
            </w:pPr>
          </w:p>
        </w:tc>
      </w:tr>
      <w:tr w:rsidR="00782DE6" w:rsidRPr="00782DE6" w14:paraId="044C0680" w14:textId="77777777" w:rsidTr="00782DE6">
        <w:trPr>
          <w:trHeight w:val="260"/>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724" w:type="pct"/>
            <w:tcBorders>
              <w:top w:val="nil"/>
              <w:left w:val="nil"/>
              <w:bottom w:val="single" w:sz="8" w:space="0" w:color="auto"/>
              <w:right w:val="nil"/>
            </w:tcBorders>
            <w:shd w:val="clear" w:color="auto" w:fill="auto"/>
            <w:noWrap/>
            <w:hideMark/>
          </w:tcPr>
          <w:p w14:paraId="34A1A65A" w14:textId="77777777" w:rsidR="00782DE6" w:rsidRPr="00782DE6" w:rsidRDefault="00782DE6" w:rsidP="00782DE6">
            <w:pPr>
              <w:rPr>
                <w:rFonts w:ascii="Times New Roman" w:eastAsia="Times New Roman" w:hAnsi="Times New Roman"/>
                <w:sz w:val="18"/>
                <w:szCs w:val="18"/>
                <w:u w:val="single"/>
                <w:lang w:val="en-AU"/>
              </w:rPr>
            </w:pPr>
            <w:r w:rsidRPr="00782DE6">
              <w:rPr>
                <w:rFonts w:ascii="Times New Roman" w:eastAsia="Times New Roman" w:hAnsi="Times New Roman"/>
                <w:sz w:val="18"/>
                <w:szCs w:val="18"/>
                <w:u w:val="single"/>
                <w:lang w:val="en-AU"/>
              </w:rPr>
              <w:t> </w:t>
            </w:r>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487" w:type="pct"/>
            <w:tcBorders>
              <w:top w:val="nil"/>
              <w:left w:val="nil"/>
              <w:bottom w:val="single" w:sz="8" w:space="0" w:color="auto"/>
              <w:right w:val="nil"/>
            </w:tcBorders>
            <w:shd w:val="clear" w:color="auto" w:fill="auto"/>
            <w:hideMark/>
          </w:tcPr>
          <w:p w14:paraId="52BDDD7D"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239" w:type="pct"/>
            <w:tcBorders>
              <w:top w:val="nil"/>
              <w:left w:val="nil"/>
              <w:bottom w:val="single" w:sz="8" w:space="0" w:color="auto"/>
              <w:right w:val="nil"/>
            </w:tcBorders>
            <w:shd w:val="clear" w:color="auto" w:fill="auto"/>
            <w:noWrap/>
            <w:hideMark/>
          </w:tcPr>
          <w:p w14:paraId="58E6F8ED" w14:textId="77777777" w:rsidR="00782DE6" w:rsidRPr="00782DE6" w:rsidRDefault="00782DE6" w:rsidP="00782DE6">
            <w:pP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c>
          <w:tcPr>
            <w:tcW w:w="882" w:type="pct"/>
            <w:tcBorders>
              <w:top w:val="nil"/>
              <w:left w:val="nil"/>
              <w:bottom w:val="single" w:sz="8" w:space="0" w:color="auto"/>
              <w:right w:val="nil"/>
            </w:tcBorders>
            <w:shd w:val="clear" w:color="auto" w:fill="auto"/>
            <w:noWrap/>
            <w:hideMark/>
          </w:tcPr>
          <w:p w14:paraId="2FE877E3" w14:textId="77777777" w:rsidR="00782DE6" w:rsidRPr="00782DE6" w:rsidRDefault="00782DE6" w:rsidP="00782DE6">
            <w:pPr>
              <w:jc w:val="center"/>
              <w:rPr>
                <w:rFonts w:ascii="Times New Roman" w:eastAsia="Times New Roman" w:hAnsi="Times New Roman"/>
                <w:sz w:val="18"/>
                <w:szCs w:val="18"/>
                <w:lang w:val="en-AU"/>
              </w:rPr>
            </w:pPr>
            <w:r w:rsidRPr="00782DE6">
              <w:rPr>
                <w:rFonts w:ascii="Times New Roman" w:eastAsia="Times New Roman" w:hAnsi="Times New Roman"/>
                <w:sz w:val="18"/>
                <w:szCs w:val="18"/>
                <w:lang w:val="en-AU"/>
              </w:rPr>
              <w:t> </w:t>
            </w:r>
          </w:p>
        </w:tc>
      </w:tr>
    </w:tbl>
    <w:p w14:paraId="41CC7B6C" w14:textId="77777777" w:rsidR="00CC4670" w:rsidRDefault="00CC4670" w:rsidP="00A30B9C">
      <w:pPr>
        <w:rPr>
          <w:rFonts w:ascii="Times New Roman" w:hAnsi="Times New Roman"/>
        </w:rPr>
      </w:pPr>
      <w:r>
        <w:rPr>
          <w:rFonts w:ascii="Times New Roman" w:eastAsia="Times New Roman" w:hAnsi="Times New Roman"/>
          <w:color w:val="000000"/>
          <w:sz w:val="20"/>
          <w:szCs w:val="20"/>
        </w:rPr>
        <w:t>§</w:t>
      </w:r>
      <w:r w:rsidR="00A30B9C">
        <w:rPr>
          <w:rFonts w:ascii="Times New Roman" w:hAnsi="Times New Roman"/>
        </w:rPr>
        <w:t>Detectability (</w:t>
      </w:r>
      <w:r w:rsidR="00A30B9C">
        <w:rPr>
          <w:rFonts w:ascii="Times New Roman" w:hAnsi="Times New Roman"/>
          <w:i/>
        </w:rPr>
        <w:t>p</w:t>
      </w:r>
      <w:r w:rsidR="00A30B9C">
        <w:rPr>
          <w:rFonts w:ascii="Times New Roman" w:hAnsi="Times New Roman"/>
        </w:rPr>
        <w:t xml:space="preserve">) for the historical (H) and modern (M) era is the average detectability of a given species over all sites within that region. </w:t>
      </w:r>
    </w:p>
    <w:p w14:paraId="1C307987" w14:textId="77777777" w:rsidR="00CC4670" w:rsidRDefault="00CC4670" w:rsidP="00A30B9C">
      <w:pPr>
        <w:rPr>
          <w:rFonts w:ascii="Times New Roman" w:hAnsi="Times New Roman"/>
        </w:rPr>
      </w:pPr>
      <w:r w:rsidRPr="0052076B">
        <w:rPr>
          <w:rFonts w:ascii="American Typewriter" w:eastAsia="Times New Roman" w:hAnsi="American Typewriter" w:cs="American Typewriter"/>
        </w:rPr>
        <w:t>†</w:t>
      </w:r>
      <w:r w:rsidR="00A30B9C">
        <w:rPr>
          <w:rFonts w:ascii="Times New Roman" w:hAnsi="Times New Roman"/>
        </w:rPr>
        <w:t xml:space="preserve">The best performing occupancy model is given with the corresponding </w:t>
      </w:r>
      <w:proofErr w:type="spellStart"/>
      <w:r w:rsidR="00A30B9C">
        <w:rPr>
          <w:rFonts w:ascii="Times New Roman" w:hAnsi="Times New Roman"/>
        </w:rPr>
        <w:t>AICc</w:t>
      </w:r>
      <w:proofErr w:type="spellEnd"/>
      <w:r w:rsidR="00A30B9C">
        <w:rPr>
          <w:rFonts w:ascii="Times New Roman" w:hAnsi="Times New Roman"/>
        </w:rPr>
        <w:t xml:space="preserve"> weight. </w:t>
      </w:r>
    </w:p>
    <w:p w14:paraId="1369051B" w14:textId="635E72CB" w:rsidR="00CC4670" w:rsidRDefault="009160F7" w:rsidP="00A30B9C">
      <w:pPr>
        <w:rPr>
          <w:rFonts w:ascii="Times New Roman" w:hAnsi="Times New Roman"/>
        </w:rPr>
      </w:pPr>
      <w:r>
        <w:rPr>
          <w:rFonts w:ascii="Times New Roman" w:eastAsia="Times New Roman" w:hAnsi="Times New Roman"/>
          <w:color w:val="000000"/>
          <w:sz w:val="20"/>
          <w:szCs w:val="20"/>
        </w:rPr>
        <w:t>¶</w:t>
      </w:r>
      <w:r w:rsidR="00A30B9C">
        <w:rPr>
          <w:rFonts w:ascii="Times New Roman" w:hAnsi="Times New Roman"/>
        </w:rPr>
        <w:t xml:space="preserve">Historical life zone was used to determine whether a species was classified as a low elevation species (L), high elevation species (H) or widespread species (W) following Moritz et al. (2008). </w:t>
      </w:r>
    </w:p>
    <w:p w14:paraId="4F3AB3CE" w14:textId="3EF59E99" w:rsidR="00A30B9C" w:rsidRPr="00616456" w:rsidRDefault="00A30B9C" w:rsidP="00A30B9C">
      <w:pPr>
        <w:rPr>
          <w:rFonts w:ascii="Times New Roman" w:hAnsi="Times New Roman"/>
          <w:vertAlign w:val="subscript"/>
        </w:rPr>
      </w:pPr>
      <w:r>
        <w:rPr>
          <w:rFonts w:ascii="Times New Roman" w:hAnsi="Times New Roman"/>
        </w:rPr>
        <w:t>Species not subject to occupancy modeling are designated with an asterisk (*) and those with a statistically significant, but biologically trivial limit shift (i.e., &lt;</w:t>
      </w:r>
      <w:r w:rsidRPr="009D4E93">
        <w:rPr>
          <w:rFonts w:ascii="Times New Roman" w:hAnsi="Times New Roman"/>
        </w:rPr>
        <w:t>10% of the species</w:t>
      </w:r>
      <w:r>
        <w:rPr>
          <w:rFonts w:ascii="Times New Roman" w:hAnsi="Times New Roman"/>
        </w:rPr>
        <w:t>’</w:t>
      </w:r>
      <w:r w:rsidRPr="009D4E93">
        <w:rPr>
          <w:rFonts w:ascii="Times New Roman" w:hAnsi="Times New Roman"/>
        </w:rPr>
        <w:t xml:space="preserve"> historical elevation range and </w:t>
      </w:r>
      <w:r>
        <w:rPr>
          <w:rFonts w:ascii="Times New Roman" w:hAnsi="Times New Roman"/>
        </w:rPr>
        <w:t>&lt;</w:t>
      </w:r>
      <w:r w:rsidRPr="009D4E93">
        <w:rPr>
          <w:rFonts w:ascii="Times New Roman" w:hAnsi="Times New Roman"/>
        </w:rPr>
        <w:t>100 m</w:t>
      </w:r>
      <w:r>
        <w:rPr>
          <w:rFonts w:ascii="Times New Roman" w:hAnsi="Times New Roman"/>
        </w:rPr>
        <w:t>eters in elevation; see Methods) are represented by a double dagger (</w:t>
      </w:r>
      <w:r w:rsidRPr="00782DE6">
        <w:rPr>
          <w:rFonts w:ascii="Times New Roman" w:eastAsia="Times New Roman" w:hAnsi="Times New Roman"/>
          <w:sz w:val="18"/>
          <w:szCs w:val="18"/>
          <w:lang w:val="en-AU"/>
        </w:rPr>
        <w:t>‡</w:t>
      </w:r>
      <w:r>
        <w:rPr>
          <w:rFonts w:ascii="Times New Roman" w:hAnsi="Times New Roman"/>
        </w:rPr>
        <w:t>).</w:t>
      </w:r>
    </w:p>
    <w:p w14:paraId="6A1E5964" w14:textId="77777777" w:rsidR="00782DE6" w:rsidRPr="005F6B64" w:rsidRDefault="00782DE6" w:rsidP="00B70B92">
      <w:pPr>
        <w:rPr>
          <w:rFonts w:ascii="Times New Roman" w:hAnsi="Times New Roman"/>
        </w:rPr>
      </w:pPr>
    </w:p>
    <w:p w14:paraId="70BE3AA5" w14:textId="30A91B07" w:rsidR="00B70B92" w:rsidRDefault="00B70B92" w:rsidP="001B7301">
      <w:pPr>
        <w:spacing w:line="480" w:lineRule="auto"/>
        <w:rPr>
          <w:rFonts w:ascii="Times New Roman" w:hAnsi="Times New Roman"/>
        </w:rPr>
      </w:pPr>
    </w:p>
    <w:p w14:paraId="3815C178" w14:textId="77777777" w:rsidR="00B70B92" w:rsidRDefault="00B70B92" w:rsidP="001B7301">
      <w:pPr>
        <w:spacing w:line="480" w:lineRule="auto"/>
        <w:rPr>
          <w:rFonts w:ascii="Times New Roman" w:hAnsi="Times New Roman"/>
        </w:rPr>
      </w:pPr>
    </w:p>
    <w:p w14:paraId="30DBA6DE" w14:textId="77777777" w:rsidR="00B70B92" w:rsidRDefault="00B70B92" w:rsidP="001B7301">
      <w:pPr>
        <w:spacing w:line="480" w:lineRule="auto"/>
        <w:rPr>
          <w:rFonts w:ascii="Times New Roman" w:hAnsi="Times New Roman"/>
        </w:rPr>
        <w:sectPr w:rsidR="00B70B92" w:rsidSect="00B70B92">
          <w:pgSz w:w="16840" w:h="11900" w:orient="landscape"/>
          <w:pgMar w:top="720" w:right="720" w:bottom="720" w:left="720" w:header="709" w:footer="709" w:gutter="0"/>
          <w:lnNumType w:countBy="1" w:restart="continuous"/>
          <w:cols w:space="708"/>
          <w:docGrid w:linePitch="360"/>
        </w:sectPr>
      </w:pPr>
    </w:p>
    <w:p w14:paraId="5CBDD846" w14:textId="285D3B50" w:rsidR="001B7301" w:rsidRPr="00CB14CA" w:rsidRDefault="00044C59" w:rsidP="00CB14CA">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Figure Legends</w:t>
      </w:r>
    </w:p>
    <w:p w14:paraId="49D99025" w14:textId="2C8EDE6E" w:rsidR="00C7294F" w:rsidRDefault="00633FA7" w:rsidP="00CB14CA">
      <w:pPr>
        <w:spacing w:line="480" w:lineRule="auto"/>
        <w:rPr>
          <w:rFonts w:ascii="Times New Roman" w:hAnsi="Times New Roman"/>
        </w:rPr>
      </w:pPr>
      <w:r>
        <w:rPr>
          <w:rFonts w:ascii="Times New Roman" w:hAnsi="Times New Roman"/>
        </w:rPr>
        <w:t xml:space="preserve">Figure 1. </w:t>
      </w:r>
      <w:r w:rsidR="00AA0F0E">
        <w:rPr>
          <w:rFonts w:ascii="Times New Roman" w:hAnsi="Times New Roman"/>
        </w:rPr>
        <w:t xml:space="preserve">(A) Map of historical survey localities in relation to </w:t>
      </w:r>
      <w:r w:rsidR="00984FCD">
        <w:rPr>
          <w:rFonts w:ascii="Times New Roman" w:hAnsi="Times New Roman"/>
        </w:rPr>
        <w:t xml:space="preserve">survey </w:t>
      </w:r>
      <w:r w:rsidR="00AA0F0E">
        <w:rPr>
          <w:rFonts w:ascii="Times New Roman" w:hAnsi="Times New Roman"/>
        </w:rPr>
        <w:t xml:space="preserve">region and life zone. (B) Change in </w:t>
      </w:r>
      <w:r w:rsidR="00984FCD">
        <w:rPr>
          <w:rFonts w:ascii="Times New Roman" w:hAnsi="Times New Roman"/>
        </w:rPr>
        <w:t>minimum</w:t>
      </w:r>
      <w:r w:rsidR="00AA0F0E">
        <w:rPr>
          <w:rFonts w:ascii="Times New Roman" w:hAnsi="Times New Roman"/>
        </w:rPr>
        <w:t xml:space="preserve"> temperature (red) </w:t>
      </w:r>
      <w:r w:rsidR="00AA0F0E" w:rsidRPr="00984FCD">
        <w:rPr>
          <w:rFonts w:ascii="Times New Roman" w:hAnsi="Times New Roman"/>
        </w:rPr>
        <w:t>and mean annual</w:t>
      </w:r>
      <w:r w:rsidR="00AA0F0E">
        <w:rPr>
          <w:rFonts w:ascii="Times New Roman" w:hAnsi="Times New Roman"/>
        </w:rPr>
        <w:t xml:space="preserve"> precipitation (blue) between the historical (base of arrow) and modern (tip of arrow) eras across elevation. (C) Average expectation of elevation shift in the modern era to achieve the same value of </w:t>
      </w:r>
      <w:r w:rsidR="00984FCD">
        <w:rPr>
          <w:rFonts w:ascii="Times New Roman" w:hAnsi="Times New Roman"/>
        </w:rPr>
        <w:t xml:space="preserve">minimum </w:t>
      </w:r>
      <w:r w:rsidR="00AA0F0E">
        <w:rPr>
          <w:rFonts w:ascii="Times New Roman" w:hAnsi="Times New Roman"/>
        </w:rPr>
        <w:t xml:space="preserve">temperature (red squares) or </w:t>
      </w:r>
      <w:r w:rsidR="00AA0F0E" w:rsidRPr="00984FCD">
        <w:rPr>
          <w:rFonts w:ascii="Times New Roman" w:hAnsi="Times New Roman"/>
        </w:rPr>
        <w:t>mean annual</w:t>
      </w:r>
      <w:r w:rsidR="00AA0F0E">
        <w:rPr>
          <w:rFonts w:ascii="Times New Roman" w:hAnsi="Times New Roman"/>
        </w:rPr>
        <w:t xml:space="preserve"> precipitation (blue triangles) as historical localities across elevation, based on our </w:t>
      </w:r>
      <w:r w:rsidR="00E14F49">
        <w:rPr>
          <w:rFonts w:ascii="Times New Roman" w:hAnsi="Times New Roman"/>
        </w:rPr>
        <w:t xml:space="preserve">climatic </w:t>
      </w:r>
      <w:r w:rsidR="00AA0F0E">
        <w:rPr>
          <w:rFonts w:ascii="Times New Roman" w:hAnsi="Times New Roman"/>
        </w:rPr>
        <w:t xml:space="preserve">nearest neighbor </w:t>
      </w:r>
      <w:r w:rsidR="00E14F49">
        <w:rPr>
          <w:rFonts w:ascii="Times New Roman" w:hAnsi="Times New Roman"/>
        </w:rPr>
        <w:t>analysis (see Methods)</w:t>
      </w:r>
      <w:r w:rsidR="00AA0F0E">
        <w:rPr>
          <w:rFonts w:ascii="Times New Roman" w:hAnsi="Times New Roman"/>
        </w:rPr>
        <w:t>.</w:t>
      </w:r>
    </w:p>
    <w:p w14:paraId="339D6C14" w14:textId="77777777" w:rsidR="00C80A47" w:rsidRDefault="00C80A47" w:rsidP="00CB14CA">
      <w:pPr>
        <w:spacing w:line="480" w:lineRule="auto"/>
        <w:rPr>
          <w:rFonts w:ascii="Times New Roman" w:hAnsi="Times New Roman"/>
        </w:rPr>
      </w:pPr>
    </w:p>
    <w:p w14:paraId="38231168" w14:textId="4AA4A9E3" w:rsidR="00C80A47" w:rsidRDefault="00C80A47" w:rsidP="00CB14CA">
      <w:pPr>
        <w:spacing w:line="480" w:lineRule="auto"/>
        <w:rPr>
          <w:rFonts w:ascii="Times New Roman" w:hAnsi="Times New Roman"/>
        </w:rPr>
      </w:pPr>
      <w:r>
        <w:rPr>
          <w:rFonts w:ascii="Times New Roman" w:hAnsi="Times New Roman"/>
        </w:rPr>
        <w:t xml:space="preserve">Figure 2. </w:t>
      </w:r>
      <w:r w:rsidR="008D1A97">
        <w:rPr>
          <w:rFonts w:ascii="Times New Roman" w:hAnsi="Times New Roman"/>
        </w:rPr>
        <w:t xml:space="preserve">Elevation range limit shifts by region of </w:t>
      </w:r>
      <w:r w:rsidR="00FB6371">
        <w:rPr>
          <w:rFonts w:ascii="Times New Roman" w:hAnsi="Times New Roman"/>
        </w:rPr>
        <w:t xml:space="preserve">the </w:t>
      </w:r>
      <w:proofErr w:type="gramStart"/>
      <w:r w:rsidR="008D1A97">
        <w:rPr>
          <w:rFonts w:ascii="Times New Roman" w:hAnsi="Times New Roman"/>
        </w:rPr>
        <w:t xml:space="preserve">34 </w:t>
      </w:r>
      <w:r w:rsidR="00FB6371">
        <w:rPr>
          <w:rFonts w:ascii="Times New Roman" w:hAnsi="Times New Roman"/>
        </w:rPr>
        <w:t>modeled</w:t>
      </w:r>
      <w:proofErr w:type="gramEnd"/>
      <w:r w:rsidR="00FB6371">
        <w:rPr>
          <w:rFonts w:ascii="Times New Roman" w:hAnsi="Times New Roman"/>
        </w:rPr>
        <w:t xml:space="preserve"> </w:t>
      </w:r>
      <w:r w:rsidR="008D1A97">
        <w:rPr>
          <w:rFonts w:ascii="Times New Roman" w:hAnsi="Times New Roman"/>
        </w:rPr>
        <w:t>species, arranged by increasing average elevation range. Species were classified as low elevation (</w:t>
      </w:r>
      <w:r w:rsidR="00E9093C">
        <w:rPr>
          <w:rFonts w:ascii="Times New Roman" w:hAnsi="Times New Roman"/>
        </w:rPr>
        <w:t>0</w:t>
      </w:r>
      <w:r w:rsidR="008D1A97">
        <w:rPr>
          <w:rFonts w:ascii="Times New Roman" w:hAnsi="Times New Roman"/>
        </w:rPr>
        <w:t>1 – 12), high elevation (15 – 33), or widespread species (13 and 14) based on their range limit</w:t>
      </w:r>
      <w:r w:rsidR="00253568">
        <w:rPr>
          <w:rFonts w:ascii="Times New Roman" w:hAnsi="Times New Roman"/>
        </w:rPr>
        <w:t>s</w:t>
      </w:r>
      <w:r w:rsidR="008D1A97">
        <w:rPr>
          <w:rFonts w:ascii="Times New Roman" w:hAnsi="Times New Roman"/>
        </w:rPr>
        <w:t xml:space="preserve"> in relation to life zone (see Moritz et al. 2008). </w:t>
      </w:r>
      <w:r w:rsidR="00253568">
        <w:rPr>
          <w:rFonts w:ascii="Times New Roman" w:hAnsi="Times New Roman"/>
        </w:rPr>
        <w:t xml:space="preserve">For each species, statistically significant elevation range contractions (red) and expansions (yellow) between the historical and modern eras are shown, along with non-significant contractions (gray) and expansions (white). Black represents elevations occupied in both eras. </w:t>
      </w:r>
      <w:proofErr w:type="spellStart"/>
      <w:r w:rsidR="00253568" w:rsidRPr="00E9093C">
        <w:rPr>
          <w:rFonts w:ascii="Times New Roman" w:hAnsi="Times New Roman"/>
          <w:i/>
        </w:rPr>
        <w:t>Neotoma</w:t>
      </w:r>
      <w:proofErr w:type="spellEnd"/>
      <w:r w:rsidR="00253568" w:rsidRPr="00E9093C">
        <w:rPr>
          <w:rFonts w:ascii="Times New Roman" w:hAnsi="Times New Roman"/>
          <w:i/>
        </w:rPr>
        <w:t xml:space="preserve"> </w:t>
      </w:r>
      <w:proofErr w:type="spellStart"/>
      <w:r w:rsidR="00253568" w:rsidRPr="00E9093C">
        <w:rPr>
          <w:rFonts w:ascii="Times New Roman" w:hAnsi="Times New Roman"/>
          <w:i/>
        </w:rPr>
        <w:t>fuscipes</w:t>
      </w:r>
      <w:proofErr w:type="spellEnd"/>
      <w:r w:rsidR="00253568">
        <w:rPr>
          <w:rFonts w:ascii="Times New Roman" w:hAnsi="Times New Roman"/>
        </w:rPr>
        <w:t xml:space="preserve"> </w:t>
      </w:r>
      <w:r w:rsidR="00B70B92">
        <w:rPr>
          <w:rFonts w:ascii="Times New Roman" w:hAnsi="Times New Roman"/>
        </w:rPr>
        <w:t xml:space="preserve">(06), found only in Lassen, </w:t>
      </w:r>
      <w:r w:rsidR="00253568">
        <w:rPr>
          <w:rFonts w:ascii="Times New Roman" w:hAnsi="Times New Roman"/>
        </w:rPr>
        <w:t xml:space="preserve">and </w:t>
      </w:r>
      <w:r w:rsidR="00253568" w:rsidRPr="00E9093C">
        <w:rPr>
          <w:rFonts w:ascii="Times New Roman" w:hAnsi="Times New Roman"/>
          <w:i/>
        </w:rPr>
        <w:t xml:space="preserve">N. </w:t>
      </w:r>
      <w:proofErr w:type="spellStart"/>
      <w:r w:rsidR="00253568" w:rsidRPr="00E9093C">
        <w:rPr>
          <w:rFonts w:ascii="Times New Roman" w:hAnsi="Times New Roman"/>
          <w:i/>
        </w:rPr>
        <w:t>macrotis</w:t>
      </w:r>
      <w:proofErr w:type="spellEnd"/>
      <w:r w:rsidR="00B70B92">
        <w:rPr>
          <w:rFonts w:ascii="Times New Roman" w:hAnsi="Times New Roman"/>
        </w:rPr>
        <w:t>, found only in Yosemite and Sequoia</w:t>
      </w:r>
      <w:r w:rsidR="00E9093C">
        <w:rPr>
          <w:rFonts w:ascii="Times New Roman" w:hAnsi="Times New Roman"/>
        </w:rPr>
        <w:t>, are</w:t>
      </w:r>
      <w:r w:rsidR="00253568">
        <w:rPr>
          <w:rFonts w:ascii="Times New Roman" w:hAnsi="Times New Roman"/>
        </w:rPr>
        <w:t xml:space="preserve"> analyzed separately in the occupancy analysis, but are displayed together for convenience. </w:t>
      </w:r>
    </w:p>
    <w:p w14:paraId="1B41E795" w14:textId="77777777" w:rsidR="00647C2B" w:rsidRDefault="00647C2B" w:rsidP="00CB14CA">
      <w:pPr>
        <w:spacing w:line="480" w:lineRule="auto"/>
        <w:rPr>
          <w:rFonts w:ascii="Times New Roman" w:hAnsi="Times New Roman"/>
        </w:rPr>
      </w:pPr>
    </w:p>
    <w:p w14:paraId="0473C45D" w14:textId="4527AC6E" w:rsidR="00647C2B" w:rsidRPr="00647C2B" w:rsidRDefault="00647C2B" w:rsidP="00647C2B">
      <w:pPr>
        <w:spacing w:line="480" w:lineRule="auto"/>
        <w:rPr>
          <w:rFonts w:ascii="Times New Roman" w:hAnsi="Times New Roman"/>
        </w:rPr>
      </w:pPr>
      <w:r w:rsidRPr="00647C2B">
        <w:rPr>
          <w:rFonts w:ascii="Times New Roman" w:hAnsi="Times New Roman"/>
        </w:rPr>
        <w:t>Figure 3</w:t>
      </w:r>
      <w:r w:rsidR="007160F0">
        <w:rPr>
          <w:rFonts w:ascii="Times New Roman" w:hAnsi="Times New Roman"/>
        </w:rPr>
        <w:t>.</w:t>
      </w:r>
      <w:r w:rsidRPr="00647C2B">
        <w:rPr>
          <w:rFonts w:ascii="Times New Roman" w:hAnsi="Times New Roman"/>
        </w:rPr>
        <w:t xml:space="preserve">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colors of arrows indicate whether the shift resulted in an expansion (yellow) or contraction (red).</w:t>
      </w:r>
    </w:p>
    <w:p w14:paraId="6840E20C" w14:textId="77777777" w:rsidR="00647C2B" w:rsidRPr="00647C2B" w:rsidRDefault="00647C2B" w:rsidP="00647C2B">
      <w:pPr>
        <w:spacing w:line="480" w:lineRule="auto"/>
        <w:rPr>
          <w:rFonts w:ascii="Times New Roman" w:hAnsi="Times New Roman"/>
        </w:rPr>
      </w:pPr>
    </w:p>
    <w:p w14:paraId="1C2CE464" w14:textId="12BE56ED" w:rsidR="00647C2B" w:rsidRDefault="00647C2B" w:rsidP="00647C2B">
      <w:pPr>
        <w:spacing w:line="480" w:lineRule="auto"/>
        <w:rPr>
          <w:rFonts w:ascii="Times New Roman" w:hAnsi="Times New Roman"/>
        </w:rPr>
      </w:pPr>
      <w:r w:rsidRPr="00647C2B">
        <w:rPr>
          <w:rFonts w:ascii="Times New Roman" w:hAnsi="Times New Roman"/>
        </w:rPr>
        <w:t>Figure 4</w:t>
      </w:r>
      <w:r w:rsidR="007160F0">
        <w:rPr>
          <w:rFonts w:ascii="Times New Roman" w:hAnsi="Times New Roman"/>
        </w:rPr>
        <w:t>.</w:t>
      </w:r>
      <w:r w:rsidRPr="00647C2B">
        <w:rPr>
          <w:rFonts w:ascii="Times New Roman" w:hAnsi="Times New Roman"/>
        </w:rPr>
        <w:t xml:space="preserve"> Percent of observed significant shifts of elevation limits for all species, low and high elevation species that are consistent </w:t>
      </w:r>
      <w:r w:rsidR="007160F0">
        <w:rPr>
          <w:rFonts w:ascii="Times New Roman" w:hAnsi="Times New Roman"/>
        </w:rPr>
        <w:t xml:space="preserve">(black bar) or inconsistent (grey bar) </w:t>
      </w:r>
      <w:r w:rsidRPr="00647C2B">
        <w:rPr>
          <w:rFonts w:ascii="Times New Roman" w:hAnsi="Times New Roman"/>
        </w:rPr>
        <w:t>with the predictions from an overall warming model (i.e.</w:t>
      </w:r>
      <w:r w:rsidR="007160F0">
        <w:rPr>
          <w:rFonts w:ascii="Times New Roman" w:hAnsi="Times New Roman"/>
        </w:rPr>
        <w:t>,</w:t>
      </w:r>
      <w:r w:rsidRPr="00647C2B">
        <w:rPr>
          <w:rFonts w:ascii="Times New Roman" w:hAnsi="Times New Roman"/>
        </w:rPr>
        <w:t xml:space="preserve"> all up) and with nearest neighbor analyses for each of the four </w:t>
      </w:r>
      <w:r w:rsidR="00C43D4C">
        <w:rPr>
          <w:rFonts w:ascii="Times New Roman" w:hAnsi="Times New Roman"/>
        </w:rPr>
        <w:t>BIOCLIM</w:t>
      </w:r>
      <w:r w:rsidRPr="00647C2B">
        <w:rPr>
          <w:rFonts w:ascii="Times New Roman" w:hAnsi="Times New Roman"/>
        </w:rPr>
        <w:t xml:space="preserve"> variables. Symbols above bars </w:t>
      </w:r>
      <w:r w:rsidR="007160F0">
        <w:rPr>
          <w:rFonts w:ascii="Times New Roman" w:hAnsi="Times New Roman"/>
        </w:rPr>
        <w:t>denote</w:t>
      </w:r>
      <w:r w:rsidRPr="00647C2B">
        <w:rPr>
          <w:rFonts w:ascii="Times New Roman" w:hAnsi="Times New Roman"/>
        </w:rPr>
        <w:t xml:space="preserve"> predictions </w:t>
      </w:r>
      <w:r w:rsidR="007160F0">
        <w:rPr>
          <w:rFonts w:ascii="Times New Roman" w:hAnsi="Times New Roman"/>
        </w:rPr>
        <w:t xml:space="preserve">that </w:t>
      </w:r>
      <w:r w:rsidRPr="00647C2B">
        <w:rPr>
          <w:rFonts w:ascii="Times New Roman" w:hAnsi="Times New Roman"/>
        </w:rPr>
        <w:t>were significantly better than random</w:t>
      </w:r>
      <w:r w:rsidR="007160F0">
        <w:rPr>
          <w:rFonts w:ascii="Times New Roman" w:hAnsi="Times New Roman"/>
        </w:rPr>
        <w:t xml:space="preserve"> (* = </w:t>
      </w:r>
      <w:r w:rsidR="007160F0">
        <w:rPr>
          <w:rFonts w:ascii="Times New Roman" w:hAnsi="Times New Roman"/>
          <w:i/>
        </w:rPr>
        <w:t>p</w:t>
      </w:r>
      <w:r w:rsidR="007160F0">
        <w:rPr>
          <w:rFonts w:ascii="Times New Roman" w:hAnsi="Times New Roman"/>
        </w:rPr>
        <w:t xml:space="preserve"> &lt; 0.05, </w:t>
      </w:r>
      <w:r w:rsidR="007160F0" w:rsidRPr="007160F0">
        <w:rPr>
          <w:rFonts w:ascii="Times New Roman" w:hAnsi="Times New Roman"/>
        </w:rPr>
        <w:t>†</w:t>
      </w:r>
      <w:r w:rsidR="007160F0">
        <w:rPr>
          <w:rFonts w:ascii="Times New Roman" w:hAnsi="Times New Roman"/>
        </w:rPr>
        <w:t xml:space="preserve"> = </w:t>
      </w:r>
      <w:r w:rsidR="007160F0">
        <w:rPr>
          <w:rFonts w:ascii="Times New Roman" w:hAnsi="Times New Roman"/>
          <w:i/>
        </w:rPr>
        <w:t xml:space="preserve">p </w:t>
      </w:r>
      <w:r w:rsidR="007160F0">
        <w:rPr>
          <w:rFonts w:ascii="Times New Roman" w:hAnsi="Times New Roman"/>
        </w:rPr>
        <w:t>0.10)</w:t>
      </w:r>
      <w:r w:rsidRPr="00647C2B">
        <w:rPr>
          <w:rFonts w:ascii="Times New Roman" w:hAnsi="Times New Roman"/>
        </w:rPr>
        <w:t>.</w:t>
      </w:r>
    </w:p>
    <w:p w14:paraId="1A91EEFA" w14:textId="31138D24" w:rsidR="006C7F7F" w:rsidRPr="00CB14CA" w:rsidRDefault="006C7F7F" w:rsidP="006C7F7F">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Supplemental Figure Legends</w:t>
      </w:r>
    </w:p>
    <w:p w14:paraId="238132C7" w14:textId="77777777" w:rsidR="00647C2B" w:rsidRDefault="00647C2B" w:rsidP="00647C2B">
      <w:pPr>
        <w:spacing w:line="480" w:lineRule="auto"/>
        <w:rPr>
          <w:rFonts w:ascii="Times New Roman" w:hAnsi="Times New Roman"/>
        </w:rPr>
      </w:pPr>
    </w:p>
    <w:p w14:paraId="5BBD1AFA" w14:textId="695391B5" w:rsidR="00647C2B" w:rsidRPr="00647C2B" w:rsidRDefault="00647C2B" w:rsidP="00647C2B">
      <w:pPr>
        <w:spacing w:line="480" w:lineRule="auto"/>
        <w:rPr>
          <w:rFonts w:ascii="Times New Roman" w:hAnsi="Times New Roman"/>
        </w:rPr>
      </w:pPr>
      <w:r>
        <w:rPr>
          <w:rFonts w:ascii="Times New Roman" w:hAnsi="Times New Roman"/>
        </w:rPr>
        <w:t xml:space="preserve">Figure S1. </w:t>
      </w:r>
      <w:r w:rsidR="00E23F1F">
        <w:rPr>
          <w:rFonts w:ascii="Times New Roman" w:hAnsi="Times New Roman"/>
        </w:rPr>
        <w:t>Violin plot of B</w:t>
      </w:r>
      <w:r w:rsidR="000C00AE">
        <w:rPr>
          <w:rFonts w:ascii="Times New Roman" w:hAnsi="Times New Roman"/>
        </w:rPr>
        <w:t>IOCLIM</w:t>
      </w:r>
      <w:r w:rsidR="00E23F1F">
        <w:rPr>
          <w:rFonts w:ascii="Times New Roman" w:hAnsi="Times New Roman"/>
        </w:rPr>
        <w:t xml:space="preserve"> variables </w:t>
      </w:r>
      <w:r w:rsidR="007C0F42">
        <w:rPr>
          <w:rFonts w:ascii="Times New Roman" w:hAnsi="Times New Roman"/>
        </w:rPr>
        <w:t xml:space="preserve">(A) </w:t>
      </w:r>
      <w:r w:rsidR="00E23F1F">
        <w:rPr>
          <w:rFonts w:ascii="Times New Roman" w:hAnsi="Times New Roman"/>
        </w:rPr>
        <w:t xml:space="preserve">B1 (mean annual temperature), </w:t>
      </w:r>
      <w:r w:rsidR="007C0F42">
        <w:rPr>
          <w:rFonts w:ascii="Times New Roman" w:hAnsi="Times New Roman"/>
        </w:rPr>
        <w:t xml:space="preserve">(B) </w:t>
      </w:r>
      <w:r w:rsidR="00E23F1F">
        <w:rPr>
          <w:rFonts w:ascii="Times New Roman" w:hAnsi="Times New Roman"/>
        </w:rPr>
        <w:t>B5 (</w:t>
      </w:r>
      <w:r w:rsidR="00B3527E">
        <w:rPr>
          <w:rFonts w:ascii="Times New Roman" w:hAnsi="Times New Roman"/>
        </w:rPr>
        <w:t xml:space="preserve">maximum temperature of the warmest month), </w:t>
      </w:r>
      <w:r w:rsidR="007C0F42">
        <w:rPr>
          <w:rFonts w:ascii="Times New Roman" w:hAnsi="Times New Roman"/>
        </w:rPr>
        <w:t xml:space="preserve">(C) </w:t>
      </w:r>
      <w:r w:rsidR="00B3527E">
        <w:rPr>
          <w:rFonts w:ascii="Times New Roman" w:hAnsi="Times New Roman"/>
        </w:rPr>
        <w:t>B6 (minimum temperature of the coldest month)</w:t>
      </w:r>
      <w:r w:rsidR="00E23F1F">
        <w:rPr>
          <w:rFonts w:ascii="Times New Roman" w:hAnsi="Times New Roman"/>
        </w:rPr>
        <w:t>,</w:t>
      </w:r>
      <w:r w:rsidR="00B3527E">
        <w:rPr>
          <w:rFonts w:ascii="Times New Roman" w:hAnsi="Times New Roman"/>
        </w:rPr>
        <w:t xml:space="preserve"> and </w:t>
      </w:r>
      <w:r w:rsidR="007C0F42">
        <w:rPr>
          <w:rFonts w:ascii="Times New Roman" w:hAnsi="Times New Roman"/>
        </w:rPr>
        <w:t xml:space="preserve">(D) </w:t>
      </w:r>
      <w:r w:rsidR="00B3527E">
        <w:rPr>
          <w:rFonts w:ascii="Times New Roman" w:hAnsi="Times New Roman"/>
        </w:rPr>
        <w:t xml:space="preserve">B12 (mean annual precipitation) for </w:t>
      </w:r>
      <w:r w:rsidR="00916F03">
        <w:rPr>
          <w:rFonts w:ascii="Times New Roman" w:hAnsi="Times New Roman"/>
        </w:rPr>
        <w:t xml:space="preserve">each region in </w:t>
      </w:r>
      <w:r w:rsidR="00B3527E">
        <w:rPr>
          <w:rFonts w:ascii="Times New Roman" w:hAnsi="Times New Roman"/>
        </w:rPr>
        <w:t>the historical and modern eras</w:t>
      </w:r>
      <w:r w:rsidR="007C0F42">
        <w:rPr>
          <w:rFonts w:ascii="Times New Roman" w:hAnsi="Times New Roman"/>
        </w:rPr>
        <w:t xml:space="preserve">. Each plot represents </w:t>
      </w:r>
      <w:r w:rsidR="001E0A02">
        <w:rPr>
          <w:rFonts w:ascii="Times New Roman" w:hAnsi="Times New Roman"/>
        </w:rPr>
        <w:t xml:space="preserve">all </w:t>
      </w:r>
      <w:r w:rsidR="00A57725">
        <w:rPr>
          <w:rFonts w:ascii="Times New Roman" w:hAnsi="Times New Roman"/>
        </w:rPr>
        <w:t>cell</w:t>
      </w:r>
      <w:r w:rsidR="001E0A02">
        <w:rPr>
          <w:rFonts w:ascii="Times New Roman" w:hAnsi="Times New Roman"/>
        </w:rPr>
        <w:t xml:space="preserve">s within </w:t>
      </w:r>
      <w:r w:rsidR="00A57725">
        <w:rPr>
          <w:rFonts w:ascii="Times New Roman" w:hAnsi="Times New Roman"/>
        </w:rPr>
        <w:t>20-kilometer buffer around the minimum convex polygon that encompassed all survey sites</w:t>
      </w:r>
      <w:r w:rsidR="001E0A02">
        <w:rPr>
          <w:rFonts w:ascii="Times New Roman" w:hAnsi="Times New Roman"/>
        </w:rPr>
        <w:t>. M</w:t>
      </w:r>
      <w:r w:rsidR="00F95BAA">
        <w:rPr>
          <w:rFonts w:ascii="Times New Roman" w:hAnsi="Times New Roman"/>
        </w:rPr>
        <w:t xml:space="preserve">edian </w:t>
      </w:r>
      <w:r w:rsidR="001E0A02">
        <w:rPr>
          <w:rFonts w:ascii="Times New Roman" w:hAnsi="Times New Roman"/>
        </w:rPr>
        <w:t xml:space="preserve">and the upper and lower quartiles are represented by the </w:t>
      </w:r>
      <w:r w:rsidR="00F95BAA">
        <w:rPr>
          <w:rFonts w:ascii="Times New Roman" w:hAnsi="Times New Roman"/>
        </w:rPr>
        <w:t>white circle</w:t>
      </w:r>
      <w:r w:rsidR="001E0A02">
        <w:rPr>
          <w:rFonts w:ascii="Times New Roman" w:hAnsi="Times New Roman"/>
        </w:rPr>
        <w:t xml:space="preserve"> and</w:t>
      </w:r>
      <w:r w:rsidR="00F95BAA">
        <w:rPr>
          <w:rFonts w:ascii="Times New Roman" w:hAnsi="Times New Roman"/>
        </w:rPr>
        <w:t xml:space="preserve"> black bar</w:t>
      </w:r>
      <w:r w:rsidR="001E0A02">
        <w:rPr>
          <w:rFonts w:ascii="Times New Roman" w:hAnsi="Times New Roman"/>
        </w:rPr>
        <w:t>, respectively</w:t>
      </w:r>
      <w:r w:rsidR="00B3527E">
        <w:rPr>
          <w:rFonts w:ascii="Times New Roman" w:hAnsi="Times New Roman"/>
        </w:rPr>
        <w:t>.</w:t>
      </w:r>
      <w:r w:rsidR="00E23F1F">
        <w:rPr>
          <w:rFonts w:ascii="Times New Roman" w:hAnsi="Times New Roman"/>
        </w:rPr>
        <w:t xml:space="preserve"> </w:t>
      </w:r>
    </w:p>
    <w:p w14:paraId="014297BD" w14:textId="77777777" w:rsidR="00647C2B" w:rsidRPr="00647C2B" w:rsidRDefault="00647C2B" w:rsidP="00647C2B">
      <w:pPr>
        <w:spacing w:line="480" w:lineRule="auto"/>
        <w:rPr>
          <w:rFonts w:ascii="Times New Roman" w:hAnsi="Times New Roman"/>
        </w:rPr>
      </w:pPr>
    </w:p>
    <w:p w14:paraId="38A49ED9" w14:textId="3A814533" w:rsidR="00647C2B" w:rsidRDefault="00647C2B" w:rsidP="00CB14CA">
      <w:pPr>
        <w:spacing w:line="480" w:lineRule="auto"/>
        <w:rPr>
          <w:rFonts w:ascii="Times New Roman" w:hAnsi="Times New Roman"/>
        </w:rPr>
      </w:pPr>
      <w:r w:rsidRPr="00647C2B">
        <w:rPr>
          <w:rFonts w:ascii="Times New Roman" w:hAnsi="Times New Roman"/>
        </w:rPr>
        <w:t xml:space="preserve">Figure S2. Distribution </w:t>
      </w:r>
      <w:r w:rsidR="00044C59">
        <w:rPr>
          <w:rFonts w:ascii="Times New Roman" w:hAnsi="Times New Roman"/>
        </w:rPr>
        <w:t xml:space="preserve">by elevation and region </w:t>
      </w:r>
      <w:r w:rsidRPr="00647C2B">
        <w:rPr>
          <w:rFonts w:ascii="Times New Roman" w:hAnsi="Times New Roman"/>
        </w:rPr>
        <w:t xml:space="preserve">of all </w:t>
      </w:r>
      <w:r w:rsidRPr="00FB6371">
        <w:rPr>
          <w:rFonts w:ascii="Times New Roman" w:hAnsi="Times New Roman"/>
        </w:rPr>
        <w:t>68 species</w:t>
      </w:r>
      <w:r w:rsidRPr="00647C2B">
        <w:rPr>
          <w:rFonts w:ascii="Times New Roman" w:hAnsi="Times New Roman"/>
        </w:rPr>
        <w:t xml:space="preserve"> of small mammal </w:t>
      </w:r>
      <w:r w:rsidR="00FB6371">
        <w:rPr>
          <w:rFonts w:ascii="Times New Roman" w:hAnsi="Times New Roman"/>
        </w:rPr>
        <w:t>detected within the study regions over both eras</w:t>
      </w:r>
      <w:r w:rsidRPr="00647C2B">
        <w:rPr>
          <w:rFonts w:ascii="Times New Roman" w:hAnsi="Times New Roman"/>
        </w:rPr>
        <w:t xml:space="preserve">. Green diamonds and crosses represent species presences recorded through </w:t>
      </w:r>
      <w:r w:rsidR="00FB6371">
        <w:rPr>
          <w:rFonts w:ascii="Times New Roman" w:hAnsi="Times New Roman"/>
        </w:rPr>
        <w:t xml:space="preserve">quantitative </w:t>
      </w:r>
      <w:r w:rsidRPr="00647C2B">
        <w:rPr>
          <w:rFonts w:ascii="Times New Roman" w:hAnsi="Times New Roman"/>
        </w:rPr>
        <w:t>(e.g., Sherman live trap) or non-</w:t>
      </w:r>
      <w:r w:rsidR="00FB6371">
        <w:rPr>
          <w:rFonts w:ascii="Times New Roman" w:hAnsi="Times New Roman"/>
        </w:rPr>
        <w:t>quantitative</w:t>
      </w:r>
      <w:r w:rsidRPr="00647C2B">
        <w:rPr>
          <w:rFonts w:ascii="Times New Roman" w:hAnsi="Times New Roman"/>
        </w:rPr>
        <w:t xml:space="preserve"> (e.g., Shotgun) trapping effort, respectively. Blue crosses represent species presence</w:t>
      </w:r>
      <w:r w:rsidR="00E23F1F">
        <w:rPr>
          <w:rFonts w:ascii="Times New Roman" w:hAnsi="Times New Roman"/>
        </w:rPr>
        <w:t>s</w:t>
      </w:r>
      <w:r w:rsidRPr="00647C2B">
        <w:rPr>
          <w:rFonts w:ascii="Times New Roman" w:hAnsi="Times New Roman"/>
        </w:rPr>
        <w:t xml:space="preserve"> recorded through observation alone. For species subject to detectability analysis, the size of the open circle represents site-specific detectability. Grey circles represent elevation of </w:t>
      </w:r>
      <w:r w:rsidR="00E23F1F">
        <w:rPr>
          <w:rFonts w:ascii="Times New Roman" w:hAnsi="Times New Roman"/>
        </w:rPr>
        <w:t xml:space="preserve">surveyed </w:t>
      </w:r>
      <w:r w:rsidRPr="00647C2B">
        <w:rPr>
          <w:rFonts w:ascii="Times New Roman" w:hAnsi="Times New Roman"/>
        </w:rPr>
        <w:t>sites for those species not subject to detectability analysis.</w:t>
      </w:r>
    </w:p>
    <w:p w14:paraId="3B9DF645" w14:textId="77777777" w:rsidR="00220FD9" w:rsidRDefault="00220FD9" w:rsidP="00CB14CA">
      <w:pPr>
        <w:spacing w:line="480" w:lineRule="auto"/>
        <w:rPr>
          <w:rFonts w:ascii="Times New Roman" w:hAnsi="Times New Roman"/>
        </w:rPr>
      </w:pPr>
    </w:p>
    <w:p w14:paraId="2C62571C" w14:textId="73358A26" w:rsidR="00220FD9" w:rsidRPr="00633FA7" w:rsidRDefault="00220FD9" w:rsidP="00CB14CA">
      <w:pPr>
        <w:spacing w:line="480" w:lineRule="auto"/>
        <w:rPr>
          <w:rFonts w:ascii="Times New Roman" w:hAnsi="Times New Roman"/>
        </w:rPr>
      </w:pPr>
      <w:r>
        <w:rPr>
          <w:rFonts w:ascii="Times New Roman" w:hAnsi="Times New Roman"/>
        </w:rPr>
        <w:t xml:space="preserve">Figure S3. Occupancy curves </w:t>
      </w:r>
      <w:r w:rsidR="004954D1">
        <w:rPr>
          <w:rFonts w:ascii="Times New Roman" w:hAnsi="Times New Roman"/>
        </w:rPr>
        <w:t xml:space="preserve">in the historical and modern eras </w:t>
      </w:r>
      <w:r>
        <w:rPr>
          <w:rFonts w:ascii="Times New Roman" w:hAnsi="Times New Roman"/>
        </w:rPr>
        <w:t xml:space="preserve">by region for the 28 </w:t>
      </w:r>
      <w:r w:rsidR="004954D1">
        <w:rPr>
          <w:rFonts w:ascii="Times New Roman" w:hAnsi="Times New Roman"/>
        </w:rPr>
        <w:t>occupancy-</w:t>
      </w:r>
      <w:r>
        <w:rPr>
          <w:rFonts w:ascii="Times New Roman" w:hAnsi="Times New Roman"/>
        </w:rPr>
        <w:t>modeled small mammal species. Curves represent the probability of occupancy in the historical (dark blue) and modern (green) eras across elevations with the elevation of sites surveyed in each era given by triangles (historical) and circles (modern).</w:t>
      </w:r>
    </w:p>
    <w:sectPr w:rsidR="00220FD9" w:rsidRPr="00633FA7" w:rsidSect="00CB14CA">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ve Beissinger" w:date="2013-12-19T23:06:00Z" w:initials="SB">
    <w:p w14:paraId="028DD3B9" w14:textId="77777777" w:rsidR="004B1CFF" w:rsidRDefault="004B1CFF" w:rsidP="0029317C">
      <w:pPr>
        <w:pStyle w:val="CommentText"/>
      </w:pPr>
      <w:r>
        <w:rPr>
          <w:rStyle w:val="CommentReference"/>
        </w:rPr>
        <w:annotationRef/>
      </w:r>
      <w:r>
        <w:t>I think this may be our most interesting finding!</w:t>
      </w:r>
    </w:p>
  </w:comment>
  <w:comment w:id="1" w:author="MV Sciences" w:date="2013-12-31T11:31:00Z" w:initials="ms">
    <w:p w14:paraId="4B0AC599" w14:textId="7C080FA7" w:rsidR="004B1CFF" w:rsidRDefault="004B1CFF">
      <w:pPr>
        <w:pStyle w:val="CommentText"/>
      </w:pPr>
      <w:r>
        <w:rPr>
          <w:rStyle w:val="CommentReference"/>
        </w:rPr>
        <w:annotationRef/>
      </w:r>
      <w:r>
        <w:t>Specialist acronym</w:t>
      </w:r>
    </w:p>
  </w:comment>
  <w:comment w:id="2" w:author="Michelle" w:date="2013-12-31T14:38:00Z" w:initials="M">
    <w:p w14:paraId="5876AC69" w14:textId="5EEAE50A" w:rsidR="004B1CFF" w:rsidRDefault="004B1CFF">
      <w:pPr>
        <w:pStyle w:val="CommentText"/>
      </w:pPr>
      <w:r>
        <w:rPr>
          <w:rStyle w:val="CommentReference"/>
        </w:rPr>
        <w:annotationRef/>
      </w:r>
      <w:r>
        <w:t xml:space="preserve">These URLs are large so they could be converted to shortened </w:t>
      </w:r>
      <w:proofErr w:type="spellStart"/>
      <w:r>
        <w:t>bitly</w:t>
      </w:r>
      <w:proofErr w:type="spellEnd"/>
      <w:r>
        <w:t xml:space="preserve"> links or put in </w:t>
      </w:r>
      <w:proofErr w:type="spellStart"/>
      <w:r>
        <w:t>refernces</w:t>
      </w:r>
      <w:proofErr w:type="spellEnd"/>
      <w:r>
        <w:t xml:space="preserve"> or supplement perhaps? BUT they are the direct links to projects and specimens used in analysis.</w:t>
      </w:r>
    </w:p>
    <w:p w14:paraId="67DAFAF6" w14:textId="77777777" w:rsidR="004B1CFF" w:rsidRDefault="004B1CFF">
      <w:pPr>
        <w:pStyle w:val="CommentText"/>
      </w:pPr>
    </w:p>
    <w:p w14:paraId="25E60A17" w14:textId="1D0FBF6E" w:rsidR="004B1CFF" w:rsidRDefault="004B1CFF">
      <w:pPr>
        <w:pStyle w:val="CommentText"/>
      </w:pPr>
      <w:r>
        <w:t>Kevin: Let’s make them references</w:t>
      </w:r>
    </w:p>
    <w:p w14:paraId="727364BF" w14:textId="0EA1DC5C" w:rsidR="004B1CFF" w:rsidRDefault="004B1CFF">
      <w:pPr>
        <w:pStyle w:val="CommentText"/>
      </w:pPr>
      <w:r>
        <w:t>Karen: agree</w:t>
      </w:r>
    </w:p>
  </w:comment>
  <w:comment w:id="3" w:author="Steve Beissinger" w:date="2013-12-19T22:15:00Z" w:initials="SB">
    <w:p w14:paraId="77263344" w14:textId="3FAE2EBD" w:rsidR="004B1CFF" w:rsidRDefault="004B1CFF">
      <w:pPr>
        <w:pStyle w:val="CommentText"/>
      </w:pPr>
      <w:r>
        <w:rPr>
          <w:rStyle w:val="CommentReference"/>
        </w:rPr>
        <w:annotationRef/>
      </w:r>
      <w:r>
        <w:t>Craig, I think this the reader needs to see this info in the Methods. I don’t feel it can be separated into an appendix</w:t>
      </w:r>
    </w:p>
  </w:comment>
  <w:comment w:id="4" w:author="cmoritz Moritz" w:date="2013-12-19T16:56:00Z" w:initials="cM">
    <w:p w14:paraId="233ECD0F" w14:textId="61D24E56" w:rsidR="004B1CFF" w:rsidRDefault="004B1CFF">
      <w:pPr>
        <w:pStyle w:val="CommentText"/>
      </w:pPr>
      <w:r>
        <w:rPr>
          <w:rStyle w:val="CommentReference"/>
        </w:rPr>
        <w:annotationRef/>
      </w:r>
      <w:r>
        <w:t>Could much of this into supplementary info</w:t>
      </w:r>
    </w:p>
    <w:p w14:paraId="353F142C" w14:textId="3E848C0F" w:rsidR="004B1CFF" w:rsidRDefault="004B1CFF">
      <w:pPr>
        <w:pStyle w:val="CommentText"/>
      </w:pPr>
      <w:r>
        <w:t>Yes we could and much more. Necessary if we agree on Ecology Letters</w:t>
      </w:r>
    </w:p>
  </w:comment>
  <w:comment w:id="5" w:author="cmoritz Moritz" w:date="2013-12-31T11:34:00Z" w:initials="cM">
    <w:p w14:paraId="428DF912" w14:textId="6C44297A" w:rsidR="004B1CFF" w:rsidRDefault="004B1CFF">
      <w:pPr>
        <w:pStyle w:val="CommentText"/>
      </w:pPr>
      <w:r>
        <w:rPr>
          <w:rStyle w:val="CommentReference"/>
        </w:rPr>
        <w:annotationRef/>
      </w:r>
      <w:proofErr w:type="spellStart"/>
      <w:r>
        <w:t>Arctos</w:t>
      </w:r>
      <w:proofErr w:type="spellEnd"/>
      <w:r>
        <w:t xml:space="preserve"> links?</w:t>
      </w:r>
    </w:p>
    <w:p w14:paraId="0C5ABF45" w14:textId="1EA6EFF8" w:rsidR="004B1CFF" w:rsidRDefault="004B1CFF">
      <w:pPr>
        <w:pStyle w:val="CommentText"/>
      </w:pPr>
      <w:r>
        <w:t>Kevin: Turn into references.</w:t>
      </w:r>
    </w:p>
  </w:comment>
  <w:comment w:id="6" w:author="Michelle" w:date="2013-12-29T12:26:00Z" w:initials="M">
    <w:p w14:paraId="00068DB5" w14:textId="77777777" w:rsidR="004B1CFF" w:rsidRDefault="004B1CFF">
      <w:pPr>
        <w:pStyle w:val="CommentText"/>
        <w:rPr>
          <w:rStyle w:val="CommentReference"/>
        </w:rPr>
      </w:pPr>
      <w:r>
        <w:rPr>
          <w:rStyle w:val="CommentReference"/>
        </w:rPr>
        <w:annotationRef/>
      </w:r>
      <w:r>
        <w:rPr>
          <w:rStyle w:val="CommentReference"/>
        </w:rPr>
        <w:t>IS THIS THE ONE?</w:t>
      </w:r>
    </w:p>
    <w:p w14:paraId="7CF95D21" w14:textId="16770DF5" w:rsidR="004B1CFF" w:rsidRDefault="004B1CFF">
      <w:pPr>
        <w:pStyle w:val="CommentText"/>
        <w:rPr>
          <w:rStyle w:val="CommentReference"/>
        </w:rPr>
      </w:pPr>
      <w:r>
        <w:rPr>
          <w:rStyle w:val="CommentReference"/>
        </w:rPr>
        <w:t>Add to REFS:</w:t>
      </w:r>
    </w:p>
    <w:p w14:paraId="0804F1A8" w14:textId="77E1DD06" w:rsidR="004B1CFF" w:rsidRPr="000D23E7" w:rsidRDefault="004B1CFF" w:rsidP="000D23E7">
      <w:pPr>
        <w:rPr>
          <w:rFonts w:ascii="Times" w:eastAsia="Times New Roman" w:hAnsi="Times"/>
          <w:color w:val="000000"/>
          <w:sz w:val="27"/>
          <w:szCs w:val="27"/>
        </w:rPr>
      </w:pPr>
      <w:proofErr w:type="spellStart"/>
      <w:r>
        <w:rPr>
          <w:rFonts w:ascii="Times" w:eastAsia="Times New Roman" w:hAnsi="Times"/>
          <w:color w:val="000000"/>
          <w:sz w:val="27"/>
          <w:szCs w:val="27"/>
        </w:rPr>
        <w:t>Laake</w:t>
      </w:r>
      <w:proofErr w:type="spellEnd"/>
      <w:r>
        <w:rPr>
          <w:rFonts w:ascii="Times" w:eastAsia="Times New Roman" w:hAnsi="Times"/>
          <w:color w:val="000000"/>
          <w:sz w:val="27"/>
          <w:szCs w:val="27"/>
        </w:rPr>
        <w:t>, J.L. (2013</w:t>
      </w:r>
      <w:r w:rsidRPr="000D23E7">
        <w:rPr>
          <w:rFonts w:ascii="Times" w:eastAsia="Times New Roman" w:hAnsi="Times"/>
          <w:color w:val="000000"/>
          <w:sz w:val="27"/>
          <w:szCs w:val="27"/>
        </w:rPr>
        <w:t xml:space="preserve">). </w:t>
      </w:r>
      <w:proofErr w:type="spellStart"/>
      <w:r w:rsidRPr="000D23E7">
        <w:rPr>
          <w:rFonts w:ascii="Times" w:eastAsia="Times New Roman" w:hAnsi="Times"/>
          <w:color w:val="000000"/>
          <w:sz w:val="27"/>
          <w:szCs w:val="27"/>
        </w:rPr>
        <w:t>RMark</w:t>
      </w:r>
      <w:proofErr w:type="spellEnd"/>
      <w:r w:rsidRPr="000D23E7">
        <w:rPr>
          <w:rFonts w:ascii="Times" w:eastAsia="Times New Roman" w:hAnsi="Times"/>
          <w:color w:val="000000"/>
          <w:sz w:val="27"/>
          <w:szCs w:val="27"/>
        </w:rPr>
        <w:t>: An R Interface for Analysis of Capture-Recapture Data wi</w:t>
      </w:r>
      <w:r>
        <w:rPr>
          <w:rFonts w:ascii="Times" w:eastAsia="Times New Roman" w:hAnsi="Times"/>
          <w:color w:val="000000"/>
          <w:sz w:val="27"/>
          <w:szCs w:val="27"/>
        </w:rPr>
        <w:t>th MARK. AFSC Processed Rep 2013</w:t>
      </w:r>
      <w:r w:rsidRPr="000D23E7">
        <w:rPr>
          <w:rFonts w:ascii="Times" w:eastAsia="Times New Roman" w:hAnsi="Times"/>
          <w:color w:val="000000"/>
          <w:sz w:val="27"/>
          <w:szCs w:val="27"/>
        </w:rPr>
        <w:t>-01, 25p. Alaska Fish. Sci. Cent</w:t>
      </w:r>
      <w:proofErr w:type="gramStart"/>
      <w:r w:rsidRPr="000D23E7">
        <w:rPr>
          <w:rFonts w:ascii="Times" w:eastAsia="Times New Roman" w:hAnsi="Times"/>
          <w:color w:val="000000"/>
          <w:sz w:val="27"/>
          <w:szCs w:val="27"/>
        </w:rPr>
        <w:t>.,</w:t>
      </w:r>
      <w:proofErr w:type="gramEnd"/>
      <w:r w:rsidRPr="000D23E7">
        <w:rPr>
          <w:rFonts w:ascii="Times" w:eastAsia="Times New Roman" w:hAnsi="Times"/>
          <w:color w:val="000000"/>
          <w:sz w:val="27"/>
          <w:szCs w:val="27"/>
        </w:rPr>
        <w:t xml:space="preserve"> NOAA, Natl. Mar. Fish. Serv., 7600 Sand Point Way NE, Seattle WA 98115.</w:t>
      </w:r>
    </w:p>
    <w:p w14:paraId="40B773CD" w14:textId="77777777" w:rsidR="004B1CFF" w:rsidRPr="000D23E7" w:rsidRDefault="004B1CFF" w:rsidP="000D23E7">
      <w:pPr>
        <w:rPr>
          <w:rFonts w:ascii="Times" w:eastAsia="Times New Roman" w:hAnsi="Times"/>
          <w:sz w:val="20"/>
          <w:szCs w:val="20"/>
        </w:rPr>
      </w:pPr>
    </w:p>
    <w:p w14:paraId="4D548E88" w14:textId="77777777" w:rsidR="004B1CFF" w:rsidRDefault="004B1CFF">
      <w:pPr>
        <w:pStyle w:val="CommentText"/>
      </w:pPr>
    </w:p>
  </w:comment>
  <w:comment w:id="7" w:author="cmoritz Moritz" w:date="2013-12-31T11:43:00Z" w:initials="cM">
    <w:p w14:paraId="773CD5B2" w14:textId="0A9B8B4D" w:rsidR="004B1CFF" w:rsidRDefault="004B1CFF">
      <w:pPr>
        <w:pStyle w:val="CommentText"/>
      </w:pPr>
      <w:r>
        <w:rPr>
          <w:rStyle w:val="CommentReference"/>
        </w:rPr>
        <w:annotationRef/>
      </w:r>
      <w:r>
        <w:t>Still 32 excluding trait variables? KCR: Yes</w:t>
      </w:r>
    </w:p>
  </w:comment>
  <w:comment w:id="8" w:author="Steve Beissinger" w:date="2013-12-19T23:06:00Z" w:initials="SB">
    <w:p w14:paraId="430A87FD" w14:textId="77777777" w:rsidR="004B1CFF" w:rsidRDefault="004B1CFF" w:rsidP="00BE54A6">
      <w:pPr>
        <w:pStyle w:val="CommentText"/>
      </w:pPr>
      <w:r>
        <w:rPr>
          <w:rStyle w:val="CommentReference"/>
        </w:rPr>
        <w:annotationRef/>
      </w:r>
      <w:r>
        <w:t>I think this may be our most interesting finding!</w:t>
      </w:r>
    </w:p>
  </w:comment>
  <w:comment w:id="9" w:author="Michelle" w:date="2013-12-29T12:00:00Z" w:initials="M">
    <w:p w14:paraId="70F8AEAA" w14:textId="3A3EC792" w:rsidR="004B1CFF" w:rsidRDefault="004B1CFF">
      <w:pPr>
        <w:pStyle w:val="CommentText"/>
      </w:pPr>
      <w:r>
        <w:rPr>
          <w:rStyle w:val="CommentReference"/>
        </w:rPr>
        <w:annotationRef/>
      </w:r>
      <w:r>
        <w:t>Agree with Steve here! This may be the paragraph most cited</w:t>
      </w:r>
    </w:p>
  </w:comment>
  <w:comment w:id="10" w:author="Steve Beissinger" w:date="2013-12-19T23:06:00Z" w:initials="SB">
    <w:p w14:paraId="6356D459" w14:textId="77777777" w:rsidR="004B1CFF" w:rsidRDefault="004B1CFF" w:rsidP="00773081">
      <w:pPr>
        <w:pStyle w:val="CommentText"/>
      </w:pPr>
      <w:r>
        <w:rPr>
          <w:rStyle w:val="CommentReference"/>
        </w:rPr>
        <w:annotationRef/>
      </w:r>
      <w:r>
        <w:t>I think this may be our most interesting finding!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A8A9B" w14:textId="77777777" w:rsidR="004B1CFF" w:rsidRDefault="004B1CFF" w:rsidP="00B37E61">
      <w:r>
        <w:separator/>
      </w:r>
    </w:p>
  </w:endnote>
  <w:endnote w:type="continuationSeparator" w:id="0">
    <w:p w14:paraId="2C1FE962" w14:textId="77777777" w:rsidR="004B1CFF" w:rsidRDefault="004B1CFF" w:rsidP="00B37E61">
      <w:r>
        <w:continuationSeparator/>
      </w:r>
    </w:p>
  </w:endnote>
  <w:endnote w:type="continuationNotice" w:id="1">
    <w:p w14:paraId="1F0BC1FF" w14:textId="77777777" w:rsidR="004B1CFF" w:rsidRDefault="004B1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American Typewriter">
    <w:panose1 w:val="02090604020004020304"/>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4B1CFF" w:rsidRDefault="004B1CFF"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4B1CFF" w:rsidRDefault="004B1CFF"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noProof/>
      </w:rPr>
    </w:sdtEndPr>
    <w:sdtContent>
      <w:p w14:paraId="15451046" w14:textId="07660C2F" w:rsidR="004B1CFF" w:rsidRDefault="004B1CFF">
        <w:pPr>
          <w:pStyle w:val="Footer"/>
          <w:jc w:val="center"/>
        </w:pPr>
        <w:r>
          <w:fldChar w:fldCharType="begin"/>
        </w:r>
        <w:r>
          <w:instrText xml:space="preserve"> PAGE   \* MERGEFORMAT </w:instrText>
        </w:r>
        <w:r>
          <w:fldChar w:fldCharType="separate"/>
        </w:r>
        <w:r w:rsidR="002219E2">
          <w:rPr>
            <w:noProof/>
          </w:rPr>
          <w:t>17</w:t>
        </w:r>
        <w:r>
          <w:rPr>
            <w:noProof/>
          </w:rPr>
          <w:fldChar w:fldCharType="end"/>
        </w:r>
      </w:p>
    </w:sdtContent>
  </w:sdt>
  <w:p w14:paraId="5E5052BD" w14:textId="77777777" w:rsidR="004B1CFF" w:rsidRDefault="004B1CFF"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1F813" w14:textId="77777777" w:rsidR="004B1CFF" w:rsidRDefault="004B1CFF" w:rsidP="00B37E61">
      <w:r>
        <w:separator/>
      </w:r>
    </w:p>
  </w:footnote>
  <w:footnote w:type="continuationSeparator" w:id="0">
    <w:p w14:paraId="348ABB2E" w14:textId="77777777" w:rsidR="004B1CFF" w:rsidRDefault="004B1CFF" w:rsidP="00B37E61">
      <w:r>
        <w:continuationSeparator/>
      </w:r>
    </w:p>
  </w:footnote>
  <w:footnote w:type="continuationNotice" w:id="1">
    <w:p w14:paraId="66423CD9" w14:textId="77777777" w:rsidR="004B1CFF" w:rsidRDefault="004B1CF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60CF"/>
    <w:rsid w:val="00007CDA"/>
    <w:rsid w:val="00013D8E"/>
    <w:rsid w:val="00013FA3"/>
    <w:rsid w:val="000144B0"/>
    <w:rsid w:val="00014D8A"/>
    <w:rsid w:val="00021A25"/>
    <w:rsid w:val="00022609"/>
    <w:rsid w:val="00022B52"/>
    <w:rsid w:val="0002428B"/>
    <w:rsid w:val="000278E6"/>
    <w:rsid w:val="000325DB"/>
    <w:rsid w:val="000418AF"/>
    <w:rsid w:val="00041A37"/>
    <w:rsid w:val="00044636"/>
    <w:rsid w:val="00044C59"/>
    <w:rsid w:val="000472BB"/>
    <w:rsid w:val="000500F2"/>
    <w:rsid w:val="000514FC"/>
    <w:rsid w:val="00051FB7"/>
    <w:rsid w:val="00053EEB"/>
    <w:rsid w:val="00060747"/>
    <w:rsid w:val="000613E8"/>
    <w:rsid w:val="0006296F"/>
    <w:rsid w:val="000649CF"/>
    <w:rsid w:val="00065083"/>
    <w:rsid w:val="00074B8C"/>
    <w:rsid w:val="00077081"/>
    <w:rsid w:val="00077690"/>
    <w:rsid w:val="00084734"/>
    <w:rsid w:val="00093174"/>
    <w:rsid w:val="00093895"/>
    <w:rsid w:val="00097798"/>
    <w:rsid w:val="000A46C1"/>
    <w:rsid w:val="000B3BEA"/>
    <w:rsid w:val="000C00AE"/>
    <w:rsid w:val="000C0667"/>
    <w:rsid w:val="000C082B"/>
    <w:rsid w:val="000C3749"/>
    <w:rsid w:val="000C7360"/>
    <w:rsid w:val="000C79D2"/>
    <w:rsid w:val="000D1303"/>
    <w:rsid w:val="000D23E7"/>
    <w:rsid w:val="000D3410"/>
    <w:rsid w:val="000D5E05"/>
    <w:rsid w:val="000E2006"/>
    <w:rsid w:val="000E2435"/>
    <w:rsid w:val="000E2E95"/>
    <w:rsid w:val="000E3A51"/>
    <w:rsid w:val="000E51DC"/>
    <w:rsid w:val="000E6757"/>
    <w:rsid w:val="000E6CBF"/>
    <w:rsid w:val="000F2501"/>
    <w:rsid w:val="000F4790"/>
    <w:rsid w:val="000F6389"/>
    <w:rsid w:val="001012D6"/>
    <w:rsid w:val="00102A9D"/>
    <w:rsid w:val="00102EE5"/>
    <w:rsid w:val="001055B5"/>
    <w:rsid w:val="00105C9F"/>
    <w:rsid w:val="00111646"/>
    <w:rsid w:val="00112D2A"/>
    <w:rsid w:val="0011308F"/>
    <w:rsid w:val="00113DF6"/>
    <w:rsid w:val="00115631"/>
    <w:rsid w:val="00116533"/>
    <w:rsid w:val="0011784E"/>
    <w:rsid w:val="00117BF9"/>
    <w:rsid w:val="00124037"/>
    <w:rsid w:val="001240A4"/>
    <w:rsid w:val="001247A2"/>
    <w:rsid w:val="0012673A"/>
    <w:rsid w:val="001271E6"/>
    <w:rsid w:val="0013100E"/>
    <w:rsid w:val="001322EC"/>
    <w:rsid w:val="001323DC"/>
    <w:rsid w:val="001379B5"/>
    <w:rsid w:val="00140797"/>
    <w:rsid w:val="00144F37"/>
    <w:rsid w:val="001452F0"/>
    <w:rsid w:val="00156974"/>
    <w:rsid w:val="0015712D"/>
    <w:rsid w:val="00157635"/>
    <w:rsid w:val="00162519"/>
    <w:rsid w:val="0016283B"/>
    <w:rsid w:val="001647AC"/>
    <w:rsid w:val="00166B75"/>
    <w:rsid w:val="0017022B"/>
    <w:rsid w:val="0017432E"/>
    <w:rsid w:val="00174FFC"/>
    <w:rsid w:val="00181C90"/>
    <w:rsid w:val="00183B6C"/>
    <w:rsid w:val="001868F8"/>
    <w:rsid w:val="00194539"/>
    <w:rsid w:val="00195CFA"/>
    <w:rsid w:val="00196708"/>
    <w:rsid w:val="0019752A"/>
    <w:rsid w:val="001B0C16"/>
    <w:rsid w:val="001B225B"/>
    <w:rsid w:val="001B7301"/>
    <w:rsid w:val="001C24F5"/>
    <w:rsid w:val="001C2688"/>
    <w:rsid w:val="001C2E25"/>
    <w:rsid w:val="001C49C0"/>
    <w:rsid w:val="001C7AC6"/>
    <w:rsid w:val="001D2725"/>
    <w:rsid w:val="001D5705"/>
    <w:rsid w:val="001D6022"/>
    <w:rsid w:val="001D6800"/>
    <w:rsid w:val="001E0A02"/>
    <w:rsid w:val="001E0DAA"/>
    <w:rsid w:val="001E175F"/>
    <w:rsid w:val="001E3628"/>
    <w:rsid w:val="001E65D4"/>
    <w:rsid w:val="001F1D32"/>
    <w:rsid w:val="001F5683"/>
    <w:rsid w:val="001F60C7"/>
    <w:rsid w:val="00211EF0"/>
    <w:rsid w:val="002155BD"/>
    <w:rsid w:val="00220FD9"/>
    <w:rsid w:val="002219E2"/>
    <w:rsid w:val="00237BE6"/>
    <w:rsid w:val="002420B7"/>
    <w:rsid w:val="00245E1B"/>
    <w:rsid w:val="00253568"/>
    <w:rsid w:val="00253950"/>
    <w:rsid w:val="00255242"/>
    <w:rsid w:val="00256F8C"/>
    <w:rsid w:val="00261305"/>
    <w:rsid w:val="00261AFF"/>
    <w:rsid w:val="00262224"/>
    <w:rsid w:val="0026229B"/>
    <w:rsid w:val="00266150"/>
    <w:rsid w:val="002701F6"/>
    <w:rsid w:val="00270E89"/>
    <w:rsid w:val="00270EBF"/>
    <w:rsid w:val="0027139A"/>
    <w:rsid w:val="00271A42"/>
    <w:rsid w:val="00271D24"/>
    <w:rsid w:val="002746F0"/>
    <w:rsid w:val="002821AA"/>
    <w:rsid w:val="00284CAF"/>
    <w:rsid w:val="00290349"/>
    <w:rsid w:val="00292B52"/>
    <w:rsid w:val="0029317C"/>
    <w:rsid w:val="002959D6"/>
    <w:rsid w:val="002A1F51"/>
    <w:rsid w:val="002A5CC8"/>
    <w:rsid w:val="002B1B21"/>
    <w:rsid w:val="002D16BB"/>
    <w:rsid w:val="002D3DE8"/>
    <w:rsid w:val="002D4A1E"/>
    <w:rsid w:val="002D4CE2"/>
    <w:rsid w:val="002D7FD8"/>
    <w:rsid w:val="002E0316"/>
    <w:rsid w:val="002E30B3"/>
    <w:rsid w:val="002E7054"/>
    <w:rsid w:val="002F2838"/>
    <w:rsid w:val="002F6C80"/>
    <w:rsid w:val="002F6F82"/>
    <w:rsid w:val="002F7D7E"/>
    <w:rsid w:val="003053D6"/>
    <w:rsid w:val="0030632C"/>
    <w:rsid w:val="00306460"/>
    <w:rsid w:val="003069C7"/>
    <w:rsid w:val="00313A6A"/>
    <w:rsid w:val="0031621A"/>
    <w:rsid w:val="00317A19"/>
    <w:rsid w:val="0032301D"/>
    <w:rsid w:val="00324698"/>
    <w:rsid w:val="00324B67"/>
    <w:rsid w:val="00336CC9"/>
    <w:rsid w:val="00340A6B"/>
    <w:rsid w:val="00342369"/>
    <w:rsid w:val="00342544"/>
    <w:rsid w:val="003434E7"/>
    <w:rsid w:val="003439DE"/>
    <w:rsid w:val="0034569F"/>
    <w:rsid w:val="003463F3"/>
    <w:rsid w:val="003476A2"/>
    <w:rsid w:val="00350630"/>
    <w:rsid w:val="00351026"/>
    <w:rsid w:val="00351234"/>
    <w:rsid w:val="00354EE9"/>
    <w:rsid w:val="003573DE"/>
    <w:rsid w:val="00357478"/>
    <w:rsid w:val="00365726"/>
    <w:rsid w:val="00366A09"/>
    <w:rsid w:val="00367A1E"/>
    <w:rsid w:val="00370DC2"/>
    <w:rsid w:val="00371829"/>
    <w:rsid w:val="00375EE6"/>
    <w:rsid w:val="0037776B"/>
    <w:rsid w:val="00380929"/>
    <w:rsid w:val="00382F29"/>
    <w:rsid w:val="003830D2"/>
    <w:rsid w:val="00385450"/>
    <w:rsid w:val="00387482"/>
    <w:rsid w:val="0039518C"/>
    <w:rsid w:val="00396AC8"/>
    <w:rsid w:val="0039773E"/>
    <w:rsid w:val="00397CDA"/>
    <w:rsid w:val="003A0034"/>
    <w:rsid w:val="003A4034"/>
    <w:rsid w:val="003A57F6"/>
    <w:rsid w:val="003A635B"/>
    <w:rsid w:val="003A69F9"/>
    <w:rsid w:val="003B1769"/>
    <w:rsid w:val="003B33FC"/>
    <w:rsid w:val="003B67CF"/>
    <w:rsid w:val="003C228C"/>
    <w:rsid w:val="003C5193"/>
    <w:rsid w:val="003C6425"/>
    <w:rsid w:val="003C6F21"/>
    <w:rsid w:val="003C7B6A"/>
    <w:rsid w:val="003D05DA"/>
    <w:rsid w:val="003D126E"/>
    <w:rsid w:val="003D1FB9"/>
    <w:rsid w:val="003D2DD9"/>
    <w:rsid w:val="003D7CD7"/>
    <w:rsid w:val="003E2AC3"/>
    <w:rsid w:val="003E4E73"/>
    <w:rsid w:val="003F0FB9"/>
    <w:rsid w:val="003F68C3"/>
    <w:rsid w:val="003F7CD2"/>
    <w:rsid w:val="00404AD6"/>
    <w:rsid w:val="00407C96"/>
    <w:rsid w:val="0041426E"/>
    <w:rsid w:val="00421D99"/>
    <w:rsid w:val="00424294"/>
    <w:rsid w:val="00424AC0"/>
    <w:rsid w:val="0042526E"/>
    <w:rsid w:val="00425585"/>
    <w:rsid w:val="0042569D"/>
    <w:rsid w:val="00426DF6"/>
    <w:rsid w:val="00430FE6"/>
    <w:rsid w:val="00432680"/>
    <w:rsid w:val="00435198"/>
    <w:rsid w:val="0043739B"/>
    <w:rsid w:val="00437771"/>
    <w:rsid w:val="0044153F"/>
    <w:rsid w:val="00443E91"/>
    <w:rsid w:val="00444084"/>
    <w:rsid w:val="00446AF9"/>
    <w:rsid w:val="00446DE7"/>
    <w:rsid w:val="00452EDA"/>
    <w:rsid w:val="004537FC"/>
    <w:rsid w:val="00454B5C"/>
    <w:rsid w:val="00464B4A"/>
    <w:rsid w:val="0046656E"/>
    <w:rsid w:val="00470628"/>
    <w:rsid w:val="004710DC"/>
    <w:rsid w:val="00474E00"/>
    <w:rsid w:val="00481295"/>
    <w:rsid w:val="00481A22"/>
    <w:rsid w:val="0048279E"/>
    <w:rsid w:val="00485227"/>
    <w:rsid w:val="00485CCA"/>
    <w:rsid w:val="00492F74"/>
    <w:rsid w:val="004954D1"/>
    <w:rsid w:val="00496214"/>
    <w:rsid w:val="004A4A50"/>
    <w:rsid w:val="004A655A"/>
    <w:rsid w:val="004B1CFF"/>
    <w:rsid w:val="004B55B3"/>
    <w:rsid w:val="004D313E"/>
    <w:rsid w:val="004D5A03"/>
    <w:rsid w:val="004D5B16"/>
    <w:rsid w:val="004D6375"/>
    <w:rsid w:val="004D729C"/>
    <w:rsid w:val="004E057C"/>
    <w:rsid w:val="004E5362"/>
    <w:rsid w:val="004E5786"/>
    <w:rsid w:val="004E6962"/>
    <w:rsid w:val="004E77BB"/>
    <w:rsid w:val="004F167B"/>
    <w:rsid w:val="004F1E06"/>
    <w:rsid w:val="004F3E25"/>
    <w:rsid w:val="00500895"/>
    <w:rsid w:val="005055C3"/>
    <w:rsid w:val="00505C09"/>
    <w:rsid w:val="00506897"/>
    <w:rsid w:val="0051094F"/>
    <w:rsid w:val="0051195E"/>
    <w:rsid w:val="00513131"/>
    <w:rsid w:val="0051717F"/>
    <w:rsid w:val="005200DC"/>
    <w:rsid w:val="0052076B"/>
    <w:rsid w:val="00520B41"/>
    <w:rsid w:val="00521F1E"/>
    <w:rsid w:val="00522378"/>
    <w:rsid w:val="00531476"/>
    <w:rsid w:val="005323E4"/>
    <w:rsid w:val="005364EF"/>
    <w:rsid w:val="00540897"/>
    <w:rsid w:val="005409F2"/>
    <w:rsid w:val="00540F7A"/>
    <w:rsid w:val="00541334"/>
    <w:rsid w:val="00541AC2"/>
    <w:rsid w:val="00546A4B"/>
    <w:rsid w:val="00550779"/>
    <w:rsid w:val="0055446B"/>
    <w:rsid w:val="005572F2"/>
    <w:rsid w:val="00557D77"/>
    <w:rsid w:val="00570260"/>
    <w:rsid w:val="005711BC"/>
    <w:rsid w:val="0057662B"/>
    <w:rsid w:val="005825C9"/>
    <w:rsid w:val="005829AF"/>
    <w:rsid w:val="005846BD"/>
    <w:rsid w:val="00585598"/>
    <w:rsid w:val="005866E4"/>
    <w:rsid w:val="005904F1"/>
    <w:rsid w:val="00590A70"/>
    <w:rsid w:val="00591B71"/>
    <w:rsid w:val="00591D68"/>
    <w:rsid w:val="0059300A"/>
    <w:rsid w:val="005A0ABE"/>
    <w:rsid w:val="005A1AA0"/>
    <w:rsid w:val="005A4219"/>
    <w:rsid w:val="005A556C"/>
    <w:rsid w:val="005B0690"/>
    <w:rsid w:val="005B3672"/>
    <w:rsid w:val="005B5F73"/>
    <w:rsid w:val="005B657E"/>
    <w:rsid w:val="005C2102"/>
    <w:rsid w:val="005D0FB1"/>
    <w:rsid w:val="005D2287"/>
    <w:rsid w:val="005D668E"/>
    <w:rsid w:val="005D7DAB"/>
    <w:rsid w:val="005E062E"/>
    <w:rsid w:val="005E0D2D"/>
    <w:rsid w:val="005E5C4A"/>
    <w:rsid w:val="005F078F"/>
    <w:rsid w:val="005F43EE"/>
    <w:rsid w:val="005F4A60"/>
    <w:rsid w:val="005F6B64"/>
    <w:rsid w:val="00600660"/>
    <w:rsid w:val="006033E7"/>
    <w:rsid w:val="00606C41"/>
    <w:rsid w:val="00607135"/>
    <w:rsid w:val="00610AAF"/>
    <w:rsid w:val="00613043"/>
    <w:rsid w:val="00616456"/>
    <w:rsid w:val="00616C6D"/>
    <w:rsid w:val="00617E22"/>
    <w:rsid w:val="00621913"/>
    <w:rsid w:val="00621E7E"/>
    <w:rsid w:val="006221C3"/>
    <w:rsid w:val="00630195"/>
    <w:rsid w:val="00630681"/>
    <w:rsid w:val="00633FA7"/>
    <w:rsid w:val="006369B0"/>
    <w:rsid w:val="0064233F"/>
    <w:rsid w:val="00642B73"/>
    <w:rsid w:val="0064335F"/>
    <w:rsid w:val="0064742B"/>
    <w:rsid w:val="00647C2B"/>
    <w:rsid w:val="00652CAF"/>
    <w:rsid w:val="006545CB"/>
    <w:rsid w:val="0065536C"/>
    <w:rsid w:val="006554E6"/>
    <w:rsid w:val="00660490"/>
    <w:rsid w:val="006609C9"/>
    <w:rsid w:val="00661730"/>
    <w:rsid w:val="00661CB2"/>
    <w:rsid w:val="0066477D"/>
    <w:rsid w:val="00665AED"/>
    <w:rsid w:val="0066631A"/>
    <w:rsid w:val="0066693E"/>
    <w:rsid w:val="00667B97"/>
    <w:rsid w:val="00674787"/>
    <w:rsid w:val="0067563D"/>
    <w:rsid w:val="0068232A"/>
    <w:rsid w:val="006830F9"/>
    <w:rsid w:val="00684E8B"/>
    <w:rsid w:val="006941BD"/>
    <w:rsid w:val="00695C12"/>
    <w:rsid w:val="00697A24"/>
    <w:rsid w:val="006A3754"/>
    <w:rsid w:val="006A411F"/>
    <w:rsid w:val="006A44DC"/>
    <w:rsid w:val="006A4814"/>
    <w:rsid w:val="006B0C34"/>
    <w:rsid w:val="006B47D5"/>
    <w:rsid w:val="006B5290"/>
    <w:rsid w:val="006C0090"/>
    <w:rsid w:val="006C0B00"/>
    <w:rsid w:val="006C10F0"/>
    <w:rsid w:val="006C1793"/>
    <w:rsid w:val="006C5D4A"/>
    <w:rsid w:val="006C7F7F"/>
    <w:rsid w:val="006D281E"/>
    <w:rsid w:val="006D2D67"/>
    <w:rsid w:val="006D3573"/>
    <w:rsid w:val="006D6316"/>
    <w:rsid w:val="006D7ACB"/>
    <w:rsid w:val="006E096C"/>
    <w:rsid w:val="006E3746"/>
    <w:rsid w:val="006E61D4"/>
    <w:rsid w:val="006F2D77"/>
    <w:rsid w:val="006F2F8B"/>
    <w:rsid w:val="006F49A6"/>
    <w:rsid w:val="006F69AF"/>
    <w:rsid w:val="006F7498"/>
    <w:rsid w:val="007006AF"/>
    <w:rsid w:val="00710EDB"/>
    <w:rsid w:val="00712EDF"/>
    <w:rsid w:val="00713B39"/>
    <w:rsid w:val="00715725"/>
    <w:rsid w:val="007160F0"/>
    <w:rsid w:val="00721A12"/>
    <w:rsid w:val="00721FE0"/>
    <w:rsid w:val="00722B57"/>
    <w:rsid w:val="00724F1E"/>
    <w:rsid w:val="00727216"/>
    <w:rsid w:val="007307A6"/>
    <w:rsid w:val="007318D8"/>
    <w:rsid w:val="0073200A"/>
    <w:rsid w:val="00737A6D"/>
    <w:rsid w:val="00740273"/>
    <w:rsid w:val="00740BCB"/>
    <w:rsid w:val="007423BD"/>
    <w:rsid w:val="00742D14"/>
    <w:rsid w:val="00743C0E"/>
    <w:rsid w:val="007462C9"/>
    <w:rsid w:val="0074673F"/>
    <w:rsid w:val="00751371"/>
    <w:rsid w:val="00760015"/>
    <w:rsid w:val="00765EEE"/>
    <w:rsid w:val="00767B5F"/>
    <w:rsid w:val="00773081"/>
    <w:rsid w:val="00775DAF"/>
    <w:rsid w:val="00782DE6"/>
    <w:rsid w:val="007848F1"/>
    <w:rsid w:val="0079137A"/>
    <w:rsid w:val="00791DB8"/>
    <w:rsid w:val="007963C0"/>
    <w:rsid w:val="007A4949"/>
    <w:rsid w:val="007A5018"/>
    <w:rsid w:val="007A720F"/>
    <w:rsid w:val="007A7C70"/>
    <w:rsid w:val="007B165A"/>
    <w:rsid w:val="007C0F42"/>
    <w:rsid w:val="007C4937"/>
    <w:rsid w:val="007C6B0F"/>
    <w:rsid w:val="007C724C"/>
    <w:rsid w:val="007D163A"/>
    <w:rsid w:val="007D3662"/>
    <w:rsid w:val="007E5427"/>
    <w:rsid w:val="007E615F"/>
    <w:rsid w:val="007E6275"/>
    <w:rsid w:val="007E691D"/>
    <w:rsid w:val="007E6A2A"/>
    <w:rsid w:val="007F2171"/>
    <w:rsid w:val="007F4BC9"/>
    <w:rsid w:val="007F5130"/>
    <w:rsid w:val="007F6C93"/>
    <w:rsid w:val="007F7F2A"/>
    <w:rsid w:val="008016D4"/>
    <w:rsid w:val="00802C4C"/>
    <w:rsid w:val="00803CA7"/>
    <w:rsid w:val="00810676"/>
    <w:rsid w:val="00810CBB"/>
    <w:rsid w:val="00812D88"/>
    <w:rsid w:val="00815ED7"/>
    <w:rsid w:val="00817909"/>
    <w:rsid w:val="00820E11"/>
    <w:rsid w:val="00821CAC"/>
    <w:rsid w:val="0083319B"/>
    <w:rsid w:val="008375B5"/>
    <w:rsid w:val="0084065D"/>
    <w:rsid w:val="00840DD8"/>
    <w:rsid w:val="0084173B"/>
    <w:rsid w:val="00842AF1"/>
    <w:rsid w:val="008430DC"/>
    <w:rsid w:val="00843A53"/>
    <w:rsid w:val="00844791"/>
    <w:rsid w:val="00844F8C"/>
    <w:rsid w:val="0084538A"/>
    <w:rsid w:val="00864B95"/>
    <w:rsid w:val="008652E1"/>
    <w:rsid w:val="0087338B"/>
    <w:rsid w:val="00873CC9"/>
    <w:rsid w:val="00873E42"/>
    <w:rsid w:val="00876854"/>
    <w:rsid w:val="00877BAD"/>
    <w:rsid w:val="008820DD"/>
    <w:rsid w:val="00886E2F"/>
    <w:rsid w:val="00887CAA"/>
    <w:rsid w:val="00893C45"/>
    <w:rsid w:val="008A08DB"/>
    <w:rsid w:val="008A322D"/>
    <w:rsid w:val="008A5D92"/>
    <w:rsid w:val="008A6E9E"/>
    <w:rsid w:val="008B0A35"/>
    <w:rsid w:val="008B709F"/>
    <w:rsid w:val="008C0075"/>
    <w:rsid w:val="008C23A4"/>
    <w:rsid w:val="008C557D"/>
    <w:rsid w:val="008C7660"/>
    <w:rsid w:val="008D03ED"/>
    <w:rsid w:val="008D10D3"/>
    <w:rsid w:val="008D1A97"/>
    <w:rsid w:val="008E15E7"/>
    <w:rsid w:val="008E1655"/>
    <w:rsid w:val="008E22D9"/>
    <w:rsid w:val="008F29F0"/>
    <w:rsid w:val="008F2AEE"/>
    <w:rsid w:val="008F2E95"/>
    <w:rsid w:val="008F3CF3"/>
    <w:rsid w:val="008F7583"/>
    <w:rsid w:val="008F7781"/>
    <w:rsid w:val="00900077"/>
    <w:rsid w:val="00902157"/>
    <w:rsid w:val="009027B6"/>
    <w:rsid w:val="009036A4"/>
    <w:rsid w:val="0090461F"/>
    <w:rsid w:val="00912092"/>
    <w:rsid w:val="009160F7"/>
    <w:rsid w:val="00916F03"/>
    <w:rsid w:val="00921C2C"/>
    <w:rsid w:val="00923B11"/>
    <w:rsid w:val="00923FC6"/>
    <w:rsid w:val="00925829"/>
    <w:rsid w:val="00935358"/>
    <w:rsid w:val="00936EB5"/>
    <w:rsid w:val="0093765F"/>
    <w:rsid w:val="00937D21"/>
    <w:rsid w:val="0094071C"/>
    <w:rsid w:val="00950227"/>
    <w:rsid w:val="00952721"/>
    <w:rsid w:val="0095281F"/>
    <w:rsid w:val="00953C74"/>
    <w:rsid w:val="009545CF"/>
    <w:rsid w:val="00960C7B"/>
    <w:rsid w:val="00963FCE"/>
    <w:rsid w:val="009723D0"/>
    <w:rsid w:val="00983D5C"/>
    <w:rsid w:val="00984FCD"/>
    <w:rsid w:val="00986D3F"/>
    <w:rsid w:val="009901DA"/>
    <w:rsid w:val="009909B6"/>
    <w:rsid w:val="00990B68"/>
    <w:rsid w:val="00993B4D"/>
    <w:rsid w:val="009962A5"/>
    <w:rsid w:val="00996E9D"/>
    <w:rsid w:val="009A25C0"/>
    <w:rsid w:val="009A556E"/>
    <w:rsid w:val="009A6563"/>
    <w:rsid w:val="009B0782"/>
    <w:rsid w:val="009B5A85"/>
    <w:rsid w:val="009C29D2"/>
    <w:rsid w:val="009C2C9F"/>
    <w:rsid w:val="009C43A1"/>
    <w:rsid w:val="009D089D"/>
    <w:rsid w:val="009D1F4E"/>
    <w:rsid w:val="009D4E93"/>
    <w:rsid w:val="009E0C68"/>
    <w:rsid w:val="009E1648"/>
    <w:rsid w:val="009E3ADB"/>
    <w:rsid w:val="009E4A03"/>
    <w:rsid w:val="009E6CC0"/>
    <w:rsid w:val="009E741E"/>
    <w:rsid w:val="009F0B3B"/>
    <w:rsid w:val="009F2B93"/>
    <w:rsid w:val="009F49FB"/>
    <w:rsid w:val="009F6D25"/>
    <w:rsid w:val="00A03C13"/>
    <w:rsid w:val="00A04897"/>
    <w:rsid w:val="00A04E94"/>
    <w:rsid w:val="00A053DF"/>
    <w:rsid w:val="00A05D7D"/>
    <w:rsid w:val="00A06896"/>
    <w:rsid w:val="00A07D78"/>
    <w:rsid w:val="00A12199"/>
    <w:rsid w:val="00A16DF2"/>
    <w:rsid w:val="00A271A3"/>
    <w:rsid w:val="00A27ED7"/>
    <w:rsid w:val="00A30B9C"/>
    <w:rsid w:val="00A31C55"/>
    <w:rsid w:val="00A322A3"/>
    <w:rsid w:val="00A3256C"/>
    <w:rsid w:val="00A33814"/>
    <w:rsid w:val="00A36B50"/>
    <w:rsid w:val="00A370FB"/>
    <w:rsid w:val="00A37154"/>
    <w:rsid w:val="00A37D85"/>
    <w:rsid w:val="00A400E5"/>
    <w:rsid w:val="00A4034F"/>
    <w:rsid w:val="00A425FD"/>
    <w:rsid w:val="00A43B65"/>
    <w:rsid w:val="00A444EC"/>
    <w:rsid w:val="00A51AF6"/>
    <w:rsid w:val="00A52F1A"/>
    <w:rsid w:val="00A56464"/>
    <w:rsid w:val="00A56693"/>
    <w:rsid w:val="00A57725"/>
    <w:rsid w:val="00A619C2"/>
    <w:rsid w:val="00A646EB"/>
    <w:rsid w:val="00A70A62"/>
    <w:rsid w:val="00A76A0E"/>
    <w:rsid w:val="00A81607"/>
    <w:rsid w:val="00A853E9"/>
    <w:rsid w:val="00A90F08"/>
    <w:rsid w:val="00A918F5"/>
    <w:rsid w:val="00A92C2E"/>
    <w:rsid w:val="00A9309D"/>
    <w:rsid w:val="00A9464B"/>
    <w:rsid w:val="00A96B6D"/>
    <w:rsid w:val="00A96E00"/>
    <w:rsid w:val="00AA0F0E"/>
    <w:rsid w:val="00AA16F6"/>
    <w:rsid w:val="00AA2C7B"/>
    <w:rsid w:val="00AA3B94"/>
    <w:rsid w:val="00AA4CA0"/>
    <w:rsid w:val="00AB1445"/>
    <w:rsid w:val="00AB4C0C"/>
    <w:rsid w:val="00AB61F6"/>
    <w:rsid w:val="00AC6B9E"/>
    <w:rsid w:val="00AD1770"/>
    <w:rsid w:val="00AD20AA"/>
    <w:rsid w:val="00AD2580"/>
    <w:rsid w:val="00AD4B13"/>
    <w:rsid w:val="00AD5ADF"/>
    <w:rsid w:val="00AE5561"/>
    <w:rsid w:val="00AF26FF"/>
    <w:rsid w:val="00AF378D"/>
    <w:rsid w:val="00AF3830"/>
    <w:rsid w:val="00AF3AB3"/>
    <w:rsid w:val="00AF425A"/>
    <w:rsid w:val="00AF5807"/>
    <w:rsid w:val="00AF72BC"/>
    <w:rsid w:val="00B013EC"/>
    <w:rsid w:val="00B01DE2"/>
    <w:rsid w:val="00B02E71"/>
    <w:rsid w:val="00B03CBE"/>
    <w:rsid w:val="00B07DC1"/>
    <w:rsid w:val="00B13665"/>
    <w:rsid w:val="00B13D5C"/>
    <w:rsid w:val="00B14EEF"/>
    <w:rsid w:val="00B15D08"/>
    <w:rsid w:val="00B16B27"/>
    <w:rsid w:val="00B1777B"/>
    <w:rsid w:val="00B17966"/>
    <w:rsid w:val="00B22EE1"/>
    <w:rsid w:val="00B24915"/>
    <w:rsid w:val="00B2634D"/>
    <w:rsid w:val="00B2639B"/>
    <w:rsid w:val="00B3527E"/>
    <w:rsid w:val="00B358F8"/>
    <w:rsid w:val="00B37E61"/>
    <w:rsid w:val="00B40650"/>
    <w:rsid w:val="00B45137"/>
    <w:rsid w:val="00B476BA"/>
    <w:rsid w:val="00B47F5A"/>
    <w:rsid w:val="00B5075B"/>
    <w:rsid w:val="00B53793"/>
    <w:rsid w:val="00B55150"/>
    <w:rsid w:val="00B6096B"/>
    <w:rsid w:val="00B6628F"/>
    <w:rsid w:val="00B7065D"/>
    <w:rsid w:val="00B70B92"/>
    <w:rsid w:val="00B729B8"/>
    <w:rsid w:val="00B72D0D"/>
    <w:rsid w:val="00B759CC"/>
    <w:rsid w:val="00B75BAD"/>
    <w:rsid w:val="00B763CB"/>
    <w:rsid w:val="00B76A59"/>
    <w:rsid w:val="00B82640"/>
    <w:rsid w:val="00B85869"/>
    <w:rsid w:val="00B8623D"/>
    <w:rsid w:val="00B86D03"/>
    <w:rsid w:val="00B874C8"/>
    <w:rsid w:val="00B90478"/>
    <w:rsid w:val="00B90608"/>
    <w:rsid w:val="00B94089"/>
    <w:rsid w:val="00B9438F"/>
    <w:rsid w:val="00BA1305"/>
    <w:rsid w:val="00BA3370"/>
    <w:rsid w:val="00BA4924"/>
    <w:rsid w:val="00BA6060"/>
    <w:rsid w:val="00BA7C1D"/>
    <w:rsid w:val="00BB14CA"/>
    <w:rsid w:val="00BB3111"/>
    <w:rsid w:val="00BB33FB"/>
    <w:rsid w:val="00BB5412"/>
    <w:rsid w:val="00BC0434"/>
    <w:rsid w:val="00BC2B5C"/>
    <w:rsid w:val="00BC3243"/>
    <w:rsid w:val="00BC5712"/>
    <w:rsid w:val="00BC76D1"/>
    <w:rsid w:val="00BD311C"/>
    <w:rsid w:val="00BD42A4"/>
    <w:rsid w:val="00BD505E"/>
    <w:rsid w:val="00BE0512"/>
    <w:rsid w:val="00BE167D"/>
    <w:rsid w:val="00BE54A6"/>
    <w:rsid w:val="00BF34F0"/>
    <w:rsid w:val="00C05B6F"/>
    <w:rsid w:val="00C1354E"/>
    <w:rsid w:val="00C20349"/>
    <w:rsid w:val="00C22485"/>
    <w:rsid w:val="00C23E43"/>
    <w:rsid w:val="00C336E4"/>
    <w:rsid w:val="00C33765"/>
    <w:rsid w:val="00C41561"/>
    <w:rsid w:val="00C420FD"/>
    <w:rsid w:val="00C43D4C"/>
    <w:rsid w:val="00C45B56"/>
    <w:rsid w:val="00C461EE"/>
    <w:rsid w:val="00C50DAD"/>
    <w:rsid w:val="00C518A7"/>
    <w:rsid w:val="00C5219D"/>
    <w:rsid w:val="00C52C32"/>
    <w:rsid w:val="00C53C4C"/>
    <w:rsid w:val="00C5471A"/>
    <w:rsid w:val="00C54CE5"/>
    <w:rsid w:val="00C55A45"/>
    <w:rsid w:val="00C57AA0"/>
    <w:rsid w:val="00C606EB"/>
    <w:rsid w:val="00C61B7E"/>
    <w:rsid w:val="00C64B91"/>
    <w:rsid w:val="00C667E1"/>
    <w:rsid w:val="00C7294F"/>
    <w:rsid w:val="00C72CD7"/>
    <w:rsid w:val="00C731D2"/>
    <w:rsid w:val="00C7488C"/>
    <w:rsid w:val="00C762E5"/>
    <w:rsid w:val="00C77083"/>
    <w:rsid w:val="00C80A14"/>
    <w:rsid w:val="00C80A47"/>
    <w:rsid w:val="00C82E13"/>
    <w:rsid w:val="00C92B96"/>
    <w:rsid w:val="00CA3495"/>
    <w:rsid w:val="00CA37E8"/>
    <w:rsid w:val="00CA413B"/>
    <w:rsid w:val="00CA43AB"/>
    <w:rsid w:val="00CA4D8B"/>
    <w:rsid w:val="00CA76C4"/>
    <w:rsid w:val="00CB14CA"/>
    <w:rsid w:val="00CC4670"/>
    <w:rsid w:val="00CD0B08"/>
    <w:rsid w:val="00CD0C99"/>
    <w:rsid w:val="00CD50BA"/>
    <w:rsid w:val="00CD5A07"/>
    <w:rsid w:val="00CD5CA4"/>
    <w:rsid w:val="00CE1A61"/>
    <w:rsid w:val="00CF0CC9"/>
    <w:rsid w:val="00CF28C4"/>
    <w:rsid w:val="00CF2F59"/>
    <w:rsid w:val="00CF4475"/>
    <w:rsid w:val="00CF5BD9"/>
    <w:rsid w:val="00D03299"/>
    <w:rsid w:val="00D0593D"/>
    <w:rsid w:val="00D062C4"/>
    <w:rsid w:val="00D0739B"/>
    <w:rsid w:val="00D1481D"/>
    <w:rsid w:val="00D15738"/>
    <w:rsid w:val="00D162D5"/>
    <w:rsid w:val="00D170F2"/>
    <w:rsid w:val="00D23492"/>
    <w:rsid w:val="00D23BF4"/>
    <w:rsid w:val="00D344D9"/>
    <w:rsid w:val="00D37B2E"/>
    <w:rsid w:val="00D40734"/>
    <w:rsid w:val="00D45B61"/>
    <w:rsid w:val="00D47F08"/>
    <w:rsid w:val="00D50B35"/>
    <w:rsid w:val="00D51773"/>
    <w:rsid w:val="00D51E83"/>
    <w:rsid w:val="00D526C6"/>
    <w:rsid w:val="00D53508"/>
    <w:rsid w:val="00D547C6"/>
    <w:rsid w:val="00D630D0"/>
    <w:rsid w:val="00D66B67"/>
    <w:rsid w:val="00D66D8C"/>
    <w:rsid w:val="00D736AD"/>
    <w:rsid w:val="00D73EEA"/>
    <w:rsid w:val="00D81512"/>
    <w:rsid w:val="00D83481"/>
    <w:rsid w:val="00D8573C"/>
    <w:rsid w:val="00D85AE2"/>
    <w:rsid w:val="00D8705E"/>
    <w:rsid w:val="00D9183E"/>
    <w:rsid w:val="00D91B36"/>
    <w:rsid w:val="00D92779"/>
    <w:rsid w:val="00D92C5B"/>
    <w:rsid w:val="00D9515F"/>
    <w:rsid w:val="00DA12CD"/>
    <w:rsid w:val="00DA1C1D"/>
    <w:rsid w:val="00DA2D79"/>
    <w:rsid w:val="00DA53F5"/>
    <w:rsid w:val="00DA676F"/>
    <w:rsid w:val="00DB1DDA"/>
    <w:rsid w:val="00DB49DD"/>
    <w:rsid w:val="00DC1816"/>
    <w:rsid w:val="00DC5254"/>
    <w:rsid w:val="00DC5342"/>
    <w:rsid w:val="00DC6999"/>
    <w:rsid w:val="00DC6D15"/>
    <w:rsid w:val="00DC6FA9"/>
    <w:rsid w:val="00DD0BDD"/>
    <w:rsid w:val="00DD0F4B"/>
    <w:rsid w:val="00DD1B28"/>
    <w:rsid w:val="00DD21CC"/>
    <w:rsid w:val="00DD3490"/>
    <w:rsid w:val="00DD4A48"/>
    <w:rsid w:val="00DD585C"/>
    <w:rsid w:val="00DD77EF"/>
    <w:rsid w:val="00DE49DC"/>
    <w:rsid w:val="00DE5931"/>
    <w:rsid w:val="00DE63F6"/>
    <w:rsid w:val="00DE746C"/>
    <w:rsid w:val="00DF1AE3"/>
    <w:rsid w:val="00DF5A55"/>
    <w:rsid w:val="00DF72C2"/>
    <w:rsid w:val="00E00086"/>
    <w:rsid w:val="00E012EE"/>
    <w:rsid w:val="00E06DEE"/>
    <w:rsid w:val="00E13AAD"/>
    <w:rsid w:val="00E14F49"/>
    <w:rsid w:val="00E23A7F"/>
    <w:rsid w:val="00E23F1F"/>
    <w:rsid w:val="00E32F1D"/>
    <w:rsid w:val="00E34CDF"/>
    <w:rsid w:val="00E3520A"/>
    <w:rsid w:val="00E35590"/>
    <w:rsid w:val="00E36F07"/>
    <w:rsid w:val="00E40E6E"/>
    <w:rsid w:val="00E562F4"/>
    <w:rsid w:val="00E56F12"/>
    <w:rsid w:val="00E57BDB"/>
    <w:rsid w:val="00E6007D"/>
    <w:rsid w:val="00E6361C"/>
    <w:rsid w:val="00E63A63"/>
    <w:rsid w:val="00E64AB0"/>
    <w:rsid w:val="00E65182"/>
    <w:rsid w:val="00E711BE"/>
    <w:rsid w:val="00E761DC"/>
    <w:rsid w:val="00E802F8"/>
    <w:rsid w:val="00E809A3"/>
    <w:rsid w:val="00E8106C"/>
    <w:rsid w:val="00E814DA"/>
    <w:rsid w:val="00E83C08"/>
    <w:rsid w:val="00E847BF"/>
    <w:rsid w:val="00E85A2D"/>
    <w:rsid w:val="00E865E3"/>
    <w:rsid w:val="00E90303"/>
    <w:rsid w:val="00E9093C"/>
    <w:rsid w:val="00E94085"/>
    <w:rsid w:val="00E96E21"/>
    <w:rsid w:val="00EA0341"/>
    <w:rsid w:val="00EA210E"/>
    <w:rsid w:val="00EA2705"/>
    <w:rsid w:val="00EA3B51"/>
    <w:rsid w:val="00EA54E7"/>
    <w:rsid w:val="00EA64DE"/>
    <w:rsid w:val="00EB1142"/>
    <w:rsid w:val="00EB1689"/>
    <w:rsid w:val="00EB22B5"/>
    <w:rsid w:val="00EB23A2"/>
    <w:rsid w:val="00EB3E04"/>
    <w:rsid w:val="00EB4874"/>
    <w:rsid w:val="00EB6004"/>
    <w:rsid w:val="00EB795F"/>
    <w:rsid w:val="00EC11F5"/>
    <w:rsid w:val="00EC12CC"/>
    <w:rsid w:val="00EC31AB"/>
    <w:rsid w:val="00ED04BD"/>
    <w:rsid w:val="00ED2DA5"/>
    <w:rsid w:val="00EE021A"/>
    <w:rsid w:val="00EE0549"/>
    <w:rsid w:val="00EE0E74"/>
    <w:rsid w:val="00EE5B70"/>
    <w:rsid w:val="00EF0017"/>
    <w:rsid w:val="00EF6D0B"/>
    <w:rsid w:val="00EF76A7"/>
    <w:rsid w:val="00F00ABB"/>
    <w:rsid w:val="00F024BE"/>
    <w:rsid w:val="00F02DAB"/>
    <w:rsid w:val="00F04B68"/>
    <w:rsid w:val="00F04C08"/>
    <w:rsid w:val="00F067D1"/>
    <w:rsid w:val="00F0687B"/>
    <w:rsid w:val="00F07002"/>
    <w:rsid w:val="00F13ED0"/>
    <w:rsid w:val="00F227A3"/>
    <w:rsid w:val="00F236E4"/>
    <w:rsid w:val="00F313BC"/>
    <w:rsid w:val="00F33652"/>
    <w:rsid w:val="00F336A6"/>
    <w:rsid w:val="00F35121"/>
    <w:rsid w:val="00F3663F"/>
    <w:rsid w:val="00F37251"/>
    <w:rsid w:val="00F400F3"/>
    <w:rsid w:val="00F40E65"/>
    <w:rsid w:val="00F41287"/>
    <w:rsid w:val="00F415B3"/>
    <w:rsid w:val="00F42CA3"/>
    <w:rsid w:val="00F432B0"/>
    <w:rsid w:val="00F43C3D"/>
    <w:rsid w:val="00F47830"/>
    <w:rsid w:val="00F52252"/>
    <w:rsid w:val="00F53660"/>
    <w:rsid w:val="00F53F24"/>
    <w:rsid w:val="00F560D4"/>
    <w:rsid w:val="00F5767D"/>
    <w:rsid w:val="00F60249"/>
    <w:rsid w:val="00F64BB4"/>
    <w:rsid w:val="00F658F7"/>
    <w:rsid w:val="00F67894"/>
    <w:rsid w:val="00F7005F"/>
    <w:rsid w:val="00F7150A"/>
    <w:rsid w:val="00F74562"/>
    <w:rsid w:val="00F7742F"/>
    <w:rsid w:val="00F8176E"/>
    <w:rsid w:val="00F83216"/>
    <w:rsid w:val="00F83ED8"/>
    <w:rsid w:val="00F8576F"/>
    <w:rsid w:val="00F869C8"/>
    <w:rsid w:val="00F86E46"/>
    <w:rsid w:val="00F90344"/>
    <w:rsid w:val="00F91F1F"/>
    <w:rsid w:val="00F94790"/>
    <w:rsid w:val="00F95329"/>
    <w:rsid w:val="00F95BAA"/>
    <w:rsid w:val="00FA3401"/>
    <w:rsid w:val="00FA46BC"/>
    <w:rsid w:val="00FA6A28"/>
    <w:rsid w:val="00FA6D74"/>
    <w:rsid w:val="00FB0B91"/>
    <w:rsid w:val="00FB24B8"/>
    <w:rsid w:val="00FB5397"/>
    <w:rsid w:val="00FB6371"/>
    <w:rsid w:val="00FB6B4C"/>
    <w:rsid w:val="00FC0CCF"/>
    <w:rsid w:val="00FC0CE4"/>
    <w:rsid w:val="00FC33E6"/>
    <w:rsid w:val="00FC46FE"/>
    <w:rsid w:val="00FC5F9E"/>
    <w:rsid w:val="00FD0A65"/>
    <w:rsid w:val="00FD2440"/>
    <w:rsid w:val="00FD7086"/>
    <w:rsid w:val="00FE03C6"/>
    <w:rsid w:val="00FE3EF9"/>
    <w:rsid w:val="00FE4078"/>
    <w:rsid w:val="00FE72B4"/>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tos.database.museum/project/historic-grinnell-survey-lassen-transect" TargetMode="External"/><Relationship Id="rId12" Type="http://schemas.openxmlformats.org/officeDocument/2006/relationships/hyperlink" Target="http://arctos.database.museum/project/grinnell-resurvey-project-lassen-transect" TargetMode="External"/><Relationship Id="rId13" Type="http://schemas.openxmlformats.org/officeDocument/2006/relationships/hyperlink" Target="http://arctos.database.museum/project/grinnell-resurvey-project-yosemite-transec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3681-989C-6642-945E-EC18D514431A}">
  <ds:schemaRefs>
    <ds:schemaRef ds:uri="http://schemas.openxmlformats.org/officeDocument/2006/bibliography"/>
  </ds:schemaRefs>
</ds:datastoreItem>
</file>

<file path=customXml/itemProps2.xml><?xml version="1.0" encoding="utf-8"?>
<ds:datastoreItem xmlns:ds="http://schemas.openxmlformats.org/officeDocument/2006/customXml" ds:itemID="{4824452F-CD8F-A648-9834-4C7692F7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41</Pages>
  <Words>10450</Words>
  <Characters>59565</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69876</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11</cp:revision>
  <cp:lastPrinted>2012-09-07T05:13:00Z</cp:lastPrinted>
  <dcterms:created xsi:type="dcterms:W3CDTF">2013-12-31T03:29:00Z</dcterms:created>
  <dcterms:modified xsi:type="dcterms:W3CDTF">2014-01-02T06:06:00Z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