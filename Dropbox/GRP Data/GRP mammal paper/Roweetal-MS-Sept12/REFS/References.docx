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643" w:rsidRDefault="00864643" w:rsidP="00864643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References</w:t>
      </w:r>
    </w:p>
    <w:p w:rsidR="00864643" w:rsidRDefault="00864643" w:rsidP="00864643">
      <w:pPr>
        <w:spacing w:line="480" w:lineRule="auto"/>
        <w:rPr>
          <w:rFonts w:ascii="Times New Roman" w:hAnsi="Times New Roman"/>
        </w:rPr>
      </w:pPr>
      <w:r w:rsidRPr="00496214">
        <w:rPr>
          <w:rFonts w:ascii="Times New Roman" w:hAnsi="Times New Roman"/>
        </w:rPr>
        <w:t xml:space="preserve">White, G.C. and K. P. Burnham. 1999.  Program MARK: Survival estimation from populations of marked animals. Bird Study 46 </w:t>
      </w:r>
      <w:proofErr w:type="gramStart"/>
      <w:r w:rsidRPr="00496214">
        <w:rPr>
          <w:rFonts w:ascii="Times New Roman" w:hAnsi="Times New Roman"/>
        </w:rPr>
        <w:t>Supplement</w:t>
      </w:r>
      <w:proofErr w:type="gramEnd"/>
      <w:r w:rsidRPr="00496214">
        <w:rPr>
          <w:rFonts w:ascii="Times New Roman" w:hAnsi="Times New Roman"/>
        </w:rPr>
        <w:t>, 120-138.</w:t>
      </w:r>
    </w:p>
    <w:p w:rsidR="00864643" w:rsidRDefault="00864643" w:rsidP="00864643">
      <w:pPr>
        <w:spacing w:line="480" w:lineRule="auto"/>
        <w:rPr>
          <w:rFonts w:ascii="Times New Roman" w:hAnsi="Times New Roman"/>
        </w:rPr>
      </w:pPr>
    </w:p>
    <w:p w:rsidR="00864643" w:rsidRPr="003463F3" w:rsidRDefault="00864643" w:rsidP="00864643">
      <w:pPr>
        <w:spacing w:line="480" w:lineRule="auto"/>
        <w:rPr>
          <w:rFonts w:ascii="Times New Roman" w:hAnsi="Times New Roman"/>
        </w:rPr>
      </w:pPr>
      <w:proofErr w:type="gramStart"/>
      <w:r w:rsidRPr="003463F3">
        <w:rPr>
          <w:rFonts w:ascii="Times New Roman" w:hAnsi="Times New Roman"/>
        </w:rPr>
        <w:t>Johnson, T. R. 1998 Climate change and Sierra Nevada snowpack.</w:t>
      </w:r>
      <w:proofErr w:type="gramEnd"/>
      <w:r w:rsidRPr="003463F3">
        <w:rPr>
          <w:rFonts w:ascii="Times New Roman" w:hAnsi="Times New Roman"/>
        </w:rPr>
        <w:t xml:space="preserve"> M.S. Thesis, Geography. University of California, Santa Barbara, CA, USA.</w:t>
      </w:r>
    </w:p>
    <w:p w:rsidR="00864643" w:rsidRPr="009D4E93" w:rsidRDefault="00864643" w:rsidP="00864643">
      <w:pPr>
        <w:spacing w:line="480" w:lineRule="auto"/>
        <w:rPr>
          <w:rFonts w:ascii="Times New Roman" w:hAnsi="Times New Roman"/>
        </w:rPr>
      </w:pPr>
      <w:r w:rsidRPr="003463F3">
        <w:rPr>
          <w:rFonts w:ascii="Times New Roman" w:hAnsi="Times New Roman"/>
        </w:rPr>
        <w:t xml:space="preserve">Moser, S., Franco, G., </w:t>
      </w:r>
      <w:proofErr w:type="spellStart"/>
      <w:r w:rsidRPr="003463F3">
        <w:rPr>
          <w:rFonts w:ascii="Times New Roman" w:hAnsi="Times New Roman"/>
        </w:rPr>
        <w:t>Pittiglio</w:t>
      </w:r>
      <w:proofErr w:type="spellEnd"/>
      <w:r w:rsidRPr="003463F3">
        <w:rPr>
          <w:rFonts w:ascii="Times New Roman" w:hAnsi="Times New Roman"/>
        </w:rPr>
        <w:t xml:space="preserve">, S., Chou, W. &amp; </w:t>
      </w:r>
      <w:proofErr w:type="spellStart"/>
      <w:r w:rsidRPr="003463F3">
        <w:rPr>
          <w:rFonts w:ascii="Times New Roman" w:hAnsi="Times New Roman"/>
        </w:rPr>
        <w:t>Cayan</w:t>
      </w:r>
      <w:proofErr w:type="spellEnd"/>
      <w:r w:rsidRPr="003463F3">
        <w:rPr>
          <w:rFonts w:ascii="Times New Roman" w:hAnsi="Times New Roman"/>
        </w:rPr>
        <w:t xml:space="preserve">, </w:t>
      </w:r>
      <w:proofErr w:type="gramStart"/>
      <w:r w:rsidRPr="003463F3">
        <w:rPr>
          <w:rFonts w:ascii="Times New Roman" w:hAnsi="Times New Roman"/>
        </w:rPr>
        <w:t>D</w:t>
      </w:r>
      <w:proofErr w:type="gramEnd"/>
      <w:r w:rsidRPr="003463F3">
        <w:rPr>
          <w:rFonts w:ascii="Times New Roman" w:hAnsi="Times New Roman"/>
        </w:rPr>
        <w:t>. 2009 The future is now: An update on climate change science impacts and response options for California. CEC-500-2008-071. California Climate</w:t>
      </w:r>
      <w:ins w:id="0" w:author="MV Sciences" w:date="2012-09-05T16:55:00Z">
        <w:r>
          <w:rPr>
            <w:rFonts w:ascii="Times New Roman" w:hAnsi="Times New Roman"/>
          </w:rPr>
          <w:t xml:space="preserve"> </w:t>
        </w:r>
      </w:ins>
      <w:r w:rsidRPr="003463F3">
        <w:rPr>
          <w:rFonts w:ascii="Times New Roman" w:hAnsi="Times New Roman"/>
        </w:rPr>
        <w:t>Change Center, California Energy Commission,</w:t>
      </w:r>
      <w:ins w:id="1" w:author="MV Sciences" w:date="2012-09-05T16:55:00Z">
        <w:r>
          <w:rPr>
            <w:rFonts w:ascii="Times New Roman" w:hAnsi="Times New Roman"/>
          </w:rPr>
          <w:t xml:space="preserve"> </w:t>
        </w:r>
      </w:ins>
      <w:r w:rsidRPr="003463F3">
        <w:rPr>
          <w:rFonts w:ascii="Times New Roman" w:hAnsi="Times New Roman"/>
        </w:rPr>
        <w:t>CA, USA.</w:t>
      </w:r>
    </w:p>
    <w:p w:rsidR="000B7ECB" w:rsidRDefault="000B7ECB">
      <w:bookmarkStart w:id="2" w:name="_GoBack"/>
      <w:bookmarkEnd w:id="2"/>
    </w:p>
    <w:sectPr w:rsidR="000B7ECB" w:rsidSect="0013100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643"/>
    <w:rsid w:val="000B7ECB"/>
    <w:rsid w:val="005662AB"/>
    <w:rsid w:val="0086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9D65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643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6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643"/>
    <w:rPr>
      <w:rFonts w:ascii="Lucida Grande" w:eastAsia="MS Mincho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643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6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643"/>
    <w:rPr>
      <w:rFonts w:ascii="Lucida Grande" w:eastAsia="MS Mincho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Macintosh Word</Application>
  <DocSecurity>0</DocSecurity>
  <Lines>3</Lines>
  <Paragraphs>1</Paragraphs>
  <ScaleCrop>false</ScaleCrop>
  <Company>Museum Victoria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 Sciences</dc:creator>
  <cp:keywords/>
  <dc:description/>
  <cp:lastModifiedBy>MV Sciences</cp:lastModifiedBy>
  <cp:revision>1</cp:revision>
  <dcterms:created xsi:type="dcterms:W3CDTF">2012-09-07T07:01:00Z</dcterms:created>
  <dcterms:modified xsi:type="dcterms:W3CDTF">2012-09-07T07:02:00Z</dcterms:modified>
</cp:coreProperties>
</file>